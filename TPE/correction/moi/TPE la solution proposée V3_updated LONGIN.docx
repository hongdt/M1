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4B4A" w:rsidRPr="007F6339" w:rsidRDefault="00C44B4A" w:rsidP="00C44B4A">
      <w:pPr>
        <w:spacing w:before="58" w:after="0" w:line="240" w:lineRule="auto"/>
        <w:ind w:left="2286" w:right="1905"/>
        <w:jc w:val="center"/>
        <w:rPr>
          <w:rFonts w:ascii="Georgia" w:eastAsia="Cambria" w:hAnsi="Georgia" w:cs="Cambria"/>
          <w:sz w:val="28"/>
          <w:szCs w:val="28"/>
          <w:lang w:val="fr-FR"/>
        </w:rPr>
      </w:pPr>
      <w:r w:rsidRPr="007F6339">
        <w:rPr>
          <w:rFonts w:ascii="Georgia" w:eastAsia="Cambria" w:hAnsi="Georgia" w:cs="Cambria"/>
          <w:b/>
          <w:bCs/>
          <w:sz w:val="28"/>
          <w:szCs w:val="28"/>
          <w:lang w:val="fr-FR"/>
        </w:rPr>
        <w:t>I</w:t>
      </w:r>
      <w:r w:rsidRPr="007F6339">
        <w:rPr>
          <w:rFonts w:ascii="Georgia" w:eastAsia="Cambria" w:hAnsi="Georgia" w:cs="Cambria"/>
          <w:b/>
          <w:bCs/>
          <w:spacing w:val="1"/>
          <w:sz w:val="28"/>
          <w:szCs w:val="28"/>
          <w:lang w:val="fr-FR"/>
        </w:rPr>
        <w:t>n</w:t>
      </w:r>
      <w:r w:rsidRPr="007F6339">
        <w:rPr>
          <w:rFonts w:ascii="Georgia" w:eastAsia="Cambria" w:hAnsi="Georgia" w:cs="Cambria"/>
          <w:b/>
          <w:bCs/>
          <w:spacing w:val="-2"/>
          <w:sz w:val="28"/>
          <w:szCs w:val="28"/>
          <w:lang w:val="fr-FR"/>
        </w:rPr>
        <w:t>s</w:t>
      </w:r>
      <w:r w:rsidRPr="007F6339">
        <w:rPr>
          <w:rFonts w:ascii="Georgia" w:eastAsia="Cambria" w:hAnsi="Georgia" w:cs="Cambria"/>
          <w:b/>
          <w:bCs/>
          <w:sz w:val="28"/>
          <w:szCs w:val="28"/>
          <w:lang w:val="fr-FR"/>
        </w:rPr>
        <w:t>t</w:t>
      </w:r>
      <w:r w:rsidRPr="007F6339">
        <w:rPr>
          <w:rFonts w:ascii="Georgia" w:eastAsia="Cambria" w:hAnsi="Georgia" w:cs="Cambria"/>
          <w:b/>
          <w:bCs/>
          <w:spacing w:val="1"/>
          <w:sz w:val="28"/>
          <w:szCs w:val="28"/>
          <w:lang w:val="fr-FR"/>
        </w:rPr>
        <w:t>i</w:t>
      </w:r>
      <w:r w:rsidRPr="007F6339">
        <w:rPr>
          <w:rFonts w:ascii="Georgia" w:eastAsia="Cambria" w:hAnsi="Georgia" w:cs="Cambria"/>
          <w:b/>
          <w:bCs/>
          <w:spacing w:val="-2"/>
          <w:sz w:val="28"/>
          <w:szCs w:val="28"/>
          <w:lang w:val="fr-FR"/>
        </w:rPr>
        <w:t>t</w:t>
      </w:r>
      <w:r w:rsidRPr="007F6339">
        <w:rPr>
          <w:rFonts w:ascii="Georgia" w:eastAsia="Cambria" w:hAnsi="Georgia" w:cs="Cambria"/>
          <w:b/>
          <w:bCs/>
          <w:sz w:val="28"/>
          <w:szCs w:val="28"/>
          <w:lang w:val="fr-FR"/>
        </w:rPr>
        <w:t>ut</w:t>
      </w:r>
      <w:r w:rsidRPr="007F6339">
        <w:rPr>
          <w:rFonts w:ascii="Georgia" w:eastAsia="Cambria" w:hAnsi="Georgia" w:cs="Cambria"/>
          <w:b/>
          <w:bCs/>
          <w:spacing w:val="1"/>
          <w:sz w:val="28"/>
          <w:szCs w:val="28"/>
          <w:lang w:val="fr-FR"/>
        </w:rPr>
        <w:t xml:space="preserve"> </w:t>
      </w:r>
      <w:r w:rsidRPr="007F6339">
        <w:rPr>
          <w:rFonts w:ascii="Georgia" w:eastAsia="Cambria" w:hAnsi="Georgia" w:cs="Cambria"/>
          <w:b/>
          <w:bCs/>
          <w:sz w:val="28"/>
          <w:szCs w:val="28"/>
          <w:lang w:val="fr-FR"/>
        </w:rPr>
        <w:t>F</w:t>
      </w:r>
      <w:r w:rsidRPr="007F6339">
        <w:rPr>
          <w:rFonts w:ascii="Georgia" w:eastAsia="Cambria" w:hAnsi="Georgia" w:cs="Cambria"/>
          <w:b/>
          <w:bCs/>
          <w:spacing w:val="-3"/>
          <w:sz w:val="28"/>
          <w:szCs w:val="28"/>
          <w:lang w:val="fr-FR"/>
        </w:rPr>
        <w:t>r</w:t>
      </w:r>
      <w:r w:rsidRPr="007F6339">
        <w:rPr>
          <w:rFonts w:ascii="Georgia" w:eastAsia="Cambria" w:hAnsi="Georgia" w:cs="Cambria"/>
          <w:b/>
          <w:bCs/>
          <w:spacing w:val="1"/>
          <w:sz w:val="28"/>
          <w:szCs w:val="28"/>
          <w:lang w:val="fr-FR"/>
        </w:rPr>
        <w:t>a</w:t>
      </w:r>
      <w:r w:rsidRPr="007F6339">
        <w:rPr>
          <w:rFonts w:ascii="Georgia" w:eastAsia="Cambria" w:hAnsi="Georgia" w:cs="Cambria"/>
          <w:b/>
          <w:bCs/>
          <w:spacing w:val="-2"/>
          <w:sz w:val="28"/>
          <w:szCs w:val="28"/>
          <w:lang w:val="fr-FR"/>
        </w:rPr>
        <w:t>n</w:t>
      </w:r>
      <w:r w:rsidRPr="007F6339">
        <w:rPr>
          <w:rFonts w:ascii="Georgia" w:eastAsia="Cambria" w:hAnsi="Georgia" w:cs="Cambria"/>
          <w:b/>
          <w:bCs/>
          <w:sz w:val="28"/>
          <w:szCs w:val="28"/>
          <w:lang w:val="fr-FR"/>
        </w:rPr>
        <w:t>c</w:t>
      </w:r>
      <w:r w:rsidRPr="007F6339">
        <w:rPr>
          <w:rFonts w:ascii="Georgia" w:eastAsia="Cambria" w:hAnsi="Georgia" w:cs="Cambria"/>
          <w:b/>
          <w:bCs/>
          <w:spacing w:val="-1"/>
          <w:sz w:val="28"/>
          <w:szCs w:val="28"/>
          <w:lang w:val="fr-FR"/>
        </w:rPr>
        <w:t>o</w:t>
      </w:r>
      <w:r w:rsidRPr="007F6339">
        <w:rPr>
          <w:rFonts w:ascii="Georgia" w:eastAsia="Cambria" w:hAnsi="Georgia" w:cs="Cambria"/>
          <w:b/>
          <w:bCs/>
          <w:sz w:val="28"/>
          <w:szCs w:val="28"/>
          <w:lang w:val="fr-FR"/>
        </w:rPr>
        <w:t xml:space="preserve">phone </w:t>
      </w:r>
      <w:r w:rsidRPr="007F6339">
        <w:rPr>
          <w:rFonts w:ascii="Georgia" w:eastAsia="Cambria" w:hAnsi="Georgia" w:cs="Cambria"/>
          <w:b/>
          <w:bCs/>
          <w:spacing w:val="-2"/>
          <w:sz w:val="28"/>
          <w:szCs w:val="28"/>
          <w:lang w:val="fr-FR"/>
        </w:rPr>
        <w:t>I</w:t>
      </w:r>
      <w:r w:rsidRPr="007F6339">
        <w:rPr>
          <w:rFonts w:ascii="Georgia" w:eastAsia="Cambria" w:hAnsi="Georgia" w:cs="Cambria"/>
          <w:b/>
          <w:bCs/>
          <w:sz w:val="28"/>
          <w:szCs w:val="28"/>
          <w:lang w:val="fr-FR"/>
        </w:rPr>
        <w:t>n</w:t>
      </w:r>
      <w:r w:rsidRPr="007F6339">
        <w:rPr>
          <w:rFonts w:ascii="Georgia" w:eastAsia="Cambria" w:hAnsi="Georgia" w:cs="Cambria"/>
          <w:b/>
          <w:bCs/>
          <w:spacing w:val="1"/>
          <w:sz w:val="28"/>
          <w:szCs w:val="28"/>
          <w:lang w:val="fr-FR"/>
        </w:rPr>
        <w:t>t</w:t>
      </w:r>
      <w:r w:rsidRPr="007F6339">
        <w:rPr>
          <w:rFonts w:ascii="Georgia" w:eastAsia="Cambria" w:hAnsi="Georgia" w:cs="Cambria"/>
          <w:b/>
          <w:bCs/>
          <w:sz w:val="28"/>
          <w:szCs w:val="28"/>
          <w:lang w:val="fr-FR"/>
        </w:rPr>
        <w:t>e</w:t>
      </w:r>
      <w:r w:rsidRPr="007F6339">
        <w:rPr>
          <w:rFonts w:ascii="Georgia" w:eastAsia="Cambria" w:hAnsi="Georgia" w:cs="Cambria"/>
          <w:b/>
          <w:bCs/>
          <w:spacing w:val="-3"/>
          <w:sz w:val="28"/>
          <w:szCs w:val="28"/>
          <w:lang w:val="fr-FR"/>
        </w:rPr>
        <w:t>r</w:t>
      </w:r>
      <w:r w:rsidRPr="007F6339">
        <w:rPr>
          <w:rFonts w:ascii="Georgia" w:eastAsia="Cambria" w:hAnsi="Georgia" w:cs="Cambria"/>
          <w:b/>
          <w:bCs/>
          <w:spacing w:val="-2"/>
          <w:sz w:val="28"/>
          <w:szCs w:val="28"/>
          <w:lang w:val="fr-FR"/>
        </w:rPr>
        <w:t>n</w:t>
      </w:r>
      <w:r w:rsidRPr="007F6339">
        <w:rPr>
          <w:rFonts w:ascii="Georgia" w:eastAsia="Cambria" w:hAnsi="Georgia" w:cs="Cambria"/>
          <w:b/>
          <w:bCs/>
          <w:spacing w:val="1"/>
          <w:sz w:val="28"/>
          <w:szCs w:val="28"/>
          <w:lang w:val="fr-FR"/>
        </w:rPr>
        <w:t>a</w:t>
      </w:r>
      <w:r w:rsidRPr="007F6339">
        <w:rPr>
          <w:rFonts w:ascii="Georgia" w:eastAsia="Cambria" w:hAnsi="Georgia" w:cs="Cambria"/>
          <w:b/>
          <w:bCs/>
          <w:sz w:val="28"/>
          <w:szCs w:val="28"/>
          <w:lang w:val="fr-FR"/>
        </w:rPr>
        <w:t>t</w:t>
      </w:r>
      <w:r w:rsidRPr="007F6339">
        <w:rPr>
          <w:rFonts w:ascii="Georgia" w:eastAsia="Cambria" w:hAnsi="Georgia" w:cs="Cambria"/>
          <w:b/>
          <w:bCs/>
          <w:spacing w:val="-1"/>
          <w:sz w:val="28"/>
          <w:szCs w:val="28"/>
          <w:lang w:val="fr-FR"/>
        </w:rPr>
        <w:t>i</w:t>
      </w:r>
      <w:r w:rsidRPr="007F6339">
        <w:rPr>
          <w:rFonts w:ascii="Georgia" w:eastAsia="Cambria" w:hAnsi="Georgia" w:cs="Cambria"/>
          <w:b/>
          <w:bCs/>
          <w:spacing w:val="1"/>
          <w:sz w:val="28"/>
          <w:szCs w:val="28"/>
          <w:lang w:val="fr-FR"/>
        </w:rPr>
        <w:t>o</w:t>
      </w:r>
      <w:r w:rsidRPr="007F6339">
        <w:rPr>
          <w:rFonts w:ascii="Georgia" w:eastAsia="Cambria" w:hAnsi="Georgia" w:cs="Cambria"/>
          <w:b/>
          <w:bCs/>
          <w:spacing w:val="-2"/>
          <w:sz w:val="28"/>
          <w:szCs w:val="28"/>
          <w:lang w:val="fr-FR"/>
        </w:rPr>
        <w:t>n</w:t>
      </w:r>
      <w:r w:rsidRPr="007F6339">
        <w:rPr>
          <w:rFonts w:ascii="Georgia" w:eastAsia="Cambria" w:hAnsi="Georgia" w:cs="Cambria"/>
          <w:b/>
          <w:bCs/>
          <w:spacing w:val="1"/>
          <w:sz w:val="28"/>
          <w:szCs w:val="28"/>
          <w:lang w:val="fr-FR"/>
        </w:rPr>
        <w:t>a</w:t>
      </w:r>
      <w:r w:rsidRPr="007F6339">
        <w:rPr>
          <w:rFonts w:ascii="Georgia" w:eastAsia="Cambria" w:hAnsi="Georgia" w:cs="Cambria"/>
          <w:b/>
          <w:bCs/>
          <w:sz w:val="28"/>
          <w:szCs w:val="28"/>
          <w:lang w:val="fr-FR"/>
        </w:rPr>
        <w:t>l</w:t>
      </w:r>
    </w:p>
    <w:p w:rsidR="00C44B4A" w:rsidRPr="007F6339" w:rsidRDefault="00C44B4A" w:rsidP="00C44B4A">
      <w:pPr>
        <w:spacing w:before="9" w:after="0" w:line="150" w:lineRule="exact"/>
        <w:rPr>
          <w:rFonts w:ascii="Georgia" w:hAnsi="Georgia"/>
          <w:sz w:val="15"/>
          <w:szCs w:val="15"/>
          <w:lang w:val="fr-FR"/>
        </w:rPr>
      </w:pPr>
    </w:p>
    <w:p w:rsidR="00C44B4A" w:rsidRPr="007F6339" w:rsidRDefault="00C44B4A" w:rsidP="00C44B4A">
      <w:pPr>
        <w:spacing w:after="0" w:line="200" w:lineRule="exact"/>
        <w:rPr>
          <w:rFonts w:ascii="Georgia" w:hAnsi="Georgia"/>
          <w:sz w:val="20"/>
          <w:szCs w:val="20"/>
          <w:lang w:val="fr-FR"/>
        </w:rPr>
      </w:pPr>
    </w:p>
    <w:p w:rsidR="00C44B4A" w:rsidRPr="007F6339" w:rsidRDefault="00C44B4A" w:rsidP="00C44B4A">
      <w:pPr>
        <w:spacing w:after="0" w:line="200" w:lineRule="exact"/>
        <w:rPr>
          <w:rFonts w:ascii="Georgia" w:hAnsi="Georgia"/>
          <w:sz w:val="20"/>
          <w:szCs w:val="20"/>
          <w:lang w:val="fr-FR"/>
        </w:rPr>
      </w:pPr>
    </w:p>
    <w:p w:rsidR="00C44B4A" w:rsidRPr="007F6339" w:rsidRDefault="00C44B4A" w:rsidP="00C44B4A">
      <w:pPr>
        <w:spacing w:after="0" w:line="200" w:lineRule="exact"/>
        <w:rPr>
          <w:rFonts w:ascii="Georgia" w:hAnsi="Georgia"/>
          <w:sz w:val="20"/>
          <w:szCs w:val="20"/>
          <w:lang w:val="fr-FR"/>
        </w:rPr>
      </w:pPr>
    </w:p>
    <w:p w:rsidR="00C44B4A" w:rsidRPr="007F6339" w:rsidRDefault="00C44B4A" w:rsidP="00C44B4A">
      <w:pPr>
        <w:spacing w:after="0" w:line="200" w:lineRule="exact"/>
        <w:rPr>
          <w:rFonts w:ascii="Georgia" w:hAnsi="Georgia"/>
          <w:sz w:val="20"/>
          <w:szCs w:val="20"/>
          <w:lang w:val="fr-FR"/>
        </w:rPr>
      </w:pPr>
    </w:p>
    <w:p w:rsidR="00C44B4A" w:rsidRPr="007F6339" w:rsidRDefault="00C44B4A" w:rsidP="00C44B4A">
      <w:pPr>
        <w:spacing w:after="0" w:line="200" w:lineRule="exact"/>
        <w:rPr>
          <w:rFonts w:ascii="Georgia" w:hAnsi="Georgia"/>
          <w:sz w:val="20"/>
          <w:szCs w:val="20"/>
          <w:lang w:val="fr-FR"/>
        </w:rPr>
      </w:pPr>
    </w:p>
    <w:p w:rsidR="00C44B4A" w:rsidRPr="007F6339" w:rsidRDefault="00C44B4A" w:rsidP="00C44B4A">
      <w:pPr>
        <w:spacing w:after="0" w:line="200" w:lineRule="exact"/>
        <w:rPr>
          <w:rFonts w:ascii="Georgia" w:hAnsi="Georgia"/>
          <w:sz w:val="20"/>
          <w:szCs w:val="20"/>
          <w:lang w:val="fr-FR"/>
        </w:rPr>
      </w:pPr>
    </w:p>
    <w:p w:rsidR="00C44B4A" w:rsidRPr="007F6339" w:rsidRDefault="00C44B4A" w:rsidP="00C44B4A">
      <w:pPr>
        <w:spacing w:after="0" w:line="200" w:lineRule="exact"/>
        <w:rPr>
          <w:rFonts w:ascii="Georgia" w:hAnsi="Georgia"/>
          <w:sz w:val="20"/>
          <w:szCs w:val="20"/>
          <w:lang w:val="fr-FR"/>
        </w:rPr>
      </w:pPr>
    </w:p>
    <w:p w:rsidR="00C44B4A" w:rsidRPr="007F6339" w:rsidRDefault="00C44B4A" w:rsidP="00C44B4A">
      <w:pPr>
        <w:spacing w:after="0" w:line="200" w:lineRule="exact"/>
        <w:rPr>
          <w:rFonts w:ascii="Georgia" w:hAnsi="Georgia"/>
          <w:sz w:val="20"/>
          <w:szCs w:val="20"/>
          <w:lang w:val="fr-FR"/>
        </w:rPr>
      </w:pPr>
    </w:p>
    <w:p w:rsidR="00C44B4A" w:rsidRPr="007F6339" w:rsidRDefault="00C44B4A" w:rsidP="00C44B4A">
      <w:pPr>
        <w:spacing w:after="0" w:line="200" w:lineRule="exact"/>
        <w:rPr>
          <w:rFonts w:ascii="Georgia" w:hAnsi="Georgia"/>
          <w:sz w:val="20"/>
          <w:szCs w:val="20"/>
          <w:lang w:val="fr-FR"/>
        </w:rPr>
      </w:pPr>
    </w:p>
    <w:p w:rsidR="00C44B4A" w:rsidRPr="007F6339" w:rsidRDefault="00C44B4A" w:rsidP="00C44B4A">
      <w:pPr>
        <w:spacing w:after="0" w:line="200" w:lineRule="exact"/>
        <w:rPr>
          <w:rFonts w:ascii="Georgia" w:hAnsi="Georgia"/>
          <w:sz w:val="20"/>
          <w:szCs w:val="20"/>
          <w:lang w:val="fr-FR"/>
        </w:rPr>
      </w:pPr>
    </w:p>
    <w:p w:rsidR="00C44B4A" w:rsidRPr="007F6339" w:rsidRDefault="00C44B4A" w:rsidP="00C44B4A">
      <w:pPr>
        <w:spacing w:after="0" w:line="200" w:lineRule="exact"/>
        <w:rPr>
          <w:rFonts w:ascii="Georgia" w:hAnsi="Georgia"/>
          <w:sz w:val="20"/>
          <w:szCs w:val="20"/>
          <w:lang w:val="fr-FR"/>
        </w:rPr>
      </w:pPr>
    </w:p>
    <w:p w:rsidR="00C44B4A" w:rsidRPr="007F6339" w:rsidRDefault="00C44B4A" w:rsidP="00C44B4A">
      <w:pPr>
        <w:spacing w:after="0" w:line="200" w:lineRule="exact"/>
        <w:rPr>
          <w:rFonts w:ascii="Georgia" w:hAnsi="Georgia"/>
          <w:sz w:val="20"/>
          <w:szCs w:val="20"/>
          <w:lang w:val="fr-FR"/>
        </w:rPr>
      </w:pPr>
    </w:p>
    <w:p w:rsidR="00C44B4A" w:rsidRPr="007F6339" w:rsidRDefault="00C44B4A" w:rsidP="00C44B4A">
      <w:pPr>
        <w:spacing w:after="0" w:line="423" w:lineRule="auto"/>
        <w:ind w:left="2053" w:right="1672" w:firstLine="1"/>
        <w:jc w:val="center"/>
        <w:rPr>
          <w:rFonts w:ascii="Georgia" w:eastAsia="Cambria" w:hAnsi="Georgia" w:cs="Cambria"/>
          <w:sz w:val="28"/>
          <w:szCs w:val="28"/>
          <w:lang w:val="fr-FR"/>
        </w:rPr>
      </w:pPr>
      <w:r w:rsidRPr="007F6339">
        <w:rPr>
          <w:rFonts w:ascii="Georgia" w:eastAsia="Cambria" w:hAnsi="Georgia" w:cs="Cambria"/>
          <w:b/>
          <w:bCs/>
          <w:sz w:val="28"/>
          <w:szCs w:val="28"/>
          <w:lang w:val="fr-FR"/>
        </w:rPr>
        <w:t>TR</w:t>
      </w:r>
      <w:r w:rsidRPr="007F6339">
        <w:rPr>
          <w:rFonts w:ascii="Georgia" w:eastAsia="Cambria" w:hAnsi="Georgia" w:cs="Cambria"/>
          <w:b/>
          <w:bCs/>
          <w:spacing w:val="-1"/>
          <w:sz w:val="28"/>
          <w:szCs w:val="28"/>
          <w:lang w:val="fr-FR"/>
        </w:rPr>
        <w:t>A</w:t>
      </w:r>
      <w:r w:rsidRPr="007F6339">
        <w:rPr>
          <w:rFonts w:ascii="Georgia" w:eastAsia="Cambria" w:hAnsi="Georgia" w:cs="Cambria"/>
          <w:b/>
          <w:bCs/>
          <w:sz w:val="28"/>
          <w:szCs w:val="28"/>
          <w:lang w:val="fr-FR"/>
        </w:rPr>
        <w:t>V</w:t>
      </w:r>
      <w:r w:rsidRPr="007F6339">
        <w:rPr>
          <w:rFonts w:ascii="Georgia" w:eastAsia="Cambria" w:hAnsi="Georgia" w:cs="Cambria"/>
          <w:b/>
          <w:bCs/>
          <w:spacing w:val="-1"/>
          <w:sz w:val="28"/>
          <w:szCs w:val="28"/>
          <w:lang w:val="fr-FR"/>
        </w:rPr>
        <w:t>A</w:t>
      </w:r>
      <w:r w:rsidRPr="007F6339">
        <w:rPr>
          <w:rFonts w:ascii="Georgia" w:eastAsia="Cambria" w:hAnsi="Georgia" w:cs="Cambria"/>
          <w:b/>
          <w:bCs/>
          <w:sz w:val="28"/>
          <w:szCs w:val="28"/>
          <w:lang w:val="fr-FR"/>
        </w:rPr>
        <w:t>IL</w:t>
      </w:r>
      <w:r w:rsidRPr="007F6339">
        <w:rPr>
          <w:rFonts w:ascii="Georgia" w:eastAsia="Cambria" w:hAnsi="Georgia" w:cs="Cambria"/>
          <w:b/>
          <w:bCs/>
          <w:spacing w:val="-1"/>
          <w:sz w:val="28"/>
          <w:szCs w:val="28"/>
          <w:lang w:val="fr-FR"/>
        </w:rPr>
        <w:t xml:space="preserve"> </w:t>
      </w:r>
      <w:r w:rsidRPr="007F6339">
        <w:rPr>
          <w:rFonts w:ascii="Georgia" w:eastAsia="Cambria" w:hAnsi="Georgia" w:cs="Cambria"/>
          <w:b/>
          <w:bCs/>
          <w:spacing w:val="1"/>
          <w:sz w:val="28"/>
          <w:szCs w:val="28"/>
          <w:lang w:val="fr-FR"/>
        </w:rPr>
        <w:t>PE</w:t>
      </w:r>
      <w:r w:rsidRPr="007F6339">
        <w:rPr>
          <w:rFonts w:ascii="Georgia" w:eastAsia="Cambria" w:hAnsi="Georgia" w:cs="Cambria"/>
          <w:b/>
          <w:bCs/>
          <w:spacing w:val="-1"/>
          <w:sz w:val="28"/>
          <w:szCs w:val="28"/>
          <w:lang w:val="fr-FR"/>
        </w:rPr>
        <w:t>R</w:t>
      </w:r>
      <w:r w:rsidRPr="007F6339">
        <w:rPr>
          <w:rFonts w:ascii="Georgia" w:eastAsia="Cambria" w:hAnsi="Georgia" w:cs="Cambria"/>
          <w:b/>
          <w:bCs/>
          <w:sz w:val="28"/>
          <w:szCs w:val="28"/>
          <w:lang w:val="fr-FR"/>
        </w:rPr>
        <w:t>SO</w:t>
      </w:r>
      <w:r w:rsidRPr="007F6339">
        <w:rPr>
          <w:rFonts w:ascii="Georgia" w:eastAsia="Cambria" w:hAnsi="Georgia" w:cs="Cambria"/>
          <w:b/>
          <w:bCs/>
          <w:spacing w:val="-4"/>
          <w:sz w:val="28"/>
          <w:szCs w:val="28"/>
          <w:lang w:val="fr-FR"/>
        </w:rPr>
        <w:t>N</w:t>
      </w:r>
      <w:r w:rsidRPr="007F6339">
        <w:rPr>
          <w:rFonts w:ascii="Georgia" w:eastAsia="Cambria" w:hAnsi="Georgia" w:cs="Cambria"/>
          <w:b/>
          <w:bCs/>
          <w:spacing w:val="-1"/>
          <w:sz w:val="28"/>
          <w:szCs w:val="28"/>
          <w:lang w:val="fr-FR"/>
        </w:rPr>
        <w:t>N</w:t>
      </w:r>
      <w:r w:rsidRPr="007F6339">
        <w:rPr>
          <w:rFonts w:ascii="Georgia" w:eastAsia="Cambria" w:hAnsi="Georgia" w:cs="Cambria"/>
          <w:b/>
          <w:bCs/>
          <w:spacing w:val="1"/>
          <w:sz w:val="28"/>
          <w:szCs w:val="28"/>
          <w:lang w:val="fr-FR"/>
        </w:rPr>
        <w:t>E</w:t>
      </w:r>
      <w:r w:rsidRPr="007F6339">
        <w:rPr>
          <w:rFonts w:ascii="Georgia" w:eastAsia="Cambria" w:hAnsi="Georgia" w:cs="Cambria"/>
          <w:b/>
          <w:bCs/>
          <w:sz w:val="28"/>
          <w:szCs w:val="28"/>
          <w:lang w:val="fr-FR"/>
        </w:rPr>
        <w:t>L</w:t>
      </w:r>
      <w:r w:rsidRPr="007F6339">
        <w:rPr>
          <w:rFonts w:ascii="Georgia" w:eastAsia="Cambria" w:hAnsi="Georgia" w:cs="Cambria"/>
          <w:b/>
          <w:bCs/>
          <w:spacing w:val="-1"/>
          <w:sz w:val="28"/>
          <w:szCs w:val="28"/>
          <w:lang w:val="fr-FR"/>
        </w:rPr>
        <w:t xml:space="preserve"> </w:t>
      </w:r>
      <w:r w:rsidRPr="007F6339">
        <w:rPr>
          <w:rFonts w:ascii="Georgia" w:eastAsia="Cambria" w:hAnsi="Georgia" w:cs="Cambria"/>
          <w:b/>
          <w:bCs/>
          <w:spacing w:val="1"/>
          <w:sz w:val="28"/>
          <w:szCs w:val="28"/>
          <w:lang w:val="fr-FR"/>
        </w:rPr>
        <w:t>E</w:t>
      </w:r>
      <w:r w:rsidRPr="007F6339">
        <w:rPr>
          <w:rFonts w:ascii="Georgia" w:eastAsia="Cambria" w:hAnsi="Georgia" w:cs="Cambria"/>
          <w:b/>
          <w:bCs/>
          <w:spacing w:val="-1"/>
          <w:sz w:val="28"/>
          <w:szCs w:val="28"/>
          <w:lang w:val="fr-FR"/>
        </w:rPr>
        <w:t>N</w:t>
      </w:r>
      <w:r w:rsidRPr="007F6339">
        <w:rPr>
          <w:rFonts w:ascii="Georgia" w:eastAsia="Cambria" w:hAnsi="Georgia" w:cs="Cambria"/>
          <w:b/>
          <w:bCs/>
          <w:sz w:val="28"/>
          <w:szCs w:val="28"/>
          <w:lang w:val="fr-FR"/>
        </w:rPr>
        <w:t>CA</w:t>
      </w:r>
      <w:r w:rsidRPr="007F6339">
        <w:rPr>
          <w:rFonts w:ascii="Georgia" w:eastAsia="Cambria" w:hAnsi="Georgia" w:cs="Cambria"/>
          <w:b/>
          <w:bCs/>
          <w:spacing w:val="-2"/>
          <w:sz w:val="28"/>
          <w:szCs w:val="28"/>
          <w:lang w:val="fr-FR"/>
        </w:rPr>
        <w:t>D</w:t>
      </w:r>
      <w:r w:rsidRPr="007F6339">
        <w:rPr>
          <w:rFonts w:ascii="Georgia" w:eastAsia="Cambria" w:hAnsi="Georgia" w:cs="Cambria"/>
          <w:b/>
          <w:bCs/>
          <w:spacing w:val="-1"/>
          <w:sz w:val="28"/>
          <w:szCs w:val="28"/>
          <w:lang w:val="fr-FR"/>
        </w:rPr>
        <w:t>R</w:t>
      </w:r>
      <w:r w:rsidRPr="007F6339">
        <w:rPr>
          <w:rFonts w:ascii="Georgia" w:eastAsia="Cambria" w:hAnsi="Georgia" w:cs="Cambria"/>
          <w:b/>
          <w:bCs/>
          <w:sz w:val="28"/>
          <w:szCs w:val="28"/>
          <w:lang w:val="fr-FR"/>
        </w:rPr>
        <w:t xml:space="preserve">E </w:t>
      </w:r>
      <w:r w:rsidRPr="007F6339">
        <w:rPr>
          <w:rFonts w:ascii="Georgia" w:eastAsia="Cambria" w:hAnsi="Georgia" w:cs="Cambria"/>
          <w:b/>
          <w:bCs/>
          <w:spacing w:val="-1"/>
          <w:sz w:val="28"/>
          <w:szCs w:val="28"/>
          <w:lang w:val="fr-FR"/>
        </w:rPr>
        <w:t>R</w:t>
      </w:r>
      <w:r w:rsidRPr="007F6339">
        <w:rPr>
          <w:rFonts w:ascii="Georgia" w:eastAsia="Cambria" w:hAnsi="Georgia" w:cs="Cambria"/>
          <w:b/>
          <w:bCs/>
          <w:spacing w:val="1"/>
          <w:sz w:val="28"/>
          <w:szCs w:val="28"/>
          <w:lang w:val="fr-FR"/>
        </w:rPr>
        <w:t>a</w:t>
      </w:r>
      <w:r w:rsidRPr="007F6339">
        <w:rPr>
          <w:rFonts w:ascii="Georgia" w:eastAsia="Cambria" w:hAnsi="Georgia" w:cs="Cambria"/>
          <w:b/>
          <w:bCs/>
          <w:sz w:val="28"/>
          <w:szCs w:val="28"/>
          <w:lang w:val="fr-FR"/>
        </w:rPr>
        <w:t>p</w:t>
      </w:r>
      <w:r w:rsidRPr="007F6339">
        <w:rPr>
          <w:rFonts w:ascii="Georgia" w:eastAsia="Cambria" w:hAnsi="Georgia" w:cs="Cambria"/>
          <w:b/>
          <w:bCs/>
          <w:spacing w:val="-2"/>
          <w:sz w:val="28"/>
          <w:szCs w:val="28"/>
          <w:lang w:val="fr-FR"/>
        </w:rPr>
        <w:t>p</w:t>
      </w:r>
      <w:r w:rsidRPr="007F6339">
        <w:rPr>
          <w:rFonts w:ascii="Georgia" w:eastAsia="Cambria" w:hAnsi="Georgia" w:cs="Cambria"/>
          <w:b/>
          <w:bCs/>
          <w:spacing w:val="1"/>
          <w:sz w:val="28"/>
          <w:szCs w:val="28"/>
          <w:lang w:val="fr-FR"/>
        </w:rPr>
        <w:t>o</w:t>
      </w:r>
      <w:r w:rsidRPr="007F6339">
        <w:rPr>
          <w:rFonts w:ascii="Georgia" w:eastAsia="Cambria" w:hAnsi="Georgia" w:cs="Cambria"/>
          <w:b/>
          <w:bCs/>
          <w:sz w:val="28"/>
          <w:szCs w:val="28"/>
          <w:lang w:val="fr-FR"/>
        </w:rPr>
        <w:t>rt</w:t>
      </w:r>
      <w:r w:rsidRPr="007F6339">
        <w:rPr>
          <w:rFonts w:ascii="Georgia" w:eastAsia="Cambria" w:hAnsi="Georgia" w:cs="Cambria"/>
          <w:b/>
          <w:bCs/>
          <w:spacing w:val="-1"/>
          <w:sz w:val="28"/>
          <w:szCs w:val="28"/>
          <w:lang w:val="fr-FR"/>
        </w:rPr>
        <w:t xml:space="preserve"> </w:t>
      </w:r>
      <w:r w:rsidRPr="007F6339">
        <w:rPr>
          <w:rFonts w:ascii="Georgia" w:eastAsia="Cambria" w:hAnsi="Georgia" w:cs="Cambria"/>
          <w:b/>
          <w:bCs/>
          <w:sz w:val="28"/>
          <w:szCs w:val="28"/>
          <w:lang w:val="fr-FR"/>
        </w:rPr>
        <w:t xml:space="preserve">de solution proposée </w:t>
      </w:r>
    </w:p>
    <w:p w:rsidR="00C44B4A" w:rsidRPr="007F6339" w:rsidRDefault="00C44B4A" w:rsidP="00C44B4A">
      <w:pPr>
        <w:spacing w:after="0" w:line="439" w:lineRule="exact"/>
        <w:ind w:left="302" w:right="286"/>
        <w:jc w:val="center"/>
        <w:rPr>
          <w:rFonts w:ascii="Georgia" w:eastAsia="Calibri" w:hAnsi="Georgia" w:cs="Calibri"/>
          <w:sz w:val="36"/>
          <w:szCs w:val="36"/>
          <w:lang w:val="fr-FR"/>
        </w:rPr>
      </w:pPr>
      <w:r w:rsidRPr="007F6339">
        <w:rPr>
          <w:rFonts w:ascii="Georgia" w:eastAsia="Calibri" w:hAnsi="Georgia" w:cs="Calibri"/>
          <w:b/>
          <w:bCs/>
          <w:color w:val="4F81BC"/>
          <w:position w:val="1"/>
          <w:sz w:val="36"/>
          <w:szCs w:val="36"/>
          <w:lang w:val="fr-FR"/>
        </w:rPr>
        <w:t>S</w:t>
      </w:r>
      <w:r w:rsidRPr="007F6339">
        <w:rPr>
          <w:rFonts w:ascii="Georgia" w:eastAsia="Calibri" w:hAnsi="Georgia" w:cs="Calibri"/>
          <w:b/>
          <w:bCs/>
          <w:color w:val="4F81BC"/>
          <w:spacing w:val="1"/>
          <w:position w:val="1"/>
          <w:sz w:val="36"/>
          <w:szCs w:val="36"/>
          <w:lang w:val="fr-FR"/>
        </w:rPr>
        <w:t>u</w:t>
      </w:r>
      <w:r w:rsidRPr="007F6339">
        <w:rPr>
          <w:rFonts w:ascii="Georgia" w:eastAsia="Calibri" w:hAnsi="Georgia" w:cs="Calibri"/>
          <w:b/>
          <w:bCs/>
          <w:color w:val="4F81BC"/>
          <w:position w:val="1"/>
          <w:sz w:val="36"/>
          <w:szCs w:val="36"/>
          <w:lang w:val="fr-FR"/>
        </w:rPr>
        <w:t>jet</w:t>
      </w:r>
      <w:r w:rsidRPr="007F6339">
        <w:rPr>
          <w:rFonts w:ascii="Georgia" w:eastAsia="Calibri" w:hAnsi="Georgia" w:cs="Calibri"/>
          <w:b/>
          <w:bCs/>
          <w:color w:val="4F81BC"/>
          <w:spacing w:val="-3"/>
          <w:position w:val="1"/>
          <w:sz w:val="36"/>
          <w:szCs w:val="36"/>
          <w:lang w:val="fr-FR"/>
        </w:rPr>
        <w:t xml:space="preserve"> </w:t>
      </w:r>
      <w:r w:rsidRPr="007F6339">
        <w:rPr>
          <w:rFonts w:ascii="Georgia" w:eastAsia="Calibri" w:hAnsi="Georgia" w:cs="Calibri"/>
          <w:b/>
          <w:bCs/>
          <w:color w:val="4F81BC"/>
          <w:position w:val="1"/>
          <w:sz w:val="36"/>
          <w:szCs w:val="36"/>
          <w:lang w:val="fr-FR"/>
        </w:rPr>
        <w:t xml:space="preserve">: </w:t>
      </w:r>
      <w:r w:rsidRPr="007F6339">
        <w:rPr>
          <w:rFonts w:ascii="Georgia" w:eastAsia="Calibri" w:hAnsi="Georgia" w:cs="Calibri"/>
          <w:b/>
          <w:bCs/>
          <w:color w:val="4F81BC"/>
          <w:spacing w:val="-1"/>
          <w:position w:val="1"/>
          <w:sz w:val="36"/>
          <w:szCs w:val="36"/>
          <w:lang w:val="fr-FR"/>
        </w:rPr>
        <w:t>“</w:t>
      </w:r>
      <w:r w:rsidRPr="007F6339">
        <w:rPr>
          <w:rFonts w:ascii="Georgia" w:eastAsia="Calibri" w:hAnsi="Georgia" w:cs="Calibri"/>
          <w:b/>
          <w:bCs/>
          <w:color w:val="4F81BC"/>
          <w:spacing w:val="1"/>
          <w:position w:val="1"/>
          <w:sz w:val="36"/>
          <w:szCs w:val="36"/>
          <w:lang w:val="fr-FR"/>
        </w:rPr>
        <w:t>D</w:t>
      </w:r>
      <w:r w:rsidRPr="007F6339">
        <w:rPr>
          <w:rFonts w:ascii="Georgia" w:eastAsia="Calibri" w:hAnsi="Georgia" w:cs="Calibri"/>
          <w:b/>
          <w:bCs/>
          <w:color w:val="4F81BC"/>
          <w:position w:val="1"/>
          <w:sz w:val="36"/>
          <w:szCs w:val="36"/>
          <w:lang w:val="fr-FR"/>
        </w:rPr>
        <w:t>if</w:t>
      </w:r>
      <w:r w:rsidRPr="007F6339">
        <w:rPr>
          <w:rFonts w:ascii="Georgia" w:eastAsia="Calibri" w:hAnsi="Georgia" w:cs="Calibri"/>
          <w:b/>
          <w:bCs/>
          <w:color w:val="4F81BC"/>
          <w:spacing w:val="-2"/>
          <w:position w:val="1"/>
          <w:sz w:val="36"/>
          <w:szCs w:val="36"/>
          <w:lang w:val="fr-FR"/>
        </w:rPr>
        <w:t>f</w:t>
      </w:r>
      <w:r w:rsidRPr="007F6339">
        <w:rPr>
          <w:rFonts w:ascii="Georgia" w:eastAsia="Calibri" w:hAnsi="Georgia" w:cs="Calibri"/>
          <w:b/>
          <w:bCs/>
          <w:color w:val="4F81BC"/>
          <w:spacing w:val="1"/>
          <w:position w:val="1"/>
          <w:sz w:val="36"/>
          <w:szCs w:val="36"/>
          <w:lang w:val="fr-FR"/>
        </w:rPr>
        <w:t>u</w:t>
      </w:r>
      <w:r w:rsidRPr="007F6339">
        <w:rPr>
          <w:rFonts w:ascii="Georgia" w:eastAsia="Calibri" w:hAnsi="Georgia" w:cs="Calibri"/>
          <w:b/>
          <w:bCs/>
          <w:color w:val="4F81BC"/>
          <w:position w:val="1"/>
          <w:sz w:val="36"/>
          <w:szCs w:val="36"/>
          <w:lang w:val="fr-FR"/>
        </w:rPr>
        <w:t>si</w:t>
      </w:r>
      <w:r w:rsidRPr="007F6339">
        <w:rPr>
          <w:rFonts w:ascii="Georgia" w:eastAsia="Calibri" w:hAnsi="Georgia" w:cs="Calibri"/>
          <w:b/>
          <w:bCs/>
          <w:color w:val="4F81BC"/>
          <w:spacing w:val="-1"/>
          <w:position w:val="1"/>
          <w:sz w:val="36"/>
          <w:szCs w:val="36"/>
          <w:lang w:val="fr-FR"/>
        </w:rPr>
        <w:t>o</w:t>
      </w:r>
      <w:r w:rsidRPr="007F6339">
        <w:rPr>
          <w:rFonts w:ascii="Georgia" w:eastAsia="Calibri" w:hAnsi="Georgia" w:cs="Calibri"/>
          <w:b/>
          <w:bCs/>
          <w:color w:val="4F81BC"/>
          <w:position w:val="1"/>
          <w:sz w:val="36"/>
          <w:szCs w:val="36"/>
          <w:lang w:val="fr-FR"/>
        </w:rPr>
        <w:t xml:space="preserve">n </w:t>
      </w:r>
      <w:r w:rsidRPr="007F6339">
        <w:rPr>
          <w:rFonts w:ascii="Georgia" w:eastAsia="Calibri" w:hAnsi="Georgia" w:cs="Calibri"/>
          <w:b/>
          <w:bCs/>
          <w:color w:val="4F81BC"/>
          <w:spacing w:val="1"/>
          <w:position w:val="1"/>
          <w:sz w:val="36"/>
          <w:szCs w:val="36"/>
          <w:lang w:val="fr-FR"/>
        </w:rPr>
        <w:t>d</w:t>
      </w:r>
      <w:r w:rsidRPr="007F6339">
        <w:rPr>
          <w:rFonts w:ascii="Georgia" w:eastAsia="Calibri" w:hAnsi="Georgia" w:cs="Calibri"/>
          <w:b/>
          <w:bCs/>
          <w:color w:val="4F81BC"/>
          <w:spacing w:val="-2"/>
          <w:position w:val="1"/>
          <w:sz w:val="36"/>
          <w:szCs w:val="36"/>
          <w:lang w:val="fr-FR"/>
        </w:rPr>
        <w:t>’</w:t>
      </w:r>
      <w:r w:rsidRPr="007F6339">
        <w:rPr>
          <w:rFonts w:ascii="Georgia" w:eastAsia="Calibri" w:hAnsi="Georgia" w:cs="Calibri"/>
          <w:b/>
          <w:bCs/>
          <w:color w:val="4F81BC"/>
          <w:position w:val="1"/>
          <w:sz w:val="36"/>
          <w:szCs w:val="36"/>
          <w:lang w:val="fr-FR"/>
        </w:rPr>
        <w:t>o</w:t>
      </w:r>
      <w:r w:rsidRPr="007F6339">
        <w:rPr>
          <w:rFonts w:ascii="Georgia" w:eastAsia="Calibri" w:hAnsi="Georgia" w:cs="Calibri"/>
          <w:b/>
          <w:bCs/>
          <w:color w:val="4F81BC"/>
          <w:spacing w:val="1"/>
          <w:position w:val="1"/>
          <w:sz w:val="36"/>
          <w:szCs w:val="36"/>
          <w:lang w:val="fr-FR"/>
        </w:rPr>
        <w:t>p</w:t>
      </w:r>
      <w:r w:rsidRPr="007F6339">
        <w:rPr>
          <w:rFonts w:ascii="Georgia" w:eastAsia="Calibri" w:hAnsi="Georgia" w:cs="Calibri"/>
          <w:b/>
          <w:bCs/>
          <w:color w:val="4F81BC"/>
          <w:spacing w:val="-2"/>
          <w:position w:val="1"/>
          <w:sz w:val="36"/>
          <w:szCs w:val="36"/>
          <w:lang w:val="fr-FR"/>
        </w:rPr>
        <w:t>i</w:t>
      </w:r>
      <w:r w:rsidRPr="007F6339">
        <w:rPr>
          <w:rFonts w:ascii="Georgia" w:eastAsia="Calibri" w:hAnsi="Georgia" w:cs="Calibri"/>
          <w:b/>
          <w:bCs/>
          <w:color w:val="4F81BC"/>
          <w:spacing w:val="1"/>
          <w:position w:val="1"/>
          <w:sz w:val="36"/>
          <w:szCs w:val="36"/>
          <w:lang w:val="fr-FR"/>
        </w:rPr>
        <w:t>n</w:t>
      </w:r>
      <w:r w:rsidRPr="007F6339">
        <w:rPr>
          <w:rFonts w:ascii="Georgia" w:eastAsia="Calibri" w:hAnsi="Georgia" w:cs="Calibri"/>
          <w:b/>
          <w:bCs/>
          <w:color w:val="4F81BC"/>
          <w:position w:val="1"/>
          <w:sz w:val="36"/>
          <w:szCs w:val="36"/>
          <w:lang w:val="fr-FR"/>
        </w:rPr>
        <w:t>i</w:t>
      </w:r>
      <w:r w:rsidRPr="007F6339">
        <w:rPr>
          <w:rFonts w:ascii="Georgia" w:eastAsia="Calibri" w:hAnsi="Georgia" w:cs="Calibri"/>
          <w:b/>
          <w:bCs/>
          <w:color w:val="4F81BC"/>
          <w:spacing w:val="-1"/>
          <w:position w:val="1"/>
          <w:sz w:val="36"/>
          <w:szCs w:val="36"/>
          <w:lang w:val="fr-FR"/>
        </w:rPr>
        <w:t>o</w:t>
      </w:r>
      <w:r w:rsidRPr="007F6339">
        <w:rPr>
          <w:rFonts w:ascii="Georgia" w:eastAsia="Calibri" w:hAnsi="Georgia" w:cs="Calibri"/>
          <w:b/>
          <w:bCs/>
          <w:color w:val="4F81BC"/>
          <w:spacing w:val="1"/>
          <w:position w:val="1"/>
          <w:sz w:val="36"/>
          <w:szCs w:val="36"/>
          <w:lang w:val="fr-FR"/>
        </w:rPr>
        <w:t>n</w:t>
      </w:r>
      <w:r w:rsidRPr="007F6339">
        <w:rPr>
          <w:rFonts w:ascii="Georgia" w:eastAsia="Calibri" w:hAnsi="Georgia" w:cs="Calibri"/>
          <w:b/>
          <w:bCs/>
          <w:color w:val="4F81BC"/>
          <w:position w:val="1"/>
          <w:sz w:val="36"/>
          <w:szCs w:val="36"/>
          <w:lang w:val="fr-FR"/>
        </w:rPr>
        <w:t>s</w:t>
      </w:r>
      <w:r w:rsidRPr="007F6339">
        <w:rPr>
          <w:rFonts w:ascii="Georgia" w:eastAsia="Calibri" w:hAnsi="Georgia" w:cs="Calibri"/>
          <w:b/>
          <w:bCs/>
          <w:color w:val="4F81BC"/>
          <w:spacing w:val="-2"/>
          <w:position w:val="1"/>
          <w:sz w:val="36"/>
          <w:szCs w:val="36"/>
          <w:lang w:val="fr-FR"/>
        </w:rPr>
        <w:t xml:space="preserve"> </w:t>
      </w:r>
      <w:r w:rsidRPr="007F6339">
        <w:rPr>
          <w:rFonts w:ascii="Georgia" w:eastAsia="Calibri" w:hAnsi="Georgia" w:cs="Calibri"/>
          <w:b/>
          <w:bCs/>
          <w:color w:val="4F81BC"/>
          <w:spacing w:val="1"/>
          <w:position w:val="1"/>
          <w:sz w:val="36"/>
          <w:szCs w:val="36"/>
          <w:lang w:val="fr-FR"/>
        </w:rPr>
        <w:t>d</w:t>
      </w:r>
      <w:r w:rsidRPr="007F6339">
        <w:rPr>
          <w:rFonts w:ascii="Georgia" w:eastAsia="Calibri" w:hAnsi="Georgia" w:cs="Calibri"/>
          <w:b/>
          <w:bCs/>
          <w:color w:val="4F81BC"/>
          <w:spacing w:val="-3"/>
          <w:position w:val="1"/>
          <w:sz w:val="36"/>
          <w:szCs w:val="36"/>
          <w:lang w:val="fr-FR"/>
        </w:rPr>
        <w:t>a</w:t>
      </w:r>
      <w:r w:rsidRPr="007F6339">
        <w:rPr>
          <w:rFonts w:ascii="Georgia" w:eastAsia="Calibri" w:hAnsi="Georgia" w:cs="Calibri"/>
          <w:b/>
          <w:bCs/>
          <w:color w:val="4F81BC"/>
          <w:spacing w:val="1"/>
          <w:position w:val="1"/>
          <w:sz w:val="36"/>
          <w:szCs w:val="36"/>
          <w:lang w:val="fr-FR"/>
        </w:rPr>
        <w:t>n</w:t>
      </w:r>
      <w:r w:rsidRPr="007F6339">
        <w:rPr>
          <w:rFonts w:ascii="Georgia" w:eastAsia="Calibri" w:hAnsi="Georgia" w:cs="Calibri"/>
          <w:b/>
          <w:bCs/>
          <w:color w:val="4F81BC"/>
          <w:position w:val="1"/>
          <w:sz w:val="36"/>
          <w:szCs w:val="36"/>
          <w:lang w:val="fr-FR"/>
        </w:rPr>
        <w:t>s les r</w:t>
      </w:r>
      <w:r w:rsidRPr="007F6339">
        <w:rPr>
          <w:rFonts w:ascii="Georgia" w:eastAsia="Calibri" w:hAnsi="Georgia" w:cs="Calibri"/>
          <w:b/>
          <w:bCs/>
          <w:color w:val="4F81BC"/>
          <w:spacing w:val="1"/>
          <w:position w:val="1"/>
          <w:sz w:val="36"/>
          <w:szCs w:val="36"/>
          <w:lang w:val="fr-FR"/>
        </w:rPr>
        <w:t>é</w:t>
      </w:r>
      <w:r w:rsidRPr="007F6339">
        <w:rPr>
          <w:rFonts w:ascii="Georgia" w:eastAsia="Calibri" w:hAnsi="Georgia" w:cs="Calibri"/>
          <w:b/>
          <w:bCs/>
          <w:color w:val="4F81BC"/>
          <w:position w:val="1"/>
          <w:sz w:val="36"/>
          <w:szCs w:val="36"/>
          <w:lang w:val="fr-FR"/>
        </w:rPr>
        <w:t>s</w:t>
      </w:r>
      <w:r w:rsidRPr="007F6339">
        <w:rPr>
          <w:rFonts w:ascii="Georgia" w:eastAsia="Calibri" w:hAnsi="Georgia" w:cs="Calibri"/>
          <w:b/>
          <w:bCs/>
          <w:color w:val="4F81BC"/>
          <w:spacing w:val="1"/>
          <w:position w:val="1"/>
          <w:sz w:val="36"/>
          <w:szCs w:val="36"/>
          <w:lang w:val="fr-FR"/>
        </w:rPr>
        <w:t>e</w:t>
      </w:r>
      <w:r w:rsidRPr="007F6339">
        <w:rPr>
          <w:rFonts w:ascii="Georgia" w:eastAsia="Calibri" w:hAnsi="Georgia" w:cs="Calibri"/>
          <w:b/>
          <w:bCs/>
          <w:color w:val="4F81BC"/>
          <w:spacing w:val="-3"/>
          <w:position w:val="1"/>
          <w:sz w:val="36"/>
          <w:szCs w:val="36"/>
          <w:lang w:val="fr-FR"/>
        </w:rPr>
        <w:t>a</w:t>
      </w:r>
      <w:r w:rsidRPr="007F6339">
        <w:rPr>
          <w:rFonts w:ascii="Georgia" w:eastAsia="Calibri" w:hAnsi="Georgia" w:cs="Calibri"/>
          <w:b/>
          <w:bCs/>
          <w:color w:val="4F81BC"/>
          <w:spacing w:val="1"/>
          <w:position w:val="1"/>
          <w:sz w:val="36"/>
          <w:szCs w:val="36"/>
          <w:lang w:val="fr-FR"/>
        </w:rPr>
        <w:t>u</w:t>
      </w:r>
      <w:r w:rsidRPr="007F6339">
        <w:rPr>
          <w:rFonts w:ascii="Georgia" w:eastAsia="Calibri" w:hAnsi="Georgia" w:cs="Calibri"/>
          <w:b/>
          <w:bCs/>
          <w:color w:val="4F81BC"/>
          <w:position w:val="1"/>
          <w:sz w:val="36"/>
          <w:szCs w:val="36"/>
          <w:lang w:val="fr-FR"/>
        </w:rPr>
        <w:t xml:space="preserve">x </w:t>
      </w:r>
      <w:r w:rsidRPr="007F6339">
        <w:rPr>
          <w:rFonts w:ascii="Georgia" w:eastAsia="Calibri" w:hAnsi="Georgia" w:cs="Calibri"/>
          <w:b/>
          <w:bCs/>
          <w:color w:val="4F81BC"/>
          <w:spacing w:val="-1"/>
          <w:position w:val="1"/>
          <w:sz w:val="36"/>
          <w:szCs w:val="36"/>
          <w:lang w:val="fr-FR"/>
        </w:rPr>
        <w:t>s</w:t>
      </w:r>
      <w:r w:rsidRPr="007F6339">
        <w:rPr>
          <w:rFonts w:ascii="Georgia" w:eastAsia="Calibri" w:hAnsi="Georgia" w:cs="Calibri"/>
          <w:b/>
          <w:bCs/>
          <w:color w:val="4F81BC"/>
          <w:position w:val="1"/>
          <w:sz w:val="36"/>
          <w:szCs w:val="36"/>
          <w:lang w:val="fr-FR"/>
        </w:rPr>
        <w:t>o</w:t>
      </w:r>
      <w:r w:rsidRPr="007F6339">
        <w:rPr>
          <w:rFonts w:ascii="Georgia" w:eastAsia="Calibri" w:hAnsi="Georgia" w:cs="Calibri"/>
          <w:b/>
          <w:bCs/>
          <w:color w:val="4F81BC"/>
          <w:spacing w:val="1"/>
          <w:position w:val="1"/>
          <w:sz w:val="36"/>
          <w:szCs w:val="36"/>
          <w:lang w:val="fr-FR"/>
        </w:rPr>
        <w:t>c</w:t>
      </w:r>
      <w:r w:rsidRPr="007F6339">
        <w:rPr>
          <w:rFonts w:ascii="Georgia" w:eastAsia="Calibri" w:hAnsi="Georgia" w:cs="Calibri"/>
          <w:b/>
          <w:bCs/>
          <w:color w:val="4F81BC"/>
          <w:position w:val="1"/>
          <w:sz w:val="36"/>
          <w:szCs w:val="36"/>
          <w:lang w:val="fr-FR"/>
        </w:rPr>
        <w:t>ia</w:t>
      </w:r>
      <w:r w:rsidRPr="007F6339">
        <w:rPr>
          <w:rFonts w:ascii="Georgia" w:eastAsia="Calibri" w:hAnsi="Georgia" w:cs="Calibri"/>
          <w:b/>
          <w:bCs/>
          <w:color w:val="4F81BC"/>
          <w:spacing w:val="1"/>
          <w:position w:val="1"/>
          <w:sz w:val="36"/>
          <w:szCs w:val="36"/>
          <w:lang w:val="fr-FR"/>
        </w:rPr>
        <w:t>u</w:t>
      </w:r>
      <w:r w:rsidRPr="007F6339">
        <w:rPr>
          <w:rFonts w:ascii="Georgia" w:eastAsia="Calibri" w:hAnsi="Georgia" w:cs="Calibri"/>
          <w:b/>
          <w:bCs/>
          <w:color w:val="4F81BC"/>
          <w:position w:val="1"/>
          <w:sz w:val="36"/>
          <w:szCs w:val="36"/>
          <w:lang w:val="fr-FR"/>
        </w:rPr>
        <w:t>x :</w:t>
      </w:r>
    </w:p>
    <w:p w:rsidR="00C44B4A" w:rsidRPr="007F6339" w:rsidRDefault="00C44B4A" w:rsidP="00C44B4A">
      <w:pPr>
        <w:spacing w:before="67" w:after="0" w:line="240" w:lineRule="auto"/>
        <w:ind w:left="2465" w:right="2445"/>
        <w:jc w:val="center"/>
        <w:rPr>
          <w:rFonts w:ascii="Georgia" w:eastAsia="Calibri" w:hAnsi="Georgia" w:cs="Calibri"/>
          <w:sz w:val="36"/>
          <w:szCs w:val="36"/>
          <w:lang w:val="fr-FR"/>
        </w:rPr>
      </w:pPr>
      <w:proofErr w:type="gramStart"/>
      <w:r w:rsidRPr="007F6339">
        <w:rPr>
          <w:rFonts w:ascii="Georgia" w:eastAsia="Calibri" w:hAnsi="Georgia" w:cs="Calibri"/>
          <w:b/>
          <w:bCs/>
          <w:color w:val="4F81BC"/>
          <w:sz w:val="36"/>
          <w:szCs w:val="36"/>
          <w:lang w:val="fr-FR"/>
        </w:rPr>
        <w:t>l’</w:t>
      </w:r>
      <w:r w:rsidRPr="007F6339">
        <w:rPr>
          <w:rFonts w:ascii="Georgia" w:eastAsia="Calibri" w:hAnsi="Georgia" w:cs="Calibri"/>
          <w:b/>
          <w:bCs/>
          <w:color w:val="4F81BC"/>
          <w:spacing w:val="2"/>
          <w:sz w:val="36"/>
          <w:szCs w:val="36"/>
          <w:lang w:val="fr-FR"/>
        </w:rPr>
        <w:t>é</w:t>
      </w:r>
      <w:r w:rsidRPr="007F6339">
        <w:rPr>
          <w:rFonts w:ascii="Georgia" w:eastAsia="Calibri" w:hAnsi="Georgia" w:cs="Calibri"/>
          <w:b/>
          <w:bCs/>
          <w:color w:val="4F81BC"/>
          <w:sz w:val="36"/>
          <w:szCs w:val="36"/>
          <w:lang w:val="fr-FR"/>
        </w:rPr>
        <w:t>va</w:t>
      </w:r>
      <w:r w:rsidRPr="007F6339">
        <w:rPr>
          <w:rFonts w:ascii="Georgia" w:eastAsia="Calibri" w:hAnsi="Georgia" w:cs="Calibri"/>
          <w:b/>
          <w:bCs/>
          <w:color w:val="4F81BC"/>
          <w:spacing w:val="-2"/>
          <w:sz w:val="36"/>
          <w:szCs w:val="36"/>
          <w:lang w:val="fr-FR"/>
        </w:rPr>
        <w:t>c</w:t>
      </w:r>
      <w:r w:rsidRPr="007F6339">
        <w:rPr>
          <w:rFonts w:ascii="Georgia" w:eastAsia="Calibri" w:hAnsi="Georgia" w:cs="Calibri"/>
          <w:b/>
          <w:bCs/>
          <w:color w:val="4F81BC"/>
          <w:spacing w:val="1"/>
          <w:sz w:val="36"/>
          <w:szCs w:val="36"/>
          <w:lang w:val="fr-FR"/>
        </w:rPr>
        <w:t>u</w:t>
      </w:r>
      <w:r w:rsidRPr="007F6339">
        <w:rPr>
          <w:rFonts w:ascii="Georgia" w:eastAsia="Calibri" w:hAnsi="Georgia" w:cs="Calibri"/>
          <w:b/>
          <w:bCs/>
          <w:color w:val="4F81BC"/>
          <w:sz w:val="36"/>
          <w:szCs w:val="36"/>
          <w:lang w:val="fr-FR"/>
        </w:rPr>
        <w:t>ati</w:t>
      </w:r>
      <w:r w:rsidRPr="007F6339">
        <w:rPr>
          <w:rFonts w:ascii="Georgia" w:eastAsia="Calibri" w:hAnsi="Georgia" w:cs="Calibri"/>
          <w:b/>
          <w:bCs/>
          <w:color w:val="4F81BC"/>
          <w:spacing w:val="-2"/>
          <w:sz w:val="36"/>
          <w:szCs w:val="36"/>
          <w:lang w:val="fr-FR"/>
        </w:rPr>
        <w:t>o</w:t>
      </w:r>
      <w:r w:rsidRPr="007F6339">
        <w:rPr>
          <w:rFonts w:ascii="Georgia" w:eastAsia="Calibri" w:hAnsi="Georgia" w:cs="Calibri"/>
          <w:b/>
          <w:bCs/>
          <w:color w:val="4F81BC"/>
          <w:sz w:val="36"/>
          <w:szCs w:val="36"/>
          <w:lang w:val="fr-FR"/>
        </w:rPr>
        <w:t>n</w:t>
      </w:r>
      <w:proofErr w:type="gramEnd"/>
      <w:r w:rsidRPr="007F6339">
        <w:rPr>
          <w:rFonts w:ascii="Georgia" w:eastAsia="Calibri" w:hAnsi="Georgia" w:cs="Calibri"/>
          <w:b/>
          <w:bCs/>
          <w:color w:val="4F81BC"/>
          <w:sz w:val="36"/>
          <w:szCs w:val="36"/>
          <w:lang w:val="fr-FR"/>
        </w:rPr>
        <w:t xml:space="preserve"> </w:t>
      </w:r>
      <w:r w:rsidRPr="007F6339">
        <w:rPr>
          <w:rFonts w:ascii="Georgia" w:eastAsia="Calibri" w:hAnsi="Georgia" w:cs="Calibri"/>
          <w:b/>
          <w:bCs/>
          <w:color w:val="4F81BC"/>
          <w:spacing w:val="-1"/>
          <w:sz w:val="36"/>
          <w:szCs w:val="36"/>
          <w:lang w:val="fr-FR"/>
        </w:rPr>
        <w:t>d</w:t>
      </w:r>
      <w:r w:rsidRPr="007F6339">
        <w:rPr>
          <w:rFonts w:ascii="Georgia" w:eastAsia="Calibri" w:hAnsi="Georgia" w:cs="Calibri"/>
          <w:b/>
          <w:bCs/>
          <w:color w:val="4F81BC"/>
          <w:sz w:val="36"/>
          <w:szCs w:val="36"/>
          <w:lang w:val="fr-FR"/>
        </w:rPr>
        <w:t>’une</w:t>
      </w:r>
      <w:r w:rsidRPr="007F6339">
        <w:rPr>
          <w:rFonts w:ascii="Georgia" w:eastAsia="Calibri" w:hAnsi="Georgia" w:cs="Calibri"/>
          <w:b/>
          <w:bCs/>
          <w:color w:val="4F81BC"/>
          <w:spacing w:val="1"/>
          <w:sz w:val="36"/>
          <w:szCs w:val="36"/>
          <w:lang w:val="fr-FR"/>
        </w:rPr>
        <w:t xml:space="preserve"> </w:t>
      </w:r>
      <w:r w:rsidRPr="007F6339">
        <w:rPr>
          <w:rFonts w:ascii="Georgia" w:eastAsia="Calibri" w:hAnsi="Georgia" w:cs="Calibri"/>
          <w:b/>
          <w:bCs/>
          <w:color w:val="4F81BC"/>
          <w:sz w:val="36"/>
          <w:szCs w:val="36"/>
          <w:lang w:val="fr-FR"/>
        </w:rPr>
        <w:t>fo</w:t>
      </w:r>
      <w:r w:rsidRPr="007F6339">
        <w:rPr>
          <w:rFonts w:ascii="Georgia" w:eastAsia="Calibri" w:hAnsi="Georgia" w:cs="Calibri"/>
          <w:b/>
          <w:bCs/>
          <w:color w:val="4F81BC"/>
          <w:spacing w:val="-1"/>
          <w:sz w:val="36"/>
          <w:szCs w:val="36"/>
          <w:lang w:val="fr-FR"/>
        </w:rPr>
        <w:t>u</w:t>
      </w:r>
      <w:r w:rsidRPr="007F6339">
        <w:rPr>
          <w:rFonts w:ascii="Georgia" w:eastAsia="Calibri" w:hAnsi="Georgia" w:cs="Calibri"/>
          <w:b/>
          <w:bCs/>
          <w:color w:val="4F81BC"/>
          <w:sz w:val="36"/>
          <w:szCs w:val="36"/>
          <w:lang w:val="fr-FR"/>
        </w:rPr>
        <w:t>l</w:t>
      </w:r>
      <w:r w:rsidRPr="007F6339">
        <w:rPr>
          <w:rFonts w:ascii="Georgia" w:eastAsia="Calibri" w:hAnsi="Georgia" w:cs="Calibri"/>
          <w:b/>
          <w:bCs/>
          <w:color w:val="4F81BC"/>
          <w:spacing w:val="1"/>
          <w:sz w:val="36"/>
          <w:szCs w:val="36"/>
          <w:lang w:val="fr-FR"/>
        </w:rPr>
        <w:t>e</w:t>
      </w:r>
      <w:r w:rsidRPr="007F6339">
        <w:rPr>
          <w:rFonts w:ascii="Georgia" w:eastAsia="Calibri" w:hAnsi="Georgia" w:cs="Calibri"/>
          <w:b/>
          <w:bCs/>
          <w:color w:val="4F81BC"/>
          <w:sz w:val="36"/>
          <w:szCs w:val="36"/>
          <w:lang w:val="fr-FR"/>
        </w:rPr>
        <w:t>”</w:t>
      </w:r>
    </w:p>
    <w:p w:rsidR="00C44B4A" w:rsidRPr="007F6339" w:rsidRDefault="00C44B4A" w:rsidP="00C44B4A">
      <w:pPr>
        <w:spacing w:before="5" w:after="0" w:line="170" w:lineRule="exact"/>
        <w:rPr>
          <w:rFonts w:ascii="Georgia" w:hAnsi="Georgia"/>
          <w:sz w:val="17"/>
          <w:szCs w:val="17"/>
          <w:lang w:val="fr-FR"/>
        </w:rPr>
      </w:pPr>
    </w:p>
    <w:p w:rsidR="00C44B4A" w:rsidRPr="007F6339" w:rsidRDefault="00C44B4A" w:rsidP="00C44B4A">
      <w:pPr>
        <w:spacing w:after="0" w:line="200" w:lineRule="exact"/>
        <w:rPr>
          <w:rFonts w:ascii="Georgia" w:hAnsi="Georgia"/>
          <w:sz w:val="20"/>
          <w:szCs w:val="20"/>
          <w:lang w:val="fr-FR"/>
        </w:rPr>
      </w:pPr>
    </w:p>
    <w:p w:rsidR="00C44B4A" w:rsidRPr="007F6339" w:rsidRDefault="00C44B4A" w:rsidP="00C44B4A">
      <w:pPr>
        <w:spacing w:after="0" w:line="200" w:lineRule="exact"/>
        <w:rPr>
          <w:rFonts w:ascii="Georgia" w:hAnsi="Georgia"/>
          <w:sz w:val="20"/>
          <w:szCs w:val="20"/>
          <w:lang w:val="fr-FR"/>
        </w:rPr>
      </w:pPr>
    </w:p>
    <w:p w:rsidR="00C44B4A" w:rsidRPr="007F6339" w:rsidRDefault="00C44B4A" w:rsidP="00C44B4A">
      <w:pPr>
        <w:spacing w:after="0" w:line="200" w:lineRule="exact"/>
        <w:rPr>
          <w:rFonts w:ascii="Georgia" w:hAnsi="Georgia"/>
          <w:sz w:val="20"/>
          <w:szCs w:val="20"/>
          <w:lang w:val="fr-FR"/>
        </w:rPr>
      </w:pPr>
    </w:p>
    <w:p w:rsidR="00C44B4A" w:rsidRPr="007F6339" w:rsidRDefault="00C44B4A" w:rsidP="00C44B4A">
      <w:pPr>
        <w:spacing w:after="0" w:line="200" w:lineRule="exact"/>
        <w:rPr>
          <w:rFonts w:ascii="Georgia" w:hAnsi="Georgia"/>
          <w:sz w:val="20"/>
          <w:szCs w:val="20"/>
          <w:lang w:val="fr-FR"/>
        </w:rPr>
      </w:pPr>
    </w:p>
    <w:p w:rsidR="00C44B4A" w:rsidRPr="007F6339" w:rsidRDefault="00C44B4A" w:rsidP="00C44B4A">
      <w:pPr>
        <w:spacing w:after="0" w:line="200" w:lineRule="exact"/>
        <w:rPr>
          <w:rFonts w:ascii="Georgia" w:hAnsi="Georgia"/>
          <w:sz w:val="20"/>
          <w:szCs w:val="20"/>
          <w:lang w:val="fr-FR"/>
        </w:rPr>
      </w:pPr>
    </w:p>
    <w:p w:rsidR="00C44B4A" w:rsidRPr="007F6339" w:rsidRDefault="00C44B4A" w:rsidP="00C44B4A">
      <w:pPr>
        <w:spacing w:after="0" w:line="200" w:lineRule="exact"/>
        <w:rPr>
          <w:rFonts w:ascii="Georgia" w:hAnsi="Georgia"/>
          <w:sz w:val="20"/>
          <w:szCs w:val="20"/>
          <w:lang w:val="fr-FR"/>
        </w:rPr>
      </w:pPr>
    </w:p>
    <w:p w:rsidR="00C44B4A" w:rsidRPr="007F6339" w:rsidRDefault="00C44B4A" w:rsidP="00C44B4A">
      <w:pPr>
        <w:spacing w:after="0" w:line="200" w:lineRule="exact"/>
        <w:rPr>
          <w:rFonts w:ascii="Georgia" w:hAnsi="Georgia"/>
          <w:sz w:val="20"/>
          <w:szCs w:val="20"/>
          <w:lang w:val="fr-FR"/>
        </w:rPr>
      </w:pPr>
    </w:p>
    <w:p w:rsidR="00C44B4A" w:rsidRPr="007F6339" w:rsidRDefault="00C44B4A" w:rsidP="00C44B4A">
      <w:pPr>
        <w:spacing w:after="0" w:line="200" w:lineRule="exact"/>
        <w:rPr>
          <w:rFonts w:ascii="Georgia" w:hAnsi="Georgia"/>
          <w:sz w:val="20"/>
          <w:szCs w:val="20"/>
          <w:lang w:val="fr-FR"/>
        </w:rPr>
      </w:pPr>
    </w:p>
    <w:p w:rsidR="00C44B4A" w:rsidRPr="007F6339" w:rsidRDefault="00C44B4A" w:rsidP="00C44B4A">
      <w:pPr>
        <w:spacing w:after="0" w:line="200" w:lineRule="exact"/>
        <w:rPr>
          <w:rFonts w:ascii="Georgia" w:hAnsi="Georgia"/>
          <w:sz w:val="20"/>
          <w:szCs w:val="20"/>
          <w:lang w:val="fr-FR"/>
        </w:rPr>
      </w:pPr>
    </w:p>
    <w:tbl>
      <w:tblPr>
        <w:tblW w:w="0" w:type="auto"/>
        <w:tblInd w:w="1268" w:type="dxa"/>
        <w:tblLayout w:type="fixed"/>
        <w:tblCellMar>
          <w:left w:w="0" w:type="dxa"/>
          <w:right w:w="0" w:type="dxa"/>
        </w:tblCellMar>
        <w:tblLook w:val="01E0" w:firstRow="1" w:lastRow="1" w:firstColumn="1" w:lastColumn="1" w:noHBand="0" w:noVBand="0"/>
      </w:tblPr>
      <w:tblGrid>
        <w:gridCol w:w="2266"/>
        <w:gridCol w:w="4460"/>
      </w:tblGrid>
      <w:tr w:rsidR="00C44B4A" w:rsidRPr="007F6339" w:rsidTr="003D0218">
        <w:trPr>
          <w:trHeight w:hRule="exact" w:val="365"/>
        </w:trPr>
        <w:tc>
          <w:tcPr>
            <w:tcW w:w="2266" w:type="dxa"/>
            <w:tcBorders>
              <w:top w:val="nil"/>
              <w:left w:val="nil"/>
              <w:bottom w:val="nil"/>
              <w:right w:val="nil"/>
            </w:tcBorders>
          </w:tcPr>
          <w:p w:rsidR="00C44B4A" w:rsidRPr="007F6339" w:rsidRDefault="00C44B4A" w:rsidP="003D0218">
            <w:pPr>
              <w:spacing w:before="21" w:after="0" w:line="240" w:lineRule="auto"/>
              <w:ind w:left="180" w:right="-20"/>
              <w:rPr>
                <w:rFonts w:ascii="Georgia" w:eastAsia="Cambria" w:hAnsi="Georgia" w:cs="Cambria"/>
                <w:sz w:val="28"/>
                <w:szCs w:val="28"/>
                <w:lang w:val="fr-FR"/>
              </w:rPr>
            </w:pPr>
            <w:r w:rsidRPr="007F6339">
              <w:rPr>
                <w:rFonts w:ascii="Georgia" w:eastAsia="Cambria" w:hAnsi="Georgia" w:cs="Cambria"/>
                <w:b/>
                <w:bCs/>
                <w:spacing w:val="1"/>
                <w:sz w:val="28"/>
                <w:szCs w:val="28"/>
                <w:lang w:val="fr-FR"/>
              </w:rPr>
              <w:t>E</w:t>
            </w:r>
            <w:r w:rsidRPr="007F6339">
              <w:rPr>
                <w:rFonts w:ascii="Georgia" w:eastAsia="Cambria" w:hAnsi="Georgia" w:cs="Cambria"/>
                <w:b/>
                <w:bCs/>
                <w:sz w:val="28"/>
                <w:szCs w:val="28"/>
                <w:lang w:val="fr-FR"/>
              </w:rPr>
              <w:t>n</w:t>
            </w:r>
            <w:r w:rsidRPr="007F6339">
              <w:rPr>
                <w:rFonts w:ascii="Georgia" w:eastAsia="Cambria" w:hAnsi="Georgia" w:cs="Cambria"/>
                <w:b/>
                <w:bCs/>
                <w:spacing w:val="-1"/>
                <w:sz w:val="28"/>
                <w:szCs w:val="28"/>
                <w:lang w:val="fr-FR"/>
              </w:rPr>
              <w:t>c</w:t>
            </w:r>
            <w:r w:rsidRPr="007F6339">
              <w:rPr>
                <w:rFonts w:ascii="Georgia" w:eastAsia="Cambria" w:hAnsi="Georgia" w:cs="Cambria"/>
                <w:b/>
                <w:bCs/>
                <w:spacing w:val="1"/>
                <w:sz w:val="28"/>
                <w:szCs w:val="28"/>
                <w:lang w:val="fr-FR"/>
              </w:rPr>
              <w:t>a</w:t>
            </w:r>
            <w:r w:rsidRPr="007F6339">
              <w:rPr>
                <w:rFonts w:ascii="Georgia" w:eastAsia="Cambria" w:hAnsi="Georgia" w:cs="Cambria"/>
                <w:b/>
                <w:bCs/>
                <w:spacing w:val="-2"/>
                <w:sz w:val="28"/>
                <w:szCs w:val="28"/>
                <w:lang w:val="fr-FR"/>
              </w:rPr>
              <w:t>d</w:t>
            </w:r>
            <w:r w:rsidRPr="007F6339">
              <w:rPr>
                <w:rFonts w:ascii="Georgia" w:eastAsia="Cambria" w:hAnsi="Georgia" w:cs="Cambria"/>
                <w:b/>
                <w:bCs/>
                <w:sz w:val="28"/>
                <w:szCs w:val="28"/>
                <w:lang w:val="fr-FR"/>
              </w:rPr>
              <w:t>reme</w:t>
            </w:r>
            <w:r w:rsidRPr="007F6339">
              <w:rPr>
                <w:rFonts w:ascii="Georgia" w:eastAsia="Cambria" w:hAnsi="Georgia" w:cs="Cambria"/>
                <w:b/>
                <w:bCs/>
                <w:spacing w:val="-2"/>
                <w:sz w:val="28"/>
                <w:szCs w:val="28"/>
                <w:lang w:val="fr-FR"/>
              </w:rPr>
              <w:t>n</w:t>
            </w:r>
            <w:r w:rsidRPr="007F6339">
              <w:rPr>
                <w:rFonts w:ascii="Georgia" w:eastAsia="Cambria" w:hAnsi="Georgia" w:cs="Cambria"/>
                <w:b/>
                <w:bCs/>
                <w:sz w:val="28"/>
                <w:szCs w:val="28"/>
                <w:lang w:val="fr-FR"/>
              </w:rPr>
              <w:t>t</w:t>
            </w:r>
          </w:p>
        </w:tc>
        <w:tc>
          <w:tcPr>
            <w:tcW w:w="4459" w:type="dxa"/>
            <w:tcBorders>
              <w:top w:val="nil"/>
              <w:left w:val="nil"/>
              <w:bottom w:val="nil"/>
              <w:right w:val="nil"/>
            </w:tcBorders>
          </w:tcPr>
          <w:p w:rsidR="00C44B4A" w:rsidRPr="007F6339" w:rsidRDefault="00C44B4A" w:rsidP="003D0218">
            <w:pPr>
              <w:spacing w:before="21" w:after="0" w:line="240" w:lineRule="auto"/>
              <w:ind w:left="360" w:right="-20"/>
              <w:rPr>
                <w:rFonts w:ascii="Georgia" w:eastAsia="Cambria" w:hAnsi="Georgia" w:cs="Cambria"/>
                <w:sz w:val="28"/>
                <w:szCs w:val="28"/>
              </w:rPr>
            </w:pPr>
            <w:r w:rsidRPr="007F6339">
              <w:rPr>
                <w:rFonts w:ascii="Georgia" w:eastAsia="Cambria" w:hAnsi="Georgia" w:cs="Cambria"/>
                <w:sz w:val="28"/>
                <w:szCs w:val="28"/>
              </w:rPr>
              <w:t>:</w:t>
            </w:r>
            <w:r w:rsidRPr="007F6339">
              <w:rPr>
                <w:rFonts w:ascii="Georgia" w:eastAsia="Cambria" w:hAnsi="Georgia" w:cs="Cambria"/>
                <w:spacing w:val="1"/>
                <w:sz w:val="28"/>
                <w:szCs w:val="28"/>
              </w:rPr>
              <w:t xml:space="preserve"> </w:t>
            </w:r>
            <w:r w:rsidRPr="007F6339">
              <w:rPr>
                <w:rFonts w:ascii="Georgia" w:eastAsia="Cambria" w:hAnsi="Georgia" w:cs="Cambria"/>
                <w:spacing w:val="-1"/>
                <w:sz w:val="28"/>
                <w:szCs w:val="28"/>
              </w:rPr>
              <w:t>Pr</w:t>
            </w:r>
            <w:r w:rsidRPr="007F6339">
              <w:rPr>
                <w:rFonts w:ascii="Georgia" w:eastAsia="Cambria" w:hAnsi="Georgia" w:cs="Cambria"/>
                <w:sz w:val="28"/>
                <w:szCs w:val="28"/>
              </w:rPr>
              <w:t>o</w:t>
            </w:r>
            <w:r w:rsidRPr="007F6339">
              <w:rPr>
                <w:rFonts w:ascii="Georgia" w:eastAsia="Cambria" w:hAnsi="Georgia" w:cs="Cambria"/>
                <w:spacing w:val="-1"/>
                <w:sz w:val="28"/>
                <w:szCs w:val="28"/>
              </w:rPr>
              <w:t>f</w:t>
            </w:r>
            <w:r w:rsidRPr="007F6339">
              <w:rPr>
                <w:rFonts w:ascii="Georgia" w:eastAsia="Cambria" w:hAnsi="Georgia" w:cs="Cambria"/>
                <w:sz w:val="28"/>
                <w:szCs w:val="28"/>
              </w:rPr>
              <w:t>. HO</w:t>
            </w:r>
            <w:r w:rsidRPr="007F6339">
              <w:rPr>
                <w:rFonts w:ascii="Georgia" w:eastAsia="Cambria" w:hAnsi="Georgia" w:cs="Cambria"/>
                <w:spacing w:val="-1"/>
                <w:sz w:val="28"/>
                <w:szCs w:val="28"/>
              </w:rPr>
              <w:t xml:space="preserve"> </w:t>
            </w:r>
            <w:proofErr w:type="spellStart"/>
            <w:r w:rsidRPr="007F6339">
              <w:rPr>
                <w:rFonts w:ascii="Georgia" w:eastAsia="Cambria" w:hAnsi="Georgia" w:cs="Cambria"/>
                <w:sz w:val="28"/>
                <w:szCs w:val="28"/>
              </w:rPr>
              <w:t>Tuo</w:t>
            </w:r>
            <w:r w:rsidRPr="007F6339">
              <w:rPr>
                <w:rFonts w:ascii="Georgia" w:eastAsia="Cambria" w:hAnsi="Georgia" w:cs="Cambria"/>
                <w:spacing w:val="1"/>
                <w:sz w:val="28"/>
                <w:szCs w:val="28"/>
              </w:rPr>
              <w:t>n</w:t>
            </w:r>
            <w:r w:rsidRPr="007F6339">
              <w:rPr>
                <w:rFonts w:ascii="Georgia" w:eastAsia="Cambria" w:hAnsi="Georgia" w:cs="Cambria"/>
                <w:sz w:val="28"/>
                <w:szCs w:val="28"/>
              </w:rPr>
              <w:t>g</w:t>
            </w:r>
            <w:proofErr w:type="spellEnd"/>
            <w:r w:rsidRPr="007F6339">
              <w:rPr>
                <w:rFonts w:ascii="Georgia" w:eastAsia="Cambria" w:hAnsi="Georgia" w:cs="Cambria"/>
                <w:spacing w:val="-1"/>
                <w:sz w:val="28"/>
                <w:szCs w:val="28"/>
              </w:rPr>
              <w:t xml:space="preserve"> </w:t>
            </w:r>
            <w:proofErr w:type="spellStart"/>
            <w:r w:rsidRPr="007F6339">
              <w:rPr>
                <w:rFonts w:ascii="Georgia" w:eastAsia="Cambria" w:hAnsi="Georgia" w:cs="Cambria"/>
                <w:sz w:val="28"/>
                <w:szCs w:val="28"/>
              </w:rPr>
              <w:t>V</w:t>
            </w:r>
            <w:r w:rsidRPr="007F6339">
              <w:rPr>
                <w:rFonts w:ascii="Georgia" w:eastAsia="Cambria" w:hAnsi="Georgia" w:cs="Cambria"/>
                <w:spacing w:val="2"/>
                <w:sz w:val="28"/>
                <w:szCs w:val="28"/>
              </w:rPr>
              <w:t>i</w:t>
            </w:r>
            <w:r w:rsidRPr="007F6339">
              <w:rPr>
                <w:rFonts w:ascii="Georgia" w:eastAsia="Cambria" w:hAnsi="Georgia" w:cs="Cambria"/>
                <w:spacing w:val="-3"/>
                <w:sz w:val="28"/>
                <w:szCs w:val="28"/>
              </w:rPr>
              <w:t>n</w:t>
            </w:r>
            <w:r w:rsidRPr="007F6339">
              <w:rPr>
                <w:rFonts w:ascii="Georgia" w:eastAsia="Cambria" w:hAnsi="Georgia" w:cs="Cambria"/>
                <w:sz w:val="28"/>
                <w:szCs w:val="28"/>
              </w:rPr>
              <w:t>h</w:t>
            </w:r>
            <w:proofErr w:type="spellEnd"/>
            <w:r w:rsidRPr="007F6339">
              <w:rPr>
                <w:rFonts w:ascii="Georgia" w:eastAsia="Cambria" w:hAnsi="Georgia" w:cs="Cambria"/>
                <w:spacing w:val="1"/>
                <w:sz w:val="28"/>
                <w:szCs w:val="28"/>
              </w:rPr>
              <w:t xml:space="preserve"> </w:t>
            </w:r>
            <w:r w:rsidRPr="007F6339">
              <w:rPr>
                <w:rFonts w:ascii="Georgia" w:eastAsia="Cambria" w:hAnsi="Georgia" w:cs="Cambria"/>
                <w:spacing w:val="-1"/>
                <w:sz w:val="28"/>
                <w:szCs w:val="28"/>
              </w:rPr>
              <w:t>(</w:t>
            </w:r>
            <w:r w:rsidRPr="007F6339">
              <w:rPr>
                <w:rFonts w:ascii="Georgia" w:eastAsia="Cambria" w:hAnsi="Georgia" w:cs="Cambria"/>
                <w:sz w:val="28"/>
                <w:szCs w:val="28"/>
              </w:rPr>
              <w:t>IF</w:t>
            </w:r>
            <w:r w:rsidRPr="007F6339">
              <w:rPr>
                <w:rFonts w:ascii="Georgia" w:eastAsia="Cambria" w:hAnsi="Georgia" w:cs="Cambria"/>
                <w:spacing w:val="-2"/>
                <w:sz w:val="28"/>
                <w:szCs w:val="28"/>
              </w:rPr>
              <w:t>I</w:t>
            </w:r>
            <w:r w:rsidRPr="007F6339">
              <w:rPr>
                <w:rFonts w:ascii="Georgia" w:eastAsia="Cambria" w:hAnsi="Georgia" w:cs="Cambria"/>
                <w:sz w:val="28"/>
                <w:szCs w:val="28"/>
              </w:rPr>
              <w:t>)</w:t>
            </w:r>
          </w:p>
        </w:tc>
      </w:tr>
      <w:tr w:rsidR="00C44B4A" w:rsidRPr="007F6339" w:rsidTr="003D0218">
        <w:trPr>
          <w:trHeight w:hRule="exact" w:val="328"/>
        </w:trPr>
        <w:tc>
          <w:tcPr>
            <w:tcW w:w="6726" w:type="dxa"/>
            <w:gridSpan w:val="2"/>
            <w:tcBorders>
              <w:top w:val="nil"/>
              <w:left w:val="nil"/>
              <w:bottom w:val="nil"/>
              <w:right w:val="nil"/>
            </w:tcBorders>
          </w:tcPr>
          <w:p w:rsidR="00C44B4A" w:rsidRPr="007F6339" w:rsidRDefault="00C44B4A" w:rsidP="003D0218">
            <w:pPr>
              <w:spacing w:after="0" w:line="314" w:lineRule="exact"/>
              <w:ind w:left="2626" w:right="-20"/>
              <w:rPr>
                <w:rFonts w:ascii="Georgia" w:eastAsia="Cambria" w:hAnsi="Georgia" w:cs="Cambria"/>
                <w:sz w:val="28"/>
                <w:szCs w:val="28"/>
                <w:lang w:val="fr-FR"/>
              </w:rPr>
            </w:pPr>
            <w:r w:rsidRPr="007F6339">
              <w:rPr>
                <w:rFonts w:ascii="Georgia" w:eastAsia="Cambria" w:hAnsi="Georgia" w:cs="Cambria"/>
                <w:sz w:val="28"/>
                <w:szCs w:val="28"/>
                <w:lang w:val="fr-FR"/>
              </w:rPr>
              <w:t>:</w:t>
            </w:r>
            <w:r w:rsidRPr="007F6339">
              <w:rPr>
                <w:rFonts w:ascii="Georgia" w:eastAsia="Cambria" w:hAnsi="Georgia" w:cs="Cambria"/>
                <w:spacing w:val="1"/>
                <w:sz w:val="28"/>
                <w:szCs w:val="28"/>
                <w:lang w:val="fr-FR"/>
              </w:rPr>
              <w:t xml:space="preserve"> </w:t>
            </w:r>
            <w:r w:rsidRPr="007F6339">
              <w:rPr>
                <w:rFonts w:ascii="Georgia" w:eastAsia="Cambria" w:hAnsi="Georgia" w:cs="Cambria"/>
                <w:spacing w:val="-1"/>
                <w:sz w:val="28"/>
                <w:szCs w:val="28"/>
                <w:lang w:val="fr-FR"/>
              </w:rPr>
              <w:t>Pr</w:t>
            </w:r>
            <w:r w:rsidRPr="007F6339">
              <w:rPr>
                <w:rFonts w:ascii="Georgia" w:eastAsia="Cambria" w:hAnsi="Georgia" w:cs="Cambria"/>
                <w:sz w:val="28"/>
                <w:szCs w:val="28"/>
                <w:lang w:val="fr-FR"/>
              </w:rPr>
              <w:t>o</w:t>
            </w:r>
            <w:r w:rsidRPr="007F6339">
              <w:rPr>
                <w:rFonts w:ascii="Georgia" w:eastAsia="Cambria" w:hAnsi="Georgia" w:cs="Cambria"/>
                <w:spacing w:val="-1"/>
                <w:sz w:val="28"/>
                <w:szCs w:val="28"/>
                <w:lang w:val="fr-FR"/>
              </w:rPr>
              <w:t>f</w:t>
            </w:r>
            <w:r w:rsidRPr="007F6339">
              <w:rPr>
                <w:rFonts w:ascii="Georgia" w:eastAsia="Cambria" w:hAnsi="Georgia" w:cs="Cambria"/>
                <w:sz w:val="28"/>
                <w:szCs w:val="28"/>
                <w:lang w:val="fr-FR"/>
              </w:rPr>
              <w:t>. Do</w:t>
            </w:r>
            <w:r w:rsidRPr="007F6339">
              <w:rPr>
                <w:rFonts w:ascii="Georgia" w:eastAsia="Cambria" w:hAnsi="Georgia" w:cs="Cambria"/>
                <w:spacing w:val="-2"/>
                <w:sz w:val="28"/>
                <w:szCs w:val="28"/>
                <w:lang w:val="fr-FR"/>
              </w:rPr>
              <w:t>m</w:t>
            </w:r>
            <w:r w:rsidRPr="007F6339">
              <w:rPr>
                <w:rFonts w:ascii="Georgia" w:eastAsia="Cambria" w:hAnsi="Georgia" w:cs="Cambria"/>
                <w:spacing w:val="1"/>
                <w:sz w:val="28"/>
                <w:szCs w:val="28"/>
                <w:lang w:val="fr-FR"/>
              </w:rPr>
              <w:t>i</w:t>
            </w:r>
            <w:r w:rsidRPr="007F6339">
              <w:rPr>
                <w:rFonts w:ascii="Georgia" w:eastAsia="Cambria" w:hAnsi="Georgia" w:cs="Cambria"/>
                <w:sz w:val="28"/>
                <w:szCs w:val="28"/>
                <w:lang w:val="fr-FR"/>
              </w:rPr>
              <w:t>ni</w:t>
            </w:r>
            <w:r w:rsidRPr="007F6339">
              <w:rPr>
                <w:rFonts w:ascii="Georgia" w:eastAsia="Cambria" w:hAnsi="Georgia" w:cs="Cambria"/>
                <w:spacing w:val="-2"/>
                <w:sz w:val="28"/>
                <w:szCs w:val="28"/>
                <w:lang w:val="fr-FR"/>
              </w:rPr>
              <w:t>q</w:t>
            </w:r>
            <w:r w:rsidRPr="007F6339">
              <w:rPr>
                <w:rFonts w:ascii="Georgia" w:eastAsia="Cambria" w:hAnsi="Georgia" w:cs="Cambria"/>
                <w:spacing w:val="1"/>
                <w:sz w:val="28"/>
                <w:szCs w:val="28"/>
                <w:lang w:val="fr-FR"/>
              </w:rPr>
              <w:t>u</w:t>
            </w:r>
            <w:r w:rsidRPr="007F6339">
              <w:rPr>
                <w:rFonts w:ascii="Georgia" w:eastAsia="Cambria" w:hAnsi="Georgia" w:cs="Cambria"/>
                <w:sz w:val="28"/>
                <w:szCs w:val="28"/>
                <w:lang w:val="fr-FR"/>
              </w:rPr>
              <w:t>e</w:t>
            </w:r>
            <w:r w:rsidRPr="007F6339">
              <w:rPr>
                <w:rFonts w:ascii="Georgia" w:eastAsia="Cambria" w:hAnsi="Georgia" w:cs="Cambria"/>
                <w:spacing w:val="-2"/>
                <w:sz w:val="28"/>
                <w:szCs w:val="28"/>
                <w:lang w:val="fr-FR"/>
              </w:rPr>
              <w:t xml:space="preserve"> L</w:t>
            </w:r>
            <w:r w:rsidRPr="007F6339">
              <w:rPr>
                <w:rFonts w:ascii="Georgia" w:eastAsia="Cambria" w:hAnsi="Georgia" w:cs="Cambria"/>
                <w:spacing w:val="-1"/>
                <w:sz w:val="28"/>
                <w:szCs w:val="28"/>
                <w:lang w:val="fr-FR"/>
              </w:rPr>
              <w:t>O</w:t>
            </w:r>
            <w:r w:rsidRPr="007F6339">
              <w:rPr>
                <w:rFonts w:ascii="Georgia" w:eastAsia="Cambria" w:hAnsi="Georgia" w:cs="Cambria"/>
                <w:sz w:val="28"/>
                <w:szCs w:val="28"/>
                <w:lang w:val="fr-FR"/>
              </w:rPr>
              <w:t>NGIN</w:t>
            </w:r>
            <w:r w:rsidRPr="007F6339">
              <w:rPr>
                <w:rFonts w:ascii="Georgia" w:eastAsia="Cambria" w:hAnsi="Georgia" w:cs="Cambria"/>
                <w:spacing w:val="-1"/>
                <w:sz w:val="28"/>
                <w:szCs w:val="28"/>
                <w:lang w:val="fr-FR"/>
              </w:rPr>
              <w:t xml:space="preserve"> </w:t>
            </w:r>
            <w:r w:rsidRPr="007F6339">
              <w:rPr>
                <w:rFonts w:ascii="Georgia" w:eastAsia="Cambria" w:hAnsi="Georgia" w:cs="Cambria"/>
                <w:sz w:val="28"/>
                <w:szCs w:val="28"/>
                <w:lang w:val="fr-FR"/>
              </w:rPr>
              <w:t>(</w:t>
            </w:r>
            <w:r w:rsidRPr="007F6339">
              <w:rPr>
                <w:rFonts w:ascii="Georgia" w:eastAsia="Cambria" w:hAnsi="Georgia" w:cs="Cambria"/>
                <w:spacing w:val="1"/>
                <w:sz w:val="28"/>
                <w:szCs w:val="28"/>
                <w:lang w:val="fr-FR"/>
              </w:rPr>
              <w:t>I</w:t>
            </w:r>
            <w:r w:rsidRPr="007F6339">
              <w:rPr>
                <w:rFonts w:ascii="Georgia" w:eastAsia="Cambria" w:hAnsi="Georgia" w:cs="Cambria"/>
                <w:sz w:val="28"/>
                <w:szCs w:val="28"/>
                <w:lang w:val="fr-FR"/>
              </w:rPr>
              <w:t>R</w:t>
            </w:r>
            <w:r w:rsidRPr="007F6339">
              <w:rPr>
                <w:rFonts w:ascii="Georgia" w:eastAsia="Cambria" w:hAnsi="Georgia" w:cs="Cambria"/>
                <w:spacing w:val="1"/>
                <w:sz w:val="28"/>
                <w:szCs w:val="28"/>
                <w:lang w:val="fr-FR"/>
              </w:rPr>
              <w:t>I</w:t>
            </w:r>
            <w:r w:rsidRPr="007F6339">
              <w:rPr>
                <w:rFonts w:ascii="Georgia" w:eastAsia="Cambria" w:hAnsi="Georgia" w:cs="Cambria"/>
                <w:spacing w:val="-3"/>
                <w:sz w:val="28"/>
                <w:szCs w:val="28"/>
                <w:lang w:val="fr-FR"/>
              </w:rPr>
              <w:t>T</w:t>
            </w:r>
            <w:r w:rsidRPr="007F6339">
              <w:rPr>
                <w:rFonts w:ascii="Georgia" w:eastAsia="Cambria" w:hAnsi="Georgia" w:cs="Cambria"/>
                <w:sz w:val="28"/>
                <w:szCs w:val="28"/>
                <w:lang w:val="fr-FR"/>
              </w:rPr>
              <w:t>)</w:t>
            </w:r>
          </w:p>
        </w:tc>
      </w:tr>
      <w:tr w:rsidR="00C44B4A" w:rsidRPr="007F6339" w:rsidTr="003D0218">
        <w:trPr>
          <w:trHeight w:hRule="exact" w:val="328"/>
        </w:trPr>
        <w:tc>
          <w:tcPr>
            <w:tcW w:w="2266" w:type="dxa"/>
            <w:tcBorders>
              <w:top w:val="nil"/>
              <w:left w:val="nil"/>
              <w:bottom w:val="nil"/>
              <w:right w:val="nil"/>
            </w:tcBorders>
          </w:tcPr>
          <w:p w:rsidR="00C44B4A" w:rsidRPr="007F6339" w:rsidRDefault="00C44B4A" w:rsidP="003D0218">
            <w:pPr>
              <w:spacing w:after="0" w:line="313" w:lineRule="exact"/>
              <w:ind w:left="180" w:right="-20"/>
              <w:rPr>
                <w:rFonts w:ascii="Georgia" w:eastAsia="Cambria" w:hAnsi="Georgia" w:cs="Cambria"/>
                <w:sz w:val="28"/>
                <w:szCs w:val="28"/>
                <w:lang w:val="fr-FR"/>
              </w:rPr>
            </w:pPr>
            <w:r w:rsidRPr="007F6339">
              <w:rPr>
                <w:rFonts w:ascii="Georgia" w:eastAsia="Cambria" w:hAnsi="Georgia" w:cs="Cambria"/>
                <w:b/>
                <w:bCs/>
                <w:spacing w:val="1"/>
                <w:sz w:val="28"/>
                <w:szCs w:val="28"/>
                <w:lang w:val="fr-FR"/>
              </w:rPr>
              <w:t>É</w:t>
            </w:r>
            <w:r w:rsidRPr="007F6339">
              <w:rPr>
                <w:rFonts w:ascii="Georgia" w:eastAsia="Cambria" w:hAnsi="Georgia" w:cs="Cambria"/>
                <w:b/>
                <w:bCs/>
                <w:sz w:val="28"/>
                <w:szCs w:val="28"/>
                <w:lang w:val="fr-FR"/>
              </w:rPr>
              <w:t>t</w:t>
            </w:r>
            <w:r w:rsidRPr="007F6339">
              <w:rPr>
                <w:rFonts w:ascii="Georgia" w:eastAsia="Cambria" w:hAnsi="Georgia" w:cs="Cambria"/>
                <w:b/>
                <w:bCs/>
                <w:spacing w:val="-2"/>
                <w:sz w:val="28"/>
                <w:szCs w:val="28"/>
                <w:lang w:val="fr-FR"/>
              </w:rPr>
              <w:t>u</w:t>
            </w:r>
            <w:r w:rsidRPr="007F6339">
              <w:rPr>
                <w:rFonts w:ascii="Georgia" w:eastAsia="Cambria" w:hAnsi="Georgia" w:cs="Cambria"/>
                <w:b/>
                <w:bCs/>
                <w:sz w:val="28"/>
                <w:szCs w:val="28"/>
                <w:lang w:val="fr-FR"/>
              </w:rPr>
              <w:t>d</w:t>
            </w:r>
            <w:r w:rsidRPr="007F6339">
              <w:rPr>
                <w:rFonts w:ascii="Georgia" w:eastAsia="Cambria" w:hAnsi="Georgia" w:cs="Cambria"/>
                <w:b/>
                <w:bCs/>
                <w:spacing w:val="-2"/>
                <w:sz w:val="28"/>
                <w:szCs w:val="28"/>
                <w:lang w:val="fr-FR"/>
              </w:rPr>
              <w:t>i</w:t>
            </w:r>
            <w:r w:rsidRPr="007F6339">
              <w:rPr>
                <w:rFonts w:ascii="Georgia" w:eastAsia="Cambria" w:hAnsi="Georgia" w:cs="Cambria"/>
                <w:b/>
                <w:bCs/>
                <w:spacing w:val="1"/>
                <w:sz w:val="28"/>
                <w:szCs w:val="28"/>
                <w:lang w:val="fr-FR"/>
              </w:rPr>
              <w:t>a</w:t>
            </w:r>
            <w:r w:rsidRPr="007F6339">
              <w:rPr>
                <w:rFonts w:ascii="Georgia" w:eastAsia="Cambria" w:hAnsi="Georgia" w:cs="Cambria"/>
                <w:b/>
                <w:bCs/>
                <w:sz w:val="28"/>
                <w:szCs w:val="28"/>
                <w:lang w:val="fr-FR"/>
              </w:rPr>
              <w:t>n</w:t>
            </w:r>
            <w:r w:rsidRPr="007F6339">
              <w:rPr>
                <w:rFonts w:ascii="Georgia" w:eastAsia="Cambria" w:hAnsi="Georgia" w:cs="Cambria"/>
                <w:b/>
                <w:bCs/>
                <w:spacing w:val="-1"/>
                <w:sz w:val="28"/>
                <w:szCs w:val="28"/>
                <w:lang w:val="fr-FR"/>
              </w:rPr>
              <w:t>t</w:t>
            </w:r>
            <w:r w:rsidRPr="007F6339">
              <w:rPr>
                <w:rFonts w:ascii="Georgia" w:eastAsia="Cambria" w:hAnsi="Georgia" w:cs="Cambria"/>
                <w:b/>
                <w:bCs/>
                <w:sz w:val="28"/>
                <w:szCs w:val="28"/>
                <w:lang w:val="fr-FR"/>
              </w:rPr>
              <w:t>e</w:t>
            </w:r>
          </w:p>
        </w:tc>
        <w:tc>
          <w:tcPr>
            <w:tcW w:w="4459" w:type="dxa"/>
            <w:tcBorders>
              <w:top w:val="nil"/>
              <w:left w:val="nil"/>
              <w:bottom w:val="nil"/>
              <w:right w:val="nil"/>
            </w:tcBorders>
          </w:tcPr>
          <w:p w:rsidR="00C44B4A" w:rsidRPr="007F6339" w:rsidRDefault="00C44B4A" w:rsidP="003D0218">
            <w:pPr>
              <w:spacing w:after="0" w:line="313" w:lineRule="exact"/>
              <w:ind w:left="360" w:right="-20"/>
              <w:rPr>
                <w:rFonts w:ascii="Georgia" w:eastAsia="Cambria" w:hAnsi="Georgia" w:cs="Cambria"/>
                <w:sz w:val="28"/>
                <w:szCs w:val="28"/>
                <w:lang w:val="fr-FR"/>
              </w:rPr>
            </w:pPr>
            <w:r w:rsidRPr="007F6339">
              <w:rPr>
                <w:rFonts w:ascii="Georgia" w:eastAsia="Cambria" w:hAnsi="Georgia" w:cs="Cambria"/>
                <w:sz w:val="28"/>
                <w:szCs w:val="28"/>
                <w:lang w:val="fr-FR"/>
              </w:rPr>
              <w:t>:</w:t>
            </w:r>
            <w:r w:rsidRPr="007F6339">
              <w:rPr>
                <w:rFonts w:ascii="Georgia" w:eastAsia="Cambria" w:hAnsi="Georgia" w:cs="Cambria"/>
                <w:spacing w:val="1"/>
                <w:sz w:val="28"/>
                <w:szCs w:val="28"/>
                <w:lang w:val="fr-FR"/>
              </w:rPr>
              <w:t xml:space="preserve"> </w:t>
            </w:r>
            <w:r w:rsidRPr="007F6339">
              <w:rPr>
                <w:rFonts w:ascii="Georgia" w:eastAsia="Cambria" w:hAnsi="Georgia" w:cs="Cambria"/>
                <w:spacing w:val="-1"/>
                <w:sz w:val="28"/>
                <w:szCs w:val="28"/>
                <w:lang w:val="fr-FR"/>
              </w:rPr>
              <w:t>D</w:t>
            </w:r>
            <w:r w:rsidRPr="007F6339">
              <w:rPr>
                <w:rFonts w:ascii="Georgia" w:eastAsia="Cambria" w:hAnsi="Georgia" w:cs="Cambria"/>
                <w:sz w:val="28"/>
                <w:szCs w:val="28"/>
                <w:lang w:val="fr-FR"/>
              </w:rPr>
              <w:t xml:space="preserve">AO </w:t>
            </w:r>
            <w:proofErr w:type="spellStart"/>
            <w:r w:rsidRPr="007F6339">
              <w:rPr>
                <w:rFonts w:ascii="Georgia" w:eastAsia="Cambria" w:hAnsi="Georgia" w:cs="Cambria"/>
                <w:spacing w:val="-1"/>
                <w:sz w:val="28"/>
                <w:szCs w:val="28"/>
                <w:lang w:val="fr-FR"/>
              </w:rPr>
              <w:t>Th</w:t>
            </w:r>
            <w:r w:rsidRPr="007F6339">
              <w:rPr>
                <w:rFonts w:ascii="Georgia" w:eastAsia="Cambria" w:hAnsi="Georgia" w:cs="Cambria"/>
                <w:spacing w:val="1"/>
                <w:sz w:val="28"/>
                <w:szCs w:val="28"/>
                <w:lang w:val="fr-FR"/>
              </w:rPr>
              <w:t>u</w:t>
            </w:r>
            <w:r w:rsidRPr="007F6339">
              <w:rPr>
                <w:rFonts w:ascii="Georgia" w:eastAsia="Cambria" w:hAnsi="Georgia" w:cs="Cambria"/>
                <w:sz w:val="28"/>
                <w:szCs w:val="28"/>
                <w:lang w:val="fr-FR"/>
              </w:rPr>
              <w:t>y</w:t>
            </w:r>
            <w:proofErr w:type="spellEnd"/>
            <w:r w:rsidRPr="007F6339">
              <w:rPr>
                <w:rFonts w:ascii="Georgia" w:eastAsia="Cambria" w:hAnsi="Georgia" w:cs="Cambria"/>
                <w:sz w:val="28"/>
                <w:szCs w:val="28"/>
                <w:lang w:val="fr-FR"/>
              </w:rPr>
              <w:t xml:space="preserve"> Ho</w:t>
            </w:r>
            <w:r w:rsidRPr="007F6339">
              <w:rPr>
                <w:rFonts w:ascii="Georgia" w:eastAsia="Cambria" w:hAnsi="Georgia" w:cs="Cambria"/>
                <w:spacing w:val="-1"/>
                <w:sz w:val="28"/>
                <w:szCs w:val="28"/>
                <w:lang w:val="fr-FR"/>
              </w:rPr>
              <w:t>n</w:t>
            </w:r>
            <w:r w:rsidRPr="007F6339">
              <w:rPr>
                <w:rFonts w:ascii="Georgia" w:eastAsia="Cambria" w:hAnsi="Georgia" w:cs="Cambria"/>
                <w:sz w:val="28"/>
                <w:szCs w:val="28"/>
                <w:lang w:val="fr-FR"/>
              </w:rPr>
              <w:t>g</w:t>
            </w:r>
          </w:p>
        </w:tc>
      </w:tr>
      <w:tr w:rsidR="00C44B4A" w:rsidRPr="007F6339" w:rsidTr="003D0218">
        <w:trPr>
          <w:trHeight w:hRule="exact" w:val="365"/>
        </w:trPr>
        <w:tc>
          <w:tcPr>
            <w:tcW w:w="2266" w:type="dxa"/>
            <w:tcBorders>
              <w:top w:val="nil"/>
              <w:left w:val="nil"/>
              <w:bottom w:val="nil"/>
              <w:right w:val="nil"/>
            </w:tcBorders>
          </w:tcPr>
          <w:p w:rsidR="00C44B4A" w:rsidRPr="007F6339" w:rsidRDefault="00C44B4A" w:rsidP="003D0218">
            <w:pPr>
              <w:spacing w:after="0" w:line="314" w:lineRule="exact"/>
              <w:ind w:left="180" w:right="-20"/>
              <w:rPr>
                <w:rFonts w:ascii="Georgia" w:eastAsia="Cambria" w:hAnsi="Georgia" w:cs="Cambria"/>
                <w:sz w:val="28"/>
                <w:szCs w:val="28"/>
                <w:lang w:val="fr-FR"/>
              </w:rPr>
            </w:pPr>
            <w:r w:rsidRPr="007F6339">
              <w:rPr>
                <w:rFonts w:ascii="Georgia" w:eastAsia="Cambria" w:hAnsi="Georgia" w:cs="Cambria"/>
                <w:b/>
                <w:bCs/>
                <w:sz w:val="28"/>
                <w:szCs w:val="28"/>
                <w:lang w:val="fr-FR"/>
              </w:rPr>
              <w:t>Pr</w:t>
            </w:r>
            <w:r w:rsidRPr="007F6339">
              <w:rPr>
                <w:rFonts w:ascii="Georgia" w:eastAsia="Cambria" w:hAnsi="Georgia" w:cs="Cambria"/>
                <w:b/>
                <w:bCs/>
                <w:spacing w:val="1"/>
                <w:sz w:val="28"/>
                <w:szCs w:val="28"/>
                <w:lang w:val="fr-FR"/>
              </w:rPr>
              <w:t>o</w:t>
            </w:r>
            <w:r w:rsidRPr="007F6339">
              <w:rPr>
                <w:rFonts w:ascii="Georgia" w:eastAsia="Cambria" w:hAnsi="Georgia" w:cs="Cambria"/>
                <w:b/>
                <w:bCs/>
                <w:spacing w:val="-3"/>
                <w:sz w:val="28"/>
                <w:szCs w:val="28"/>
                <w:lang w:val="fr-FR"/>
              </w:rPr>
              <w:t>m</w:t>
            </w:r>
            <w:r w:rsidRPr="007F6339">
              <w:rPr>
                <w:rFonts w:ascii="Georgia" w:eastAsia="Cambria" w:hAnsi="Georgia" w:cs="Cambria"/>
                <w:b/>
                <w:bCs/>
                <w:spacing w:val="1"/>
                <w:sz w:val="28"/>
                <w:szCs w:val="28"/>
                <w:lang w:val="fr-FR"/>
              </w:rPr>
              <w:t>o</w:t>
            </w:r>
            <w:r w:rsidRPr="007F6339">
              <w:rPr>
                <w:rFonts w:ascii="Georgia" w:eastAsia="Cambria" w:hAnsi="Georgia" w:cs="Cambria"/>
                <w:b/>
                <w:bCs/>
                <w:spacing w:val="-2"/>
                <w:sz w:val="28"/>
                <w:szCs w:val="28"/>
                <w:lang w:val="fr-FR"/>
              </w:rPr>
              <w:t>t</w:t>
            </w:r>
            <w:r w:rsidRPr="007F6339">
              <w:rPr>
                <w:rFonts w:ascii="Georgia" w:eastAsia="Cambria" w:hAnsi="Georgia" w:cs="Cambria"/>
                <w:b/>
                <w:bCs/>
                <w:sz w:val="28"/>
                <w:szCs w:val="28"/>
                <w:lang w:val="fr-FR"/>
              </w:rPr>
              <w:t>ion</w:t>
            </w:r>
          </w:p>
        </w:tc>
        <w:tc>
          <w:tcPr>
            <w:tcW w:w="4459" w:type="dxa"/>
            <w:tcBorders>
              <w:top w:val="nil"/>
              <w:left w:val="nil"/>
              <w:bottom w:val="nil"/>
              <w:right w:val="nil"/>
            </w:tcBorders>
          </w:tcPr>
          <w:p w:rsidR="00C44B4A" w:rsidRPr="007F6339" w:rsidRDefault="00C44B4A" w:rsidP="003D0218">
            <w:pPr>
              <w:spacing w:after="0" w:line="314" w:lineRule="exact"/>
              <w:ind w:left="360" w:right="-20"/>
              <w:rPr>
                <w:rFonts w:ascii="Georgia" w:eastAsia="Cambria" w:hAnsi="Georgia" w:cs="Cambria"/>
                <w:sz w:val="28"/>
                <w:szCs w:val="28"/>
                <w:lang w:val="fr-FR"/>
              </w:rPr>
            </w:pPr>
            <w:r w:rsidRPr="007F6339">
              <w:rPr>
                <w:rFonts w:ascii="Georgia" w:eastAsia="Cambria" w:hAnsi="Georgia" w:cs="Cambria"/>
                <w:sz w:val="28"/>
                <w:szCs w:val="28"/>
                <w:lang w:val="fr-FR"/>
              </w:rPr>
              <w:t>:</w:t>
            </w:r>
            <w:r w:rsidRPr="007F6339">
              <w:rPr>
                <w:rFonts w:ascii="Georgia" w:eastAsia="Cambria" w:hAnsi="Georgia" w:cs="Cambria"/>
                <w:spacing w:val="1"/>
                <w:sz w:val="28"/>
                <w:szCs w:val="28"/>
                <w:lang w:val="fr-FR"/>
              </w:rPr>
              <w:t xml:space="preserve"> </w:t>
            </w:r>
            <w:r w:rsidRPr="007F6339">
              <w:rPr>
                <w:rFonts w:ascii="Georgia" w:eastAsia="Cambria" w:hAnsi="Georgia" w:cs="Cambria"/>
                <w:sz w:val="28"/>
                <w:szCs w:val="28"/>
                <w:lang w:val="fr-FR"/>
              </w:rPr>
              <w:t>20</w:t>
            </w:r>
          </w:p>
        </w:tc>
      </w:tr>
    </w:tbl>
    <w:p w:rsidR="00C44B4A" w:rsidRPr="007F6339" w:rsidRDefault="00C44B4A" w:rsidP="00C44B4A">
      <w:pPr>
        <w:spacing w:after="0"/>
        <w:rPr>
          <w:rFonts w:ascii="Georgia" w:hAnsi="Georgia"/>
          <w:lang w:val="fr-FR"/>
        </w:rPr>
        <w:sectPr w:rsidR="00C44B4A" w:rsidRPr="007F6339" w:rsidSect="003D0218">
          <w:footerReference w:type="default" r:id="rId9"/>
          <w:pgSz w:w="12240" w:h="15840"/>
          <w:pgMar w:top="1380" w:right="1720" w:bottom="1200" w:left="1720" w:header="720" w:footer="1015" w:gutter="0"/>
          <w:pgNumType w:start="1"/>
          <w:cols w:space="720"/>
        </w:sectPr>
      </w:pPr>
    </w:p>
    <w:p w:rsidR="001937E2" w:rsidRPr="007F6339" w:rsidRDefault="001937E2">
      <w:pPr>
        <w:pStyle w:val="TM1"/>
        <w:tabs>
          <w:tab w:val="left" w:pos="440"/>
          <w:tab w:val="right" w:leader="dot" w:pos="9350"/>
        </w:tabs>
        <w:rPr>
          <w:rFonts w:ascii="Georgia" w:eastAsiaTheme="minorEastAsia" w:hAnsi="Georgia"/>
          <w:noProof/>
          <w:sz w:val="32"/>
          <w:szCs w:val="32"/>
        </w:rPr>
      </w:pPr>
      <w:r w:rsidRPr="007F6339">
        <w:rPr>
          <w:rFonts w:ascii="Georgia" w:hAnsi="Georgia" w:cs="Times New Roman"/>
          <w:sz w:val="28"/>
          <w:szCs w:val="28"/>
        </w:rPr>
        <w:lastRenderedPageBreak/>
        <w:fldChar w:fldCharType="begin"/>
      </w:r>
      <w:r w:rsidRPr="007F6339">
        <w:rPr>
          <w:rFonts w:ascii="Georgia" w:hAnsi="Georgia" w:cs="Times New Roman"/>
          <w:sz w:val="28"/>
          <w:szCs w:val="28"/>
        </w:rPr>
        <w:instrText xml:space="preserve"> TOC \o "1-3" \h \z \u </w:instrText>
      </w:r>
      <w:r w:rsidRPr="007F6339">
        <w:rPr>
          <w:rFonts w:ascii="Georgia" w:hAnsi="Georgia" w:cs="Times New Roman"/>
          <w:sz w:val="28"/>
          <w:szCs w:val="28"/>
        </w:rPr>
        <w:fldChar w:fldCharType="separate"/>
      </w:r>
      <w:hyperlink w:anchor="_Toc462872270" w:history="1">
        <w:r w:rsidRPr="007F6339">
          <w:rPr>
            <w:rStyle w:val="Lienhypertexte"/>
            <w:rFonts w:ascii="Georgia" w:hAnsi="Georgia" w:cs="Times New Roman"/>
            <w:b/>
            <w:noProof/>
            <w:sz w:val="32"/>
            <w:szCs w:val="32"/>
          </w:rPr>
          <w:t>1.</w:t>
        </w:r>
        <w:r w:rsidRPr="007F6339">
          <w:rPr>
            <w:rFonts w:ascii="Georgia" w:eastAsiaTheme="minorEastAsia" w:hAnsi="Georgia"/>
            <w:noProof/>
            <w:sz w:val="32"/>
            <w:szCs w:val="32"/>
          </w:rPr>
          <w:tab/>
        </w:r>
        <w:r w:rsidR="00B66DB9" w:rsidRPr="007F6339">
          <w:rPr>
            <w:rStyle w:val="Lienhypertexte"/>
            <w:rFonts w:ascii="Georgia" w:hAnsi="Georgia" w:cs="Times New Roman"/>
            <w:b/>
            <w:noProof/>
            <w:sz w:val="32"/>
            <w:szCs w:val="32"/>
          </w:rPr>
          <w:t>Modèle de réseau d’influence</w:t>
        </w:r>
        <w:r w:rsidRPr="007F6339">
          <w:rPr>
            <w:rStyle w:val="Lienhypertexte"/>
            <w:rFonts w:ascii="Georgia" w:hAnsi="Georgia" w:cs="Times New Roman"/>
            <w:b/>
            <w:noProof/>
            <w:sz w:val="32"/>
            <w:szCs w:val="32"/>
          </w:rPr>
          <w:t xml:space="preserve"> :</w:t>
        </w:r>
        <w:r w:rsidRPr="007F6339">
          <w:rPr>
            <w:rFonts w:ascii="Georgia" w:hAnsi="Georgia"/>
            <w:noProof/>
            <w:webHidden/>
            <w:sz w:val="32"/>
            <w:szCs w:val="32"/>
          </w:rPr>
          <w:tab/>
        </w:r>
        <w:r w:rsidRPr="007F6339">
          <w:rPr>
            <w:rFonts w:ascii="Georgia" w:hAnsi="Georgia"/>
            <w:noProof/>
            <w:webHidden/>
            <w:sz w:val="32"/>
            <w:szCs w:val="32"/>
          </w:rPr>
          <w:fldChar w:fldCharType="begin"/>
        </w:r>
        <w:r w:rsidRPr="007F6339">
          <w:rPr>
            <w:rFonts w:ascii="Georgia" w:hAnsi="Georgia"/>
            <w:noProof/>
            <w:webHidden/>
            <w:sz w:val="32"/>
            <w:szCs w:val="32"/>
          </w:rPr>
          <w:instrText xml:space="preserve"> PAGEREF _Toc462872270 \h </w:instrText>
        </w:r>
        <w:r w:rsidRPr="007F6339">
          <w:rPr>
            <w:rFonts w:ascii="Georgia" w:hAnsi="Georgia"/>
            <w:noProof/>
            <w:webHidden/>
            <w:sz w:val="32"/>
            <w:szCs w:val="32"/>
          </w:rPr>
        </w:r>
        <w:r w:rsidRPr="007F6339">
          <w:rPr>
            <w:rFonts w:ascii="Georgia" w:hAnsi="Georgia"/>
            <w:noProof/>
            <w:webHidden/>
            <w:sz w:val="32"/>
            <w:szCs w:val="32"/>
          </w:rPr>
          <w:fldChar w:fldCharType="separate"/>
        </w:r>
        <w:r w:rsidR="003267BC" w:rsidRPr="007F6339">
          <w:rPr>
            <w:rFonts w:ascii="Georgia" w:hAnsi="Georgia"/>
            <w:noProof/>
            <w:webHidden/>
            <w:sz w:val="32"/>
            <w:szCs w:val="32"/>
          </w:rPr>
          <w:t>3</w:t>
        </w:r>
        <w:r w:rsidRPr="007F6339">
          <w:rPr>
            <w:rFonts w:ascii="Georgia" w:hAnsi="Georgia"/>
            <w:noProof/>
            <w:webHidden/>
            <w:sz w:val="32"/>
            <w:szCs w:val="32"/>
          </w:rPr>
          <w:fldChar w:fldCharType="end"/>
        </w:r>
      </w:hyperlink>
    </w:p>
    <w:p w:rsidR="001937E2" w:rsidRPr="007F6339" w:rsidRDefault="00E859ED">
      <w:pPr>
        <w:pStyle w:val="TM1"/>
        <w:tabs>
          <w:tab w:val="left" w:pos="440"/>
          <w:tab w:val="right" w:leader="dot" w:pos="9350"/>
        </w:tabs>
        <w:rPr>
          <w:rFonts w:ascii="Georgia" w:eastAsiaTheme="minorEastAsia" w:hAnsi="Georgia"/>
          <w:noProof/>
          <w:sz w:val="32"/>
          <w:szCs w:val="32"/>
        </w:rPr>
      </w:pPr>
      <w:hyperlink w:anchor="_Toc462872271" w:history="1">
        <w:r w:rsidR="001937E2" w:rsidRPr="007F6339">
          <w:rPr>
            <w:rStyle w:val="Lienhypertexte"/>
            <w:rFonts w:ascii="Georgia" w:hAnsi="Georgia" w:cs="Times New Roman"/>
            <w:b/>
            <w:noProof/>
            <w:sz w:val="32"/>
            <w:szCs w:val="32"/>
          </w:rPr>
          <w:t>2.</w:t>
        </w:r>
        <w:r w:rsidR="001937E2" w:rsidRPr="007F6339">
          <w:rPr>
            <w:rFonts w:ascii="Georgia" w:eastAsiaTheme="minorEastAsia" w:hAnsi="Georgia"/>
            <w:noProof/>
            <w:sz w:val="32"/>
            <w:szCs w:val="32"/>
          </w:rPr>
          <w:tab/>
        </w:r>
        <w:r w:rsidR="001937E2" w:rsidRPr="007F6339">
          <w:rPr>
            <w:rStyle w:val="Lienhypertexte"/>
            <w:rFonts w:ascii="Georgia" w:hAnsi="Georgia" w:cs="Times New Roman"/>
            <w:b/>
            <w:noProof/>
            <w:sz w:val="32"/>
            <w:szCs w:val="32"/>
          </w:rPr>
          <w:t>Modèle de problème:</w:t>
        </w:r>
        <w:r w:rsidR="001937E2" w:rsidRPr="007F6339">
          <w:rPr>
            <w:rFonts w:ascii="Georgia" w:hAnsi="Georgia"/>
            <w:noProof/>
            <w:webHidden/>
            <w:sz w:val="32"/>
            <w:szCs w:val="32"/>
          </w:rPr>
          <w:tab/>
        </w:r>
        <w:r w:rsidR="001937E2" w:rsidRPr="007F6339">
          <w:rPr>
            <w:rFonts w:ascii="Georgia" w:hAnsi="Georgia"/>
            <w:noProof/>
            <w:webHidden/>
            <w:sz w:val="32"/>
            <w:szCs w:val="32"/>
          </w:rPr>
          <w:fldChar w:fldCharType="begin"/>
        </w:r>
        <w:r w:rsidR="001937E2" w:rsidRPr="007F6339">
          <w:rPr>
            <w:rFonts w:ascii="Georgia" w:hAnsi="Georgia"/>
            <w:noProof/>
            <w:webHidden/>
            <w:sz w:val="32"/>
            <w:szCs w:val="32"/>
          </w:rPr>
          <w:instrText xml:space="preserve"> PAGEREF _Toc462872271 \h </w:instrText>
        </w:r>
        <w:r w:rsidR="001937E2" w:rsidRPr="007F6339">
          <w:rPr>
            <w:rFonts w:ascii="Georgia" w:hAnsi="Georgia"/>
            <w:noProof/>
            <w:webHidden/>
            <w:sz w:val="32"/>
            <w:szCs w:val="32"/>
          </w:rPr>
        </w:r>
        <w:r w:rsidR="001937E2" w:rsidRPr="007F6339">
          <w:rPr>
            <w:rFonts w:ascii="Georgia" w:hAnsi="Georgia"/>
            <w:noProof/>
            <w:webHidden/>
            <w:sz w:val="32"/>
            <w:szCs w:val="32"/>
          </w:rPr>
          <w:fldChar w:fldCharType="separate"/>
        </w:r>
        <w:r w:rsidR="003267BC" w:rsidRPr="007F6339">
          <w:rPr>
            <w:rFonts w:ascii="Georgia" w:hAnsi="Georgia"/>
            <w:noProof/>
            <w:webHidden/>
            <w:sz w:val="32"/>
            <w:szCs w:val="32"/>
          </w:rPr>
          <w:t>3</w:t>
        </w:r>
        <w:r w:rsidR="001937E2" w:rsidRPr="007F6339">
          <w:rPr>
            <w:rFonts w:ascii="Georgia" w:hAnsi="Georgia"/>
            <w:noProof/>
            <w:webHidden/>
            <w:sz w:val="32"/>
            <w:szCs w:val="32"/>
          </w:rPr>
          <w:fldChar w:fldCharType="end"/>
        </w:r>
      </w:hyperlink>
    </w:p>
    <w:p w:rsidR="001937E2" w:rsidRPr="007F6339" w:rsidRDefault="00E859ED">
      <w:pPr>
        <w:pStyle w:val="TM1"/>
        <w:tabs>
          <w:tab w:val="left" w:pos="440"/>
          <w:tab w:val="right" w:leader="dot" w:pos="9350"/>
        </w:tabs>
        <w:rPr>
          <w:rFonts w:ascii="Georgia" w:eastAsiaTheme="minorEastAsia" w:hAnsi="Georgia"/>
          <w:noProof/>
          <w:sz w:val="32"/>
          <w:szCs w:val="32"/>
        </w:rPr>
      </w:pPr>
      <w:hyperlink w:anchor="_Toc462872272" w:history="1">
        <w:r w:rsidR="001937E2" w:rsidRPr="007F6339">
          <w:rPr>
            <w:rStyle w:val="Lienhypertexte"/>
            <w:rFonts w:ascii="Georgia" w:hAnsi="Georgia" w:cs="Times New Roman"/>
            <w:b/>
            <w:noProof/>
            <w:sz w:val="32"/>
            <w:szCs w:val="32"/>
          </w:rPr>
          <w:t>3.</w:t>
        </w:r>
        <w:r w:rsidR="001937E2" w:rsidRPr="007F6339">
          <w:rPr>
            <w:rFonts w:ascii="Georgia" w:eastAsiaTheme="minorEastAsia" w:hAnsi="Georgia"/>
            <w:noProof/>
            <w:sz w:val="32"/>
            <w:szCs w:val="32"/>
          </w:rPr>
          <w:tab/>
        </w:r>
        <w:r w:rsidR="001937E2" w:rsidRPr="007F6339">
          <w:rPr>
            <w:rStyle w:val="Lienhypertexte"/>
            <w:rFonts w:ascii="Georgia" w:hAnsi="Georgia" w:cs="Times New Roman"/>
            <w:b/>
            <w:noProof/>
            <w:sz w:val="32"/>
            <w:szCs w:val="32"/>
          </w:rPr>
          <w:t>Mécanisme d'agrégation des opinions:</w:t>
        </w:r>
        <w:r w:rsidR="001937E2" w:rsidRPr="007F6339">
          <w:rPr>
            <w:rFonts w:ascii="Georgia" w:hAnsi="Georgia"/>
            <w:noProof/>
            <w:webHidden/>
            <w:sz w:val="32"/>
            <w:szCs w:val="32"/>
          </w:rPr>
          <w:tab/>
        </w:r>
        <w:r w:rsidR="001937E2" w:rsidRPr="007F6339">
          <w:rPr>
            <w:rFonts w:ascii="Georgia" w:hAnsi="Georgia"/>
            <w:noProof/>
            <w:webHidden/>
            <w:sz w:val="32"/>
            <w:szCs w:val="32"/>
          </w:rPr>
          <w:fldChar w:fldCharType="begin"/>
        </w:r>
        <w:r w:rsidR="001937E2" w:rsidRPr="007F6339">
          <w:rPr>
            <w:rFonts w:ascii="Georgia" w:hAnsi="Georgia"/>
            <w:noProof/>
            <w:webHidden/>
            <w:sz w:val="32"/>
            <w:szCs w:val="32"/>
          </w:rPr>
          <w:instrText xml:space="preserve"> PAGEREF _Toc462872272 \h </w:instrText>
        </w:r>
        <w:r w:rsidR="001937E2" w:rsidRPr="007F6339">
          <w:rPr>
            <w:rFonts w:ascii="Georgia" w:hAnsi="Georgia"/>
            <w:noProof/>
            <w:webHidden/>
            <w:sz w:val="32"/>
            <w:szCs w:val="32"/>
          </w:rPr>
        </w:r>
        <w:r w:rsidR="001937E2" w:rsidRPr="007F6339">
          <w:rPr>
            <w:rFonts w:ascii="Georgia" w:hAnsi="Georgia"/>
            <w:noProof/>
            <w:webHidden/>
            <w:sz w:val="32"/>
            <w:szCs w:val="32"/>
          </w:rPr>
          <w:fldChar w:fldCharType="separate"/>
        </w:r>
        <w:r w:rsidR="003267BC" w:rsidRPr="007F6339">
          <w:rPr>
            <w:rFonts w:ascii="Georgia" w:hAnsi="Georgia"/>
            <w:noProof/>
            <w:webHidden/>
            <w:sz w:val="32"/>
            <w:szCs w:val="32"/>
          </w:rPr>
          <w:t>4</w:t>
        </w:r>
        <w:r w:rsidR="001937E2" w:rsidRPr="007F6339">
          <w:rPr>
            <w:rFonts w:ascii="Georgia" w:hAnsi="Georgia"/>
            <w:noProof/>
            <w:webHidden/>
            <w:sz w:val="32"/>
            <w:szCs w:val="32"/>
          </w:rPr>
          <w:fldChar w:fldCharType="end"/>
        </w:r>
      </w:hyperlink>
    </w:p>
    <w:p w:rsidR="000D0DAF" w:rsidRPr="007F6339" w:rsidRDefault="001937E2">
      <w:pPr>
        <w:rPr>
          <w:rFonts w:ascii="Georgia" w:hAnsi="Georgia" w:cs="Times New Roman"/>
          <w:sz w:val="28"/>
          <w:szCs w:val="28"/>
        </w:rPr>
      </w:pPr>
      <w:r w:rsidRPr="007F6339">
        <w:rPr>
          <w:rFonts w:ascii="Georgia" w:hAnsi="Georgia" w:cs="Times New Roman"/>
          <w:sz w:val="28"/>
          <w:szCs w:val="28"/>
        </w:rPr>
        <w:fldChar w:fldCharType="end"/>
      </w:r>
    </w:p>
    <w:p w:rsidR="00C44B4A" w:rsidRPr="007F6339" w:rsidRDefault="00C44B4A">
      <w:pPr>
        <w:rPr>
          <w:rFonts w:ascii="Georgia" w:hAnsi="Georgia" w:cs="Times New Roman"/>
          <w:sz w:val="28"/>
          <w:szCs w:val="28"/>
        </w:rPr>
      </w:pPr>
    </w:p>
    <w:p w:rsidR="00C44B4A" w:rsidRPr="007F6339" w:rsidRDefault="00C44B4A">
      <w:pPr>
        <w:rPr>
          <w:rFonts w:ascii="Georgia" w:hAnsi="Georgia" w:cs="Times New Roman"/>
          <w:sz w:val="28"/>
          <w:szCs w:val="28"/>
        </w:rPr>
      </w:pPr>
    </w:p>
    <w:p w:rsidR="00C44B4A" w:rsidRPr="007F6339" w:rsidRDefault="00C44B4A">
      <w:pPr>
        <w:rPr>
          <w:rFonts w:ascii="Georgia" w:hAnsi="Georgia" w:cs="Times New Roman"/>
          <w:sz w:val="28"/>
          <w:szCs w:val="28"/>
        </w:rPr>
      </w:pPr>
    </w:p>
    <w:p w:rsidR="00C44B4A" w:rsidRPr="007F6339" w:rsidRDefault="00C44B4A">
      <w:pPr>
        <w:rPr>
          <w:rFonts w:ascii="Georgia" w:hAnsi="Georgia" w:cs="Times New Roman"/>
          <w:sz w:val="28"/>
          <w:szCs w:val="28"/>
        </w:rPr>
      </w:pPr>
    </w:p>
    <w:p w:rsidR="00C44B4A" w:rsidRPr="007F6339" w:rsidRDefault="00C44B4A">
      <w:pPr>
        <w:rPr>
          <w:rFonts w:ascii="Georgia" w:hAnsi="Georgia" w:cs="Times New Roman"/>
          <w:sz w:val="28"/>
          <w:szCs w:val="28"/>
        </w:rPr>
      </w:pPr>
    </w:p>
    <w:p w:rsidR="00C44B4A" w:rsidRPr="007F6339" w:rsidRDefault="00C44B4A">
      <w:pPr>
        <w:rPr>
          <w:rFonts w:ascii="Georgia" w:hAnsi="Georgia" w:cs="Times New Roman"/>
          <w:sz w:val="28"/>
          <w:szCs w:val="28"/>
        </w:rPr>
      </w:pPr>
    </w:p>
    <w:p w:rsidR="00C44B4A" w:rsidRPr="007F6339" w:rsidRDefault="00C44B4A">
      <w:pPr>
        <w:rPr>
          <w:rFonts w:ascii="Georgia" w:hAnsi="Georgia" w:cs="Times New Roman"/>
          <w:sz w:val="28"/>
          <w:szCs w:val="28"/>
        </w:rPr>
      </w:pPr>
    </w:p>
    <w:p w:rsidR="00C44B4A" w:rsidRPr="007F6339" w:rsidRDefault="00C44B4A">
      <w:pPr>
        <w:rPr>
          <w:rFonts w:ascii="Georgia" w:hAnsi="Georgia" w:cs="Times New Roman"/>
          <w:sz w:val="28"/>
          <w:szCs w:val="28"/>
        </w:rPr>
      </w:pPr>
    </w:p>
    <w:p w:rsidR="00C44B4A" w:rsidRPr="007F6339" w:rsidRDefault="00C44B4A">
      <w:pPr>
        <w:rPr>
          <w:rFonts w:ascii="Georgia" w:hAnsi="Georgia" w:cs="Times New Roman"/>
          <w:sz w:val="28"/>
          <w:szCs w:val="28"/>
        </w:rPr>
      </w:pPr>
    </w:p>
    <w:p w:rsidR="00C44B4A" w:rsidRPr="007F6339" w:rsidRDefault="00C44B4A">
      <w:pPr>
        <w:rPr>
          <w:rFonts w:ascii="Georgia" w:hAnsi="Georgia" w:cs="Times New Roman"/>
          <w:sz w:val="28"/>
          <w:szCs w:val="28"/>
        </w:rPr>
      </w:pPr>
    </w:p>
    <w:p w:rsidR="00C44B4A" w:rsidRPr="007F6339" w:rsidRDefault="00C44B4A">
      <w:pPr>
        <w:rPr>
          <w:rFonts w:ascii="Georgia" w:hAnsi="Georgia" w:cs="Times New Roman"/>
          <w:sz w:val="28"/>
          <w:szCs w:val="28"/>
        </w:rPr>
      </w:pPr>
    </w:p>
    <w:p w:rsidR="00C44B4A" w:rsidRPr="007F6339" w:rsidRDefault="00C44B4A">
      <w:pPr>
        <w:rPr>
          <w:rFonts w:ascii="Georgia" w:hAnsi="Georgia" w:cs="Times New Roman"/>
          <w:sz w:val="28"/>
          <w:szCs w:val="28"/>
        </w:rPr>
      </w:pPr>
    </w:p>
    <w:p w:rsidR="00C44B4A" w:rsidRPr="007F6339" w:rsidRDefault="00C44B4A">
      <w:pPr>
        <w:rPr>
          <w:rFonts w:ascii="Georgia" w:hAnsi="Georgia" w:cs="Times New Roman"/>
          <w:sz w:val="28"/>
          <w:szCs w:val="28"/>
        </w:rPr>
      </w:pPr>
    </w:p>
    <w:p w:rsidR="00C44B4A" w:rsidRPr="007F6339" w:rsidRDefault="00C44B4A">
      <w:pPr>
        <w:rPr>
          <w:rFonts w:ascii="Georgia" w:hAnsi="Georgia" w:cs="Times New Roman"/>
          <w:sz w:val="28"/>
          <w:szCs w:val="28"/>
        </w:rPr>
      </w:pPr>
    </w:p>
    <w:p w:rsidR="00C44B4A" w:rsidRPr="007F6339" w:rsidRDefault="00C44B4A">
      <w:pPr>
        <w:rPr>
          <w:rFonts w:ascii="Georgia" w:hAnsi="Georgia" w:cs="Times New Roman"/>
          <w:sz w:val="28"/>
          <w:szCs w:val="28"/>
        </w:rPr>
      </w:pPr>
    </w:p>
    <w:p w:rsidR="00C44B4A" w:rsidRPr="007F6339" w:rsidRDefault="00C44B4A">
      <w:pPr>
        <w:rPr>
          <w:rFonts w:ascii="Georgia" w:hAnsi="Georgia" w:cs="Times New Roman"/>
          <w:sz w:val="28"/>
          <w:szCs w:val="28"/>
        </w:rPr>
      </w:pPr>
    </w:p>
    <w:p w:rsidR="00C44B4A" w:rsidRPr="007F6339" w:rsidRDefault="00C44B4A">
      <w:pPr>
        <w:rPr>
          <w:rFonts w:ascii="Georgia" w:hAnsi="Georgia" w:cs="Times New Roman"/>
          <w:sz w:val="28"/>
          <w:szCs w:val="28"/>
        </w:rPr>
      </w:pPr>
    </w:p>
    <w:p w:rsidR="00C44B4A" w:rsidRPr="007F6339" w:rsidRDefault="00C44B4A">
      <w:pPr>
        <w:rPr>
          <w:rFonts w:ascii="Georgia" w:hAnsi="Georgia" w:cs="Times New Roman"/>
          <w:sz w:val="28"/>
          <w:szCs w:val="28"/>
        </w:rPr>
      </w:pPr>
    </w:p>
    <w:p w:rsidR="00C44B4A" w:rsidRPr="007F6339" w:rsidRDefault="00C44B4A">
      <w:pPr>
        <w:rPr>
          <w:rFonts w:ascii="Georgia" w:hAnsi="Georgia" w:cs="Times New Roman"/>
          <w:sz w:val="28"/>
          <w:szCs w:val="28"/>
        </w:rPr>
      </w:pPr>
    </w:p>
    <w:p w:rsidR="003D0218" w:rsidRPr="007F6339" w:rsidRDefault="007D1767" w:rsidP="003F143B">
      <w:pPr>
        <w:ind w:left="720" w:firstLine="720"/>
        <w:jc w:val="both"/>
        <w:rPr>
          <w:rFonts w:ascii="Georgia" w:hAnsi="Georgia" w:cs="Times New Roman"/>
          <w:sz w:val="28"/>
          <w:szCs w:val="28"/>
          <w:lang w:val="fr-FR"/>
        </w:rPr>
      </w:pPr>
      <w:r w:rsidRPr="007F6339">
        <w:rPr>
          <w:rFonts w:ascii="Georgia" w:hAnsi="Georgia" w:cs="Times New Roman"/>
          <w:sz w:val="28"/>
          <w:szCs w:val="28"/>
          <w:lang w:val="fr-FR"/>
        </w:rPr>
        <w:lastRenderedPageBreak/>
        <w:t xml:space="preserve">Dans la partie précédente (l’état de l’art), j’ai déjà </w:t>
      </w:r>
      <w:del w:id="0" w:author="Dominique Longin" w:date="2016-10-12T17:18:00Z">
        <w:r w:rsidR="004B4A5B" w:rsidRPr="007F6339" w:rsidDel="007F6339">
          <w:rPr>
            <w:rFonts w:ascii="Georgia" w:hAnsi="Georgia" w:cs="Times New Roman"/>
            <w:sz w:val="28"/>
            <w:szCs w:val="28"/>
            <w:lang w:val="fr-FR"/>
          </w:rPr>
          <w:delText>presenté</w:delText>
        </w:r>
      </w:del>
      <w:ins w:id="1" w:author="Dominique Longin" w:date="2016-10-12T17:18:00Z">
        <w:r w:rsidR="007F6339" w:rsidRPr="007F6339">
          <w:rPr>
            <w:rFonts w:ascii="Georgia" w:hAnsi="Georgia" w:cs="Times New Roman"/>
            <w:sz w:val="28"/>
            <w:szCs w:val="28"/>
            <w:lang w:val="fr-FR"/>
          </w:rPr>
          <w:t>présenté</w:t>
        </w:r>
      </w:ins>
      <w:r w:rsidRPr="007F6339">
        <w:rPr>
          <w:rFonts w:ascii="Georgia" w:hAnsi="Georgia" w:cs="Times New Roman"/>
          <w:sz w:val="28"/>
          <w:szCs w:val="28"/>
          <w:lang w:val="fr-FR"/>
        </w:rPr>
        <w:t xml:space="preserve"> </w:t>
      </w:r>
      <w:r w:rsidR="004B4A5B" w:rsidRPr="007F6339">
        <w:rPr>
          <w:rFonts w:ascii="Georgia" w:hAnsi="Georgia" w:cs="Times New Roman"/>
          <w:sz w:val="28"/>
          <w:szCs w:val="28"/>
          <w:lang w:val="fr-FR"/>
        </w:rPr>
        <w:t>quatre</w:t>
      </w:r>
      <w:r w:rsidRPr="007F6339">
        <w:rPr>
          <w:rFonts w:ascii="Georgia" w:hAnsi="Georgia" w:cs="Times New Roman"/>
          <w:sz w:val="28"/>
          <w:szCs w:val="28"/>
          <w:lang w:val="fr-FR"/>
        </w:rPr>
        <w:t xml:space="preserve"> modèles</w:t>
      </w:r>
      <w:r w:rsidR="004B4A5B" w:rsidRPr="007F6339">
        <w:rPr>
          <w:rFonts w:ascii="Georgia" w:hAnsi="Georgia" w:cs="Times New Roman"/>
          <w:sz w:val="28"/>
          <w:szCs w:val="28"/>
          <w:lang w:val="fr-FR"/>
        </w:rPr>
        <w:t xml:space="preserve"> de diffusion d’opinion. Tous ces modèles ont abordé une notion </w:t>
      </w:r>
      <w:r w:rsidR="000F64B8" w:rsidRPr="007F6339">
        <w:rPr>
          <w:rFonts w:ascii="Georgia" w:hAnsi="Georgia" w:cs="Times New Roman"/>
          <w:sz w:val="28"/>
          <w:szCs w:val="28"/>
          <w:lang w:val="fr-FR"/>
        </w:rPr>
        <w:t xml:space="preserve">de </w:t>
      </w:r>
      <w:r w:rsidR="004B4A5B" w:rsidRPr="007F6339">
        <w:rPr>
          <w:rFonts w:ascii="Georgia" w:hAnsi="Georgia" w:cs="Times New Roman"/>
          <w:sz w:val="28"/>
          <w:szCs w:val="28"/>
          <w:lang w:val="fr-FR"/>
        </w:rPr>
        <w:t>“seuil”. Un individu va changer son opinion si le résulta</w:t>
      </w:r>
      <w:r w:rsidR="000F64B8" w:rsidRPr="007F6339">
        <w:rPr>
          <w:rFonts w:ascii="Georgia" w:hAnsi="Georgia" w:cs="Times New Roman"/>
          <w:sz w:val="28"/>
          <w:szCs w:val="28"/>
          <w:lang w:val="fr-FR"/>
        </w:rPr>
        <w:t>t de la fonction estimative atte</w:t>
      </w:r>
      <w:r w:rsidR="004B4A5B" w:rsidRPr="007F6339">
        <w:rPr>
          <w:rFonts w:ascii="Georgia" w:hAnsi="Georgia" w:cs="Times New Roman"/>
          <w:sz w:val="28"/>
          <w:szCs w:val="28"/>
          <w:lang w:val="fr-FR"/>
        </w:rPr>
        <w:t>int son seuil. Dans le</w:t>
      </w:r>
      <w:r w:rsidR="000F64B8" w:rsidRPr="007F6339">
        <w:rPr>
          <w:rFonts w:ascii="Georgia" w:hAnsi="Georgia" w:cs="Times New Roman"/>
          <w:sz w:val="28"/>
          <w:szCs w:val="28"/>
          <w:lang w:val="fr-FR"/>
        </w:rPr>
        <w:t xml:space="preserve"> premier modèle à</w:t>
      </w:r>
      <w:r w:rsidR="004B4A5B" w:rsidRPr="007F6339">
        <w:rPr>
          <w:rFonts w:ascii="Georgia" w:hAnsi="Georgia" w:cs="Times New Roman"/>
          <w:sz w:val="28"/>
          <w:szCs w:val="28"/>
          <w:lang w:val="fr-FR"/>
        </w:rPr>
        <w:t xml:space="preserve"> seuil, </w:t>
      </w:r>
      <w:r w:rsidR="004235A9" w:rsidRPr="007F6339">
        <w:rPr>
          <w:rFonts w:ascii="Georgia" w:hAnsi="Georgia" w:cs="Times New Roman"/>
          <w:sz w:val="28"/>
          <w:szCs w:val="28"/>
          <w:lang w:val="fr-FR"/>
        </w:rPr>
        <w:t>le</w:t>
      </w:r>
      <w:r w:rsidR="000F64B8" w:rsidRPr="007F6339">
        <w:rPr>
          <w:rFonts w:ascii="Georgia" w:hAnsi="Georgia" w:cs="Times New Roman"/>
          <w:sz w:val="28"/>
          <w:szCs w:val="28"/>
          <w:lang w:val="fr-FR"/>
        </w:rPr>
        <w:t xml:space="preserve"> paramètre qui participe à la fo</w:t>
      </w:r>
      <w:r w:rsidR="004B4A5B" w:rsidRPr="007F6339">
        <w:rPr>
          <w:rFonts w:ascii="Georgia" w:hAnsi="Georgia" w:cs="Times New Roman"/>
          <w:sz w:val="28"/>
          <w:szCs w:val="28"/>
          <w:lang w:val="fr-FR"/>
        </w:rPr>
        <w:t xml:space="preserve">nction estimative </w:t>
      </w:r>
      <w:r w:rsidR="004235A9" w:rsidRPr="007F6339">
        <w:rPr>
          <w:rFonts w:ascii="Georgia" w:hAnsi="Georgia" w:cs="Times New Roman"/>
          <w:sz w:val="28"/>
          <w:szCs w:val="28"/>
          <w:lang w:val="fr-FR"/>
        </w:rPr>
        <w:t xml:space="preserve">est </w:t>
      </w:r>
      <w:r w:rsidR="000F64B8" w:rsidRPr="007F6339">
        <w:rPr>
          <w:rFonts w:ascii="Georgia" w:hAnsi="Georgia" w:cs="Times New Roman"/>
          <w:sz w:val="28"/>
          <w:szCs w:val="28"/>
          <w:lang w:val="fr-FR"/>
        </w:rPr>
        <w:t>le nombre d’individus dans l’</w:t>
      </w:r>
      <w:r w:rsidR="004235A9" w:rsidRPr="007F6339">
        <w:rPr>
          <w:rFonts w:ascii="Georgia" w:hAnsi="Georgia" w:cs="Times New Roman"/>
          <w:sz w:val="28"/>
          <w:szCs w:val="28"/>
          <w:lang w:val="fr-FR"/>
        </w:rPr>
        <w:t>entourage</w:t>
      </w:r>
      <w:r w:rsidR="000F64B8" w:rsidRPr="007F6339">
        <w:rPr>
          <w:rFonts w:ascii="Georgia" w:hAnsi="Georgia" w:cs="Times New Roman"/>
          <w:sz w:val="28"/>
          <w:szCs w:val="28"/>
          <w:lang w:val="fr-FR"/>
        </w:rPr>
        <w:t xml:space="preserve"> de l’agent </w:t>
      </w:r>
      <w:del w:id="2" w:author="Dominique Longin" w:date="2016-10-12T17:18:00Z">
        <w:r w:rsidR="000F64B8" w:rsidRPr="007F6339" w:rsidDel="007F6339">
          <w:rPr>
            <w:rFonts w:ascii="Georgia" w:hAnsi="Georgia" w:cs="Times New Roman"/>
            <w:sz w:val="28"/>
            <w:szCs w:val="28"/>
            <w:lang w:val="fr-FR"/>
          </w:rPr>
          <w:delText xml:space="preserve">considéré </w:delText>
        </w:r>
        <w:r w:rsidR="004235A9" w:rsidRPr="007F6339" w:rsidDel="007F6339">
          <w:rPr>
            <w:rFonts w:ascii="Georgia" w:hAnsi="Georgia" w:cs="Times New Roman"/>
            <w:sz w:val="28"/>
            <w:szCs w:val="28"/>
            <w:lang w:val="fr-FR"/>
          </w:rPr>
          <w:delText xml:space="preserve">. </w:delText>
        </w:r>
      </w:del>
      <w:ins w:id="3" w:author="Dominique Longin" w:date="2016-10-12T17:18:00Z">
        <w:r w:rsidR="007F6339" w:rsidRPr="007F6339">
          <w:rPr>
            <w:rFonts w:ascii="Georgia" w:hAnsi="Georgia" w:cs="Times New Roman"/>
            <w:sz w:val="28"/>
            <w:szCs w:val="28"/>
            <w:lang w:val="fr-FR"/>
          </w:rPr>
          <w:t xml:space="preserve">considéré. </w:t>
        </w:r>
      </w:ins>
      <w:r w:rsidR="004235A9" w:rsidRPr="007F6339">
        <w:rPr>
          <w:rFonts w:ascii="Georgia" w:hAnsi="Georgia" w:cs="Times New Roman"/>
          <w:sz w:val="28"/>
          <w:szCs w:val="28"/>
          <w:lang w:val="fr-FR"/>
        </w:rPr>
        <w:t xml:space="preserve">Dans </w:t>
      </w:r>
      <w:r w:rsidR="000F64B8" w:rsidRPr="007F6339">
        <w:rPr>
          <w:rFonts w:ascii="Georgia" w:hAnsi="Georgia" w:cs="Times New Roman"/>
          <w:sz w:val="28"/>
          <w:szCs w:val="28"/>
          <w:lang w:val="fr-FR"/>
        </w:rPr>
        <w:t xml:space="preserve">les </w:t>
      </w:r>
      <w:r w:rsidR="004235A9" w:rsidRPr="007F6339">
        <w:rPr>
          <w:rFonts w:ascii="Georgia" w:hAnsi="Georgia" w:cs="Times New Roman"/>
          <w:sz w:val="28"/>
          <w:szCs w:val="28"/>
          <w:lang w:val="fr-FR"/>
        </w:rPr>
        <w:t xml:space="preserve">trois modèles restants (modèle à seuil linéaire, modèles continus et </w:t>
      </w:r>
      <w:r w:rsidR="000F64B8" w:rsidRPr="007F6339">
        <w:rPr>
          <w:rFonts w:ascii="Georgia" w:hAnsi="Georgia" w:cs="Times New Roman"/>
          <w:sz w:val="28"/>
          <w:szCs w:val="28"/>
          <w:lang w:val="fr-FR"/>
        </w:rPr>
        <w:t>modèle de confiance bornée</w:t>
      </w:r>
      <w:r w:rsidR="004235A9" w:rsidRPr="007F6339">
        <w:rPr>
          <w:rFonts w:ascii="Georgia" w:hAnsi="Georgia" w:cs="Times New Roman"/>
          <w:sz w:val="28"/>
          <w:szCs w:val="28"/>
          <w:lang w:val="fr-FR"/>
        </w:rPr>
        <w:t xml:space="preserve">), le paramètre principal est le poids qui </w:t>
      </w:r>
      <w:r w:rsidR="004235A9" w:rsidRPr="007F6339">
        <w:rPr>
          <w:rFonts w:ascii="Georgia" w:eastAsia="Georgia" w:hAnsi="Georgia" w:cs="Georgia"/>
          <w:spacing w:val="1"/>
          <w:sz w:val="28"/>
          <w:szCs w:val="28"/>
          <w:lang w:val="fr-FR"/>
        </w:rPr>
        <w:t xml:space="preserve">représente </w:t>
      </w:r>
      <w:r w:rsidR="004235A9" w:rsidRPr="007F6339">
        <w:rPr>
          <w:rFonts w:ascii="Georgia" w:eastAsia="Georgia" w:hAnsi="Georgia" w:cs="Georgia"/>
          <w:spacing w:val="-1"/>
          <w:sz w:val="28"/>
          <w:szCs w:val="28"/>
          <w:lang w:val="fr-FR"/>
        </w:rPr>
        <w:t>l</w:t>
      </w:r>
      <w:r w:rsidR="004235A9" w:rsidRPr="007F6339">
        <w:rPr>
          <w:rFonts w:ascii="Georgia" w:eastAsia="Georgia" w:hAnsi="Georgia" w:cs="Georgia"/>
          <w:sz w:val="28"/>
          <w:szCs w:val="28"/>
          <w:lang w:val="fr-FR"/>
        </w:rPr>
        <w:t>a</w:t>
      </w:r>
      <w:r w:rsidR="004235A9" w:rsidRPr="007F6339">
        <w:rPr>
          <w:rFonts w:ascii="Georgia" w:eastAsia="Georgia" w:hAnsi="Georgia" w:cs="Georgia"/>
          <w:spacing w:val="2"/>
          <w:sz w:val="28"/>
          <w:szCs w:val="28"/>
          <w:lang w:val="fr-FR"/>
        </w:rPr>
        <w:t xml:space="preserve"> </w:t>
      </w:r>
      <w:r w:rsidR="004235A9" w:rsidRPr="007F6339">
        <w:rPr>
          <w:rFonts w:ascii="Georgia" w:eastAsia="Georgia" w:hAnsi="Georgia" w:cs="Georgia"/>
          <w:sz w:val="28"/>
          <w:szCs w:val="28"/>
          <w:lang w:val="fr-FR"/>
        </w:rPr>
        <w:t>force</w:t>
      </w:r>
      <w:r w:rsidR="004235A9" w:rsidRPr="007F6339">
        <w:rPr>
          <w:rFonts w:ascii="Georgia" w:eastAsia="Georgia" w:hAnsi="Georgia" w:cs="Georgia"/>
          <w:spacing w:val="3"/>
          <w:sz w:val="28"/>
          <w:szCs w:val="28"/>
          <w:lang w:val="fr-FR"/>
        </w:rPr>
        <w:t xml:space="preserve"> </w:t>
      </w:r>
      <w:r w:rsidR="004235A9" w:rsidRPr="007F6339">
        <w:rPr>
          <w:rFonts w:ascii="Georgia" w:eastAsia="Georgia" w:hAnsi="Georgia" w:cs="Georgia"/>
          <w:sz w:val="28"/>
          <w:szCs w:val="28"/>
          <w:lang w:val="fr-FR"/>
        </w:rPr>
        <w:t xml:space="preserve">de </w:t>
      </w:r>
      <w:r w:rsidR="004235A9" w:rsidRPr="007F6339">
        <w:rPr>
          <w:rFonts w:ascii="Georgia" w:eastAsia="Georgia" w:hAnsi="Georgia" w:cs="Georgia"/>
          <w:spacing w:val="-1"/>
          <w:sz w:val="28"/>
          <w:szCs w:val="28"/>
          <w:lang w:val="fr-FR"/>
        </w:rPr>
        <w:t>l</w:t>
      </w:r>
      <w:r w:rsidR="004235A9" w:rsidRPr="007F6339">
        <w:rPr>
          <w:rFonts w:ascii="Georgia" w:eastAsia="Georgia" w:hAnsi="Georgia" w:cs="Georgia"/>
          <w:sz w:val="28"/>
          <w:szCs w:val="28"/>
          <w:lang w:val="fr-FR"/>
        </w:rPr>
        <w:t>a</w:t>
      </w:r>
      <w:r w:rsidR="004235A9" w:rsidRPr="007F6339">
        <w:rPr>
          <w:rFonts w:ascii="Georgia" w:eastAsia="Georgia" w:hAnsi="Georgia" w:cs="Georgia"/>
          <w:spacing w:val="2"/>
          <w:sz w:val="28"/>
          <w:szCs w:val="28"/>
          <w:lang w:val="fr-FR"/>
        </w:rPr>
        <w:t xml:space="preserve"> </w:t>
      </w:r>
      <w:r w:rsidR="004235A9" w:rsidRPr="007F6339">
        <w:rPr>
          <w:rFonts w:ascii="Georgia" w:eastAsia="Georgia" w:hAnsi="Georgia" w:cs="Georgia"/>
          <w:sz w:val="28"/>
          <w:szCs w:val="28"/>
          <w:lang w:val="fr-FR"/>
        </w:rPr>
        <w:t>r</w:t>
      </w:r>
      <w:r w:rsidR="004235A9" w:rsidRPr="007F6339">
        <w:rPr>
          <w:rFonts w:ascii="Georgia" w:eastAsia="Georgia" w:hAnsi="Georgia" w:cs="Georgia"/>
          <w:spacing w:val="1"/>
          <w:sz w:val="28"/>
          <w:szCs w:val="28"/>
          <w:lang w:val="fr-FR"/>
        </w:rPr>
        <w:t>e</w:t>
      </w:r>
      <w:r w:rsidR="004235A9" w:rsidRPr="007F6339">
        <w:rPr>
          <w:rFonts w:ascii="Georgia" w:eastAsia="Georgia" w:hAnsi="Georgia" w:cs="Georgia"/>
          <w:spacing w:val="-1"/>
          <w:sz w:val="28"/>
          <w:szCs w:val="28"/>
          <w:lang w:val="fr-FR"/>
        </w:rPr>
        <w:t>l</w:t>
      </w:r>
      <w:r w:rsidR="004235A9" w:rsidRPr="007F6339">
        <w:rPr>
          <w:rFonts w:ascii="Georgia" w:eastAsia="Georgia" w:hAnsi="Georgia" w:cs="Georgia"/>
          <w:sz w:val="28"/>
          <w:szCs w:val="28"/>
          <w:lang w:val="fr-FR"/>
        </w:rPr>
        <w:t>at</w:t>
      </w:r>
      <w:r w:rsidR="004235A9" w:rsidRPr="007F6339">
        <w:rPr>
          <w:rFonts w:ascii="Georgia" w:eastAsia="Georgia" w:hAnsi="Georgia" w:cs="Georgia"/>
          <w:spacing w:val="-1"/>
          <w:sz w:val="28"/>
          <w:szCs w:val="28"/>
          <w:lang w:val="fr-FR"/>
        </w:rPr>
        <w:t>i</w:t>
      </w:r>
      <w:r w:rsidR="004235A9" w:rsidRPr="007F6339">
        <w:rPr>
          <w:rFonts w:ascii="Georgia" w:eastAsia="Georgia" w:hAnsi="Georgia" w:cs="Georgia"/>
          <w:sz w:val="28"/>
          <w:szCs w:val="28"/>
          <w:lang w:val="fr-FR"/>
        </w:rPr>
        <w:t>on d'</w:t>
      </w:r>
      <w:r w:rsidR="004235A9" w:rsidRPr="007F6339">
        <w:rPr>
          <w:rFonts w:ascii="Georgia" w:eastAsia="Georgia" w:hAnsi="Georgia" w:cs="Georgia"/>
          <w:spacing w:val="-2"/>
          <w:sz w:val="28"/>
          <w:szCs w:val="28"/>
          <w:lang w:val="fr-FR"/>
        </w:rPr>
        <w:t>i</w:t>
      </w:r>
      <w:r w:rsidR="004235A9" w:rsidRPr="007F6339">
        <w:rPr>
          <w:rFonts w:ascii="Georgia" w:eastAsia="Georgia" w:hAnsi="Georgia" w:cs="Georgia"/>
          <w:sz w:val="28"/>
          <w:szCs w:val="28"/>
          <w:lang w:val="fr-FR"/>
        </w:rPr>
        <w:t>nf</w:t>
      </w:r>
      <w:r w:rsidR="004235A9" w:rsidRPr="007F6339">
        <w:rPr>
          <w:rFonts w:ascii="Georgia" w:eastAsia="Georgia" w:hAnsi="Georgia" w:cs="Georgia"/>
          <w:spacing w:val="-1"/>
          <w:sz w:val="28"/>
          <w:szCs w:val="28"/>
          <w:lang w:val="fr-FR"/>
        </w:rPr>
        <w:t>l</w:t>
      </w:r>
      <w:r w:rsidR="004235A9" w:rsidRPr="007F6339">
        <w:rPr>
          <w:rFonts w:ascii="Georgia" w:eastAsia="Georgia" w:hAnsi="Georgia" w:cs="Georgia"/>
          <w:sz w:val="28"/>
          <w:szCs w:val="28"/>
          <w:lang w:val="fr-FR"/>
        </w:rPr>
        <w:t>uenc</w:t>
      </w:r>
      <w:r w:rsidR="004235A9" w:rsidRPr="007F6339">
        <w:rPr>
          <w:rFonts w:ascii="Georgia" w:eastAsia="Georgia" w:hAnsi="Georgia" w:cs="Georgia"/>
          <w:spacing w:val="1"/>
          <w:sz w:val="28"/>
          <w:szCs w:val="28"/>
          <w:lang w:val="fr-FR"/>
        </w:rPr>
        <w:t>e</w:t>
      </w:r>
      <w:r w:rsidR="000F64B8" w:rsidRPr="007F6339">
        <w:rPr>
          <w:rFonts w:ascii="Georgia" w:hAnsi="Georgia" w:cs="Times New Roman"/>
          <w:sz w:val="28"/>
          <w:szCs w:val="28"/>
          <w:lang w:val="fr-FR"/>
        </w:rPr>
        <w:t xml:space="preserve"> entre deux individus (Dans ce dernier modèle, le poids </w:t>
      </w:r>
      <w:del w:id="4" w:author="Dominique Longin" w:date="2016-10-12T17:18:00Z">
        <w:r w:rsidR="000F64B8" w:rsidRPr="007F6339" w:rsidDel="007F6339">
          <w:rPr>
            <w:rFonts w:ascii="Georgia" w:hAnsi="Georgia" w:cs="Times New Roman"/>
            <w:sz w:val="28"/>
            <w:szCs w:val="28"/>
            <w:lang w:val="fr-FR"/>
          </w:rPr>
          <w:delText>répresente</w:delText>
        </w:r>
      </w:del>
      <w:ins w:id="5" w:author="Dominique Longin" w:date="2016-10-12T17:18:00Z">
        <w:r w:rsidR="007F6339" w:rsidRPr="007F6339">
          <w:rPr>
            <w:rFonts w:ascii="Georgia" w:hAnsi="Georgia" w:cs="Times New Roman"/>
            <w:sz w:val="28"/>
            <w:szCs w:val="28"/>
            <w:lang w:val="fr-FR"/>
          </w:rPr>
          <w:t>représente</w:t>
        </w:r>
      </w:ins>
      <w:r w:rsidR="000F64B8" w:rsidRPr="007F6339">
        <w:rPr>
          <w:rFonts w:ascii="Georgia" w:hAnsi="Georgia" w:cs="Times New Roman"/>
          <w:sz w:val="28"/>
          <w:szCs w:val="28"/>
          <w:lang w:val="fr-FR"/>
        </w:rPr>
        <w:t xml:space="preserve"> </w:t>
      </w:r>
      <w:r w:rsidR="004235A9" w:rsidRPr="007F6339">
        <w:rPr>
          <w:rFonts w:ascii="Georgia" w:hAnsi="Georgia" w:cs="Times New Roman"/>
          <w:sz w:val="28"/>
          <w:szCs w:val="28"/>
          <w:lang w:val="fr-FR"/>
        </w:rPr>
        <w:t xml:space="preserve">le niveau de confiance). Mon sujet </w:t>
      </w:r>
      <w:r w:rsidR="000F64B8" w:rsidRPr="007F6339">
        <w:rPr>
          <w:rFonts w:ascii="Georgia" w:hAnsi="Georgia" w:cs="Times New Roman"/>
          <w:sz w:val="28"/>
          <w:szCs w:val="28"/>
          <w:lang w:val="fr-FR"/>
        </w:rPr>
        <w:t>concerne le pro</w:t>
      </w:r>
      <w:r w:rsidR="00AC4E9F" w:rsidRPr="007F6339">
        <w:rPr>
          <w:rFonts w:ascii="Georgia" w:hAnsi="Georgia" w:cs="Times New Roman"/>
          <w:sz w:val="28"/>
          <w:szCs w:val="28"/>
          <w:lang w:val="fr-FR"/>
        </w:rPr>
        <w:t>cessus d’évolution de l’opinion</w:t>
      </w:r>
      <w:r w:rsidR="00D50E77" w:rsidRPr="007F6339">
        <w:rPr>
          <w:rFonts w:ascii="Georgia" w:hAnsi="Georgia" w:cs="Times New Roman"/>
          <w:sz w:val="28"/>
          <w:szCs w:val="28"/>
          <w:lang w:val="fr-FR"/>
        </w:rPr>
        <w:t xml:space="preserve"> </w:t>
      </w:r>
      <w:r w:rsidR="00AC4E9F" w:rsidRPr="007F6339">
        <w:rPr>
          <w:rFonts w:ascii="Georgia" w:hAnsi="Georgia" w:cs="Times New Roman"/>
          <w:sz w:val="28"/>
          <w:szCs w:val="28"/>
          <w:lang w:val="fr-FR"/>
        </w:rPr>
        <w:t xml:space="preserve">d’un agent au fil du temps en </w:t>
      </w:r>
      <w:del w:id="6" w:author="Dominique Longin" w:date="2016-10-12T17:18:00Z">
        <w:r w:rsidR="00AC4E9F" w:rsidRPr="007F6339" w:rsidDel="007F6339">
          <w:rPr>
            <w:rFonts w:ascii="Georgia" w:hAnsi="Georgia" w:cs="Times New Roman"/>
            <w:sz w:val="28"/>
            <w:szCs w:val="28"/>
            <w:lang w:val="fr-FR"/>
          </w:rPr>
          <w:delText>function</w:delText>
        </w:r>
      </w:del>
      <w:ins w:id="7" w:author="Dominique Longin" w:date="2016-10-12T17:18:00Z">
        <w:r w:rsidR="007F6339" w:rsidRPr="007F6339">
          <w:rPr>
            <w:rFonts w:ascii="Georgia" w:hAnsi="Georgia" w:cs="Times New Roman"/>
            <w:sz w:val="28"/>
            <w:szCs w:val="28"/>
            <w:lang w:val="fr-FR"/>
          </w:rPr>
          <w:t>fonction</w:t>
        </w:r>
      </w:ins>
      <w:r w:rsidR="00AC4E9F" w:rsidRPr="007F6339">
        <w:rPr>
          <w:rFonts w:ascii="Georgia" w:hAnsi="Georgia" w:cs="Times New Roman"/>
          <w:sz w:val="28"/>
          <w:szCs w:val="28"/>
          <w:lang w:val="fr-FR"/>
        </w:rPr>
        <w:t xml:space="preserve"> de l’opinion des autres agents considérés au sein d’un réseau social</w:t>
      </w:r>
      <w:r w:rsidR="000F64B8" w:rsidRPr="007F6339">
        <w:rPr>
          <w:rFonts w:ascii="Georgia" w:hAnsi="Georgia" w:cs="Times New Roman"/>
          <w:sz w:val="28"/>
          <w:szCs w:val="28"/>
          <w:lang w:val="fr-FR"/>
        </w:rPr>
        <w:t>. P</w:t>
      </w:r>
      <w:r w:rsidR="003F143B" w:rsidRPr="007F6339">
        <w:rPr>
          <w:rFonts w:ascii="Georgia" w:hAnsi="Georgia" w:cs="Times New Roman"/>
          <w:sz w:val="28"/>
          <w:szCs w:val="28"/>
          <w:lang w:val="fr-FR"/>
        </w:rPr>
        <w:t xml:space="preserve">our proposer une solution </w:t>
      </w:r>
      <w:del w:id="8" w:author="Dominique Longin" w:date="2016-10-12T17:18:00Z">
        <w:r w:rsidR="003F143B" w:rsidRPr="007F6339" w:rsidDel="007F6339">
          <w:rPr>
            <w:rFonts w:ascii="Georgia" w:hAnsi="Georgia" w:cs="Times New Roman"/>
            <w:sz w:val="28"/>
            <w:szCs w:val="28"/>
            <w:lang w:val="fr-FR"/>
          </w:rPr>
          <w:delText>adequate</w:delText>
        </w:r>
      </w:del>
      <w:ins w:id="9" w:author="Dominique Longin" w:date="2016-10-12T17:18:00Z">
        <w:r w:rsidR="007F6339" w:rsidRPr="007F6339">
          <w:rPr>
            <w:rFonts w:ascii="Georgia" w:hAnsi="Georgia" w:cs="Times New Roman"/>
            <w:sz w:val="28"/>
            <w:szCs w:val="28"/>
            <w:lang w:val="fr-FR"/>
          </w:rPr>
          <w:t>adéquate</w:t>
        </w:r>
      </w:ins>
      <w:r w:rsidR="003F143B" w:rsidRPr="007F6339">
        <w:rPr>
          <w:rFonts w:ascii="Georgia" w:hAnsi="Georgia" w:cs="Times New Roman"/>
          <w:sz w:val="28"/>
          <w:szCs w:val="28"/>
          <w:lang w:val="fr-FR"/>
        </w:rPr>
        <w:t xml:space="preserve">, </w:t>
      </w:r>
      <w:r w:rsidR="00AC4E9F" w:rsidRPr="007F6339">
        <w:rPr>
          <w:rFonts w:ascii="Georgia" w:hAnsi="Georgia" w:cs="Times New Roman"/>
          <w:sz w:val="28"/>
          <w:szCs w:val="28"/>
          <w:lang w:val="fr-FR"/>
        </w:rPr>
        <w:t>je vais modéliser à la fois un</w:t>
      </w:r>
      <w:r w:rsidR="003F143B" w:rsidRPr="007F6339">
        <w:rPr>
          <w:rFonts w:ascii="Georgia" w:hAnsi="Georgia" w:cs="Times New Roman"/>
          <w:sz w:val="28"/>
          <w:szCs w:val="28"/>
          <w:lang w:val="fr-FR"/>
        </w:rPr>
        <w:t xml:space="preserve"> modèle d’influence d’une foule basé sur le modèle de seuil et modéliser une modèle de confiance (c’est-à-dire l’influence des personnes qui sont c</w:t>
      </w:r>
      <w:r w:rsidR="00AC4E9F" w:rsidRPr="007F6339">
        <w:rPr>
          <w:rFonts w:ascii="Georgia" w:hAnsi="Georgia" w:cs="Times New Roman"/>
          <w:sz w:val="28"/>
          <w:szCs w:val="28"/>
          <w:lang w:val="fr-FR"/>
        </w:rPr>
        <w:t>onnectées à l’individu considéré</w:t>
      </w:r>
      <w:r w:rsidR="003F143B" w:rsidRPr="007F6339">
        <w:rPr>
          <w:rFonts w:ascii="Georgia" w:hAnsi="Georgia" w:cs="Times New Roman"/>
          <w:sz w:val="28"/>
          <w:szCs w:val="28"/>
          <w:lang w:val="fr-FR"/>
        </w:rPr>
        <w:t>)</w:t>
      </w:r>
      <w:r w:rsidR="00885916" w:rsidRPr="007F6339">
        <w:rPr>
          <w:rFonts w:ascii="Georgia" w:hAnsi="Georgia" w:cs="Times New Roman"/>
          <w:sz w:val="28"/>
          <w:szCs w:val="28"/>
          <w:lang w:val="fr-FR"/>
        </w:rPr>
        <w:t xml:space="preserve"> en </w:t>
      </w:r>
      <w:del w:id="10" w:author="Dominique Longin" w:date="2016-10-12T17:18:00Z">
        <w:r w:rsidR="00AC4E9F" w:rsidRPr="007F6339" w:rsidDel="007F6339">
          <w:rPr>
            <w:rFonts w:ascii="Georgia" w:hAnsi="Georgia" w:cs="Times New Roman"/>
            <w:sz w:val="28"/>
            <w:szCs w:val="28"/>
            <w:lang w:val="fr-FR"/>
          </w:rPr>
          <w:delText>ameliorant</w:delText>
        </w:r>
      </w:del>
      <w:ins w:id="11" w:author="Dominique Longin" w:date="2016-10-12T17:18:00Z">
        <w:r w:rsidR="007F6339" w:rsidRPr="007F6339">
          <w:rPr>
            <w:rFonts w:ascii="Georgia" w:hAnsi="Georgia" w:cs="Times New Roman"/>
            <w:sz w:val="28"/>
            <w:szCs w:val="28"/>
            <w:lang w:val="fr-FR"/>
          </w:rPr>
          <w:t>améliorant</w:t>
        </w:r>
      </w:ins>
      <w:r w:rsidR="00AC4E9F" w:rsidRPr="007F6339">
        <w:rPr>
          <w:rFonts w:ascii="Georgia" w:hAnsi="Georgia" w:cs="Times New Roman"/>
          <w:sz w:val="28"/>
          <w:szCs w:val="28"/>
          <w:lang w:val="fr-FR"/>
        </w:rPr>
        <w:t xml:space="preserve"> les trois derniers modèles</w:t>
      </w:r>
      <w:r w:rsidR="00885916" w:rsidRPr="007F6339">
        <w:rPr>
          <w:rFonts w:ascii="Georgia" w:hAnsi="Georgia" w:cs="Times New Roman"/>
          <w:sz w:val="28"/>
          <w:szCs w:val="28"/>
          <w:lang w:val="fr-FR"/>
        </w:rPr>
        <w:t>.</w:t>
      </w:r>
      <w:r w:rsidR="003F143B" w:rsidRPr="007F6339">
        <w:rPr>
          <w:rFonts w:ascii="Georgia" w:hAnsi="Georgia" w:cs="Times New Roman"/>
          <w:sz w:val="28"/>
          <w:szCs w:val="28"/>
          <w:lang w:val="fr-FR"/>
        </w:rPr>
        <w:t xml:space="preserve">    </w:t>
      </w:r>
      <w:r w:rsidR="004235A9" w:rsidRPr="007F6339">
        <w:rPr>
          <w:rFonts w:ascii="Georgia" w:hAnsi="Georgia" w:cs="Times New Roman"/>
          <w:sz w:val="28"/>
          <w:szCs w:val="28"/>
          <w:lang w:val="fr-FR"/>
        </w:rPr>
        <w:t xml:space="preserve">  </w:t>
      </w:r>
    </w:p>
    <w:p w:rsidR="003D0218" w:rsidRPr="007F6339" w:rsidRDefault="00B66DB9" w:rsidP="003D0218">
      <w:pPr>
        <w:pStyle w:val="Paragraphedeliste"/>
        <w:numPr>
          <w:ilvl w:val="0"/>
          <w:numId w:val="10"/>
        </w:numPr>
        <w:outlineLvl w:val="0"/>
        <w:rPr>
          <w:rFonts w:ascii="Georgia" w:hAnsi="Georgia" w:cs="Times New Roman"/>
          <w:b/>
          <w:sz w:val="28"/>
          <w:szCs w:val="28"/>
          <w:u w:val="single"/>
        </w:rPr>
      </w:pPr>
      <w:bookmarkStart w:id="12" w:name="_Toc462872270"/>
      <w:proofErr w:type="spellStart"/>
      <w:r w:rsidRPr="007F6339">
        <w:rPr>
          <w:rFonts w:ascii="Georgia" w:hAnsi="Georgia" w:cs="Times New Roman"/>
          <w:b/>
          <w:sz w:val="28"/>
          <w:szCs w:val="28"/>
          <w:u w:val="single"/>
        </w:rPr>
        <w:t>Modèle</w:t>
      </w:r>
      <w:proofErr w:type="spellEnd"/>
      <w:r w:rsidRPr="007F6339">
        <w:rPr>
          <w:rFonts w:ascii="Georgia" w:hAnsi="Georgia" w:cs="Times New Roman"/>
          <w:b/>
          <w:sz w:val="28"/>
          <w:szCs w:val="28"/>
          <w:u w:val="single"/>
        </w:rPr>
        <w:t xml:space="preserve"> de </w:t>
      </w:r>
      <w:proofErr w:type="spellStart"/>
      <w:r w:rsidRPr="007F6339">
        <w:rPr>
          <w:rFonts w:ascii="Georgia" w:hAnsi="Georgia" w:cs="Times New Roman"/>
          <w:b/>
          <w:sz w:val="28"/>
          <w:szCs w:val="28"/>
          <w:u w:val="single"/>
        </w:rPr>
        <w:t>réseau</w:t>
      </w:r>
      <w:proofErr w:type="spellEnd"/>
      <w:r w:rsidRPr="007F6339">
        <w:rPr>
          <w:rFonts w:ascii="Georgia" w:hAnsi="Georgia" w:cs="Times New Roman"/>
          <w:b/>
          <w:sz w:val="28"/>
          <w:szCs w:val="28"/>
          <w:u w:val="single"/>
        </w:rPr>
        <w:t xml:space="preserve"> </w:t>
      </w:r>
      <w:proofErr w:type="spellStart"/>
      <w:r w:rsidRPr="007F6339">
        <w:rPr>
          <w:rFonts w:ascii="Georgia" w:hAnsi="Georgia" w:cs="Times New Roman"/>
          <w:b/>
          <w:sz w:val="28"/>
          <w:szCs w:val="28"/>
          <w:u w:val="single"/>
        </w:rPr>
        <w:t>d’influence</w:t>
      </w:r>
      <w:proofErr w:type="spellEnd"/>
      <w:r w:rsidR="003D0218" w:rsidRPr="007F6339">
        <w:rPr>
          <w:rFonts w:ascii="Georgia" w:hAnsi="Georgia" w:cs="Times New Roman"/>
          <w:b/>
          <w:sz w:val="28"/>
          <w:szCs w:val="28"/>
          <w:u w:val="single"/>
        </w:rPr>
        <w:t xml:space="preserve"> :</w:t>
      </w:r>
      <w:bookmarkEnd w:id="12"/>
      <w:r w:rsidR="003D0218" w:rsidRPr="007F6339">
        <w:rPr>
          <w:rFonts w:ascii="Georgia" w:hAnsi="Georgia" w:cs="Times New Roman"/>
          <w:b/>
          <w:sz w:val="28"/>
          <w:szCs w:val="28"/>
          <w:u w:val="single"/>
        </w:rPr>
        <w:t xml:space="preserve">  </w:t>
      </w:r>
    </w:p>
    <w:p w:rsidR="001C6A2A" w:rsidRPr="007F6339" w:rsidRDefault="001C6A2A" w:rsidP="001C6A2A">
      <w:pPr>
        <w:pStyle w:val="Paragraphedeliste"/>
        <w:ind w:firstLine="720"/>
        <w:jc w:val="both"/>
        <w:rPr>
          <w:rFonts w:ascii="Georgia" w:hAnsi="Georgia" w:cs="Times New Roman"/>
          <w:sz w:val="28"/>
          <w:szCs w:val="28"/>
          <w:lang w:val="fr-FR"/>
        </w:rPr>
      </w:pPr>
      <w:r w:rsidRPr="007F6339">
        <w:rPr>
          <w:rFonts w:ascii="Georgia" w:hAnsi="Georgia" w:cs="Times New Roman"/>
          <w:sz w:val="28"/>
          <w:szCs w:val="28"/>
          <w:lang w:val="fr-FR"/>
        </w:rPr>
        <w:t xml:space="preserve">Dans un réseau social, entre utilisateurs, il y a une multitude de relations et interactions. Un utilisateur connaît difficilement l’opinion de tous les autres. À </w:t>
      </w:r>
      <w:del w:id="13" w:author="Dominique Longin" w:date="2016-10-12T17:19:00Z">
        <w:r w:rsidRPr="007F6339" w:rsidDel="007F6339">
          <w:rPr>
            <w:rFonts w:ascii="Georgia" w:hAnsi="Georgia" w:cs="Times New Roman"/>
            <w:sz w:val="28"/>
            <w:szCs w:val="28"/>
            <w:lang w:val="fr-FR"/>
          </w:rPr>
          <w:delText>l’instant concret</w:delText>
        </w:r>
      </w:del>
      <w:ins w:id="14" w:author="Dominique Longin" w:date="2016-10-12T17:19:00Z">
        <w:r w:rsidR="007F6339">
          <w:rPr>
            <w:rFonts w:ascii="Georgia" w:hAnsi="Georgia" w:cs="Times New Roman"/>
            <w:sz w:val="28"/>
            <w:szCs w:val="28"/>
            <w:lang w:val="fr-FR"/>
          </w:rPr>
          <w:t>un instant donné</w:t>
        </w:r>
      </w:ins>
      <w:r w:rsidRPr="007F6339">
        <w:rPr>
          <w:rFonts w:ascii="Georgia" w:hAnsi="Georgia" w:cs="Times New Roman"/>
          <w:sz w:val="28"/>
          <w:szCs w:val="28"/>
          <w:lang w:val="fr-FR"/>
        </w:rPr>
        <w:t>, il peut recevoir juste l’opinion de certains</w:t>
      </w:r>
      <w:ins w:id="15" w:author="Dominique Longin" w:date="2016-10-12T17:19:00Z">
        <w:r w:rsidR="007F6339">
          <w:rPr>
            <w:rFonts w:ascii="Georgia" w:hAnsi="Georgia" w:cs="Times New Roman"/>
            <w:sz w:val="28"/>
            <w:szCs w:val="28"/>
            <w:lang w:val="fr-FR"/>
          </w:rPr>
          <w:t xml:space="preserve"> agents et pas d’autres</w:t>
        </w:r>
      </w:ins>
      <w:r w:rsidRPr="007F6339">
        <w:rPr>
          <w:rFonts w:ascii="Georgia" w:hAnsi="Georgia" w:cs="Times New Roman"/>
          <w:sz w:val="28"/>
          <w:szCs w:val="28"/>
          <w:lang w:val="fr-FR"/>
        </w:rPr>
        <w:t xml:space="preserve">. </w:t>
      </w:r>
      <w:ins w:id="16" w:author="Dominique Longin" w:date="2016-10-12T17:19:00Z">
        <w:r w:rsidR="007F6339">
          <w:rPr>
            <w:rFonts w:ascii="Georgia" w:hAnsi="Georgia" w:cs="Times New Roman"/>
            <w:sz w:val="28"/>
            <w:szCs w:val="28"/>
            <w:lang w:val="fr-FR"/>
          </w:rPr>
          <w:t xml:space="preserve">Dans le cadre d’une application de ce travail à l’évacuation des personnes, </w:t>
        </w:r>
      </w:ins>
      <w:ins w:id="17" w:author="Dominique Longin" w:date="2016-10-12T17:20:00Z">
        <w:r w:rsidR="007F6339">
          <w:rPr>
            <w:rFonts w:ascii="Georgia" w:hAnsi="Georgia" w:cs="Times New Roman"/>
            <w:sz w:val="28"/>
            <w:szCs w:val="28"/>
            <w:lang w:val="fr-FR"/>
          </w:rPr>
          <w:t xml:space="preserve">on va considérer que les agents dont l’opinion est connue par l’agent </w:t>
        </w:r>
        <w:r w:rsidR="007F6339">
          <w:rPr>
            <w:rFonts w:ascii="Georgia" w:hAnsi="Georgia" w:cs="Times New Roman"/>
            <w:i/>
            <w:sz w:val="28"/>
            <w:szCs w:val="28"/>
            <w:lang w:val="fr-FR"/>
          </w:rPr>
          <w:t>i</w:t>
        </w:r>
        <w:r w:rsidR="007F6339">
          <w:rPr>
            <w:rFonts w:ascii="Georgia" w:hAnsi="Georgia" w:cs="Times New Roman"/>
            <w:sz w:val="28"/>
            <w:szCs w:val="28"/>
            <w:lang w:val="fr-FR"/>
          </w:rPr>
          <w:t xml:space="preserve"> sont ses </w:t>
        </w:r>
        <w:r w:rsidR="007F6339" w:rsidRPr="007F6339">
          <w:rPr>
            <w:rFonts w:ascii="Georgia" w:hAnsi="Georgia" w:cs="Times New Roman"/>
            <w:i/>
            <w:sz w:val="28"/>
            <w:szCs w:val="28"/>
            <w:lang w:val="fr-FR"/>
            <w:rPrChange w:id="18" w:author="Dominique Longin" w:date="2016-10-12T17:21:00Z">
              <w:rPr>
                <w:rFonts w:ascii="Georgia" w:hAnsi="Georgia" w:cs="Times New Roman"/>
                <w:sz w:val="28"/>
                <w:szCs w:val="28"/>
                <w:lang w:val="fr-FR"/>
              </w:rPr>
            </w:rPrChange>
          </w:rPr>
          <w:t>voisins</w:t>
        </w:r>
        <w:r w:rsidR="007F6339">
          <w:rPr>
            <w:rFonts w:ascii="Georgia" w:hAnsi="Georgia" w:cs="Times New Roman"/>
            <w:sz w:val="28"/>
            <w:szCs w:val="28"/>
            <w:lang w:val="fr-FR"/>
          </w:rPr>
          <w:t xml:space="preserve">, </w:t>
        </w:r>
      </w:ins>
      <w:ins w:id="19" w:author="Dominique Longin" w:date="2016-10-12T17:21:00Z">
        <w:r w:rsidR="007F6339">
          <w:rPr>
            <w:rFonts w:ascii="Georgia" w:hAnsi="Georgia" w:cs="Times New Roman"/>
            <w:sz w:val="28"/>
            <w:szCs w:val="28"/>
            <w:lang w:val="fr-FR"/>
          </w:rPr>
          <w:t xml:space="preserve">c’est-à-dire les agents qui sont géographiquement/spatialement proches de </w:t>
        </w:r>
        <w:r w:rsidR="007F6339">
          <w:rPr>
            <w:rFonts w:ascii="Georgia" w:hAnsi="Georgia" w:cs="Times New Roman"/>
            <w:i/>
            <w:sz w:val="28"/>
            <w:szCs w:val="28"/>
            <w:lang w:val="fr-FR"/>
          </w:rPr>
          <w:t>i.</w:t>
        </w:r>
        <w:r w:rsidR="007F6339">
          <w:rPr>
            <w:rFonts w:ascii="Georgia" w:hAnsi="Georgia" w:cs="Times New Roman"/>
            <w:sz w:val="28"/>
            <w:szCs w:val="28"/>
            <w:lang w:val="fr-FR"/>
          </w:rPr>
          <w:t xml:space="preserve"> </w:t>
        </w:r>
      </w:ins>
      <w:del w:id="20" w:author="Dominique Longin" w:date="2016-10-12T17:21:00Z">
        <w:r w:rsidRPr="007F6339" w:rsidDel="007F6339">
          <w:rPr>
            <w:rFonts w:ascii="Georgia" w:hAnsi="Georgia" w:cs="Times New Roman"/>
            <w:sz w:val="28"/>
            <w:szCs w:val="28"/>
            <w:lang w:val="fr-FR"/>
          </w:rPr>
          <w:delText xml:space="preserve">Les personnes sont nommées ses voisins. </w:delText>
        </w:r>
      </w:del>
      <w:r w:rsidR="00AE0376" w:rsidRPr="007F6339">
        <w:rPr>
          <w:rFonts w:ascii="Georgia" w:hAnsi="Georgia" w:cs="Times New Roman"/>
          <w:sz w:val="28"/>
          <w:szCs w:val="28"/>
          <w:lang w:val="fr-FR"/>
        </w:rPr>
        <w:t xml:space="preserve">Et </w:t>
      </w:r>
      <w:ins w:id="21" w:author="Dominique Longin" w:date="2016-10-12T17:22:00Z">
        <w:r w:rsidR="007F6339">
          <w:rPr>
            <w:rFonts w:ascii="Georgia" w:hAnsi="Georgia" w:cs="Times New Roman"/>
            <w:sz w:val="28"/>
            <w:szCs w:val="28"/>
            <w:lang w:val="fr-FR"/>
          </w:rPr>
          <w:t xml:space="preserve">comme c’est le foule au sein d’une foule, </w:t>
        </w:r>
      </w:ins>
      <w:r w:rsidR="00AE0376" w:rsidRPr="007F6339">
        <w:rPr>
          <w:rFonts w:ascii="Georgia" w:hAnsi="Georgia" w:cs="Times New Roman"/>
          <w:sz w:val="28"/>
          <w:szCs w:val="28"/>
          <w:lang w:val="fr-FR"/>
        </w:rPr>
        <w:t xml:space="preserve">ses voisins </w:t>
      </w:r>
      <w:ins w:id="22" w:author="Dominique Longin" w:date="2016-10-12T17:22:00Z">
        <w:r w:rsidR="007F6339">
          <w:rPr>
            <w:rFonts w:ascii="Georgia" w:hAnsi="Georgia" w:cs="Times New Roman"/>
            <w:sz w:val="28"/>
            <w:szCs w:val="28"/>
            <w:lang w:val="fr-FR"/>
          </w:rPr>
          <w:t xml:space="preserve">peuvent </w:t>
        </w:r>
      </w:ins>
      <w:r w:rsidR="00AE0376" w:rsidRPr="007F6339">
        <w:rPr>
          <w:rFonts w:ascii="Georgia" w:hAnsi="Georgia" w:cs="Times New Roman"/>
          <w:sz w:val="28"/>
          <w:szCs w:val="28"/>
          <w:lang w:val="fr-FR"/>
        </w:rPr>
        <w:t>change</w:t>
      </w:r>
      <w:ins w:id="23" w:author="Dominique Longin" w:date="2016-10-12T17:22:00Z">
        <w:r w:rsidR="007F6339">
          <w:rPr>
            <w:rFonts w:ascii="Georgia" w:hAnsi="Georgia" w:cs="Times New Roman"/>
            <w:sz w:val="28"/>
            <w:szCs w:val="28"/>
            <w:lang w:val="fr-FR"/>
          </w:rPr>
          <w:t xml:space="preserve">r </w:t>
        </w:r>
      </w:ins>
      <w:del w:id="24" w:author="Dominique Longin" w:date="2016-10-12T17:22:00Z">
        <w:r w:rsidR="00AE0376" w:rsidRPr="007F6339" w:rsidDel="007F6339">
          <w:rPr>
            <w:rFonts w:ascii="Georgia" w:hAnsi="Georgia" w:cs="Times New Roman"/>
            <w:sz w:val="28"/>
            <w:szCs w:val="28"/>
            <w:lang w:val="fr-FR"/>
          </w:rPr>
          <w:delText xml:space="preserve">nt tourjours </w:delText>
        </w:r>
      </w:del>
      <w:r w:rsidR="00AE0376" w:rsidRPr="007F6339">
        <w:rPr>
          <w:rFonts w:ascii="Georgia" w:hAnsi="Georgia" w:cs="Times New Roman"/>
          <w:sz w:val="28"/>
          <w:szCs w:val="28"/>
          <w:lang w:val="fr-FR"/>
        </w:rPr>
        <w:t xml:space="preserve">au fil du temps. À partir de cette remarque, on a la </w:t>
      </w:r>
      <w:del w:id="25" w:author="Dominique Longin" w:date="2016-10-12T17:22:00Z">
        <w:r w:rsidR="00AE0376" w:rsidRPr="007F6339" w:rsidDel="007F6339">
          <w:rPr>
            <w:rFonts w:ascii="Georgia" w:hAnsi="Georgia" w:cs="Times New Roman"/>
            <w:sz w:val="28"/>
            <w:szCs w:val="28"/>
            <w:lang w:val="fr-FR"/>
          </w:rPr>
          <w:delText>definition</w:delText>
        </w:r>
      </w:del>
      <w:ins w:id="26" w:author="Dominique Longin" w:date="2016-10-12T17:22:00Z">
        <w:r w:rsidR="007F6339" w:rsidRPr="007F6339">
          <w:rPr>
            <w:rFonts w:ascii="Georgia" w:hAnsi="Georgia" w:cs="Times New Roman"/>
            <w:sz w:val="28"/>
            <w:szCs w:val="28"/>
            <w:lang w:val="fr-FR"/>
          </w:rPr>
          <w:t>définition</w:t>
        </w:r>
      </w:ins>
      <w:r w:rsidR="00AE0376" w:rsidRPr="007F6339">
        <w:rPr>
          <w:rFonts w:ascii="Georgia" w:hAnsi="Georgia" w:cs="Times New Roman"/>
          <w:sz w:val="28"/>
          <w:szCs w:val="28"/>
          <w:lang w:val="fr-FR"/>
        </w:rPr>
        <w:t xml:space="preserve"> suivante. </w:t>
      </w:r>
    </w:p>
    <w:p w:rsidR="007F6339" w:rsidRDefault="00AE0376" w:rsidP="00D05D6C">
      <w:pPr>
        <w:ind w:left="720"/>
        <w:jc w:val="both"/>
        <w:rPr>
          <w:ins w:id="27" w:author="Dominique Longin" w:date="2016-10-12T17:27:00Z"/>
          <w:rFonts w:ascii="Georgia" w:hAnsi="Georgia" w:cs="Times New Roman"/>
          <w:i/>
          <w:sz w:val="28"/>
          <w:szCs w:val="28"/>
          <w:lang w:val="fr-FR"/>
        </w:rPr>
      </w:pPr>
      <w:r w:rsidRPr="007F6339">
        <w:rPr>
          <w:rFonts w:ascii="Georgia" w:hAnsi="Georgia" w:cs="Times New Roman"/>
          <w:b/>
          <w:i/>
          <w:sz w:val="28"/>
          <w:szCs w:val="28"/>
          <w:u w:val="single"/>
          <w:lang w:val="fr-FR"/>
        </w:rPr>
        <w:t>Définition 1</w:t>
      </w:r>
      <w:r w:rsidRPr="007F6339">
        <w:rPr>
          <w:rFonts w:ascii="Georgia" w:hAnsi="Georgia" w:cs="Times New Roman"/>
          <w:b/>
          <w:i/>
          <w:sz w:val="28"/>
          <w:szCs w:val="28"/>
          <w:lang w:val="fr-FR"/>
        </w:rPr>
        <w:t xml:space="preserve"> : </w:t>
      </w:r>
      <w:ins w:id="28" w:author="Dominique Longin" w:date="2016-10-12T17:23:00Z">
        <w:r w:rsidR="007F6339" w:rsidRPr="007F6339">
          <w:rPr>
            <w:rFonts w:ascii="Georgia" w:hAnsi="Georgia" w:cs="Times New Roman"/>
            <w:i/>
            <w:sz w:val="28"/>
            <w:szCs w:val="28"/>
            <w:lang w:val="fr-FR"/>
            <w:rPrChange w:id="29" w:author="Dominique Longin" w:date="2016-10-12T17:23:00Z">
              <w:rPr>
                <w:rFonts w:ascii="Georgia" w:hAnsi="Georgia" w:cs="Times New Roman"/>
                <w:b/>
                <w:i/>
                <w:sz w:val="28"/>
                <w:szCs w:val="28"/>
                <w:lang w:val="fr-FR"/>
              </w:rPr>
            </w:rPrChange>
          </w:rPr>
          <w:t>On appelle A l’ensemble de tous les agents considérés</w:t>
        </w:r>
      </w:ins>
      <w:ins w:id="30" w:author="Dominique Longin" w:date="2016-10-12T17:24:00Z">
        <w:r w:rsidR="007F6339">
          <w:rPr>
            <w:rFonts w:ascii="Georgia" w:hAnsi="Georgia" w:cs="Times New Roman"/>
            <w:i/>
            <w:sz w:val="28"/>
            <w:szCs w:val="28"/>
            <w:lang w:val="fr-FR"/>
          </w:rPr>
          <w:t xml:space="preserve"> et T l’ensemble fini des indices temporels (T = {</w:t>
        </w:r>
      </w:ins>
      <w:ins w:id="31" w:author="Dominique Longin" w:date="2016-10-12T17:25:00Z">
        <w:r w:rsidR="007F6339">
          <w:rPr>
            <w:rFonts w:ascii="Georgia" w:hAnsi="Georgia" w:cs="Times New Roman"/>
            <w:i/>
            <w:sz w:val="28"/>
            <w:szCs w:val="28"/>
            <w:lang w:val="fr-FR"/>
          </w:rPr>
          <w:t>1, 2, … N})</w:t>
        </w:r>
      </w:ins>
      <w:ins w:id="32" w:author="Dominique Longin" w:date="2016-10-12T17:23:00Z">
        <w:r w:rsidR="007F6339" w:rsidRPr="007F6339">
          <w:rPr>
            <w:rFonts w:ascii="Georgia" w:hAnsi="Georgia" w:cs="Times New Roman"/>
            <w:i/>
            <w:sz w:val="28"/>
            <w:szCs w:val="28"/>
            <w:lang w:val="fr-FR"/>
            <w:rPrChange w:id="33" w:author="Dominique Longin" w:date="2016-10-12T17:23:00Z">
              <w:rPr>
                <w:rFonts w:ascii="Georgia" w:hAnsi="Georgia" w:cs="Times New Roman"/>
                <w:b/>
                <w:i/>
                <w:sz w:val="28"/>
                <w:szCs w:val="28"/>
                <w:lang w:val="fr-FR"/>
              </w:rPr>
            </w:rPrChange>
          </w:rPr>
          <w:t xml:space="preserve">. </w:t>
        </w:r>
      </w:ins>
      <w:ins w:id="34" w:author="Dominique Longin" w:date="2016-10-12T17:25:00Z">
        <w:r w:rsidR="007F6339">
          <w:rPr>
            <w:rFonts w:ascii="Georgia" w:hAnsi="Georgia" w:cs="Times New Roman"/>
            <w:i/>
            <w:sz w:val="28"/>
            <w:szCs w:val="28"/>
            <w:lang w:val="fr-FR"/>
          </w:rPr>
          <w:t xml:space="preserve">Dans ces conditions, </w:t>
        </w:r>
      </w:ins>
      <w:ins w:id="35" w:author="Dominique Longin" w:date="2016-10-12T17:22:00Z">
        <w:r w:rsidR="007F6339" w:rsidRPr="007F6339">
          <w:rPr>
            <w:rFonts w:ascii="Georgia" w:hAnsi="Georgia" w:cs="Times New Roman"/>
            <w:i/>
            <w:sz w:val="28"/>
            <w:szCs w:val="28"/>
            <w:lang w:val="fr-FR"/>
          </w:rPr>
          <w:t>V</w:t>
        </w:r>
        <w:r w:rsidR="007F6339" w:rsidRPr="007F6339">
          <w:rPr>
            <w:rFonts w:ascii="Georgia" w:hAnsi="Georgia" w:cs="Times New Roman"/>
            <w:i/>
            <w:sz w:val="28"/>
            <w:szCs w:val="28"/>
            <w:vertAlign w:val="subscript"/>
            <w:lang w:val="fr-FR"/>
          </w:rPr>
          <w:t>i</w:t>
        </w:r>
        <w:r w:rsidR="007F6339" w:rsidRPr="007F6339">
          <w:rPr>
            <w:rFonts w:ascii="Georgia" w:hAnsi="Georgia" w:cs="Times New Roman"/>
            <w:i/>
            <w:sz w:val="28"/>
            <w:szCs w:val="28"/>
            <w:lang w:val="fr-FR"/>
          </w:rPr>
          <w:t>(t)</w:t>
        </w:r>
      </w:ins>
      <w:ins w:id="36" w:author="Dominique Longin" w:date="2016-10-12T17:23:00Z">
        <w:r w:rsidR="007F6339">
          <w:rPr>
            <w:rFonts w:ascii="Georgia" w:hAnsi="Georgia" w:cs="Times New Roman"/>
            <w:i/>
            <w:sz w:val="28"/>
            <w:szCs w:val="28"/>
            <w:lang w:val="fr-FR"/>
          </w:rPr>
          <w:t xml:space="preserve"> est l</w:t>
        </w:r>
      </w:ins>
      <w:del w:id="37" w:author="Dominique Longin" w:date="2016-10-12T17:22:00Z">
        <w:r w:rsidRPr="007F6339" w:rsidDel="007F6339">
          <w:rPr>
            <w:rFonts w:ascii="Georgia" w:hAnsi="Georgia" w:cs="Times New Roman"/>
            <w:i/>
            <w:sz w:val="28"/>
            <w:szCs w:val="28"/>
            <w:lang w:val="fr-FR"/>
          </w:rPr>
          <w:delText xml:space="preserve">Un </w:delText>
        </w:r>
      </w:del>
      <w:ins w:id="38" w:author="Dominique Longin" w:date="2016-10-12T17:22:00Z">
        <w:r w:rsidR="007F6339">
          <w:rPr>
            <w:rFonts w:ascii="Georgia" w:hAnsi="Georgia" w:cs="Times New Roman"/>
            <w:i/>
            <w:sz w:val="28"/>
            <w:szCs w:val="28"/>
            <w:lang w:val="fr-FR"/>
          </w:rPr>
          <w:t>’</w:t>
        </w:r>
      </w:ins>
      <w:r w:rsidRPr="007F6339">
        <w:rPr>
          <w:rFonts w:ascii="Georgia" w:hAnsi="Georgia" w:cs="Times New Roman"/>
          <w:i/>
          <w:sz w:val="28"/>
          <w:szCs w:val="28"/>
          <w:lang w:val="fr-FR"/>
        </w:rPr>
        <w:t>ensemble de</w:t>
      </w:r>
      <w:ins w:id="39" w:author="Dominique Longin" w:date="2016-10-12T17:22:00Z">
        <w:r w:rsidR="007F6339">
          <w:rPr>
            <w:rFonts w:ascii="Georgia" w:hAnsi="Georgia" w:cs="Times New Roman"/>
            <w:i/>
            <w:sz w:val="28"/>
            <w:szCs w:val="28"/>
            <w:lang w:val="fr-FR"/>
          </w:rPr>
          <w:t>s</w:t>
        </w:r>
      </w:ins>
      <w:r w:rsidRPr="007F6339">
        <w:rPr>
          <w:rFonts w:ascii="Georgia" w:hAnsi="Georgia" w:cs="Times New Roman"/>
          <w:i/>
          <w:sz w:val="28"/>
          <w:szCs w:val="28"/>
          <w:lang w:val="fr-FR"/>
        </w:rPr>
        <w:t xml:space="preserve"> voisins de l’utilisateur i </w:t>
      </w:r>
      <w:del w:id="40" w:author="Dominique Longin" w:date="2016-10-12T17:22:00Z">
        <w:r w:rsidRPr="007F6339" w:rsidDel="007F6339">
          <w:rPr>
            <w:rFonts w:ascii="Georgia" w:hAnsi="Georgia" w:cs="Times New Roman"/>
            <w:i/>
            <w:sz w:val="28"/>
            <w:szCs w:val="28"/>
            <w:lang w:val="fr-FR"/>
          </w:rPr>
          <w:delText>V</w:delText>
        </w:r>
        <w:r w:rsidRPr="007F6339" w:rsidDel="007F6339">
          <w:rPr>
            <w:rFonts w:ascii="Georgia" w:hAnsi="Georgia" w:cs="Times New Roman"/>
            <w:i/>
            <w:sz w:val="28"/>
            <w:szCs w:val="28"/>
            <w:vertAlign w:val="subscript"/>
            <w:lang w:val="fr-FR"/>
          </w:rPr>
          <w:delText>i</w:delText>
        </w:r>
        <w:r w:rsidRPr="007F6339" w:rsidDel="007F6339">
          <w:rPr>
            <w:rFonts w:ascii="Georgia" w:hAnsi="Georgia" w:cs="Times New Roman"/>
            <w:i/>
            <w:sz w:val="28"/>
            <w:szCs w:val="28"/>
            <w:lang w:val="fr-FR"/>
          </w:rPr>
          <w:delText xml:space="preserve">(t) </w:delText>
        </w:r>
      </w:del>
      <w:r w:rsidRPr="007F6339">
        <w:rPr>
          <w:rFonts w:ascii="Georgia" w:hAnsi="Georgia" w:cs="Times New Roman"/>
          <w:i/>
          <w:sz w:val="28"/>
          <w:szCs w:val="28"/>
          <w:lang w:val="fr-FR"/>
        </w:rPr>
        <w:t>à l’instant t</w:t>
      </w:r>
      <w:ins w:id="41" w:author="Dominique Longin" w:date="2016-10-12T17:23:00Z">
        <w:r w:rsidR="007F6339">
          <w:rPr>
            <w:rFonts w:ascii="Georgia" w:hAnsi="Georgia" w:cs="Times New Roman"/>
            <w:i/>
            <w:sz w:val="28"/>
            <w:szCs w:val="28"/>
            <w:lang w:val="fr-FR"/>
          </w:rPr>
          <w:t xml:space="preserve">. C’est donc une fonction qui à chaque agent </w:t>
        </w:r>
      </w:ins>
      <w:ins w:id="42" w:author="Dominique Longin" w:date="2016-10-12T17:25:00Z">
        <w:r w:rsidR="007F6339">
          <w:rPr>
            <w:rFonts w:ascii="Georgia" w:hAnsi="Georgia" w:cs="Times New Roman"/>
            <w:i/>
            <w:sz w:val="28"/>
            <w:szCs w:val="28"/>
            <w:lang w:val="fr-FR"/>
          </w:rPr>
          <w:t>i de A et à chaque instant t indique</w:t>
        </w:r>
      </w:ins>
      <w:del w:id="43" w:author="Dominique Longin" w:date="2016-10-12T17:25:00Z">
        <w:r w:rsidRPr="007F6339" w:rsidDel="007F6339">
          <w:rPr>
            <w:rFonts w:ascii="Georgia" w:hAnsi="Georgia" w:cs="Times New Roman"/>
            <w:i/>
            <w:sz w:val="28"/>
            <w:szCs w:val="28"/>
            <w:lang w:val="fr-FR"/>
          </w:rPr>
          <w:delText xml:space="preserve"> est</w:delText>
        </w:r>
      </w:del>
      <w:r w:rsidRPr="007F6339">
        <w:rPr>
          <w:rFonts w:ascii="Georgia" w:hAnsi="Georgia" w:cs="Times New Roman"/>
          <w:i/>
          <w:sz w:val="28"/>
          <w:szCs w:val="28"/>
          <w:lang w:val="fr-FR"/>
        </w:rPr>
        <w:t xml:space="preserve"> l’ensemble </w:t>
      </w:r>
      <w:del w:id="44" w:author="Dominique Longin" w:date="2016-10-12T17:26:00Z">
        <w:r w:rsidRPr="007F6339" w:rsidDel="007F6339">
          <w:rPr>
            <w:rFonts w:ascii="Georgia" w:hAnsi="Georgia" w:cs="Times New Roman"/>
            <w:i/>
            <w:sz w:val="28"/>
            <w:szCs w:val="28"/>
            <w:lang w:val="fr-FR"/>
          </w:rPr>
          <w:delText>de tous les utilisateurs qui ont en relation avec i à l’instant t</w:delText>
        </w:r>
      </w:del>
      <w:ins w:id="45" w:author="Dominique Longin" w:date="2016-10-12T17:26:00Z">
        <w:r w:rsidR="007F6339">
          <w:rPr>
            <w:rFonts w:ascii="Georgia" w:hAnsi="Georgia" w:cs="Times New Roman"/>
            <w:i/>
            <w:sz w:val="28"/>
            <w:szCs w:val="28"/>
            <w:lang w:val="fr-FR"/>
          </w:rPr>
          <w:t>des voisins de i</w:t>
        </w:r>
      </w:ins>
      <w:ins w:id="46" w:author="Dominique Longin" w:date="2016-10-12T17:27:00Z">
        <w:r w:rsidR="007F6339">
          <w:rPr>
            <w:rFonts w:ascii="Georgia" w:hAnsi="Georgia" w:cs="Times New Roman"/>
            <w:i/>
            <w:sz w:val="28"/>
            <w:szCs w:val="28"/>
            <w:lang w:val="fr-FR"/>
          </w:rPr>
          <w:t xml:space="preserve"> et elle est définie de la manière suivante :</w:t>
        </w:r>
      </w:ins>
    </w:p>
    <w:p w:rsidR="00EA4675" w:rsidRPr="00EA4675" w:rsidRDefault="00EA4675" w:rsidP="00EA4675">
      <w:pPr>
        <w:pStyle w:val="Paragraphedeliste"/>
        <w:numPr>
          <w:ilvl w:val="0"/>
          <w:numId w:val="12"/>
        </w:numPr>
        <w:jc w:val="both"/>
        <w:rPr>
          <w:ins w:id="47" w:author="Dominique Longin" w:date="2016-10-12T17:28:00Z"/>
          <w:rFonts w:ascii="Georgia" w:hAnsi="Georgia" w:cs="Times New Roman"/>
          <w:i/>
          <w:sz w:val="28"/>
          <w:szCs w:val="28"/>
          <w:lang w:val="fr-FR"/>
          <w:rPrChange w:id="48" w:author="Dominique Longin" w:date="2016-10-12T17:28:00Z">
            <w:rPr>
              <w:ins w:id="49" w:author="Dominique Longin" w:date="2016-10-12T17:28:00Z"/>
              <w:rFonts w:ascii="Georgia" w:eastAsiaTheme="minorEastAsia" w:hAnsi="Georgia" w:cs="Times New Roman"/>
              <w:i/>
              <w:sz w:val="28"/>
              <w:szCs w:val="28"/>
              <w:lang w:val="fr-FR"/>
            </w:rPr>
          </w:rPrChange>
        </w:rPr>
        <w:pPrChange w:id="50" w:author="Dominique Longin" w:date="2016-10-12T17:27:00Z">
          <w:pPr>
            <w:ind w:left="720"/>
            <w:jc w:val="both"/>
          </w:pPr>
        </w:pPrChange>
      </w:pPr>
      <m:oMath>
        <m:sSub>
          <m:sSubPr>
            <m:ctrlPr>
              <w:ins w:id="51" w:author="Dominique Longin" w:date="2016-10-12T17:27:00Z">
                <w:rPr>
                  <w:rFonts w:ascii="Cambria Math" w:hAnsi="Cambria Math" w:cs="Times New Roman"/>
                  <w:i/>
                  <w:sz w:val="28"/>
                  <w:szCs w:val="28"/>
                  <w:lang w:val="fr-FR"/>
                </w:rPr>
              </w:ins>
            </m:ctrlPr>
          </m:sSubPr>
          <m:e>
            <m:r>
              <w:ins w:id="52" w:author="Dominique Longin" w:date="2016-10-12T17:27:00Z">
                <w:rPr>
                  <w:rFonts w:ascii="Cambria Math" w:hAnsi="Cambria Math" w:cs="Times New Roman"/>
                  <w:sz w:val="28"/>
                  <w:szCs w:val="28"/>
                  <w:lang w:val="fr-FR"/>
                </w:rPr>
                <m:t>V</m:t>
              </w:ins>
            </m:r>
          </m:e>
          <m:sub>
            <m:r>
              <w:ins w:id="53" w:author="Dominique Longin" w:date="2016-10-12T17:27:00Z">
                <w:rPr>
                  <w:rFonts w:ascii="Cambria Math" w:hAnsi="Cambria Math" w:cs="Times New Roman"/>
                  <w:sz w:val="28"/>
                  <w:szCs w:val="28"/>
                  <w:lang w:val="fr-FR"/>
                </w:rPr>
                <m:t>i</m:t>
              </w:ins>
            </m:r>
          </m:sub>
        </m:sSub>
        <m:d>
          <m:dPr>
            <m:ctrlPr>
              <w:ins w:id="54" w:author="Dominique Longin" w:date="2016-10-12T17:27:00Z">
                <w:rPr>
                  <w:rFonts w:ascii="Cambria Math" w:hAnsi="Cambria Math" w:cs="Times New Roman"/>
                  <w:i/>
                  <w:sz w:val="28"/>
                  <w:szCs w:val="28"/>
                  <w:lang w:val="fr-FR"/>
                </w:rPr>
              </w:ins>
            </m:ctrlPr>
          </m:dPr>
          <m:e>
            <m:r>
              <w:ins w:id="55" w:author="Dominique Longin" w:date="2016-10-12T17:27:00Z">
                <w:rPr>
                  <w:rFonts w:ascii="Cambria Math" w:hAnsi="Cambria Math" w:cs="Times New Roman"/>
                  <w:sz w:val="28"/>
                  <w:szCs w:val="28"/>
                  <w:lang w:val="fr-FR"/>
                </w:rPr>
                <m:t>0</m:t>
              </w:ins>
            </m:r>
          </m:e>
        </m:d>
        <m:r>
          <w:ins w:id="56" w:author="Dominique Longin" w:date="2016-10-12T17:28:00Z">
            <w:rPr>
              <w:rFonts w:ascii="Cambria Math" w:hAnsi="Cambria Math" w:cs="Times New Roman"/>
              <w:sz w:val="28"/>
              <w:szCs w:val="28"/>
              <w:lang w:val="fr-FR"/>
            </w:rPr>
            <m:t>⊆A</m:t>
          </w:ins>
        </m:r>
      </m:oMath>
      <w:ins w:id="57" w:author="Dominique Longin" w:date="2016-10-12T17:28:00Z">
        <w:r>
          <w:rPr>
            <w:rFonts w:ascii="Georgia" w:eastAsiaTheme="minorEastAsia" w:hAnsi="Georgia" w:cs="Times New Roman"/>
            <w:i/>
            <w:sz w:val="28"/>
            <w:szCs w:val="28"/>
            <w:lang w:val="fr-FR"/>
          </w:rPr>
          <w:t xml:space="preserve"> est un ensemble d’agents de A tiré aléatoirement pour chaque agent i</w:t>
        </w:r>
      </w:ins>
    </w:p>
    <w:p w:rsidR="00EA4675" w:rsidRPr="00EA4675" w:rsidRDefault="00EA4675" w:rsidP="00EA4675">
      <w:pPr>
        <w:pStyle w:val="Paragraphedeliste"/>
        <w:numPr>
          <w:ilvl w:val="0"/>
          <w:numId w:val="12"/>
        </w:numPr>
        <w:jc w:val="both"/>
        <w:rPr>
          <w:ins w:id="58" w:author="Dominique Longin" w:date="2016-10-12T17:30:00Z"/>
          <w:rFonts w:ascii="Georgia" w:hAnsi="Georgia" w:cs="Times New Roman"/>
          <w:i/>
          <w:sz w:val="28"/>
          <w:szCs w:val="28"/>
          <w:lang w:val="fr-FR"/>
          <w:rPrChange w:id="59" w:author="Dominique Longin" w:date="2016-10-12T17:30:00Z">
            <w:rPr>
              <w:ins w:id="60" w:author="Dominique Longin" w:date="2016-10-12T17:30:00Z"/>
              <w:rFonts w:ascii="Georgia" w:eastAsiaTheme="minorEastAsia" w:hAnsi="Georgia" w:cs="Times New Roman"/>
              <w:i/>
              <w:sz w:val="28"/>
              <w:szCs w:val="28"/>
              <w:lang w:val="fr-FR"/>
            </w:rPr>
          </w:rPrChange>
        </w:rPr>
        <w:pPrChange w:id="61" w:author="Dominique Longin" w:date="2016-10-12T17:27:00Z">
          <w:pPr>
            <w:ind w:left="720"/>
            <w:jc w:val="both"/>
          </w:pPr>
        </w:pPrChange>
      </w:pPr>
      <m:oMath>
        <m:sSub>
          <m:sSubPr>
            <m:ctrlPr>
              <w:ins w:id="62" w:author="Dominique Longin" w:date="2016-10-12T17:28:00Z">
                <w:rPr>
                  <w:rFonts w:ascii="Cambria Math" w:hAnsi="Cambria Math" w:cs="Times New Roman"/>
                  <w:i/>
                  <w:sz w:val="28"/>
                  <w:szCs w:val="28"/>
                  <w:lang w:val="fr-FR"/>
                </w:rPr>
              </w:ins>
            </m:ctrlPr>
          </m:sSubPr>
          <m:e>
            <m:r>
              <w:ins w:id="63" w:author="Dominique Longin" w:date="2016-10-12T17:28:00Z">
                <w:rPr>
                  <w:rFonts w:ascii="Cambria Math" w:hAnsi="Cambria Math" w:cs="Times New Roman"/>
                  <w:sz w:val="28"/>
                  <w:szCs w:val="28"/>
                  <w:lang w:val="fr-FR"/>
                </w:rPr>
                <m:t>V</m:t>
              </w:ins>
            </m:r>
          </m:e>
          <m:sub>
            <m:r>
              <w:ins w:id="64" w:author="Dominique Longin" w:date="2016-10-12T17:28:00Z">
                <w:rPr>
                  <w:rFonts w:ascii="Cambria Math" w:hAnsi="Cambria Math" w:cs="Times New Roman"/>
                  <w:sz w:val="28"/>
                  <w:szCs w:val="28"/>
                  <w:lang w:val="fr-FR"/>
                </w:rPr>
                <m:t>i</m:t>
              </w:ins>
            </m:r>
          </m:sub>
        </m:sSub>
        <m:d>
          <m:dPr>
            <m:ctrlPr>
              <w:ins w:id="65" w:author="Dominique Longin" w:date="2016-10-12T17:28:00Z">
                <w:rPr>
                  <w:rFonts w:ascii="Cambria Math" w:hAnsi="Cambria Math" w:cs="Times New Roman"/>
                  <w:i/>
                  <w:sz w:val="28"/>
                  <w:szCs w:val="28"/>
                  <w:lang w:val="fr-FR"/>
                </w:rPr>
              </w:ins>
            </m:ctrlPr>
          </m:dPr>
          <m:e>
            <m:r>
              <w:ins w:id="66" w:author="Dominique Longin" w:date="2016-10-12T17:28:00Z">
                <w:rPr>
                  <w:rFonts w:ascii="Cambria Math" w:hAnsi="Cambria Math" w:cs="Times New Roman"/>
                  <w:sz w:val="28"/>
                  <w:szCs w:val="28"/>
                  <w:lang w:val="fr-FR"/>
                </w:rPr>
                <m:t>t</m:t>
              </w:ins>
            </m:r>
          </m:e>
        </m:d>
        <m:r>
          <w:ins w:id="67" w:author="Dominique Longin" w:date="2016-10-12T17:28:00Z">
            <w:rPr>
              <w:rFonts w:ascii="Cambria Math" w:hAnsi="Cambria Math" w:cs="Times New Roman"/>
              <w:sz w:val="28"/>
              <w:szCs w:val="28"/>
              <w:lang w:val="fr-FR"/>
            </w:rPr>
            <m:t>=</m:t>
          </w:ins>
        </m:r>
        <m:sSub>
          <m:sSubPr>
            <m:ctrlPr>
              <w:ins w:id="68" w:author="Dominique Longin" w:date="2016-10-12T17:28:00Z">
                <w:rPr>
                  <w:rFonts w:ascii="Cambria Math" w:hAnsi="Cambria Math" w:cs="Times New Roman"/>
                  <w:i/>
                  <w:sz w:val="28"/>
                  <w:szCs w:val="28"/>
                  <w:lang w:val="fr-FR"/>
                </w:rPr>
              </w:ins>
            </m:ctrlPr>
          </m:sSubPr>
          <m:e>
            <m:r>
              <w:ins w:id="69" w:author="Dominique Longin" w:date="2016-10-12T17:28:00Z">
                <w:rPr>
                  <w:rFonts w:ascii="Cambria Math" w:hAnsi="Cambria Math" w:cs="Times New Roman"/>
                  <w:sz w:val="28"/>
                  <w:szCs w:val="28"/>
                  <w:lang w:val="fr-FR"/>
                </w:rPr>
                <m:t>P</m:t>
              </w:ins>
            </m:r>
          </m:e>
          <m:sub>
            <m:r>
              <w:ins w:id="70" w:author="Dominique Longin" w:date="2016-10-12T17:28:00Z">
                <w:rPr>
                  <w:rFonts w:ascii="Cambria Math" w:hAnsi="Cambria Math" w:cs="Times New Roman"/>
                  <w:sz w:val="28"/>
                  <w:szCs w:val="28"/>
                  <w:lang w:val="fr-FR"/>
                </w:rPr>
                <m:t>i</m:t>
              </w:ins>
            </m:r>
          </m:sub>
        </m:sSub>
        <m:d>
          <m:dPr>
            <m:ctrlPr>
              <w:ins w:id="71" w:author="Dominique Longin" w:date="2016-10-12T17:28:00Z">
                <w:rPr>
                  <w:rFonts w:ascii="Cambria Math" w:hAnsi="Cambria Math" w:cs="Times New Roman"/>
                  <w:i/>
                  <w:sz w:val="28"/>
                  <w:szCs w:val="28"/>
                  <w:lang w:val="fr-FR"/>
                </w:rPr>
              </w:ins>
            </m:ctrlPr>
          </m:dPr>
          <m:e>
            <m:r>
              <w:ins w:id="72" w:author="Dominique Longin" w:date="2016-10-12T17:28:00Z">
                <w:rPr>
                  <w:rFonts w:ascii="Cambria Math" w:hAnsi="Cambria Math" w:cs="Times New Roman"/>
                  <w:sz w:val="28"/>
                  <w:szCs w:val="28"/>
                  <w:lang w:val="fr-FR"/>
                </w:rPr>
                <m:t>t-1</m:t>
              </w:ins>
            </m:r>
          </m:e>
        </m:d>
        <m:r>
          <w:ins w:id="73" w:author="Dominique Longin" w:date="2016-10-12T17:29:00Z">
            <w:rPr>
              <w:rFonts w:ascii="Cambria Math" w:hAnsi="Cambria Math" w:cs="Times New Roman"/>
              <w:sz w:val="28"/>
              <w:szCs w:val="28"/>
              <w:lang w:val="fr-FR"/>
            </w:rPr>
            <m:t>∪</m:t>
          </w:ins>
        </m:r>
        <m:sSub>
          <m:sSubPr>
            <m:ctrlPr>
              <w:ins w:id="74" w:author="Dominique Longin" w:date="2016-10-12T17:29:00Z">
                <w:rPr>
                  <w:rFonts w:ascii="Cambria Math" w:hAnsi="Cambria Math" w:cs="Times New Roman"/>
                  <w:i/>
                  <w:sz w:val="28"/>
                  <w:szCs w:val="28"/>
                  <w:lang w:val="fr-FR"/>
                </w:rPr>
              </w:ins>
            </m:ctrlPr>
          </m:sSubPr>
          <m:e>
            <m:r>
              <w:ins w:id="75" w:author="Dominique Longin" w:date="2016-10-12T17:29:00Z">
                <w:rPr>
                  <w:rFonts w:ascii="Cambria Math" w:hAnsi="Cambria Math" w:cs="Times New Roman"/>
                  <w:sz w:val="28"/>
                  <w:szCs w:val="28"/>
                  <w:lang w:val="fr-FR"/>
                </w:rPr>
                <m:t>Q</m:t>
              </w:ins>
            </m:r>
          </m:e>
          <m:sub>
            <m:r>
              <w:ins w:id="76" w:author="Dominique Longin" w:date="2016-10-12T17:29:00Z">
                <w:rPr>
                  <w:rFonts w:ascii="Cambria Math" w:hAnsi="Cambria Math" w:cs="Times New Roman"/>
                  <w:sz w:val="28"/>
                  <w:szCs w:val="28"/>
                  <w:lang w:val="fr-FR"/>
                </w:rPr>
                <m:t>i</m:t>
              </w:ins>
            </m:r>
          </m:sub>
        </m:sSub>
        <m:d>
          <m:dPr>
            <m:ctrlPr>
              <w:ins w:id="77" w:author="Dominique Longin" w:date="2016-10-12T17:29:00Z">
                <w:rPr>
                  <w:rFonts w:ascii="Cambria Math" w:hAnsi="Cambria Math" w:cs="Times New Roman"/>
                  <w:i/>
                  <w:sz w:val="28"/>
                  <w:szCs w:val="28"/>
                  <w:lang w:val="fr-FR"/>
                </w:rPr>
              </w:ins>
            </m:ctrlPr>
          </m:dPr>
          <m:e>
            <m:r>
              <w:ins w:id="78" w:author="Dominique Longin" w:date="2016-10-12T17:29:00Z">
                <w:rPr>
                  <w:rFonts w:ascii="Cambria Math" w:hAnsi="Cambria Math" w:cs="Times New Roman"/>
                  <w:sz w:val="28"/>
                  <w:szCs w:val="28"/>
                  <w:lang w:val="fr-FR"/>
                </w:rPr>
                <m:t>t-1</m:t>
              </w:ins>
            </m:r>
          </m:e>
        </m:d>
      </m:oMath>
      <w:ins w:id="79" w:author="Dominique Longin" w:date="2016-10-12T17:29:00Z">
        <w:r>
          <w:rPr>
            <w:rFonts w:ascii="Georgia" w:eastAsiaTheme="minorEastAsia" w:hAnsi="Georgia" w:cs="Times New Roman"/>
            <w:i/>
            <w:sz w:val="28"/>
            <w:szCs w:val="28"/>
            <w:lang w:val="fr-FR"/>
          </w:rPr>
          <w:t xml:space="preserve"> pour </w:t>
        </w:r>
        <w:proofErr w:type="gramStart"/>
        <w:r>
          <w:rPr>
            <w:rFonts w:ascii="Georgia" w:eastAsiaTheme="minorEastAsia" w:hAnsi="Georgia" w:cs="Times New Roman"/>
            <w:i/>
            <w:sz w:val="28"/>
            <w:szCs w:val="28"/>
            <w:lang w:val="fr-FR"/>
          </w:rPr>
          <w:t xml:space="preserve">tout </w:t>
        </w:r>
        <w:proofErr w:type="gramEnd"/>
        <m:oMath>
          <m:r>
            <w:rPr>
              <w:rFonts w:ascii="Cambria Math" w:eastAsiaTheme="minorEastAsia" w:hAnsi="Cambria Math" w:cs="Times New Roman"/>
              <w:sz w:val="28"/>
              <w:szCs w:val="28"/>
              <w:lang w:val="fr-FR"/>
            </w:rPr>
            <m:t>t&gt;0</m:t>
          </m:r>
        </m:oMath>
        <w:r>
          <w:rPr>
            <w:rFonts w:ascii="Georgia" w:eastAsiaTheme="minorEastAsia" w:hAnsi="Georgia" w:cs="Times New Roman"/>
            <w:i/>
            <w:sz w:val="28"/>
            <w:szCs w:val="28"/>
            <w:lang w:val="fr-FR"/>
          </w:rPr>
          <w:t xml:space="preserve">, où </w:t>
        </w:r>
        <m:oMath>
          <m:r>
            <w:rPr>
              <w:rFonts w:ascii="Cambria Math" w:hAnsi="Cambria Math" w:cs="Times New Roman"/>
              <w:sz w:val="28"/>
              <w:szCs w:val="28"/>
              <w:lang w:val="fr-FR"/>
            </w:rPr>
            <m:t>P</m:t>
          </m:r>
          <m:r>
            <w:rPr>
              <w:rFonts w:ascii="Cambria Math" w:hAnsi="Cambria Math" w:cs="Times New Roman"/>
              <w:sz w:val="28"/>
              <w:szCs w:val="28"/>
              <w:vertAlign w:val="subscript"/>
              <w:lang w:val="fr-FR"/>
            </w:rPr>
            <m:t>i</m:t>
          </m:r>
          <m:r>
            <w:rPr>
              <w:rFonts w:ascii="Cambria Math" w:hAnsi="Cambria Math" w:cs="Times New Roman"/>
              <w:sz w:val="28"/>
              <w:szCs w:val="28"/>
              <w:lang w:val="fr-FR"/>
            </w:rPr>
            <m:t>(t) ⊆ V</m:t>
          </m:r>
          <m:r>
            <w:rPr>
              <w:rFonts w:ascii="Cambria Math" w:hAnsi="Cambria Math" w:cs="Times New Roman"/>
              <w:sz w:val="28"/>
              <w:szCs w:val="28"/>
              <w:vertAlign w:val="subscript"/>
              <w:lang w:val="fr-FR"/>
            </w:rPr>
            <m:t>i</m:t>
          </m:r>
          <m:r>
            <w:rPr>
              <w:rFonts w:ascii="Cambria Math" w:hAnsi="Cambria Math" w:cs="Times New Roman"/>
              <w:sz w:val="28"/>
              <w:szCs w:val="28"/>
              <w:lang w:val="fr-FR"/>
            </w:rPr>
            <m:t>(t)</m:t>
          </m:r>
        </m:oMath>
        <w:r>
          <w:rPr>
            <w:rFonts w:ascii="Georgia" w:eastAsiaTheme="minorEastAsia" w:hAnsi="Georgia" w:cs="Times New Roman"/>
            <w:i/>
            <w:sz w:val="28"/>
            <w:szCs w:val="28"/>
            <w:lang w:val="fr-FR"/>
          </w:rPr>
          <w:t xml:space="preserve"> et </w:t>
        </w:r>
      </w:ins>
      <m:oMath>
        <m:r>
          <w:ins w:id="80" w:author="Dominique Longin" w:date="2016-10-12T17:30:00Z">
            <w:rPr>
              <w:rFonts w:ascii="Cambria Math" w:hAnsi="Cambria Math" w:cs="Times New Roman"/>
              <w:sz w:val="28"/>
              <w:szCs w:val="28"/>
              <w:lang w:val="fr-FR"/>
            </w:rPr>
            <m:t>Q</m:t>
          </w:ins>
        </m:r>
        <m:r>
          <w:ins w:id="81" w:author="Dominique Longin" w:date="2016-10-12T17:30:00Z">
            <w:rPr>
              <w:rFonts w:ascii="Cambria Math" w:hAnsi="Cambria Math" w:cs="Times New Roman"/>
              <w:sz w:val="28"/>
              <w:szCs w:val="28"/>
              <w:vertAlign w:val="subscript"/>
              <w:lang w:val="fr-FR"/>
            </w:rPr>
            <m:t>i</m:t>
          </w:ins>
        </m:r>
        <m:d>
          <m:dPr>
            <m:ctrlPr>
              <w:ins w:id="82" w:author="Dominique Longin" w:date="2016-10-12T17:30:00Z">
                <w:rPr>
                  <w:rFonts w:ascii="Cambria Math" w:hAnsi="Cambria Math" w:cs="Times New Roman"/>
                  <w:i/>
                  <w:sz w:val="28"/>
                  <w:szCs w:val="28"/>
                  <w:lang w:val="fr-FR"/>
                </w:rPr>
              </w:ins>
            </m:ctrlPr>
          </m:dPr>
          <m:e>
            <m:r>
              <w:ins w:id="83" w:author="Dominique Longin" w:date="2016-10-12T17:30:00Z">
                <w:rPr>
                  <w:rFonts w:ascii="Cambria Math" w:hAnsi="Cambria Math" w:cs="Times New Roman"/>
                  <w:sz w:val="28"/>
                  <w:szCs w:val="28"/>
                  <w:lang w:val="fr-FR"/>
                </w:rPr>
                <m:t>t</m:t>
              </w:ins>
            </m:r>
          </m:e>
        </m:d>
        <m:r>
          <w:ins w:id="84" w:author="Dominique Longin" w:date="2016-10-12T17:30:00Z">
            <w:rPr>
              <w:rFonts w:ascii="Cambria Math" w:hAnsi="Cambria Math" w:cs="Times New Roman"/>
              <w:sz w:val="28"/>
              <w:szCs w:val="28"/>
              <w:lang w:val="fr-FR"/>
            </w:rPr>
            <m:t>⊆</m:t>
          </w:ins>
        </m:r>
        <m:r>
          <w:ins w:id="85" w:author="Dominique Longin" w:date="2016-10-12T17:30:00Z">
            <w:rPr>
              <w:rFonts w:ascii="Cambria Math" w:hAnsi="Cambria Math" w:cs="Times New Roman"/>
              <w:sz w:val="28"/>
              <w:szCs w:val="28"/>
              <w:lang w:val="fr-FR"/>
            </w:rPr>
            <m:t xml:space="preserve"> A \ V</m:t>
          </w:ins>
        </m:r>
        <m:r>
          <w:ins w:id="86" w:author="Dominique Longin" w:date="2016-10-12T17:30:00Z">
            <w:rPr>
              <w:rFonts w:ascii="Cambria Math" w:hAnsi="Cambria Math" w:cs="Times New Roman"/>
              <w:sz w:val="28"/>
              <w:szCs w:val="28"/>
              <w:vertAlign w:val="subscript"/>
              <w:lang w:val="fr-FR"/>
            </w:rPr>
            <m:t>i</m:t>
          </w:ins>
        </m:r>
        <m:r>
          <w:ins w:id="87" w:author="Dominique Longin" w:date="2016-10-12T17:30:00Z">
            <w:rPr>
              <w:rFonts w:ascii="Cambria Math" w:hAnsi="Cambria Math" w:cs="Times New Roman"/>
              <w:sz w:val="28"/>
              <w:szCs w:val="28"/>
              <w:lang w:val="fr-FR"/>
            </w:rPr>
            <m:t>(t)</m:t>
          </w:ins>
        </m:r>
      </m:oMath>
      <w:ins w:id="88" w:author="Dominique Longin" w:date="2016-10-12T17:30:00Z">
        <w:r>
          <w:rPr>
            <w:rFonts w:ascii="Georgia" w:eastAsiaTheme="minorEastAsia" w:hAnsi="Georgia" w:cs="Times New Roman"/>
            <w:i/>
            <w:sz w:val="28"/>
            <w:szCs w:val="28"/>
            <w:lang w:val="fr-FR"/>
          </w:rPr>
          <w:t>.</w:t>
        </w:r>
      </w:ins>
    </w:p>
    <w:p w:rsidR="00EA4675" w:rsidRPr="00EA4675" w:rsidRDefault="00EA4675" w:rsidP="00EA4675">
      <w:pPr>
        <w:pStyle w:val="Paragraphedeliste"/>
        <w:ind w:left="1440"/>
        <w:jc w:val="both"/>
        <w:rPr>
          <w:ins w:id="89" w:author="Dominique Longin" w:date="2016-10-12T17:27:00Z"/>
          <w:rFonts w:ascii="Georgia" w:hAnsi="Georgia" w:cs="Times New Roman"/>
          <w:i/>
          <w:sz w:val="28"/>
          <w:szCs w:val="28"/>
          <w:lang w:val="fr-FR"/>
          <w:rPrChange w:id="90" w:author="Dominique Longin" w:date="2016-10-12T17:27:00Z">
            <w:rPr>
              <w:ins w:id="91" w:author="Dominique Longin" w:date="2016-10-12T17:27:00Z"/>
              <w:lang w:val="fr-FR"/>
            </w:rPr>
          </w:rPrChange>
        </w:rPr>
        <w:pPrChange w:id="92" w:author="Dominique Longin" w:date="2016-10-12T17:30:00Z">
          <w:pPr>
            <w:ind w:left="720"/>
            <w:jc w:val="both"/>
          </w:pPr>
        </w:pPrChange>
      </w:pPr>
      <w:ins w:id="93" w:author="Dominique Longin" w:date="2016-10-12T17:30:00Z">
        <w:r>
          <w:rPr>
            <w:rFonts w:ascii="Georgia" w:hAnsi="Georgia" w:cs="Times New Roman"/>
            <w:i/>
            <w:sz w:val="28"/>
            <w:szCs w:val="28"/>
            <w:lang w:val="fr-FR"/>
          </w:rPr>
          <w:t>En d’autres termes, les voisins de i à l’instant t&gt;0 sont composés en partie d</w:t>
        </w:r>
      </w:ins>
      <w:ins w:id="94" w:author="Dominique Longin" w:date="2016-10-12T17:31:00Z">
        <w:r>
          <w:rPr>
            <w:rFonts w:ascii="Georgia" w:hAnsi="Georgia" w:cs="Times New Roman"/>
            <w:i/>
            <w:sz w:val="28"/>
            <w:szCs w:val="28"/>
            <w:lang w:val="fr-FR"/>
          </w:rPr>
          <w:t>’agents qui étaient déjà ses voisins l’instant d’avant, et en partie d’agents qui ne l’étaient pas. (Cette hypothèse est tout à fait intuitive dans le cadre d’une foule où les voisins de quelqu’un changent partiellement : certains marchent à la même vitesse que soi, mais d</w:t>
        </w:r>
      </w:ins>
      <w:ins w:id="95" w:author="Dominique Longin" w:date="2016-10-12T17:32:00Z">
        <w:r>
          <w:rPr>
            <w:rFonts w:ascii="Georgia" w:hAnsi="Georgia" w:cs="Times New Roman"/>
            <w:i/>
            <w:sz w:val="28"/>
            <w:szCs w:val="28"/>
            <w:lang w:val="fr-FR"/>
          </w:rPr>
          <w:t>’autres arrivent, partent, sont bousculé et poussé ailleurs, etc.)</w:t>
        </w:r>
      </w:ins>
    </w:p>
    <w:p w:rsidR="00AE0376" w:rsidRPr="007F6339" w:rsidDel="00EA4675" w:rsidRDefault="00AE0376" w:rsidP="00D05D6C">
      <w:pPr>
        <w:ind w:left="720"/>
        <w:jc w:val="both"/>
        <w:rPr>
          <w:del w:id="96" w:author="Dominique Longin" w:date="2016-10-12T17:32:00Z"/>
          <w:rFonts w:ascii="Georgia" w:hAnsi="Georgia" w:cs="Times New Roman"/>
          <w:i/>
          <w:sz w:val="28"/>
          <w:szCs w:val="28"/>
          <w:lang w:val="fr-FR"/>
        </w:rPr>
      </w:pPr>
      <w:del w:id="97" w:author="Dominique Longin" w:date="2016-10-12T17:26:00Z">
        <w:r w:rsidRPr="007F6339" w:rsidDel="007F6339">
          <w:rPr>
            <w:rFonts w:ascii="Georgia" w:hAnsi="Georgia" w:cs="Times New Roman"/>
            <w:i/>
            <w:sz w:val="28"/>
            <w:szCs w:val="28"/>
            <w:lang w:val="fr-FR"/>
          </w:rPr>
          <w:delText>. C’est-à-dire ils peuvent influencer l’utilisateur i  ou être influencés par lui</w:delText>
        </w:r>
      </w:del>
      <w:del w:id="98" w:author="Dominique Longin" w:date="2016-10-12T17:27:00Z">
        <w:r w:rsidRPr="007F6339" w:rsidDel="00EA4675">
          <w:rPr>
            <w:rFonts w:ascii="Georgia" w:hAnsi="Georgia" w:cs="Times New Roman"/>
            <w:i/>
            <w:sz w:val="28"/>
            <w:szCs w:val="28"/>
            <w:lang w:val="fr-FR"/>
          </w:rPr>
          <w:delText xml:space="preserve">. </w:delText>
        </w:r>
      </w:del>
      <w:r w:rsidRPr="007F6339">
        <w:rPr>
          <w:rFonts w:ascii="Georgia" w:hAnsi="Georgia" w:cs="Times New Roman"/>
          <w:i/>
          <w:sz w:val="28"/>
          <w:szCs w:val="28"/>
          <w:lang w:val="fr-FR"/>
        </w:rPr>
        <w:t>V(t) = {V</w:t>
      </w:r>
      <w:r w:rsidRPr="007F6339">
        <w:rPr>
          <w:rFonts w:ascii="Georgia" w:hAnsi="Georgia" w:cs="Times New Roman"/>
          <w:i/>
          <w:sz w:val="28"/>
          <w:szCs w:val="28"/>
          <w:vertAlign w:val="subscript"/>
          <w:lang w:val="fr-FR"/>
        </w:rPr>
        <w:t>i</w:t>
      </w:r>
      <w:r w:rsidRPr="007F6339">
        <w:rPr>
          <w:rFonts w:ascii="Georgia" w:hAnsi="Georgia" w:cs="Times New Roman"/>
          <w:i/>
          <w:sz w:val="28"/>
          <w:szCs w:val="28"/>
          <w:lang w:val="fr-FR"/>
        </w:rPr>
        <w:t xml:space="preserve">(t) | 1 ≤ i ≤ n} est l’ensemble de toutes les relations </w:t>
      </w:r>
      <w:ins w:id="99" w:author="Dominique Longin" w:date="2016-10-12T17:26:00Z">
        <w:r w:rsidR="007F6339">
          <w:rPr>
            <w:rFonts w:ascii="Georgia" w:hAnsi="Georgia" w:cs="Times New Roman"/>
            <w:i/>
            <w:sz w:val="28"/>
            <w:szCs w:val="28"/>
            <w:lang w:val="fr-FR"/>
          </w:rPr>
          <w:t>de voisinage des agents de A</w:t>
        </w:r>
      </w:ins>
      <w:del w:id="100" w:author="Dominique Longin" w:date="2016-10-12T17:27:00Z">
        <w:r w:rsidRPr="007F6339" w:rsidDel="007F6339">
          <w:rPr>
            <w:rFonts w:ascii="Georgia" w:hAnsi="Georgia" w:cs="Times New Roman"/>
            <w:i/>
            <w:sz w:val="28"/>
            <w:szCs w:val="28"/>
            <w:lang w:val="fr-FR"/>
          </w:rPr>
          <w:delText>des utilisateurs</w:delText>
        </w:r>
      </w:del>
      <w:r w:rsidRPr="007F6339">
        <w:rPr>
          <w:rFonts w:ascii="Georgia" w:hAnsi="Georgia" w:cs="Times New Roman"/>
          <w:i/>
          <w:sz w:val="28"/>
          <w:szCs w:val="28"/>
          <w:lang w:val="fr-FR"/>
        </w:rPr>
        <w:t xml:space="preserve"> à l’instant t.</w:t>
      </w:r>
    </w:p>
    <w:p w:rsidR="0047045D" w:rsidRPr="007F6339" w:rsidRDefault="0047045D" w:rsidP="00EA4675">
      <w:pPr>
        <w:ind w:left="720"/>
        <w:jc w:val="both"/>
        <w:rPr>
          <w:rFonts w:ascii="Georgia" w:hAnsi="Georgia" w:cs="Times New Roman"/>
          <w:sz w:val="28"/>
          <w:szCs w:val="28"/>
          <w:lang w:val="fr-FR"/>
        </w:rPr>
        <w:pPrChange w:id="101" w:author="Dominique Longin" w:date="2016-10-12T17:32:00Z">
          <w:pPr>
            <w:ind w:left="720"/>
            <w:jc w:val="both"/>
          </w:pPr>
        </w:pPrChange>
      </w:pPr>
      <w:del w:id="102" w:author="Dominique Longin" w:date="2016-10-12T17:32:00Z">
        <w:r w:rsidRPr="007F6339" w:rsidDel="00EA4675">
          <w:rPr>
            <w:rFonts w:ascii="Georgia" w:hAnsi="Georgia" w:cs="Times New Roman"/>
            <w:sz w:val="28"/>
            <w:szCs w:val="28"/>
            <w:lang w:val="fr-FR"/>
          </w:rPr>
          <w:tab/>
          <w:delText xml:space="preserve">À l’instant initial </w:delText>
        </w:r>
        <w:r w:rsidRPr="007F6339" w:rsidDel="00EA4675">
          <w:rPr>
            <w:rFonts w:ascii="Georgia" w:hAnsi="Georgia" w:cs="Times New Roman"/>
            <w:i/>
            <w:sz w:val="28"/>
            <w:szCs w:val="28"/>
            <w:lang w:val="fr-FR"/>
          </w:rPr>
          <w:delText>(t = 0)</w:delText>
        </w:r>
        <w:r w:rsidRPr="007F6339" w:rsidDel="00EA4675">
          <w:rPr>
            <w:rFonts w:ascii="Georgia" w:hAnsi="Georgia" w:cs="Times New Roman"/>
            <w:sz w:val="28"/>
            <w:szCs w:val="28"/>
            <w:lang w:val="fr-FR"/>
          </w:rPr>
          <w:delText xml:space="preserve">, on va choirsir des voisins de l’utilisateur </w:delText>
        </w:r>
        <w:r w:rsidRPr="007F6339" w:rsidDel="00EA4675">
          <w:rPr>
            <w:rFonts w:ascii="Georgia" w:hAnsi="Georgia" w:cs="Times New Roman"/>
            <w:i/>
            <w:sz w:val="28"/>
            <w:szCs w:val="28"/>
            <w:lang w:val="fr-FR"/>
          </w:rPr>
          <w:delText xml:space="preserve">i </w:delText>
        </w:r>
        <w:r w:rsidRPr="007F6339" w:rsidDel="00EA4675">
          <w:rPr>
            <w:rFonts w:ascii="Georgia" w:hAnsi="Georgia" w:cs="Times New Roman"/>
            <w:sz w:val="28"/>
            <w:szCs w:val="28"/>
            <w:lang w:val="fr-FR"/>
          </w:rPr>
          <w:delText>aléatoirement dans l’ensemble des utilisateurs (n</w:delText>
        </w:r>
        <w:r w:rsidR="00FA2A0E" w:rsidRPr="007F6339" w:rsidDel="00EA4675">
          <w:rPr>
            <w:rFonts w:ascii="Georgia" w:hAnsi="Georgia" w:cs="Times New Roman"/>
            <w:sz w:val="28"/>
            <w:szCs w:val="28"/>
            <w:lang w:val="fr-FR"/>
          </w:rPr>
          <w:delText xml:space="preserve">otons </w:delText>
        </w:r>
        <w:r w:rsidR="00FA2A0E" w:rsidRPr="007F6339" w:rsidDel="00EA4675">
          <w:rPr>
            <w:rFonts w:ascii="Georgia" w:hAnsi="Georgia" w:cs="Times New Roman"/>
            <w:i/>
            <w:sz w:val="28"/>
            <w:szCs w:val="28"/>
            <w:lang w:val="fr-FR"/>
          </w:rPr>
          <w:delText>A</w:delText>
        </w:r>
        <w:r w:rsidR="00FA2A0E" w:rsidRPr="007F6339" w:rsidDel="00EA4675">
          <w:rPr>
            <w:rFonts w:ascii="Georgia" w:hAnsi="Georgia" w:cs="Times New Roman"/>
            <w:sz w:val="28"/>
            <w:szCs w:val="28"/>
            <w:lang w:val="fr-FR"/>
          </w:rPr>
          <w:delText>)</w:delText>
        </w:r>
        <w:r w:rsidRPr="007F6339" w:rsidDel="00EA4675">
          <w:rPr>
            <w:rFonts w:ascii="Georgia" w:hAnsi="Georgia" w:cs="Times New Roman"/>
            <w:sz w:val="28"/>
            <w:szCs w:val="28"/>
            <w:lang w:val="fr-FR"/>
          </w:rPr>
          <w:delText xml:space="preserve">. À l’instant </w:delText>
        </w:r>
        <w:r w:rsidRPr="007F6339" w:rsidDel="00EA4675">
          <w:rPr>
            <w:rFonts w:ascii="Georgia" w:hAnsi="Georgia" w:cs="Times New Roman"/>
            <w:i/>
            <w:sz w:val="28"/>
            <w:szCs w:val="28"/>
            <w:lang w:val="fr-FR"/>
          </w:rPr>
          <w:delText xml:space="preserve">t + 1 </w:delText>
        </w:r>
        <w:r w:rsidRPr="007F6339" w:rsidDel="00EA4675">
          <w:rPr>
            <w:rFonts w:ascii="Georgia" w:hAnsi="Georgia" w:cs="Times New Roman"/>
            <w:sz w:val="28"/>
            <w:szCs w:val="28"/>
            <w:lang w:val="fr-FR"/>
          </w:rPr>
          <w:delText xml:space="preserve">, </w:delText>
        </w:r>
        <w:r w:rsidRPr="007F6339" w:rsidDel="00EA4675">
          <w:rPr>
            <w:rFonts w:ascii="Georgia" w:hAnsi="Georgia" w:cs="Times New Roman"/>
            <w:i/>
            <w:sz w:val="28"/>
            <w:szCs w:val="28"/>
            <w:lang w:val="fr-FR"/>
          </w:rPr>
          <w:delText>V</w:delText>
        </w:r>
        <w:r w:rsidRPr="007F6339" w:rsidDel="00EA4675">
          <w:rPr>
            <w:rFonts w:ascii="Georgia" w:hAnsi="Georgia" w:cs="Times New Roman"/>
            <w:i/>
            <w:sz w:val="28"/>
            <w:szCs w:val="28"/>
            <w:vertAlign w:val="subscript"/>
            <w:lang w:val="fr-FR"/>
          </w:rPr>
          <w:delText>i</w:delText>
        </w:r>
        <w:r w:rsidRPr="007F6339" w:rsidDel="00EA4675">
          <w:rPr>
            <w:rFonts w:ascii="Georgia" w:hAnsi="Georgia" w:cs="Times New Roman"/>
            <w:i/>
            <w:sz w:val="28"/>
            <w:szCs w:val="28"/>
            <w:lang w:val="fr-FR"/>
          </w:rPr>
          <w:delText xml:space="preserve">(t + 1) </w:delText>
        </w:r>
        <w:r w:rsidRPr="007F6339" w:rsidDel="00EA4675">
          <w:rPr>
            <w:rFonts w:ascii="Georgia" w:hAnsi="Georgia" w:cs="Times New Roman"/>
            <w:sz w:val="28"/>
            <w:szCs w:val="28"/>
            <w:lang w:val="fr-FR"/>
          </w:rPr>
          <w:delText xml:space="preserve"> = </w:delText>
        </w:r>
        <w:r w:rsidRPr="007F6339" w:rsidDel="00EA4675">
          <w:rPr>
            <w:rFonts w:ascii="Georgia" w:hAnsi="Georgia" w:cs="Times New Roman"/>
            <w:i/>
            <w:sz w:val="28"/>
            <w:szCs w:val="28"/>
            <w:lang w:val="fr-FR"/>
          </w:rPr>
          <w:delText>P</w:delText>
        </w:r>
        <w:r w:rsidRPr="007F6339" w:rsidDel="00EA4675">
          <w:rPr>
            <w:rFonts w:ascii="Georgia" w:hAnsi="Georgia" w:cs="Times New Roman"/>
            <w:i/>
            <w:sz w:val="28"/>
            <w:szCs w:val="28"/>
            <w:vertAlign w:val="subscript"/>
            <w:lang w:val="fr-FR"/>
          </w:rPr>
          <w:delText>i</w:delText>
        </w:r>
        <w:r w:rsidRPr="007F6339" w:rsidDel="00EA4675">
          <w:rPr>
            <w:rFonts w:ascii="Georgia" w:hAnsi="Georgia" w:cs="Times New Roman"/>
            <w:i/>
            <w:sz w:val="28"/>
            <w:szCs w:val="28"/>
            <w:lang w:val="fr-FR"/>
          </w:rPr>
          <w:delText xml:space="preserve">(t) </w:delText>
        </w:r>
        <w:r w:rsidRPr="007F6339" w:rsidDel="00EA4675">
          <w:rPr>
            <w:rFonts w:ascii="Cambria Math" w:hAnsi="Cambria Math" w:cs="Times New Roman"/>
            <w:i/>
            <w:sz w:val="28"/>
            <w:szCs w:val="28"/>
            <w:lang w:val="fr-FR"/>
          </w:rPr>
          <w:delText>∪</w:delText>
        </w:r>
        <w:r w:rsidRPr="007F6339" w:rsidDel="00EA4675">
          <w:rPr>
            <w:rFonts w:ascii="Georgia" w:hAnsi="Georgia" w:cs="Times New Roman"/>
            <w:i/>
            <w:sz w:val="28"/>
            <w:szCs w:val="28"/>
            <w:lang w:val="fr-FR"/>
          </w:rPr>
          <w:delText xml:space="preserve">  Q</w:delText>
        </w:r>
        <w:r w:rsidRPr="007F6339" w:rsidDel="00EA4675">
          <w:rPr>
            <w:rFonts w:ascii="Georgia" w:hAnsi="Georgia" w:cs="Times New Roman"/>
            <w:i/>
            <w:sz w:val="28"/>
            <w:szCs w:val="28"/>
            <w:vertAlign w:val="subscript"/>
            <w:lang w:val="fr-FR"/>
          </w:rPr>
          <w:delText>i</w:delText>
        </w:r>
        <w:r w:rsidRPr="007F6339" w:rsidDel="00EA4675">
          <w:rPr>
            <w:rFonts w:ascii="Georgia" w:hAnsi="Georgia" w:cs="Times New Roman"/>
            <w:i/>
            <w:sz w:val="28"/>
            <w:szCs w:val="28"/>
            <w:lang w:val="fr-FR"/>
          </w:rPr>
          <w:delText xml:space="preserve">(t) , </w:delText>
        </w:r>
        <w:r w:rsidRPr="007F6339" w:rsidDel="00EA4675">
          <w:rPr>
            <w:rFonts w:ascii="Georgia" w:hAnsi="Georgia" w:cs="Times New Roman"/>
            <w:sz w:val="28"/>
            <w:szCs w:val="28"/>
            <w:lang w:val="fr-FR"/>
          </w:rPr>
          <w:delText xml:space="preserve">dans lequel </w:delText>
        </w:r>
      </w:del>
      <m:oMath>
        <m:r>
          <w:del w:id="103" w:author="Dominique Longin" w:date="2016-10-12T17:29:00Z">
            <w:rPr>
              <w:rFonts w:ascii="Cambria Math" w:hAnsi="Cambria Math" w:cs="Times New Roman"/>
              <w:sz w:val="28"/>
              <w:szCs w:val="28"/>
              <w:lang w:val="fr-FR"/>
            </w:rPr>
            <m:t>P</m:t>
          </w:del>
        </m:r>
        <m:r>
          <w:del w:id="104" w:author="Dominique Longin" w:date="2016-10-12T17:29:00Z">
            <w:rPr>
              <w:rFonts w:ascii="Cambria Math" w:hAnsi="Cambria Math" w:cs="Times New Roman"/>
              <w:sz w:val="28"/>
              <w:szCs w:val="28"/>
              <w:vertAlign w:val="subscript"/>
              <w:lang w:val="fr-FR"/>
            </w:rPr>
            <m:t>i</m:t>
          </w:del>
        </m:r>
        <m:r>
          <w:del w:id="105" w:author="Dominique Longin" w:date="2016-10-12T17:29:00Z">
            <w:rPr>
              <w:rFonts w:ascii="Cambria Math" w:hAnsi="Cambria Math" w:cs="Times New Roman"/>
              <w:sz w:val="28"/>
              <w:szCs w:val="28"/>
              <w:lang w:val="fr-FR"/>
              <w:rPrChange w:id="106" w:author="Dominique Longin" w:date="2016-10-12T17:29:00Z">
                <w:rPr>
                  <w:rFonts w:ascii="Cambria Math" w:hAnsi="Cambria Math" w:cs="Times New Roman"/>
                  <w:sz w:val="28"/>
                  <w:szCs w:val="28"/>
                  <w:lang w:val="fr-FR"/>
                </w:rPr>
              </w:rPrChange>
            </w:rPr>
            <m:t>(t) ⊆ V</m:t>
          </w:del>
        </m:r>
        <m:r>
          <w:del w:id="107" w:author="Dominique Longin" w:date="2016-10-12T17:29:00Z">
            <w:rPr>
              <w:rFonts w:ascii="Cambria Math" w:hAnsi="Cambria Math" w:cs="Times New Roman"/>
              <w:sz w:val="28"/>
              <w:szCs w:val="28"/>
              <w:vertAlign w:val="subscript"/>
              <w:lang w:val="fr-FR"/>
              <w:rPrChange w:id="108" w:author="Dominique Longin" w:date="2016-10-12T17:29:00Z">
                <w:rPr>
                  <w:rFonts w:ascii="Cambria Math" w:hAnsi="Cambria Math" w:cs="Times New Roman"/>
                  <w:sz w:val="28"/>
                  <w:szCs w:val="28"/>
                  <w:vertAlign w:val="subscript"/>
                  <w:lang w:val="fr-FR"/>
                </w:rPr>
              </w:rPrChange>
            </w:rPr>
            <m:t>i</m:t>
          </w:del>
        </m:r>
        <m:r>
          <w:del w:id="109" w:author="Dominique Longin" w:date="2016-10-12T17:29:00Z">
            <w:rPr>
              <w:rFonts w:ascii="Cambria Math" w:hAnsi="Cambria Math" w:cs="Times New Roman"/>
              <w:sz w:val="28"/>
              <w:szCs w:val="28"/>
              <w:lang w:val="fr-FR"/>
              <w:rPrChange w:id="110" w:author="Dominique Longin" w:date="2016-10-12T17:29:00Z">
                <w:rPr>
                  <w:rFonts w:ascii="Cambria Math" w:hAnsi="Cambria Math" w:cs="Times New Roman"/>
                  <w:sz w:val="28"/>
                  <w:szCs w:val="28"/>
                  <w:lang w:val="fr-FR"/>
                </w:rPr>
              </w:rPrChange>
            </w:rPr>
            <m:t>(t)</m:t>
          </w:del>
        </m:r>
      </m:oMath>
      <w:del w:id="111" w:author="Dominique Longin" w:date="2016-10-12T17:29:00Z">
        <w:r w:rsidRPr="007F6339" w:rsidDel="00EA4675">
          <w:rPr>
            <w:rFonts w:ascii="Georgia" w:hAnsi="Georgia" w:cs="Times New Roman"/>
            <w:i/>
            <w:sz w:val="28"/>
            <w:szCs w:val="28"/>
            <w:lang w:val="fr-FR"/>
          </w:rPr>
          <w:delText xml:space="preserve"> </w:delText>
        </w:r>
      </w:del>
      <w:del w:id="112" w:author="Dominique Longin" w:date="2016-10-12T17:32:00Z">
        <w:r w:rsidRPr="007F6339" w:rsidDel="00EA4675">
          <w:rPr>
            <w:rFonts w:ascii="Georgia" w:hAnsi="Georgia" w:cs="Times New Roman"/>
            <w:sz w:val="28"/>
            <w:szCs w:val="28"/>
            <w:lang w:val="fr-FR"/>
          </w:rPr>
          <w:delText>et</w:delText>
        </w:r>
      </w:del>
      <w:del w:id="113" w:author="Dominique Longin" w:date="2016-10-12T17:30:00Z">
        <w:r w:rsidRPr="007F6339" w:rsidDel="00EA4675">
          <w:rPr>
            <w:rFonts w:ascii="Georgia" w:hAnsi="Georgia" w:cs="Times New Roman"/>
            <w:sz w:val="28"/>
            <w:szCs w:val="28"/>
            <w:lang w:val="fr-FR"/>
          </w:rPr>
          <w:delText xml:space="preserve"> </w:delText>
        </w:r>
        <m:oMath>
          <m:r>
            <w:rPr>
              <w:rFonts w:ascii="Cambria Math" w:hAnsi="Cambria Math" w:cs="Times New Roman"/>
              <w:sz w:val="28"/>
              <w:szCs w:val="28"/>
              <w:lang w:val="fr-FR"/>
            </w:rPr>
            <m:t>Q</m:t>
          </m:r>
          <m:r>
            <w:rPr>
              <w:rFonts w:ascii="Cambria Math" w:hAnsi="Cambria Math" w:cs="Times New Roman"/>
              <w:sz w:val="28"/>
              <w:szCs w:val="28"/>
              <w:vertAlign w:val="subscript"/>
              <w:lang w:val="fr-FR"/>
            </w:rPr>
            <m:t>i</m:t>
          </m:r>
          <m:r>
            <w:rPr>
              <w:rFonts w:ascii="Cambria Math" w:hAnsi="Cambria Math" w:cs="Times New Roman"/>
              <w:sz w:val="28"/>
              <w:szCs w:val="28"/>
              <w:lang w:val="fr-FR"/>
              <w:rPrChange w:id="114" w:author="Dominique Longin" w:date="2016-10-12T17:29:00Z">
                <w:rPr>
                  <w:rFonts w:ascii="Cambria Math" w:hAnsi="Cambria Math" w:cs="Times New Roman"/>
                  <w:sz w:val="28"/>
                  <w:szCs w:val="28"/>
                  <w:lang w:val="fr-FR"/>
                </w:rPr>
              </w:rPrChange>
            </w:rPr>
            <m:t>(t) = A \ V</m:t>
          </m:r>
          <m:r>
            <w:rPr>
              <w:rFonts w:ascii="Cambria Math" w:hAnsi="Cambria Math" w:cs="Times New Roman"/>
              <w:sz w:val="28"/>
              <w:szCs w:val="28"/>
              <w:vertAlign w:val="subscript"/>
              <w:lang w:val="fr-FR"/>
              <w:rPrChange w:id="115" w:author="Dominique Longin" w:date="2016-10-12T17:29:00Z">
                <w:rPr>
                  <w:rFonts w:ascii="Cambria Math" w:hAnsi="Cambria Math" w:cs="Times New Roman"/>
                  <w:sz w:val="28"/>
                  <w:szCs w:val="28"/>
                  <w:vertAlign w:val="subscript"/>
                  <w:lang w:val="fr-FR"/>
                </w:rPr>
              </w:rPrChange>
            </w:rPr>
            <m:t>i</m:t>
          </m:r>
          <m:r>
            <w:rPr>
              <w:rFonts w:ascii="Cambria Math" w:hAnsi="Cambria Math" w:cs="Times New Roman"/>
              <w:sz w:val="28"/>
              <w:szCs w:val="28"/>
              <w:lang w:val="fr-FR"/>
              <w:rPrChange w:id="116" w:author="Dominique Longin" w:date="2016-10-12T17:29:00Z">
                <w:rPr>
                  <w:rFonts w:ascii="Cambria Math" w:hAnsi="Cambria Math" w:cs="Times New Roman"/>
                  <w:sz w:val="28"/>
                  <w:szCs w:val="28"/>
                  <w:lang w:val="fr-FR"/>
                </w:rPr>
              </w:rPrChange>
            </w:rPr>
            <m:t>(t)</m:t>
          </m:r>
        </m:oMath>
      </w:del>
      <w:del w:id="117" w:author="Dominique Longin" w:date="2016-10-12T17:32:00Z">
        <w:r w:rsidR="00FA2A0E" w:rsidRPr="007F6339" w:rsidDel="00EA4675">
          <w:rPr>
            <w:rFonts w:ascii="Georgia" w:hAnsi="Georgia" w:cs="Times New Roman"/>
            <w:i/>
            <w:sz w:val="28"/>
            <w:szCs w:val="28"/>
            <w:lang w:val="fr-FR"/>
          </w:rPr>
          <w:delText>.</w:delText>
        </w:r>
      </w:del>
    </w:p>
    <w:p w:rsidR="00AE0376" w:rsidRDefault="00AE0376" w:rsidP="00AE0376">
      <w:pPr>
        <w:ind w:left="720"/>
        <w:jc w:val="both"/>
        <w:rPr>
          <w:ins w:id="118" w:author="Dominique Longin" w:date="2016-10-12T17:34:00Z"/>
          <w:rFonts w:ascii="Georgia" w:hAnsi="Georgia" w:cs="Times New Roman"/>
          <w:i/>
          <w:sz w:val="28"/>
          <w:szCs w:val="28"/>
          <w:lang w:val="fr-FR"/>
        </w:rPr>
      </w:pPr>
      <w:r w:rsidRPr="007F6339">
        <w:rPr>
          <w:rFonts w:ascii="Georgia" w:hAnsi="Georgia" w:cs="Times New Roman"/>
          <w:b/>
          <w:i/>
          <w:sz w:val="28"/>
          <w:szCs w:val="28"/>
          <w:u w:val="single"/>
          <w:lang w:val="fr-FR"/>
        </w:rPr>
        <w:t>Définition 2</w:t>
      </w:r>
      <w:r w:rsidRPr="007F6339">
        <w:rPr>
          <w:rFonts w:ascii="Georgia" w:hAnsi="Georgia" w:cs="Times New Roman"/>
          <w:b/>
          <w:i/>
          <w:sz w:val="28"/>
          <w:szCs w:val="28"/>
          <w:lang w:val="fr-FR"/>
        </w:rPr>
        <w:t xml:space="preserve"> : </w:t>
      </w:r>
      <w:ins w:id="119" w:author="Dominique Longin" w:date="2016-10-12T17:32:00Z">
        <w:r w:rsidR="00EA4675" w:rsidRPr="00EA4675">
          <w:rPr>
            <w:rFonts w:ascii="Georgia" w:hAnsi="Georgia" w:cs="Times New Roman"/>
            <w:i/>
            <w:sz w:val="28"/>
            <w:szCs w:val="28"/>
            <w:lang w:val="fr-FR"/>
            <w:rPrChange w:id="120" w:author="Dominique Longin" w:date="2016-10-12T17:32:00Z">
              <w:rPr>
                <w:rFonts w:ascii="Georgia" w:hAnsi="Georgia" w:cs="Times New Roman"/>
                <w:b/>
                <w:i/>
                <w:sz w:val="28"/>
                <w:szCs w:val="28"/>
                <w:lang w:val="fr-FR"/>
              </w:rPr>
            </w:rPrChange>
          </w:rPr>
          <w:t xml:space="preserve">On appelle </w:t>
        </w:r>
      </w:ins>
      <m:oMath>
        <m:sSub>
          <m:sSubPr>
            <m:ctrlPr>
              <w:ins w:id="121" w:author="Dominique Longin" w:date="2016-10-12T17:33:00Z">
                <w:rPr>
                  <w:rFonts w:ascii="Cambria Math" w:hAnsi="Cambria Math" w:cs="Times New Roman"/>
                  <w:i/>
                  <w:sz w:val="28"/>
                  <w:szCs w:val="28"/>
                  <w:lang w:val="fr-FR"/>
                </w:rPr>
              </w:ins>
            </m:ctrlPr>
          </m:sSubPr>
          <m:e>
            <m:r>
              <w:ins w:id="122" w:author="Dominique Longin" w:date="2016-10-12T17:32:00Z">
                <w:rPr>
                  <w:rFonts w:ascii="Cambria Math" w:hAnsi="Cambria Math" w:cs="Times New Roman"/>
                  <w:sz w:val="28"/>
                  <w:szCs w:val="28"/>
                  <w:lang w:val="fr-FR"/>
                </w:rPr>
                <m:t>I</m:t>
              </w:ins>
            </m:r>
          </m:e>
          <m:sub>
            <m:r>
              <w:ins w:id="123" w:author="Dominique Longin" w:date="2016-10-12T17:32:00Z">
                <w:rPr>
                  <w:rFonts w:ascii="Cambria Math" w:hAnsi="Cambria Math" w:cs="Times New Roman"/>
                  <w:sz w:val="28"/>
                  <w:szCs w:val="28"/>
                  <w:vertAlign w:val="subscript"/>
                  <w:lang w:val="fr-FR"/>
                </w:rPr>
                <m:t>i</m:t>
              </w:ins>
            </m:r>
          </m:sub>
        </m:sSub>
        <m:r>
          <w:ins w:id="124" w:author="Dominique Longin" w:date="2016-10-12T17:33:00Z">
            <w:rPr>
              <w:rFonts w:ascii="Cambria Math" w:hAnsi="Cambria Math" w:cs="Times New Roman"/>
              <w:sz w:val="28"/>
              <w:szCs w:val="28"/>
              <w:lang w:val="fr-FR"/>
            </w:rPr>
            <m:t>(t)</m:t>
          </w:ins>
        </m:r>
      </m:oMath>
      <w:ins w:id="125" w:author="Dominique Longin" w:date="2016-10-12T17:33:00Z">
        <w:r w:rsidR="00EA4675">
          <w:rPr>
            <w:rFonts w:ascii="Georgia" w:eastAsiaTheme="minorEastAsia" w:hAnsi="Georgia" w:cs="Times New Roman"/>
            <w:i/>
            <w:sz w:val="28"/>
            <w:szCs w:val="28"/>
            <w:lang w:val="fr-FR"/>
          </w:rPr>
          <w:t xml:space="preserve"> l’</w:t>
        </w:r>
      </w:ins>
      <w:del w:id="126" w:author="Dominique Longin" w:date="2016-10-12T17:33:00Z">
        <w:r w:rsidRPr="007F6339" w:rsidDel="00EA4675">
          <w:rPr>
            <w:rFonts w:ascii="Georgia" w:hAnsi="Georgia" w:cs="Times New Roman"/>
            <w:i/>
            <w:sz w:val="28"/>
            <w:szCs w:val="28"/>
            <w:lang w:val="fr-FR"/>
          </w:rPr>
          <w:delText xml:space="preserve">Un </w:delText>
        </w:r>
      </w:del>
      <w:r w:rsidRPr="007F6339">
        <w:rPr>
          <w:rFonts w:ascii="Georgia" w:hAnsi="Georgia" w:cs="Times New Roman"/>
          <w:i/>
          <w:sz w:val="28"/>
          <w:szCs w:val="28"/>
          <w:lang w:val="fr-FR"/>
        </w:rPr>
        <w:t>ensemble d</w:t>
      </w:r>
      <w:ins w:id="127" w:author="Dominique Longin" w:date="2016-10-12T17:33:00Z">
        <w:r w:rsidR="00EA4675">
          <w:rPr>
            <w:rFonts w:ascii="Georgia" w:hAnsi="Georgia" w:cs="Times New Roman"/>
            <w:i/>
            <w:sz w:val="28"/>
            <w:szCs w:val="28"/>
            <w:lang w:val="fr-FR"/>
          </w:rPr>
          <w:t xml:space="preserve">es </w:t>
        </w:r>
      </w:ins>
      <w:del w:id="128" w:author="Dominique Longin" w:date="2016-10-12T17:33:00Z">
        <w:r w:rsidRPr="00EA4675" w:rsidDel="00EA4675">
          <w:rPr>
            <w:rFonts w:ascii="Georgia" w:hAnsi="Georgia" w:cs="Times New Roman"/>
            <w:b/>
            <w:i/>
            <w:sz w:val="28"/>
            <w:szCs w:val="28"/>
            <w:lang w:val="fr-FR"/>
            <w:rPrChange w:id="129" w:author="Dominique Longin" w:date="2016-10-12T17:33:00Z">
              <w:rPr>
                <w:rFonts w:ascii="Georgia" w:hAnsi="Georgia" w:cs="Times New Roman"/>
                <w:i/>
                <w:sz w:val="28"/>
                <w:szCs w:val="28"/>
                <w:lang w:val="fr-FR"/>
              </w:rPr>
            </w:rPrChange>
          </w:rPr>
          <w:delText>’</w:delText>
        </w:r>
      </w:del>
      <w:r w:rsidRPr="00EA4675">
        <w:rPr>
          <w:rFonts w:ascii="Georgia" w:hAnsi="Georgia" w:cs="Times New Roman"/>
          <w:b/>
          <w:i/>
          <w:sz w:val="28"/>
          <w:szCs w:val="28"/>
          <w:lang w:val="fr-FR"/>
          <w:rPrChange w:id="130" w:author="Dominique Longin" w:date="2016-10-12T17:33:00Z">
            <w:rPr>
              <w:rFonts w:ascii="Georgia" w:hAnsi="Georgia" w:cs="Times New Roman"/>
              <w:i/>
              <w:sz w:val="28"/>
              <w:szCs w:val="28"/>
              <w:lang w:val="fr-FR"/>
            </w:rPr>
          </w:rPrChange>
        </w:rPr>
        <w:t>influenceurs</w:t>
      </w:r>
      <w:r w:rsidRPr="007F6339">
        <w:rPr>
          <w:rFonts w:ascii="Georgia" w:hAnsi="Georgia" w:cs="Times New Roman"/>
          <w:i/>
          <w:sz w:val="28"/>
          <w:szCs w:val="28"/>
          <w:lang w:val="fr-FR"/>
        </w:rPr>
        <w:t xml:space="preserve"> de l’utilisateur i </w:t>
      </w:r>
      <w:ins w:id="131" w:author="Dominique Longin" w:date="2016-10-12T17:33:00Z">
        <w:r w:rsidR="00EA4675">
          <w:rPr>
            <w:rFonts w:ascii="Georgia" w:eastAsiaTheme="minorEastAsia" w:hAnsi="Georgia" w:cs="Times New Roman"/>
            <w:i/>
            <w:sz w:val="28"/>
            <w:szCs w:val="28"/>
            <w:lang w:val="fr-FR"/>
          </w:rPr>
          <w:t>à l’instant t. (Par influenceur, on entend les agents dont l’opinion va influencer celle de l</w:t>
        </w:r>
      </w:ins>
      <w:ins w:id="132" w:author="Dominique Longin" w:date="2016-10-12T17:34:00Z">
        <w:r w:rsidR="00EA4675">
          <w:rPr>
            <w:rFonts w:ascii="Georgia" w:eastAsiaTheme="minorEastAsia" w:hAnsi="Georgia" w:cs="Times New Roman"/>
            <w:i/>
            <w:sz w:val="28"/>
            <w:szCs w:val="28"/>
            <w:lang w:val="fr-FR"/>
          </w:rPr>
          <w:t xml:space="preserve">’agent i à l’instant t.) </w:t>
        </w:r>
      </w:ins>
      <m:oMath>
        <m:r>
          <w:del w:id="133" w:author="Dominique Longin" w:date="2016-10-12T17:32:00Z">
            <w:rPr>
              <w:rFonts w:ascii="Cambria Math" w:hAnsi="Cambria Math" w:cs="Times New Roman"/>
              <w:sz w:val="28"/>
              <w:szCs w:val="28"/>
              <w:lang w:val="fr-FR"/>
            </w:rPr>
            <m:t>I</m:t>
          </w:del>
        </m:r>
        <m:r>
          <w:del w:id="134" w:author="Dominique Longin" w:date="2016-10-12T17:32:00Z">
            <w:rPr>
              <w:rFonts w:ascii="Cambria Math" w:hAnsi="Cambria Math" w:cs="Times New Roman"/>
              <w:sz w:val="28"/>
              <w:szCs w:val="28"/>
              <w:vertAlign w:val="subscript"/>
              <w:lang w:val="fr-FR"/>
            </w:rPr>
            <m:t>i</m:t>
          </w:del>
        </m:r>
        <m:r>
          <w:del w:id="135" w:author="Dominique Longin" w:date="2016-10-12T17:32:00Z">
            <w:rPr>
              <w:rFonts w:ascii="Cambria Math" w:hAnsi="Cambria Math" w:cs="Times New Roman"/>
              <w:sz w:val="28"/>
              <w:szCs w:val="28"/>
              <w:lang w:val="fr-FR"/>
              <w:rPrChange w:id="136" w:author="Dominique Longin" w:date="2016-10-12T17:32:00Z">
                <w:rPr>
                  <w:rFonts w:ascii="Cambria Math" w:hAnsi="Cambria Math" w:cs="Times New Roman"/>
                  <w:sz w:val="28"/>
                  <w:szCs w:val="28"/>
                  <w:lang w:val="fr-FR"/>
                </w:rPr>
              </w:rPrChange>
            </w:rPr>
            <m:t xml:space="preserve"> </m:t>
          </w:del>
        </m:r>
        <m:r>
          <w:del w:id="137" w:author="Dominique Longin" w:date="2016-10-12T17:34:00Z">
            <w:rPr>
              <w:rFonts w:ascii="Cambria Math" w:hAnsi="Cambria Math" w:cs="Times New Roman"/>
              <w:sz w:val="28"/>
              <w:szCs w:val="28"/>
              <w:lang w:val="fr-FR"/>
              <w:rPrChange w:id="138" w:author="Dominique Longin" w:date="2016-10-12T17:34:00Z">
                <w:rPr>
                  <w:rFonts w:ascii="Cambria Math" w:hAnsi="Cambria Math" w:cs="Times New Roman"/>
                  <w:sz w:val="28"/>
                  <w:szCs w:val="28"/>
                  <w:lang w:val="fr-FR"/>
                </w:rPr>
              </w:rPrChange>
            </w:rPr>
            <m:t xml:space="preserve">est l’ensemble de tous les personnes qui influence l’utilisateur i. </m:t>
          </w:del>
        </m:r>
      </m:oMath>
      <w:r w:rsidR="0053596B" w:rsidRPr="007F6339">
        <w:rPr>
          <w:rFonts w:ascii="Georgia" w:hAnsi="Georgia" w:cs="Times New Roman"/>
          <w:i/>
          <w:sz w:val="28"/>
          <w:szCs w:val="28"/>
          <w:lang w:val="fr-FR"/>
        </w:rPr>
        <w:t>I = {I</w:t>
      </w:r>
      <w:r w:rsidR="0053596B" w:rsidRPr="007F6339">
        <w:rPr>
          <w:rFonts w:ascii="Georgia" w:hAnsi="Georgia" w:cs="Times New Roman"/>
          <w:i/>
          <w:sz w:val="28"/>
          <w:szCs w:val="28"/>
          <w:vertAlign w:val="subscript"/>
          <w:lang w:val="fr-FR"/>
        </w:rPr>
        <w:t>i</w:t>
      </w:r>
      <w:r w:rsidR="0053596B" w:rsidRPr="007F6339">
        <w:rPr>
          <w:rFonts w:ascii="Georgia" w:hAnsi="Georgia" w:cs="Times New Roman"/>
          <w:i/>
          <w:sz w:val="28"/>
          <w:szCs w:val="28"/>
          <w:lang w:val="fr-FR"/>
        </w:rPr>
        <w:t xml:space="preserve"> | 1 ≤ i ≤ n} est l’ensemble de toutes les relations d’influence </w:t>
      </w:r>
      <w:ins w:id="139" w:author="Dominique Longin" w:date="2016-10-12T17:34:00Z">
        <w:r w:rsidR="00EA4675">
          <w:rPr>
            <w:rFonts w:ascii="Georgia" w:hAnsi="Georgia" w:cs="Times New Roman"/>
            <w:i/>
            <w:sz w:val="28"/>
            <w:szCs w:val="28"/>
            <w:lang w:val="fr-FR"/>
          </w:rPr>
          <w:t>entre</w:t>
        </w:r>
      </w:ins>
      <w:del w:id="140" w:author="Dominique Longin" w:date="2016-10-12T17:34:00Z">
        <w:r w:rsidR="0053596B" w:rsidRPr="007F6339" w:rsidDel="00EA4675">
          <w:rPr>
            <w:rFonts w:ascii="Georgia" w:hAnsi="Georgia" w:cs="Times New Roman"/>
            <w:i/>
            <w:sz w:val="28"/>
            <w:szCs w:val="28"/>
            <w:lang w:val="fr-FR"/>
          </w:rPr>
          <w:delText>des</w:delText>
        </w:r>
      </w:del>
      <w:r w:rsidR="0053596B" w:rsidRPr="007F6339">
        <w:rPr>
          <w:rFonts w:ascii="Georgia" w:hAnsi="Georgia" w:cs="Times New Roman"/>
          <w:i/>
          <w:sz w:val="28"/>
          <w:szCs w:val="28"/>
          <w:lang w:val="fr-FR"/>
        </w:rPr>
        <w:t xml:space="preserve"> </w:t>
      </w:r>
      <w:del w:id="141" w:author="Dominique Longin" w:date="2016-10-12T17:34:00Z">
        <w:r w:rsidR="0053596B" w:rsidRPr="007F6339" w:rsidDel="00EA4675">
          <w:rPr>
            <w:rFonts w:ascii="Georgia" w:hAnsi="Georgia" w:cs="Times New Roman"/>
            <w:i/>
            <w:sz w:val="28"/>
            <w:szCs w:val="28"/>
            <w:lang w:val="fr-FR"/>
          </w:rPr>
          <w:delText>utilisateurs</w:delText>
        </w:r>
      </w:del>
      <w:ins w:id="142" w:author="Dominique Longin" w:date="2016-10-12T17:34:00Z">
        <w:r w:rsidR="00EA4675">
          <w:rPr>
            <w:rFonts w:ascii="Georgia" w:hAnsi="Georgia" w:cs="Times New Roman"/>
            <w:i/>
            <w:sz w:val="28"/>
            <w:szCs w:val="28"/>
            <w:lang w:val="fr-FR"/>
          </w:rPr>
          <w:t>agents</w:t>
        </w:r>
      </w:ins>
      <w:r w:rsidR="0053596B" w:rsidRPr="007F6339">
        <w:rPr>
          <w:rFonts w:ascii="Georgia" w:hAnsi="Georgia" w:cs="Times New Roman"/>
          <w:i/>
          <w:sz w:val="28"/>
          <w:szCs w:val="28"/>
          <w:lang w:val="fr-FR"/>
        </w:rPr>
        <w:t>.</w:t>
      </w:r>
    </w:p>
    <w:p w:rsidR="00EA4675" w:rsidRDefault="00EA4675" w:rsidP="00AE0376">
      <w:pPr>
        <w:ind w:left="720"/>
        <w:jc w:val="both"/>
        <w:rPr>
          <w:ins w:id="143" w:author="Dominique Longin" w:date="2016-10-12T17:35:00Z"/>
          <w:rFonts w:ascii="Georgia" w:eastAsiaTheme="minorEastAsia" w:hAnsi="Georgia" w:cs="Times New Roman"/>
          <w:i/>
          <w:sz w:val="28"/>
          <w:szCs w:val="28"/>
          <w:lang w:val="fr-FR"/>
        </w:rPr>
      </w:pPr>
      <w:ins w:id="144" w:author="Dominique Longin" w:date="2016-10-12T17:34:00Z">
        <w:r>
          <w:rPr>
            <w:rFonts w:ascii="Georgia" w:hAnsi="Georgia" w:cs="Times New Roman"/>
            <w:b/>
            <w:i/>
            <w:sz w:val="28"/>
            <w:szCs w:val="28"/>
            <w:u w:val="single"/>
            <w:lang w:val="fr-FR"/>
          </w:rPr>
          <w:t>Hypothèse :</w:t>
        </w:r>
        <w:r>
          <w:rPr>
            <w:rFonts w:ascii="Georgia" w:hAnsi="Georgia" w:cs="Times New Roman"/>
            <w:i/>
            <w:sz w:val="28"/>
            <w:szCs w:val="28"/>
            <w:lang w:val="fr-FR"/>
          </w:rPr>
          <w:t xml:space="preserve"> </w:t>
        </w:r>
        <w:r w:rsidRPr="00EA4675">
          <w:rPr>
            <w:rFonts w:ascii="Georgia" w:hAnsi="Georgia" w:cs="Times New Roman"/>
            <w:i/>
            <w:sz w:val="28"/>
            <w:szCs w:val="28"/>
            <w:lang w:val="fr-FR"/>
            <w:rPrChange w:id="145" w:author="Dominique Longin" w:date="2016-10-12T17:35:00Z">
              <w:rPr>
                <w:rFonts w:ascii="Georgia" w:hAnsi="Georgia" w:cs="Times New Roman"/>
                <w:b/>
                <w:i/>
                <w:sz w:val="28"/>
                <w:szCs w:val="28"/>
                <w:lang w:val="fr-FR"/>
              </w:rPr>
            </w:rPrChange>
          </w:rPr>
          <w:t xml:space="preserve">Dans ce qui suit, par soucis de simplification du modèle, on suppose </w:t>
        </w:r>
      </w:ins>
      <w:proofErr w:type="gramStart"/>
      <w:ins w:id="146" w:author="Dominique Longin" w:date="2016-10-12T17:37:00Z">
        <w:r w:rsidRPr="00D05D6C">
          <w:rPr>
            <w:rFonts w:ascii="Georgia" w:hAnsi="Georgia" w:cs="Times New Roman"/>
            <w:i/>
            <w:sz w:val="28"/>
            <w:szCs w:val="28"/>
            <w:lang w:val="fr-FR"/>
          </w:rPr>
          <w:t>que</w:t>
        </w:r>
        <w:r>
          <w:rPr>
            <w:rFonts w:ascii="Georgia" w:hAnsi="Georgia" w:cs="Times New Roman"/>
            <w:i/>
            <w:sz w:val="28"/>
            <w:szCs w:val="28"/>
            <w:lang w:val="fr-FR"/>
          </w:rPr>
          <w:t xml:space="preserve"> </w:t>
        </w:r>
      </w:ins>
      <w:proofErr w:type="gramEnd"/>
      <m:oMath>
        <m:sSub>
          <m:sSubPr>
            <m:ctrlPr>
              <w:ins w:id="147" w:author="Dominique Longin" w:date="2016-10-12T17:35:00Z">
                <w:rPr>
                  <w:rFonts w:ascii="Cambria Math" w:hAnsi="Cambria Math" w:cs="Times New Roman"/>
                  <w:i/>
                  <w:sz w:val="28"/>
                  <w:szCs w:val="28"/>
                  <w:lang w:val="fr-FR"/>
                </w:rPr>
              </w:ins>
            </m:ctrlPr>
          </m:sSubPr>
          <m:e>
            <m:r>
              <w:ins w:id="148" w:author="Dominique Longin" w:date="2016-10-12T17:35:00Z">
                <w:rPr>
                  <w:rFonts w:ascii="Cambria Math" w:hAnsi="Cambria Math" w:cs="Times New Roman"/>
                  <w:sz w:val="28"/>
                  <w:szCs w:val="28"/>
                  <w:lang w:val="fr-FR"/>
                </w:rPr>
                <m:t>I</m:t>
              </w:ins>
            </m:r>
          </m:e>
          <m:sub>
            <m:r>
              <w:ins w:id="149" w:author="Dominique Longin" w:date="2016-10-12T17:35:00Z">
                <w:rPr>
                  <w:rFonts w:ascii="Cambria Math" w:hAnsi="Cambria Math" w:cs="Times New Roman"/>
                  <w:sz w:val="28"/>
                  <w:szCs w:val="28"/>
                  <w:vertAlign w:val="subscript"/>
                  <w:lang w:val="fr-FR"/>
                </w:rPr>
                <m:t>i</m:t>
              </w:ins>
            </m:r>
          </m:sub>
        </m:sSub>
        <m:d>
          <m:dPr>
            <m:ctrlPr>
              <w:ins w:id="150" w:author="Dominique Longin" w:date="2016-10-12T17:35:00Z">
                <w:rPr>
                  <w:rFonts w:ascii="Cambria Math" w:hAnsi="Cambria Math" w:cs="Times New Roman"/>
                  <w:i/>
                  <w:sz w:val="28"/>
                  <w:szCs w:val="28"/>
                  <w:lang w:val="fr-FR"/>
                </w:rPr>
              </w:ins>
            </m:ctrlPr>
          </m:dPr>
          <m:e>
            <m:r>
              <w:ins w:id="151" w:author="Dominique Longin" w:date="2016-10-12T17:35:00Z">
                <w:rPr>
                  <w:rFonts w:ascii="Cambria Math" w:hAnsi="Cambria Math" w:cs="Times New Roman"/>
                  <w:sz w:val="28"/>
                  <w:szCs w:val="28"/>
                  <w:lang w:val="fr-FR"/>
                </w:rPr>
                <m:t>t</m:t>
              </w:ins>
            </m:r>
          </m:e>
        </m:d>
        <m:r>
          <w:ins w:id="152" w:author="Dominique Longin" w:date="2016-10-12T17:35:00Z">
            <w:rPr>
              <w:rFonts w:ascii="Cambria Math" w:hAnsi="Cambria Math" w:cs="Times New Roman"/>
              <w:sz w:val="28"/>
              <w:szCs w:val="28"/>
              <w:lang w:val="fr-FR"/>
            </w:rPr>
            <m:t>=</m:t>
          </w:ins>
        </m:r>
        <m:sSub>
          <m:sSubPr>
            <m:ctrlPr>
              <w:ins w:id="153" w:author="Dominique Longin" w:date="2016-10-12T17:35:00Z">
                <w:rPr>
                  <w:rFonts w:ascii="Cambria Math" w:hAnsi="Cambria Math" w:cs="Times New Roman"/>
                  <w:i/>
                  <w:sz w:val="28"/>
                  <w:szCs w:val="28"/>
                  <w:lang w:val="fr-FR"/>
                </w:rPr>
              </w:ins>
            </m:ctrlPr>
          </m:sSubPr>
          <m:e>
            <m:r>
              <w:ins w:id="154" w:author="Dominique Longin" w:date="2016-10-12T17:35:00Z">
                <w:rPr>
                  <w:rFonts w:ascii="Cambria Math" w:hAnsi="Cambria Math" w:cs="Times New Roman"/>
                  <w:sz w:val="28"/>
                  <w:szCs w:val="28"/>
                  <w:lang w:val="fr-FR"/>
                </w:rPr>
                <m:t>V</m:t>
              </w:ins>
            </m:r>
          </m:e>
          <m:sub>
            <m:r>
              <w:ins w:id="155" w:author="Dominique Longin" w:date="2016-10-12T17:35:00Z">
                <w:rPr>
                  <w:rFonts w:ascii="Cambria Math" w:hAnsi="Cambria Math" w:cs="Times New Roman"/>
                  <w:sz w:val="28"/>
                  <w:szCs w:val="28"/>
                  <w:lang w:val="fr-FR"/>
                </w:rPr>
                <m:t>i</m:t>
              </w:ins>
            </m:r>
          </m:sub>
        </m:sSub>
        <m:r>
          <w:ins w:id="156" w:author="Dominique Longin" w:date="2016-10-12T17:35:00Z">
            <w:rPr>
              <w:rFonts w:ascii="Cambria Math" w:hAnsi="Cambria Math" w:cs="Times New Roman"/>
              <w:sz w:val="28"/>
              <w:szCs w:val="28"/>
              <w:lang w:val="fr-FR"/>
            </w:rPr>
            <m:t>(t)</m:t>
          </w:ins>
        </m:r>
      </m:oMath>
      <w:ins w:id="157" w:author="Dominique Longin" w:date="2016-10-12T17:35:00Z">
        <w:r>
          <w:rPr>
            <w:rFonts w:ascii="Georgia" w:eastAsiaTheme="minorEastAsia" w:hAnsi="Georgia" w:cs="Times New Roman"/>
            <w:i/>
            <w:sz w:val="28"/>
            <w:szCs w:val="28"/>
            <w:lang w:val="fr-FR"/>
          </w:rPr>
          <w:t>.</w:t>
        </w:r>
      </w:ins>
    </w:p>
    <w:p w:rsidR="00EA4675" w:rsidRPr="00EA4675" w:rsidRDefault="00EA4675" w:rsidP="00AE0376">
      <w:pPr>
        <w:ind w:left="720"/>
        <w:jc w:val="both"/>
        <w:rPr>
          <w:rFonts w:ascii="Georgia" w:hAnsi="Georgia" w:cs="Times New Roman"/>
          <w:sz w:val="28"/>
          <w:szCs w:val="28"/>
          <w:lang w:val="fr-FR"/>
          <w:rPrChange w:id="158" w:author="Dominique Longin" w:date="2016-10-12T17:37:00Z">
            <w:rPr>
              <w:rFonts w:ascii="Georgia" w:hAnsi="Georgia" w:cs="Times New Roman"/>
              <w:i/>
              <w:sz w:val="28"/>
              <w:szCs w:val="28"/>
              <w:lang w:val="fr-FR"/>
            </w:rPr>
          </w:rPrChange>
        </w:rPr>
      </w:pPr>
      <w:ins w:id="159" w:author="Dominique Longin" w:date="2016-10-12T17:35:00Z">
        <w:r w:rsidRPr="00EA4675">
          <w:rPr>
            <w:rFonts w:ascii="Georgia" w:hAnsi="Georgia" w:cs="Times New Roman"/>
            <w:sz w:val="28"/>
            <w:szCs w:val="28"/>
            <w:lang w:val="fr-FR"/>
            <w:rPrChange w:id="160" w:author="Dominique Longin" w:date="2016-10-12T17:35:00Z">
              <w:rPr>
                <w:rFonts w:ascii="Georgia" w:hAnsi="Georgia" w:cs="Times New Roman"/>
                <w:b/>
                <w:i/>
                <w:sz w:val="28"/>
                <w:szCs w:val="28"/>
                <w:u w:val="single"/>
                <w:lang w:val="fr-FR"/>
              </w:rPr>
            </w:rPrChange>
          </w:rPr>
          <w:t xml:space="preserve">Autrement dit, on </w:t>
        </w:r>
        <w:r>
          <w:rPr>
            <w:rFonts w:ascii="Georgia" w:hAnsi="Georgia" w:cs="Times New Roman"/>
            <w:sz w:val="28"/>
            <w:szCs w:val="28"/>
            <w:lang w:val="fr-FR"/>
          </w:rPr>
          <w:t xml:space="preserve">assimile les personnes qui influencent l’opinion de </w:t>
        </w:r>
        <w:r>
          <w:rPr>
            <w:rFonts w:ascii="Georgia" w:hAnsi="Georgia" w:cs="Times New Roman"/>
            <w:i/>
            <w:sz w:val="28"/>
            <w:szCs w:val="28"/>
            <w:lang w:val="fr-FR"/>
          </w:rPr>
          <w:t>i</w:t>
        </w:r>
        <w:r>
          <w:rPr>
            <w:rFonts w:ascii="Georgia" w:hAnsi="Georgia" w:cs="Times New Roman"/>
            <w:sz w:val="28"/>
            <w:szCs w:val="28"/>
            <w:lang w:val="fr-FR"/>
          </w:rPr>
          <w:t xml:space="preserve"> à ses voisins proches. </w:t>
        </w:r>
      </w:ins>
      <w:ins w:id="161" w:author="Dominique Longin" w:date="2016-10-12T17:36:00Z">
        <w:r>
          <w:rPr>
            <w:rFonts w:ascii="Georgia" w:hAnsi="Georgia" w:cs="Times New Roman"/>
            <w:sz w:val="28"/>
            <w:szCs w:val="28"/>
            <w:lang w:val="fr-FR"/>
          </w:rPr>
          <w:t xml:space="preserve">Cette hypothèse est plausible dans le cadre de l’évacuation d’une foule où une personne ne peut voir et interagir qu’avec les personnes directement à côté d’elle. Elle n’est pas restrictive, car techniquement il est facile de définir </w:t>
        </w:r>
        <w:r w:rsidRPr="00927AF1">
          <w:rPr>
            <w:rFonts w:ascii="Georgia" w:hAnsi="Georgia" w:cs="Times New Roman"/>
            <w:i/>
            <w:sz w:val="28"/>
            <w:szCs w:val="28"/>
            <w:lang w:val="fr-FR"/>
          </w:rPr>
          <w:t xml:space="preserve"> </w:t>
        </w:r>
        <m:oMath>
          <m:sSub>
            <m:sSubPr>
              <m:ctrlPr>
                <w:rPr>
                  <w:rFonts w:ascii="Cambria Math" w:hAnsi="Cambria Math" w:cs="Times New Roman"/>
                  <w:i/>
                  <w:sz w:val="28"/>
                  <w:szCs w:val="28"/>
                  <w:lang w:val="fr-FR"/>
                </w:rPr>
              </m:ctrlPr>
            </m:sSubPr>
            <m:e>
              <m:r>
                <w:rPr>
                  <w:rFonts w:ascii="Cambria Math" w:hAnsi="Cambria Math" w:cs="Times New Roman"/>
                  <w:sz w:val="28"/>
                  <w:szCs w:val="28"/>
                  <w:lang w:val="fr-FR"/>
                </w:rPr>
                <m:t>I</m:t>
              </m:r>
            </m:e>
            <m:sub>
              <m:r>
                <w:rPr>
                  <w:rFonts w:ascii="Cambria Math" w:hAnsi="Cambria Math" w:cs="Times New Roman"/>
                  <w:sz w:val="28"/>
                  <w:szCs w:val="28"/>
                  <w:vertAlign w:val="subscript"/>
                  <w:lang w:val="fr-FR"/>
                </w:rPr>
                <m:t>i</m:t>
              </m:r>
            </m:sub>
          </m:sSub>
          <m:d>
            <m:dPr>
              <m:ctrlPr>
                <w:rPr>
                  <w:rFonts w:ascii="Cambria Math" w:hAnsi="Cambria Math" w:cs="Times New Roman"/>
                  <w:i/>
                  <w:sz w:val="28"/>
                  <w:szCs w:val="28"/>
                  <w:lang w:val="fr-FR"/>
                </w:rPr>
              </m:ctrlPr>
            </m:dPr>
            <m:e>
              <m:r>
                <w:rPr>
                  <w:rFonts w:ascii="Cambria Math" w:hAnsi="Cambria Math" w:cs="Times New Roman"/>
                  <w:sz w:val="28"/>
                  <w:szCs w:val="28"/>
                  <w:lang w:val="fr-FR"/>
                </w:rPr>
                <m:t>t</m:t>
              </m:r>
            </m:e>
          </m:d>
        </m:oMath>
      </w:ins>
      <w:ins w:id="162" w:author="Dominique Longin" w:date="2016-10-12T17:37:00Z">
        <w:r>
          <w:rPr>
            <w:rFonts w:ascii="Georgia" w:eastAsiaTheme="minorEastAsia" w:hAnsi="Georgia" w:cs="Times New Roman"/>
            <w:i/>
            <w:sz w:val="28"/>
            <w:szCs w:val="28"/>
            <w:lang w:val="fr-FR"/>
          </w:rPr>
          <w:t xml:space="preserve"> </w:t>
        </w:r>
        <w:r>
          <w:rPr>
            <w:rFonts w:ascii="Georgia" w:eastAsiaTheme="minorEastAsia" w:hAnsi="Georgia" w:cs="Times New Roman"/>
            <w:sz w:val="28"/>
            <w:szCs w:val="28"/>
            <w:lang w:val="fr-FR"/>
          </w:rPr>
          <w:t xml:space="preserve">comme une restriction (au sens mathématique) </w:t>
        </w:r>
        <w:proofErr w:type="gramStart"/>
        <w:r>
          <w:rPr>
            <w:rFonts w:ascii="Georgia" w:eastAsiaTheme="minorEastAsia" w:hAnsi="Georgia" w:cs="Times New Roman"/>
            <w:sz w:val="28"/>
            <w:szCs w:val="28"/>
            <w:lang w:val="fr-FR"/>
          </w:rPr>
          <w:t xml:space="preserve">de </w:t>
        </w:r>
        <w:proofErr w:type="gramEnd"/>
        <m:oMath>
          <m:sSub>
            <m:sSubPr>
              <m:ctrlPr>
                <w:rPr>
                  <w:rFonts w:ascii="Cambria Math" w:hAnsi="Cambria Math" w:cs="Times New Roman"/>
                  <w:i/>
                  <w:sz w:val="28"/>
                  <w:szCs w:val="28"/>
                  <w:lang w:val="fr-FR"/>
                </w:rPr>
              </m:ctrlPr>
            </m:sSubPr>
            <m:e>
              <m:r>
                <w:rPr>
                  <w:rFonts w:ascii="Cambria Math" w:hAnsi="Cambria Math" w:cs="Times New Roman"/>
                  <w:sz w:val="28"/>
                  <w:szCs w:val="28"/>
                  <w:lang w:val="fr-FR"/>
                </w:rPr>
                <m:t>V</m:t>
              </m:r>
            </m:e>
            <m:sub>
              <m:r>
                <w:rPr>
                  <w:rFonts w:ascii="Cambria Math" w:hAnsi="Cambria Math" w:cs="Times New Roman"/>
                  <w:sz w:val="28"/>
                  <w:szCs w:val="28"/>
                  <w:lang w:val="fr-FR"/>
                </w:rPr>
                <m:t>i</m:t>
              </m:r>
            </m:sub>
          </m:sSub>
          <m:r>
            <w:rPr>
              <w:rFonts w:ascii="Cambria Math" w:hAnsi="Cambria Math" w:cs="Times New Roman"/>
              <w:sz w:val="28"/>
              <w:szCs w:val="28"/>
              <w:lang w:val="fr-FR"/>
            </w:rPr>
            <m:t>(t)</m:t>
          </m:r>
        </m:oMath>
        <w:r>
          <w:rPr>
            <w:rFonts w:ascii="Georgia" w:eastAsiaTheme="minorEastAsia" w:hAnsi="Georgia" w:cs="Times New Roman"/>
            <w:i/>
            <w:sz w:val="28"/>
            <w:szCs w:val="28"/>
            <w:lang w:val="fr-FR"/>
          </w:rPr>
          <w:t>.</w:t>
        </w:r>
      </w:ins>
    </w:p>
    <w:p w:rsidR="0053596B" w:rsidRPr="007F6339" w:rsidDel="00EA4675" w:rsidRDefault="0053596B" w:rsidP="007A6603">
      <w:pPr>
        <w:ind w:left="720"/>
        <w:jc w:val="both"/>
        <w:rPr>
          <w:del w:id="163" w:author="Dominique Longin" w:date="2016-10-12T17:37:00Z"/>
          <w:rFonts w:ascii="Georgia" w:hAnsi="Georgia" w:cs="Times New Roman"/>
          <w:i/>
          <w:sz w:val="28"/>
          <w:szCs w:val="28"/>
          <w:lang w:val="fr-FR"/>
        </w:rPr>
      </w:pPr>
      <w:del w:id="164" w:author="Dominique Longin" w:date="2016-10-12T17:37:00Z">
        <w:r w:rsidRPr="007F6339" w:rsidDel="00EA4675">
          <w:rPr>
            <w:rFonts w:ascii="Georgia" w:hAnsi="Georgia" w:cs="Times New Roman"/>
            <w:b/>
            <w:i/>
            <w:sz w:val="28"/>
            <w:szCs w:val="28"/>
            <w:u w:val="single"/>
            <w:lang w:val="fr-FR"/>
          </w:rPr>
          <w:delText>Définition 3</w:delText>
        </w:r>
        <w:r w:rsidRPr="007F6339" w:rsidDel="00EA4675">
          <w:rPr>
            <w:rFonts w:ascii="Georgia" w:hAnsi="Georgia" w:cs="Times New Roman"/>
            <w:b/>
            <w:i/>
            <w:sz w:val="28"/>
            <w:szCs w:val="28"/>
            <w:lang w:val="fr-FR"/>
          </w:rPr>
          <w:delText xml:space="preserve"> :</w:delText>
        </w:r>
        <w:r w:rsidRPr="007F6339" w:rsidDel="00EA4675">
          <w:rPr>
            <w:rFonts w:ascii="Georgia" w:hAnsi="Georgia" w:cs="Times New Roman"/>
            <w:b/>
            <w:i/>
            <w:sz w:val="28"/>
            <w:szCs w:val="28"/>
            <w:u w:val="single"/>
            <w:lang w:val="fr-FR"/>
          </w:rPr>
          <w:delText xml:space="preserve"> </w:delText>
        </w:r>
        <w:r w:rsidRPr="007F6339" w:rsidDel="00EA4675">
          <w:rPr>
            <w:rFonts w:ascii="Georgia" w:hAnsi="Georgia" w:cs="Times New Roman"/>
            <w:i/>
            <w:sz w:val="28"/>
            <w:szCs w:val="28"/>
            <w:lang w:val="fr-FR"/>
          </w:rPr>
          <w:delText>Un ensemble d’influenceurs de l’utilisateur i I’</w:delText>
        </w:r>
        <w:r w:rsidRPr="007F6339" w:rsidDel="00EA4675">
          <w:rPr>
            <w:rFonts w:ascii="Georgia" w:hAnsi="Georgia" w:cs="Times New Roman"/>
            <w:i/>
            <w:sz w:val="28"/>
            <w:szCs w:val="28"/>
            <w:vertAlign w:val="subscript"/>
            <w:lang w:val="fr-FR"/>
          </w:rPr>
          <w:delText>i</w:delText>
        </w:r>
        <w:r w:rsidRPr="007F6339" w:rsidDel="00EA4675">
          <w:rPr>
            <w:rFonts w:ascii="Georgia" w:hAnsi="Georgia" w:cs="Times New Roman"/>
            <w:i/>
            <w:sz w:val="28"/>
            <w:szCs w:val="28"/>
            <w:lang w:val="fr-FR"/>
          </w:rPr>
          <w:delText xml:space="preserve">(t) est l’ensemble de tous les personnes qui influence l’utilisateur </w:delText>
        </w:r>
        <w:r w:rsidR="007A6603" w:rsidRPr="007F6339" w:rsidDel="00EA4675">
          <w:rPr>
            <w:rFonts w:ascii="Georgia" w:hAnsi="Georgia" w:cs="Times New Roman"/>
            <w:i/>
            <w:sz w:val="28"/>
            <w:szCs w:val="28"/>
            <w:lang w:val="fr-FR"/>
          </w:rPr>
          <w:delText>I à l’instant t</w:delText>
        </w:r>
        <w:r w:rsidRPr="007F6339" w:rsidDel="00EA4675">
          <w:rPr>
            <w:rFonts w:ascii="Georgia" w:hAnsi="Georgia" w:cs="Times New Roman"/>
            <w:i/>
            <w:sz w:val="28"/>
            <w:szCs w:val="28"/>
            <w:lang w:val="fr-FR"/>
          </w:rPr>
          <w:delText>. I’ = {I’</w:delText>
        </w:r>
        <w:r w:rsidRPr="007F6339" w:rsidDel="00EA4675">
          <w:rPr>
            <w:rFonts w:ascii="Georgia" w:hAnsi="Georgia" w:cs="Times New Roman"/>
            <w:i/>
            <w:sz w:val="28"/>
            <w:szCs w:val="28"/>
            <w:vertAlign w:val="subscript"/>
            <w:lang w:val="fr-FR"/>
          </w:rPr>
          <w:delText>i</w:delText>
        </w:r>
        <w:r w:rsidRPr="007F6339" w:rsidDel="00EA4675">
          <w:rPr>
            <w:rFonts w:ascii="Georgia" w:hAnsi="Georgia" w:cs="Times New Roman"/>
            <w:i/>
            <w:sz w:val="28"/>
            <w:szCs w:val="28"/>
            <w:lang w:val="fr-FR"/>
          </w:rPr>
          <w:delText>(t) | 1 ≤ i ≤ n} est l’ensemble de toutes les relations d’influence des utilisateurs</w:delText>
        </w:r>
        <w:r w:rsidR="007A6603" w:rsidRPr="007F6339" w:rsidDel="00EA4675">
          <w:rPr>
            <w:rFonts w:ascii="Georgia" w:hAnsi="Georgia" w:cs="Times New Roman"/>
            <w:i/>
            <w:sz w:val="28"/>
            <w:szCs w:val="28"/>
            <w:lang w:val="fr-FR"/>
          </w:rPr>
          <w:delText xml:space="preserve"> à l’instant t</w:delText>
        </w:r>
        <w:r w:rsidRPr="007F6339" w:rsidDel="00EA4675">
          <w:rPr>
            <w:rFonts w:ascii="Georgia" w:hAnsi="Georgia" w:cs="Times New Roman"/>
            <w:i/>
            <w:sz w:val="28"/>
            <w:szCs w:val="28"/>
            <w:lang w:val="fr-FR"/>
          </w:rPr>
          <w:delText>.</w:delText>
        </w:r>
        <w:r w:rsidR="007A6603" w:rsidRPr="007F6339" w:rsidDel="00EA4675">
          <w:rPr>
            <w:rFonts w:ascii="Georgia" w:hAnsi="Georgia" w:cs="Times New Roman"/>
            <w:i/>
            <w:sz w:val="28"/>
            <w:szCs w:val="28"/>
            <w:lang w:val="fr-FR"/>
          </w:rPr>
          <w:delText xml:space="preserve"> Avec j </w:delText>
        </w:r>
        <w:r w:rsidR="007A6603" w:rsidRPr="007F6339" w:rsidDel="00EA4675">
          <w:rPr>
            <w:rFonts w:ascii="Cambria Math" w:hAnsi="Cambria Math" w:cs="Times New Roman"/>
            <w:i/>
            <w:sz w:val="28"/>
            <w:szCs w:val="28"/>
            <w:lang w:val="fr-FR"/>
          </w:rPr>
          <w:delText>∈</w:delText>
        </w:r>
        <w:r w:rsidR="007A6603" w:rsidRPr="007F6339" w:rsidDel="00EA4675">
          <w:rPr>
            <w:rFonts w:ascii="Georgia" w:hAnsi="Georgia" w:cs="Times New Roman"/>
            <w:i/>
            <w:sz w:val="28"/>
            <w:szCs w:val="28"/>
            <w:lang w:val="fr-FR"/>
          </w:rPr>
          <w:delText xml:space="preserve"> I</w:delText>
        </w:r>
        <w:r w:rsidR="007A6603" w:rsidRPr="007F6339" w:rsidDel="00EA4675">
          <w:rPr>
            <w:rFonts w:ascii="Georgia" w:hAnsi="Georgia" w:cs="Times New Roman"/>
            <w:i/>
            <w:sz w:val="28"/>
            <w:szCs w:val="28"/>
            <w:vertAlign w:val="subscript"/>
            <w:lang w:val="fr-FR"/>
          </w:rPr>
          <w:delText>i</w:delText>
        </w:r>
        <w:r w:rsidR="007A6603" w:rsidRPr="007F6339" w:rsidDel="00EA4675">
          <w:rPr>
            <w:rFonts w:ascii="Georgia" w:hAnsi="Georgia" w:cs="Times New Roman"/>
            <w:i/>
            <w:sz w:val="28"/>
            <w:szCs w:val="28"/>
            <w:lang w:val="fr-FR"/>
          </w:rPr>
          <w:delText xml:space="preserve">, si j </w:delText>
        </w:r>
        <w:r w:rsidR="007A6603" w:rsidRPr="007F6339" w:rsidDel="00EA4675">
          <w:rPr>
            <w:rFonts w:ascii="Cambria Math" w:hAnsi="Cambria Math" w:cs="Times New Roman"/>
            <w:i/>
            <w:sz w:val="28"/>
            <w:szCs w:val="28"/>
            <w:lang w:val="fr-FR"/>
          </w:rPr>
          <w:delText>∈</w:delText>
        </w:r>
        <w:r w:rsidR="007A6603" w:rsidRPr="007F6339" w:rsidDel="00EA4675">
          <w:rPr>
            <w:rFonts w:ascii="Georgia" w:hAnsi="Georgia" w:cs="Times New Roman"/>
            <w:i/>
            <w:sz w:val="28"/>
            <w:szCs w:val="28"/>
            <w:lang w:val="fr-FR"/>
          </w:rPr>
          <w:delText xml:space="preserve"> V</w:delText>
        </w:r>
        <w:r w:rsidR="007A6603" w:rsidRPr="007F6339" w:rsidDel="00EA4675">
          <w:rPr>
            <w:rFonts w:ascii="Georgia" w:hAnsi="Georgia" w:cs="Times New Roman"/>
            <w:i/>
            <w:sz w:val="28"/>
            <w:szCs w:val="28"/>
            <w:vertAlign w:val="subscript"/>
            <w:lang w:val="fr-FR"/>
          </w:rPr>
          <w:delText>i</w:delText>
        </w:r>
        <w:r w:rsidR="007A6603" w:rsidRPr="007F6339" w:rsidDel="00EA4675">
          <w:rPr>
            <w:rFonts w:ascii="Georgia" w:hAnsi="Georgia" w:cs="Times New Roman"/>
            <w:i/>
            <w:sz w:val="28"/>
            <w:szCs w:val="28"/>
            <w:lang w:val="fr-FR"/>
          </w:rPr>
          <w:delText xml:space="preserve">(t) alors j </w:delText>
        </w:r>
        <w:r w:rsidR="007A6603" w:rsidRPr="007F6339" w:rsidDel="00EA4675">
          <w:rPr>
            <w:rFonts w:ascii="Cambria Math" w:hAnsi="Cambria Math" w:cs="Times New Roman"/>
            <w:i/>
            <w:sz w:val="28"/>
            <w:szCs w:val="28"/>
            <w:lang w:val="fr-FR"/>
          </w:rPr>
          <w:delText>∈</w:delText>
        </w:r>
        <w:r w:rsidR="007A6603" w:rsidRPr="007F6339" w:rsidDel="00EA4675">
          <w:rPr>
            <w:rFonts w:ascii="Georgia" w:hAnsi="Georgia" w:cs="Times New Roman"/>
            <w:i/>
            <w:sz w:val="28"/>
            <w:szCs w:val="28"/>
            <w:lang w:val="fr-FR"/>
          </w:rPr>
          <w:delText xml:space="preserve"> I’</w:delText>
        </w:r>
        <w:r w:rsidR="007A6603" w:rsidRPr="007F6339" w:rsidDel="00EA4675">
          <w:rPr>
            <w:rFonts w:ascii="Georgia" w:hAnsi="Georgia" w:cs="Times New Roman"/>
            <w:i/>
            <w:sz w:val="28"/>
            <w:szCs w:val="28"/>
            <w:vertAlign w:val="subscript"/>
            <w:lang w:val="fr-FR"/>
          </w:rPr>
          <w:delText>i</w:delText>
        </w:r>
        <w:r w:rsidR="007A6603" w:rsidRPr="007F6339" w:rsidDel="00EA4675">
          <w:rPr>
            <w:rFonts w:ascii="Georgia" w:hAnsi="Georgia" w:cs="Times New Roman"/>
            <w:i/>
            <w:sz w:val="28"/>
            <w:szCs w:val="28"/>
            <w:lang w:val="fr-FR"/>
          </w:rPr>
          <w:delText>(t).</w:delText>
        </w:r>
      </w:del>
    </w:p>
    <w:p w:rsidR="007D6E69" w:rsidRDefault="00AE0376" w:rsidP="00EC5359">
      <w:pPr>
        <w:pStyle w:val="Paragraphedeliste"/>
        <w:ind w:firstLine="720"/>
        <w:rPr>
          <w:ins w:id="165" w:author="Dominique Longin" w:date="2016-10-12T17:46:00Z"/>
          <w:rFonts w:ascii="Georgia" w:hAnsi="Georgia" w:cs="Times New Roman"/>
          <w:sz w:val="28"/>
          <w:szCs w:val="28"/>
          <w:lang w:val="fr-FR"/>
        </w:rPr>
        <w:pPrChange w:id="166" w:author="Dominique Longin" w:date="2016-10-12T17:44:00Z">
          <w:pPr>
            <w:pStyle w:val="Paragraphedeliste"/>
            <w:ind w:firstLine="720"/>
            <w:jc w:val="both"/>
          </w:pPr>
        </w:pPrChange>
      </w:pPr>
      <w:r w:rsidRPr="007F6339">
        <w:rPr>
          <w:rFonts w:ascii="Georgia" w:hAnsi="Georgia" w:cs="Times New Roman"/>
          <w:sz w:val="28"/>
          <w:szCs w:val="28"/>
          <w:lang w:val="fr-FR"/>
        </w:rPr>
        <w:t xml:space="preserve">Les relations dans </w:t>
      </w:r>
      <m:oMath>
        <m:r>
          <w:rPr>
            <w:rFonts w:ascii="Cambria Math" w:hAnsi="Cambria Math" w:cs="Times New Roman"/>
            <w:sz w:val="28"/>
            <w:szCs w:val="28"/>
            <w:lang w:val="fr-FR"/>
          </w:rPr>
          <m:t>I</m:t>
        </m:r>
        <m:r>
          <w:del w:id="167" w:author="Dominique Longin" w:date="2016-10-12T17:38:00Z">
            <w:rPr>
              <w:rFonts w:ascii="Cambria Math" w:hAnsi="Cambria Math" w:cs="Times New Roman"/>
              <w:sz w:val="28"/>
              <w:szCs w:val="28"/>
              <w:lang w:val="fr-FR"/>
            </w:rPr>
            <m:t>’</m:t>
          </w:del>
        </m:r>
        <m:r>
          <w:rPr>
            <w:rFonts w:ascii="Cambria Math" w:hAnsi="Cambria Math" w:cs="Times New Roman"/>
            <w:sz w:val="28"/>
            <w:szCs w:val="28"/>
            <w:lang w:val="fr-FR"/>
            <w:rPrChange w:id="168" w:author="Dominique Longin" w:date="2016-10-12T18:23:00Z">
              <w:rPr>
                <w:rFonts w:ascii="Cambria Math" w:hAnsi="Cambria Math" w:cs="Times New Roman"/>
                <w:sz w:val="28"/>
                <w:szCs w:val="28"/>
                <w:lang w:val="fr-FR"/>
              </w:rPr>
            </w:rPrChange>
          </w:rPr>
          <m:t>(t)</m:t>
        </m:r>
      </m:oMath>
      <w:r w:rsidRPr="007F6339">
        <w:rPr>
          <w:rFonts w:ascii="Georgia" w:hAnsi="Georgia" w:cs="Times New Roman"/>
          <w:i/>
          <w:sz w:val="28"/>
          <w:szCs w:val="28"/>
          <w:lang w:val="fr-FR"/>
        </w:rPr>
        <w:t xml:space="preserve"> </w:t>
      </w:r>
      <w:r w:rsidRPr="007F6339">
        <w:rPr>
          <w:rFonts w:ascii="Georgia" w:hAnsi="Georgia" w:cs="Times New Roman"/>
          <w:sz w:val="28"/>
          <w:szCs w:val="28"/>
          <w:lang w:val="fr-FR"/>
        </w:rPr>
        <w:t>créent un réseau d’influence</w:t>
      </w:r>
      <w:r w:rsidR="007A6603" w:rsidRPr="007F6339">
        <w:rPr>
          <w:rFonts w:ascii="Georgia" w:hAnsi="Georgia" w:cs="Times New Roman"/>
          <w:sz w:val="28"/>
          <w:szCs w:val="28"/>
          <w:lang w:val="fr-FR"/>
        </w:rPr>
        <w:t xml:space="preserve"> à l’instant </w:t>
      </w:r>
      <w:r w:rsidR="007A6603" w:rsidRPr="007F6339">
        <w:rPr>
          <w:rFonts w:ascii="Georgia" w:hAnsi="Georgia" w:cs="Times New Roman"/>
          <w:i/>
          <w:sz w:val="28"/>
          <w:szCs w:val="28"/>
          <w:lang w:val="fr-FR"/>
        </w:rPr>
        <w:t>t</w:t>
      </w:r>
      <w:r w:rsidRPr="007F6339">
        <w:rPr>
          <w:rFonts w:ascii="Georgia" w:hAnsi="Georgia" w:cs="Times New Roman"/>
          <w:sz w:val="28"/>
          <w:szCs w:val="28"/>
          <w:lang w:val="fr-FR"/>
        </w:rPr>
        <w:t>. Pour modéliser ce réseau,  on utilise</w:t>
      </w:r>
      <w:r w:rsidR="003D0218" w:rsidRPr="007F6339">
        <w:rPr>
          <w:rFonts w:ascii="Georgia" w:hAnsi="Georgia" w:cs="Times New Roman"/>
          <w:sz w:val="28"/>
          <w:szCs w:val="28"/>
          <w:lang w:val="fr-FR"/>
        </w:rPr>
        <w:t xml:space="preserve"> un graphe</w:t>
      </w:r>
      <w:ins w:id="169" w:author="Dominique Longin" w:date="2016-10-12T17:38:00Z">
        <w:r w:rsidR="00EC5359">
          <w:rPr>
            <w:rFonts w:ascii="Georgia" w:hAnsi="Georgia" w:cs="Times New Roman"/>
            <w:sz w:val="28"/>
            <w:szCs w:val="28"/>
            <w:lang w:val="fr-FR"/>
          </w:rPr>
          <w:t xml:space="preserve"> </w:t>
        </w:r>
      </w:ins>
      <w:ins w:id="170" w:author="Dominique Longin" w:date="2016-10-12T18:24:00Z">
        <w:r w:rsidR="0070438D">
          <w:rPr>
            <w:rFonts w:ascii="Georgia" w:hAnsi="Georgia" w:cs="Times New Roman"/>
            <w:sz w:val="28"/>
            <w:szCs w:val="28"/>
            <w:lang w:val="fr-FR"/>
          </w:rPr>
          <w:t>partiel</w:t>
        </w:r>
      </w:ins>
      <w:r w:rsidR="003D0218" w:rsidRPr="007F6339">
        <w:rPr>
          <w:rFonts w:ascii="Georgia" w:hAnsi="Georgia" w:cs="Times New Roman"/>
          <w:sz w:val="28"/>
          <w:szCs w:val="28"/>
          <w:lang w:val="fr-FR"/>
        </w:rPr>
        <w:t xml:space="preserve"> </w:t>
      </w:r>
      <w:r w:rsidR="00F7095A" w:rsidRPr="007F6339">
        <w:rPr>
          <w:rFonts w:ascii="Georgia" w:hAnsi="Georgia" w:cs="Times New Roman"/>
          <w:sz w:val="28"/>
          <w:szCs w:val="28"/>
          <w:lang w:val="fr-FR"/>
        </w:rPr>
        <w:t>orienté</w:t>
      </w:r>
      <w:r w:rsidR="00C73C6C" w:rsidRPr="007F6339">
        <w:rPr>
          <w:rFonts w:ascii="Georgia" w:hAnsi="Georgia" w:cs="Times New Roman"/>
          <w:sz w:val="28"/>
          <w:szCs w:val="28"/>
          <w:lang w:val="fr-FR"/>
        </w:rPr>
        <w:t xml:space="preserve"> </w:t>
      </w:r>
      <w:proofErr w:type="spellStart"/>
      <w:ins w:id="171" w:author="Dominique Longin" w:date="2016-10-12T17:38:00Z">
        <w:r w:rsidR="00EC5359">
          <w:rPr>
            <w:rFonts w:ascii="Georgia" w:hAnsi="Georgia" w:cs="Times New Roman"/>
            <w:sz w:val="28"/>
            <w:szCs w:val="28"/>
            <w:lang w:val="fr-FR"/>
          </w:rPr>
          <w:t>ir</w:t>
        </w:r>
      </w:ins>
      <w:del w:id="172" w:author="Dominique Longin" w:date="2016-10-12T17:38:00Z">
        <w:r w:rsidR="00C73C6C" w:rsidRPr="007F6339" w:rsidDel="00EC5359">
          <w:rPr>
            <w:rFonts w:ascii="Georgia" w:hAnsi="Georgia" w:cs="Times New Roman"/>
            <w:sz w:val="28"/>
            <w:szCs w:val="28"/>
            <w:lang w:val="fr-FR"/>
          </w:rPr>
          <w:delText xml:space="preserve">pas </w:delText>
        </w:r>
      </w:del>
      <w:r w:rsidR="00C73C6C" w:rsidRPr="007F6339">
        <w:rPr>
          <w:rFonts w:ascii="Georgia" w:hAnsi="Georgia" w:cs="Times New Roman"/>
          <w:sz w:val="28"/>
          <w:szCs w:val="28"/>
          <w:lang w:val="fr-FR"/>
        </w:rPr>
        <w:t>réflexif</w:t>
      </w:r>
      <w:proofErr w:type="spellEnd"/>
      <w:r w:rsidR="00F7095A" w:rsidRPr="007F6339">
        <w:rPr>
          <w:rFonts w:ascii="Georgia" w:hAnsi="Georgia" w:cs="Times New Roman"/>
          <w:sz w:val="28"/>
          <w:szCs w:val="28"/>
          <w:lang w:val="fr-FR"/>
        </w:rPr>
        <w:t xml:space="preserve"> </w:t>
      </w:r>
      <m:oMath>
        <m:r>
          <w:ins w:id="173" w:author="Dominique Longin" w:date="2016-10-12T17:38:00Z">
            <w:rPr>
              <w:rFonts w:ascii="Cambria Math" w:hAnsi="Cambria Math" w:cs="Times New Roman"/>
              <w:sz w:val="28"/>
              <w:szCs w:val="28"/>
              <w:lang w:val="fr-FR"/>
            </w:rPr>
            <m:t>G</m:t>
          </w:ins>
        </m:r>
        <m:d>
          <m:dPr>
            <m:ctrlPr>
              <w:ins w:id="174" w:author="Dominique Longin" w:date="2016-10-12T17:38:00Z">
                <w:rPr>
                  <w:rFonts w:ascii="Cambria Math" w:hAnsi="Cambria Math" w:cs="Times New Roman"/>
                  <w:i/>
                  <w:sz w:val="28"/>
                  <w:szCs w:val="28"/>
                  <w:lang w:val="fr-FR"/>
                </w:rPr>
              </w:ins>
            </m:ctrlPr>
          </m:dPr>
          <m:e>
            <m:r>
              <w:ins w:id="175" w:author="Dominique Longin" w:date="2016-10-12T17:38:00Z">
                <w:rPr>
                  <w:rFonts w:ascii="Cambria Math" w:hAnsi="Cambria Math" w:cs="Times New Roman"/>
                  <w:sz w:val="28"/>
                  <w:szCs w:val="28"/>
                  <w:lang w:val="fr-FR"/>
                </w:rPr>
                <m:t>t</m:t>
              </w:ins>
            </m:r>
          </m:e>
        </m:d>
        <m:r>
          <w:ins w:id="176" w:author="Dominique Longin" w:date="2016-10-12T17:38:00Z">
            <w:rPr>
              <w:rFonts w:ascii="Cambria Math" w:hAnsi="Cambria Math" w:cs="Times New Roman"/>
              <w:sz w:val="28"/>
              <w:szCs w:val="28"/>
              <w:lang w:val="fr-FR"/>
            </w:rPr>
            <m:t xml:space="preserve">= </m:t>
          </w:ins>
        </m:r>
        <m:d>
          <m:dPr>
            <m:begChr m:val="〈"/>
            <m:endChr m:val="〉"/>
            <m:ctrlPr>
              <w:ins w:id="177" w:author="Dominique Longin" w:date="2016-10-12T17:38:00Z">
                <w:rPr>
                  <w:rFonts w:ascii="Cambria Math" w:hAnsi="Cambria Math" w:cs="Times New Roman"/>
                  <w:i/>
                  <w:sz w:val="28"/>
                  <w:szCs w:val="28"/>
                  <w:lang w:val="fr-FR"/>
                </w:rPr>
              </w:ins>
            </m:ctrlPr>
          </m:dPr>
          <m:e>
            <m:r>
              <w:ins w:id="178" w:author="Dominique Longin" w:date="2016-10-12T17:41:00Z">
                <w:rPr>
                  <w:rFonts w:ascii="Cambria Math" w:hAnsi="Cambria Math" w:cs="Times New Roman"/>
                  <w:sz w:val="28"/>
                  <w:szCs w:val="28"/>
                  <w:lang w:val="fr-FR"/>
                </w:rPr>
                <m:t>N</m:t>
              </w:ins>
            </m:r>
            <m:r>
              <w:ins w:id="179" w:author="Dominique Longin" w:date="2016-10-12T17:39:00Z">
                <w:rPr>
                  <w:rFonts w:ascii="Cambria Math" w:hAnsi="Cambria Math" w:cs="Times New Roman"/>
                  <w:sz w:val="28"/>
                  <w:szCs w:val="28"/>
                  <w:lang w:val="fr-FR"/>
                </w:rPr>
                <m:t>, B(t)</m:t>
              </w:ins>
            </m:r>
          </m:e>
        </m:d>
      </m:oMath>
      <w:ins w:id="180" w:author="Dominique Longin" w:date="2016-10-12T17:39:00Z">
        <w:r w:rsidR="00EC5359">
          <w:rPr>
            <w:rFonts w:ascii="Georgia" w:eastAsiaTheme="minorEastAsia" w:hAnsi="Georgia" w:cs="Times New Roman"/>
            <w:sz w:val="28"/>
            <w:szCs w:val="28"/>
            <w:lang w:val="fr-FR"/>
          </w:rPr>
          <w:t xml:space="preserve"> où l’ensemble </w:t>
        </w:r>
      </w:ins>
      <w:ins w:id="181" w:author="Dominique Longin" w:date="2016-10-12T17:41:00Z">
        <w:r w:rsidR="00EC5359">
          <w:rPr>
            <w:rFonts w:ascii="Georgia" w:eastAsiaTheme="minorEastAsia" w:hAnsi="Georgia" w:cs="Times New Roman"/>
            <w:i/>
            <w:sz w:val="28"/>
            <w:szCs w:val="28"/>
            <w:lang w:val="fr-FR"/>
          </w:rPr>
          <w:t>N</w:t>
        </w:r>
        <w:r w:rsidR="00EC5359">
          <w:rPr>
            <w:rFonts w:ascii="Georgia" w:eastAsiaTheme="minorEastAsia" w:hAnsi="Georgia" w:cs="Times New Roman"/>
            <w:sz w:val="28"/>
            <w:szCs w:val="28"/>
            <w:lang w:val="fr-FR"/>
          </w:rPr>
          <w:t xml:space="preserve"> </w:t>
        </w:r>
      </w:ins>
      <w:ins w:id="182" w:author="Dominique Longin" w:date="2016-10-12T17:39:00Z">
        <w:r w:rsidR="00EC5359">
          <w:rPr>
            <w:rFonts w:ascii="Georgia" w:eastAsiaTheme="minorEastAsia" w:hAnsi="Georgia" w:cs="Times New Roman"/>
            <w:sz w:val="28"/>
            <w:szCs w:val="28"/>
            <w:lang w:val="fr-FR"/>
          </w:rPr>
          <w:t>des nœuds du graphe est isomorphe à l</w:t>
        </w:r>
      </w:ins>
      <w:ins w:id="183" w:author="Dominique Longin" w:date="2016-10-12T17:40:00Z">
        <w:r w:rsidR="00EC5359">
          <w:rPr>
            <w:rFonts w:ascii="Georgia" w:eastAsiaTheme="minorEastAsia" w:hAnsi="Georgia" w:cs="Times New Roman"/>
            <w:sz w:val="28"/>
            <w:szCs w:val="28"/>
            <w:lang w:val="fr-FR"/>
          </w:rPr>
          <w:t xml:space="preserve">’ensemble des agents </w:t>
        </w:r>
        <w:r w:rsidR="00EC5359" w:rsidRPr="00D05D6C">
          <w:rPr>
            <w:rFonts w:ascii="Georgia" w:eastAsiaTheme="minorEastAsia" w:hAnsi="Georgia" w:cs="Times New Roman"/>
            <w:i/>
            <w:sz w:val="28"/>
            <w:szCs w:val="28"/>
            <w:lang w:val="fr-FR"/>
          </w:rPr>
          <w:t>A</w:t>
        </w:r>
        <w:r w:rsidR="00EC5359">
          <w:rPr>
            <w:rFonts w:ascii="Georgia" w:eastAsiaTheme="minorEastAsia" w:hAnsi="Georgia" w:cs="Times New Roman"/>
            <w:sz w:val="28"/>
            <w:szCs w:val="28"/>
            <w:lang w:val="fr-FR"/>
          </w:rPr>
          <w:t xml:space="preserve">, et où </w:t>
        </w:r>
        <m:oMath>
          <m:r>
            <w:rPr>
              <w:rFonts w:ascii="Cambria Math" w:eastAsiaTheme="minorEastAsia" w:hAnsi="Cambria Math" w:cs="Times New Roman"/>
              <w:sz w:val="28"/>
              <w:szCs w:val="28"/>
              <w:lang w:val="fr-FR"/>
            </w:rPr>
            <m:t>B</m:t>
          </m:r>
          <m:d>
            <m:dPr>
              <m:ctrlPr>
                <w:rPr>
                  <w:rFonts w:ascii="Cambria Math" w:eastAsiaTheme="minorEastAsia" w:hAnsi="Cambria Math" w:cs="Times New Roman"/>
                  <w:i/>
                  <w:sz w:val="28"/>
                  <w:szCs w:val="28"/>
                  <w:lang w:val="fr-FR"/>
                </w:rPr>
              </m:ctrlPr>
            </m:dPr>
            <m:e>
              <m:r>
                <w:rPr>
                  <w:rFonts w:ascii="Cambria Math" w:eastAsiaTheme="minorEastAsia" w:hAnsi="Cambria Math" w:cs="Times New Roman"/>
                  <w:sz w:val="28"/>
                  <w:szCs w:val="28"/>
                  <w:lang w:val="fr-FR"/>
                </w:rPr>
                <m:t>t</m:t>
              </m:r>
            </m:e>
          </m:d>
        </m:oMath>
      </w:ins>
      <m:oMath>
        <m:r>
          <w:ins w:id="184" w:author="Dominique Longin" w:date="2016-10-12T18:24:00Z">
            <w:rPr>
              <w:rFonts w:ascii="Cambria Math" w:eastAsiaTheme="minorEastAsia" w:hAnsi="Cambria Math" w:cs="Times New Roman"/>
              <w:sz w:val="28"/>
              <w:szCs w:val="28"/>
              <w:lang w:val="fr-FR"/>
            </w:rPr>
            <m:t>⊆</m:t>
          </w:ins>
        </m:r>
        <m:r>
          <w:ins w:id="185" w:author="Dominique Longin" w:date="2016-10-12T17:40:00Z">
            <w:rPr>
              <w:rFonts w:ascii="Cambria Math" w:eastAsiaTheme="minorEastAsia" w:hAnsi="Cambria Math" w:cs="Times New Roman"/>
              <w:sz w:val="28"/>
              <w:szCs w:val="28"/>
              <w:lang w:val="fr-FR"/>
            </w:rPr>
            <m:t>{</m:t>
          </w:ins>
        </m:r>
        <m:sSub>
          <m:sSubPr>
            <m:ctrlPr>
              <w:ins w:id="186" w:author="Dominique Longin" w:date="2016-10-12T17:42:00Z">
                <w:rPr>
                  <w:rFonts w:ascii="Cambria Math" w:eastAsiaTheme="minorEastAsia" w:hAnsi="Cambria Math" w:cs="Times New Roman"/>
                  <w:i/>
                  <w:sz w:val="28"/>
                  <w:szCs w:val="28"/>
                  <w:lang w:val="fr-FR"/>
                </w:rPr>
              </w:ins>
            </m:ctrlPr>
          </m:sSubPr>
          <m:e>
            <m:r>
              <w:ins w:id="187" w:author="Dominique Longin" w:date="2016-10-12T17:42:00Z">
                <w:rPr>
                  <w:rFonts w:ascii="Cambria Math" w:eastAsiaTheme="minorEastAsia" w:hAnsi="Cambria Math" w:cs="Times New Roman"/>
                  <w:sz w:val="28"/>
                  <w:szCs w:val="28"/>
                  <w:lang w:val="fr-FR"/>
                </w:rPr>
                <m:t>p</m:t>
              </w:ins>
            </m:r>
          </m:e>
          <m:sub>
            <m:r>
              <w:ins w:id="188" w:author="Dominique Longin" w:date="2016-10-12T17:42:00Z">
                <w:rPr>
                  <w:rFonts w:ascii="Cambria Math" w:eastAsiaTheme="minorEastAsia" w:hAnsi="Cambria Math" w:cs="Times New Roman"/>
                  <w:sz w:val="28"/>
                  <w:szCs w:val="28"/>
                  <w:lang w:val="fr-FR"/>
                </w:rPr>
                <m:t>ij</m:t>
              </w:ins>
            </m:r>
          </m:sub>
        </m:sSub>
        <m:r>
          <w:ins w:id="189" w:author="Dominique Longin" w:date="2016-10-12T17:48:00Z">
            <w:rPr>
              <w:rFonts w:ascii="Cambria Math" w:eastAsiaTheme="minorEastAsia" w:hAnsi="Cambria Math" w:cs="Times New Roman"/>
              <w:sz w:val="28"/>
              <w:szCs w:val="28"/>
              <w:lang w:val="fr-FR"/>
            </w:rPr>
            <m:t>(t)</m:t>
          </w:ins>
        </m:r>
        <m:r>
          <w:ins w:id="190" w:author="Dominique Longin" w:date="2016-10-12T17:42:00Z">
            <w:rPr>
              <w:rFonts w:ascii="Cambria Math" w:eastAsiaTheme="minorEastAsia" w:hAnsi="Cambria Math" w:cs="Times New Roman"/>
              <w:sz w:val="28"/>
              <w:szCs w:val="28"/>
              <w:lang w:val="fr-FR"/>
            </w:rPr>
            <m:t>∈</m:t>
          </w:ins>
        </m:r>
        <m:d>
          <m:dPr>
            <m:begChr m:val="["/>
            <m:endChr m:val="]"/>
            <m:ctrlPr>
              <w:ins w:id="191" w:author="Dominique Longin" w:date="2016-10-12T17:42:00Z">
                <w:rPr>
                  <w:rFonts w:ascii="Cambria Math" w:eastAsiaTheme="minorEastAsia" w:hAnsi="Cambria Math" w:cs="Times New Roman"/>
                  <w:i/>
                  <w:sz w:val="28"/>
                  <w:szCs w:val="28"/>
                  <w:lang w:val="fr-FR"/>
                </w:rPr>
              </w:ins>
            </m:ctrlPr>
          </m:dPr>
          <m:e>
            <m:r>
              <w:ins w:id="192" w:author="Dominique Longin" w:date="2016-10-12T17:42:00Z">
                <w:rPr>
                  <w:rFonts w:ascii="Cambria Math" w:eastAsiaTheme="minorEastAsia" w:hAnsi="Cambria Math" w:cs="Times New Roman"/>
                  <w:sz w:val="28"/>
                  <w:szCs w:val="28"/>
                  <w:lang w:val="fr-FR"/>
                </w:rPr>
                <m:t>0,1</m:t>
              </w:ins>
            </m:r>
          </m:e>
        </m:d>
        <m:r>
          <w:ins w:id="193" w:author="Dominique Longin" w:date="2016-10-12T17:42:00Z">
            <w:rPr>
              <w:rFonts w:ascii="Cambria Math" w:eastAsiaTheme="minorEastAsia" w:hAnsi="Cambria Math" w:cs="Times New Roman"/>
              <w:sz w:val="28"/>
              <w:szCs w:val="28"/>
              <w:lang w:val="fr-FR"/>
            </w:rPr>
            <m:t xml:space="preserve"> : </m:t>
          </w:ins>
        </m:r>
        <m:d>
          <m:dPr>
            <m:ctrlPr>
              <w:ins w:id="194" w:author="Dominique Longin" w:date="2016-10-12T17:40:00Z">
                <w:rPr>
                  <w:rFonts w:ascii="Cambria Math" w:eastAsiaTheme="minorEastAsia" w:hAnsi="Cambria Math" w:cs="Times New Roman"/>
                  <w:i/>
                  <w:sz w:val="28"/>
                  <w:szCs w:val="28"/>
                  <w:lang w:val="fr-FR"/>
                </w:rPr>
              </w:ins>
            </m:ctrlPr>
          </m:dPr>
          <m:e>
            <m:r>
              <w:ins w:id="195" w:author="Dominique Longin" w:date="2016-10-12T17:40:00Z">
                <w:rPr>
                  <w:rFonts w:ascii="Cambria Math" w:eastAsiaTheme="minorEastAsia" w:hAnsi="Cambria Math" w:cs="Times New Roman"/>
                  <w:sz w:val="28"/>
                  <w:szCs w:val="28"/>
                  <w:lang w:val="fr-FR"/>
                </w:rPr>
                <m:t>i,j</m:t>
              </w:ins>
            </m:r>
          </m:e>
        </m:d>
        <m:r>
          <w:ins w:id="196" w:author="Dominique Longin" w:date="2016-10-12T17:40:00Z">
            <w:rPr>
              <w:rFonts w:ascii="Cambria Math" w:eastAsiaTheme="minorEastAsia" w:hAnsi="Cambria Math" w:cs="Times New Roman"/>
              <w:sz w:val="28"/>
              <w:szCs w:val="28"/>
              <w:lang w:val="fr-FR"/>
            </w:rPr>
            <m:t>∈</m:t>
          </w:ins>
        </m:r>
        <m:r>
          <w:ins w:id="197" w:author="Dominique Longin" w:date="2016-10-12T17:41:00Z">
            <w:rPr>
              <w:rFonts w:ascii="Cambria Math" w:eastAsiaTheme="minorEastAsia" w:hAnsi="Cambria Math" w:cs="Times New Roman"/>
              <w:sz w:val="28"/>
              <w:szCs w:val="28"/>
              <w:lang w:val="fr-FR"/>
            </w:rPr>
            <m:t>N</m:t>
          </w:ins>
        </m:r>
        <m:r>
          <w:ins w:id="198" w:author="Dominique Longin" w:date="2016-10-12T17:40:00Z">
            <w:rPr>
              <w:rFonts w:ascii="Cambria Math" w:eastAsiaTheme="minorEastAsia" w:hAnsi="Cambria Math" w:cs="Times New Roman"/>
              <w:sz w:val="28"/>
              <w:szCs w:val="28"/>
              <w:lang w:val="fr-FR"/>
            </w:rPr>
            <m:t>×</m:t>
          </w:ins>
        </m:r>
        <m:r>
          <w:ins w:id="199" w:author="Dominique Longin" w:date="2016-10-12T17:41:00Z">
            <w:rPr>
              <w:rFonts w:ascii="Cambria Math" w:eastAsiaTheme="minorEastAsia" w:hAnsi="Cambria Math" w:cs="Times New Roman"/>
              <w:sz w:val="28"/>
              <w:szCs w:val="28"/>
              <w:lang w:val="fr-FR"/>
            </w:rPr>
            <m:t>N}</m:t>
          </w:ins>
        </m:r>
      </m:oMath>
      <w:ins w:id="200" w:author="Dominique Longin" w:date="2016-10-12T17:42:00Z">
        <w:r w:rsidR="00EC5359">
          <w:rPr>
            <w:rFonts w:ascii="Georgia" w:eastAsiaTheme="minorEastAsia" w:hAnsi="Georgia" w:cs="Times New Roman"/>
            <w:sz w:val="28"/>
            <w:szCs w:val="28"/>
            <w:lang w:val="fr-FR"/>
          </w:rPr>
          <w:t xml:space="preserve"> est l’ensemble des arcs reliant les </w:t>
        </w:r>
      </w:ins>
      <w:ins w:id="201" w:author="Dominique Longin" w:date="2016-10-12T17:43:00Z">
        <w:r w:rsidR="00EC5359">
          <w:rPr>
            <w:rFonts w:ascii="Georgia" w:eastAsiaTheme="minorEastAsia" w:hAnsi="Georgia" w:cs="Times New Roman"/>
            <w:sz w:val="28"/>
            <w:szCs w:val="28"/>
            <w:lang w:val="fr-FR"/>
          </w:rPr>
          <w:t>nœuds</w:t>
        </w:r>
      </w:ins>
      <w:ins w:id="202" w:author="Dominique Longin" w:date="2016-10-12T17:42:00Z">
        <w:r w:rsidR="00EC5359">
          <w:rPr>
            <w:rFonts w:ascii="Georgia" w:eastAsiaTheme="minorEastAsia" w:hAnsi="Georgia" w:cs="Times New Roman"/>
            <w:sz w:val="28"/>
            <w:szCs w:val="28"/>
            <w:lang w:val="fr-FR"/>
          </w:rPr>
          <w:t xml:space="preserve"> </w:t>
        </w:r>
      </w:ins>
      <w:ins w:id="203" w:author="Dominique Longin" w:date="2016-10-12T17:43:00Z">
        <w:r w:rsidR="00EC5359">
          <w:rPr>
            <w:rFonts w:ascii="Georgia" w:eastAsiaTheme="minorEastAsia" w:hAnsi="Georgia" w:cs="Times New Roman"/>
            <w:i/>
            <w:sz w:val="28"/>
            <w:szCs w:val="28"/>
            <w:lang w:val="fr-FR"/>
          </w:rPr>
          <w:t>i</w:t>
        </w:r>
        <w:r w:rsidR="00EC5359">
          <w:rPr>
            <w:rFonts w:ascii="Georgia" w:eastAsiaTheme="minorEastAsia" w:hAnsi="Georgia" w:cs="Times New Roman"/>
            <w:sz w:val="28"/>
            <w:szCs w:val="28"/>
            <w:lang w:val="fr-FR"/>
          </w:rPr>
          <w:t xml:space="preserve"> et </w:t>
        </w:r>
        <w:r w:rsidR="00EC5359">
          <w:rPr>
            <w:rFonts w:ascii="Georgia" w:eastAsiaTheme="minorEastAsia" w:hAnsi="Georgia" w:cs="Times New Roman"/>
            <w:i/>
            <w:sz w:val="28"/>
            <w:szCs w:val="28"/>
            <w:lang w:val="fr-FR"/>
          </w:rPr>
          <w:t>j</w:t>
        </w:r>
        <w:r w:rsidR="00EC5359">
          <w:rPr>
            <w:rFonts w:ascii="Georgia" w:eastAsiaTheme="minorEastAsia" w:hAnsi="Georgia" w:cs="Times New Roman"/>
            <w:sz w:val="28"/>
            <w:szCs w:val="28"/>
            <w:lang w:val="fr-FR"/>
          </w:rPr>
          <w:t xml:space="preserve"> avec une </w:t>
        </w:r>
        <w:proofErr w:type="gramStart"/>
        <w:r w:rsidR="00EC5359">
          <w:rPr>
            <w:rFonts w:ascii="Georgia" w:eastAsiaTheme="minorEastAsia" w:hAnsi="Georgia" w:cs="Times New Roman"/>
            <w:sz w:val="28"/>
            <w:szCs w:val="28"/>
            <w:lang w:val="fr-FR"/>
          </w:rPr>
          <w:t xml:space="preserve">probabilité </w:t>
        </w:r>
        <w:proofErr w:type="gramEnd"/>
        <m:oMath>
          <m:sSub>
            <m:sSubPr>
              <m:ctrlPr>
                <w:rPr>
                  <w:rFonts w:ascii="Cambria Math" w:eastAsiaTheme="minorEastAsia" w:hAnsi="Cambria Math" w:cs="Times New Roman"/>
                  <w:i/>
                  <w:sz w:val="28"/>
                  <w:szCs w:val="28"/>
                  <w:lang w:val="fr-FR"/>
                </w:rPr>
              </m:ctrlPr>
            </m:sSubPr>
            <m:e>
              <m:r>
                <w:rPr>
                  <w:rFonts w:ascii="Cambria Math" w:eastAsiaTheme="minorEastAsia" w:hAnsi="Cambria Math" w:cs="Times New Roman"/>
                  <w:sz w:val="28"/>
                  <w:szCs w:val="28"/>
                  <w:lang w:val="fr-FR"/>
                </w:rPr>
                <m:t>p</m:t>
              </m:r>
            </m:e>
            <m:sub>
              <m:r>
                <w:rPr>
                  <w:rFonts w:ascii="Cambria Math" w:eastAsiaTheme="minorEastAsia" w:hAnsi="Cambria Math" w:cs="Times New Roman"/>
                  <w:sz w:val="28"/>
                  <w:szCs w:val="28"/>
                  <w:lang w:val="fr-FR"/>
                </w:rPr>
                <m:t>ij</m:t>
              </m:r>
            </m:sub>
          </m:sSub>
        </m:oMath>
      </w:ins>
      <w:ins w:id="204" w:author="Dominique Longin" w:date="2016-10-12T17:42:00Z">
        <w:r w:rsidR="00EC5359">
          <w:rPr>
            <w:rFonts w:ascii="Georgia" w:eastAsiaTheme="minorEastAsia" w:hAnsi="Georgia" w:cs="Times New Roman"/>
            <w:sz w:val="28"/>
            <w:szCs w:val="28"/>
            <w:lang w:val="fr-FR"/>
          </w:rPr>
          <w:t>.</w:t>
        </w:r>
      </w:ins>
      <w:ins w:id="205" w:author="Dominique Longin" w:date="2016-10-12T17:43:00Z">
        <w:r w:rsidR="00EC5359">
          <w:rPr>
            <w:rFonts w:ascii="Georgia" w:eastAsiaTheme="minorEastAsia" w:hAnsi="Georgia" w:cs="Times New Roman"/>
            <w:sz w:val="28"/>
            <w:szCs w:val="28"/>
            <w:lang w:val="fr-FR"/>
          </w:rPr>
          <w:t xml:space="preserve"> Les arcs traduisent une relation d’influence pondérée</w:t>
        </w:r>
      </w:ins>
      <w:ins w:id="206" w:author="Dominique Longin" w:date="2016-10-12T17:44:00Z">
        <w:r w:rsidR="00EC5359">
          <w:rPr>
            <w:rFonts w:ascii="Georgia" w:eastAsiaTheme="minorEastAsia" w:hAnsi="Georgia" w:cs="Times New Roman"/>
            <w:sz w:val="28"/>
            <w:szCs w:val="28"/>
            <w:lang w:val="fr-FR"/>
          </w:rPr>
          <w:t xml:space="preserve"> et </w:t>
        </w:r>
        <m:oMath>
          <m:sSub>
            <m:sSubPr>
              <m:ctrlPr>
                <w:rPr>
                  <w:rFonts w:ascii="Cambria Math" w:eastAsiaTheme="minorEastAsia" w:hAnsi="Cambria Math" w:cs="Times New Roman"/>
                  <w:i/>
                  <w:sz w:val="28"/>
                  <w:szCs w:val="28"/>
                  <w:lang w:val="fr-FR"/>
                </w:rPr>
              </m:ctrlPr>
            </m:sSubPr>
            <m:e>
              <m:r>
                <w:rPr>
                  <w:rFonts w:ascii="Cambria Math" w:eastAsiaTheme="minorEastAsia" w:hAnsi="Cambria Math" w:cs="Times New Roman"/>
                  <w:sz w:val="28"/>
                  <w:szCs w:val="28"/>
                  <w:lang w:val="fr-FR"/>
                </w:rPr>
                <m:t>p</m:t>
              </m:r>
            </m:e>
            <m:sub>
              <m:r>
                <w:rPr>
                  <w:rFonts w:ascii="Cambria Math" w:eastAsiaTheme="minorEastAsia" w:hAnsi="Cambria Math" w:cs="Times New Roman"/>
                  <w:sz w:val="28"/>
                  <w:szCs w:val="28"/>
                  <w:lang w:val="fr-FR"/>
                </w:rPr>
                <m:t>ij</m:t>
              </m:r>
            </m:sub>
          </m:sSub>
        </m:oMath>
      </w:ins>
      <m:oMath>
        <m:r>
          <w:ins w:id="207" w:author="Dominique Longin" w:date="2016-10-12T17:48:00Z">
            <w:rPr>
              <w:rFonts w:ascii="Cambria Math" w:eastAsiaTheme="minorEastAsia" w:hAnsi="Cambria Math" w:cs="Times New Roman"/>
              <w:sz w:val="28"/>
              <w:szCs w:val="28"/>
              <w:lang w:val="fr-FR"/>
            </w:rPr>
            <m:t>(t)</m:t>
          </w:ins>
        </m:r>
      </m:oMath>
      <w:ins w:id="208" w:author="Dominique Longin" w:date="2016-10-12T17:44:00Z">
        <w:r w:rsidR="00EC5359">
          <w:rPr>
            <w:rFonts w:ascii="Georgia" w:eastAsiaTheme="minorEastAsia" w:hAnsi="Georgia" w:cs="Times New Roman"/>
            <w:sz w:val="28"/>
            <w:szCs w:val="28"/>
            <w:lang w:val="fr-FR"/>
          </w:rPr>
          <w:t xml:space="preserve"> se lit : l’agent </w:t>
        </w:r>
        <w:r w:rsidR="00EC5359">
          <w:rPr>
            <w:rFonts w:ascii="Georgia" w:eastAsiaTheme="minorEastAsia" w:hAnsi="Georgia" w:cs="Times New Roman"/>
            <w:i/>
            <w:sz w:val="28"/>
            <w:szCs w:val="28"/>
            <w:lang w:val="fr-FR"/>
          </w:rPr>
          <w:t>i</w:t>
        </w:r>
        <w:r w:rsidR="00EC5359">
          <w:rPr>
            <w:rFonts w:ascii="Georgia" w:eastAsiaTheme="minorEastAsia" w:hAnsi="Georgia" w:cs="Times New Roman"/>
            <w:sz w:val="28"/>
            <w:szCs w:val="28"/>
            <w:lang w:val="fr-FR"/>
          </w:rPr>
          <w:t xml:space="preserve"> influence l’agent </w:t>
        </w:r>
        <w:r w:rsidR="00EC5359">
          <w:rPr>
            <w:rFonts w:ascii="Georgia" w:eastAsiaTheme="minorEastAsia" w:hAnsi="Georgia" w:cs="Times New Roman"/>
            <w:i/>
            <w:sz w:val="28"/>
            <w:szCs w:val="28"/>
            <w:lang w:val="fr-FR"/>
          </w:rPr>
          <w:t>j</w:t>
        </w:r>
        <w:r w:rsidR="00EC5359">
          <w:rPr>
            <w:rFonts w:ascii="Georgia" w:eastAsiaTheme="minorEastAsia" w:hAnsi="Georgia" w:cs="Times New Roman"/>
            <w:sz w:val="28"/>
            <w:szCs w:val="28"/>
            <w:lang w:val="fr-FR"/>
          </w:rPr>
          <w:t xml:space="preserve"> </w:t>
        </w:r>
      </w:ins>
      <w:ins w:id="209" w:author="Dominique Longin" w:date="2016-10-12T17:49:00Z">
        <w:r w:rsidR="00E859ED">
          <w:rPr>
            <w:rFonts w:ascii="Georgia" w:eastAsiaTheme="minorEastAsia" w:hAnsi="Georgia" w:cs="Times New Roman"/>
            <w:sz w:val="28"/>
            <w:szCs w:val="28"/>
            <w:lang w:val="fr-FR"/>
          </w:rPr>
          <w:t xml:space="preserve">à l’instant </w:t>
        </w:r>
        <w:r w:rsidR="00E859ED">
          <w:rPr>
            <w:rFonts w:ascii="Georgia" w:eastAsiaTheme="minorEastAsia" w:hAnsi="Georgia" w:cs="Times New Roman"/>
            <w:i/>
            <w:sz w:val="28"/>
            <w:szCs w:val="28"/>
            <w:lang w:val="fr-FR"/>
          </w:rPr>
          <w:t>t</w:t>
        </w:r>
        <w:r w:rsidR="00E859ED">
          <w:rPr>
            <w:rFonts w:ascii="Georgia" w:eastAsiaTheme="minorEastAsia" w:hAnsi="Georgia" w:cs="Times New Roman"/>
            <w:sz w:val="28"/>
            <w:szCs w:val="28"/>
            <w:lang w:val="fr-FR"/>
          </w:rPr>
          <w:t xml:space="preserve"> </w:t>
        </w:r>
      </w:ins>
      <w:ins w:id="210" w:author="Dominique Longin" w:date="2016-10-12T17:45:00Z">
        <w:r w:rsidR="00EC5359">
          <w:rPr>
            <w:rFonts w:ascii="Georgia" w:eastAsiaTheme="minorEastAsia" w:hAnsi="Georgia" w:cs="Times New Roman"/>
            <w:sz w:val="28"/>
            <w:szCs w:val="28"/>
            <w:lang w:val="fr-FR"/>
          </w:rPr>
          <w:t xml:space="preserve">avec une </w:t>
        </w:r>
        <w:r w:rsidR="00EC5359">
          <w:rPr>
            <w:rFonts w:ascii="Georgia" w:eastAsiaTheme="minorEastAsia" w:hAnsi="Georgia" w:cs="Times New Roman"/>
            <w:sz w:val="28"/>
            <w:szCs w:val="28"/>
            <w:lang w:val="fr-FR"/>
          </w:rPr>
          <w:lastRenderedPageBreak/>
          <w:t xml:space="preserve">probabilité </w:t>
        </w:r>
        <w:r w:rsidR="00EC5359" w:rsidRPr="00EC5359">
          <w:rPr>
            <w:rFonts w:ascii="Georgia" w:eastAsiaTheme="minorEastAsia" w:hAnsi="Georgia" w:cs="Times New Roman"/>
            <w:i/>
            <w:sz w:val="28"/>
            <w:szCs w:val="28"/>
            <w:lang w:val="fr-FR"/>
            <w:rPrChange w:id="211" w:author="Dominique Longin" w:date="2016-10-12T17:45:00Z">
              <w:rPr>
                <w:rFonts w:ascii="Georgia" w:eastAsiaTheme="minorEastAsia" w:hAnsi="Georgia" w:cs="Times New Roman"/>
                <w:sz w:val="28"/>
                <w:szCs w:val="28"/>
                <w:lang w:val="fr-FR"/>
              </w:rPr>
            </w:rPrChange>
          </w:rPr>
          <w:t>p</w:t>
        </w:r>
      </w:ins>
      <w:ins w:id="212" w:author="Dominique Longin" w:date="2016-10-12T17:43:00Z">
        <w:r w:rsidR="00EC5359">
          <w:rPr>
            <w:rFonts w:ascii="Georgia" w:eastAsiaTheme="minorEastAsia" w:hAnsi="Georgia" w:cs="Times New Roman"/>
            <w:sz w:val="28"/>
            <w:szCs w:val="28"/>
            <w:lang w:val="fr-FR"/>
          </w:rPr>
          <w:t>.</w:t>
        </w:r>
      </w:ins>
      <w:ins w:id="213" w:author="Dominique Longin" w:date="2016-10-12T17:44:00Z">
        <w:r w:rsidR="00EC5359">
          <w:rPr>
            <w:rFonts w:ascii="Georgia" w:eastAsiaTheme="minorEastAsia" w:hAnsi="Georgia" w:cs="Times New Roman"/>
            <w:sz w:val="28"/>
            <w:szCs w:val="28"/>
            <w:lang w:val="fr-FR"/>
          </w:rPr>
          <w:t xml:space="preserve"> </w:t>
        </w:r>
      </w:ins>
      <w:ins w:id="214" w:author="Dominique Longin" w:date="2016-10-12T18:24:00Z">
        <w:r w:rsidR="0070438D">
          <w:rPr>
            <w:rFonts w:ascii="Georgia" w:eastAsiaTheme="minorEastAsia" w:hAnsi="Georgia" w:cs="Times New Roman"/>
            <w:sz w:val="28"/>
            <w:szCs w:val="28"/>
            <w:lang w:val="fr-FR"/>
          </w:rPr>
          <w:t xml:space="preserve">(Il est important de noter que </w:t>
        </w:r>
        <m:oMath>
          <m:r>
            <w:rPr>
              <w:rFonts w:ascii="Cambria Math" w:eastAsiaTheme="minorEastAsia" w:hAnsi="Cambria Math" w:cs="Times New Roman"/>
              <w:sz w:val="28"/>
              <w:szCs w:val="28"/>
              <w:lang w:val="fr-FR"/>
            </w:rPr>
            <m:t>B</m:t>
          </m:r>
          <m:d>
            <m:dPr>
              <m:ctrlPr>
                <w:rPr>
                  <w:rFonts w:ascii="Cambria Math" w:eastAsiaTheme="minorEastAsia" w:hAnsi="Cambria Math" w:cs="Times New Roman"/>
                  <w:i/>
                  <w:sz w:val="28"/>
                  <w:szCs w:val="28"/>
                  <w:lang w:val="fr-FR"/>
                </w:rPr>
              </m:ctrlPr>
            </m:dPr>
            <m:e>
              <m:r>
                <w:rPr>
                  <w:rFonts w:ascii="Cambria Math" w:eastAsiaTheme="minorEastAsia" w:hAnsi="Cambria Math" w:cs="Times New Roman"/>
                  <w:sz w:val="28"/>
                  <w:szCs w:val="28"/>
                  <w:lang w:val="fr-FR"/>
                </w:rPr>
                <m:t>t</m:t>
              </m:r>
            </m:e>
          </m:d>
        </m:oMath>
        <w:r w:rsidR="0070438D" w:rsidRPr="007F6339" w:rsidDel="00EC5359">
          <w:rPr>
            <w:rFonts w:ascii="Georgia" w:hAnsi="Georgia" w:cs="Times New Roman"/>
            <w:sz w:val="28"/>
            <w:szCs w:val="28"/>
            <w:lang w:val="fr-FR"/>
          </w:rPr>
          <w:t xml:space="preserve"> </w:t>
        </w:r>
        <w:r w:rsidR="0070438D">
          <w:rPr>
            <w:rFonts w:ascii="Georgia" w:hAnsi="Georgia" w:cs="Times New Roman"/>
            <w:sz w:val="28"/>
            <w:szCs w:val="28"/>
            <w:lang w:val="fr-FR"/>
          </w:rPr>
          <w:t xml:space="preserve">est un sous-ensemble de </w:t>
        </w:r>
      </w:ins>
      <m:oMath>
        <m:r>
          <w:ins w:id="215" w:author="Dominique Longin" w:date="2016-10-12T18:25:00Z">
            <w:rPr>
              <w:rFonts w:ascii="Cambria Math" w:eastAsiaTheme="minorEastAsia" w:hAnsi="Cambria Math" w:cs="Times New Roman"/>
              <w:sz w:val="28"/>
              <w:szCs w:val="28"/>
              <w:lang w:val="fr-FR"/>
            </w:rPr>
            <m:t>N×N</m:t>
          </w:ins>
        </m:r>
      </m:oMath>
      <w:ins w:id="216" w:author="Dominique Longin" w:date="2016-10-12T18:25:00Z">
        <w:r w:rsidR="0070438D">
          <w:rPr>
            <w:rFonts w:ascii="Georgia" w:hAnsi="Georgia" w:cs="Times New Roman"/>
            <w:sz w:val="28"/>
            <w:szCs w:val="28"/>
            <w:lang w:val="fr-FR"/>
          </w:rPr>
          <w:t> : le graphe n’est pas total, et l’absence d’un arc entre deux agents indique qu’il n’y a pas d’influence entre eux pour le sens considéré.)</w:t>
        </w:r>
      </w:ins>
      <w:del w:id="217" w:author="Dominique Longin" w:date="2016-10-12T17:44:00Z">
        <w:r w:rsidR="003D0218" w:rsidRPr="007F6339" w:rsidDel="00EC5359">
          <w:rPr>
            <w:rFonts w:ascii="Georgia" w:hAnsi="Georgia" w:cs="Times New Roman"/>
            <w:sz w:val="28"/>
            <w:szCs w:val="28"/>
            <w:lang w:val="fr-FR"/>
          </w:rPr>
          <w:delText xml:space="preserve">(on le nomme </w:delText>
        </w:r>
        <w:r w:rsidR="003D0218" w:rsidRPr="007F6339" w:rsidDel="00EC5359">
          <w:rPr>
            <w:rFonts w:ascii="Georgia" w:hAnsi="Georgia" w:cs="Times New Roman"/>
            <w:i/>
            <w:sz w:val="28"/>
            <w:szCs w:val="28"/>
            <w:lang w:val="fr-FR"/>
          </w:rPr>
          <w:delText>G</w:delText>
        </w:r>
        <w:r w:rsidR="003D0218" w:rsidRPr="007F6339" w:rsidDel="00EC5359">
          <w:rPr>
            <w:rFonts w:ascii="Georgia" w:hAnsi="Georgia" w:cs="Times New Roman"/>
            <w:sz w:val="28"/>
            <w:szCs w:val="28"/>
            <w:lang w:val="fr-FR"/>
          </w:rPr>
          <w:delText>)</w:delText>
        </w:r>
        <w:r w:rsidR="00AC4E9F" w:rsidRPr="007F6339" w:rsidDel="00EC5359">
          <w:rPr>
            <w:rFonts w:ascii="Georgia" w:hAnsi="Georgia" w:cs="Times New Roman"/>
            <w:sz w:val="28"/>
            <w:szCs w:val="28"/>
            <w:lang w:val="fr-FR"/>
          </w:rPr>
          <w:delText>. Dans ce</w:delText>
        </w:r>
        <w:r w:rsidR="00F7095A" w:rsidRPr="007F6339" w:rsidDel="00EC5359">
          <w:rPr>
            <w:rFonts w:ascii="Georgia" w:hAnsi="Georgia" w:cs="Times New Roman"/>
            <w:sz w:val="28"/>
            <w:szCs w:val="28"/>
            <w:lang w:val="fr-FR"/>
          </w:rPr>
          <w:delText xml:space="preserve"> graphe, chaque </w:delText>
        </w:r>
        <w:r w:rsidR="00EC7557" w:rsidRPr="007F6339" w:rsidDel="00EC5359">
          <w:rPr>
            <w:rFonts w:ascii="Georgia" w:hAnsi="Georgia" w:cs="Times New Roman"/>
            <w:sz w:val="28"/>
            <w:szCs w:val="28"/>
            <w:lang w:val="fr-FR"/>
          </w:rPr>
          <w:delText>utilisateur</w:delText>
        </w:r>
        <w:r w:rsidR="00F7095A" w:rsidRPr="007F6339" w:rsidDel="00EC5359">
          <w:rPr>
            <w:rFonts w:ascii="Georgia" w:hAnsi="Georgia" w:cs="Times New Roman"/>
            <w:sz w:val="28"/>
            <w:szCs w:val="28"/>
            <w:lang w:val="fr-FR"/>
          </w:rPr>
          <w:delText xml:space="preserve"> va être un nœud. </w:delText>
        </w:r>
      </w:del>
    </w:p>
    <w:p w:rsidR="00EC5359" w:rsidRDefault="00EC5359" w:rsidP="00EC5359">
      <w:pPr>
        <w:pStyle w:val="Paragraphedeliste"/>
        <w:ind w:firstLine="720"/>
        <w:rPr>
          <w:ins w:id="218" w:author="Dominique Longin" w:date="2016-10-12T17:46:00Z"/>
          <w:rFonts w:ascii="Georgia" w:hAnsi="Georgia" w:cs="Times New Roman"/>
          <w:sz w:val="28"/>
          <w:szCs w:val="28"/>
          <w:lang w:val="fr-FR"/>
        </w:rPr>
        <w:pPrChange w:id="219" w:author="Dominique Longin" w:date="2016-10-12T17:44:00Z">
          <w:pPr>
            <w:pStyle w:val="Paragraphedeliste"/>
            <w:ind w:firstLine="720"/>
            <w:jc w:val="both"/>
          </w:pPr>
        </w:pPrChange>
      </w:pPr>
      <w:ins w:id="220" w:author="Dominique Longin" w:date="2016-10-12T17:46:00Z">
        <w:r>
          <w:rPr>
            <w:rFonts w:ascii="Georgia" w:hAnsi="Georgia" w:cs="Times New Roman"/>
            <w:sz w:val="28"/>
            <w:szCs w:val="28"/>
            <w:lang w:val="fr-FR"/>
          </w:rPr>
          <w:t xml:space="preserve">Nous sommes donc en mesure de formaliser les influenceurs de </w:t>
        </w:r>
        <w:proofErr w:type="gramStart"/>
        <w:r>
          <w:rPr>
            <w:rFonts w:ascii="Georgia" w:hAnsi="Georgia" w:cs="Times New Roman"/>
            <w:sz w:val="28"/>
            <w:szCs w:val="28"/>
            <w:lang w:val="fr-FR"/>
          </w:rPr>
          <w:t>l’agent</w:t>
        </w:r>
        <w:proofErr w:type="gramEnd"/>
        <w:r>
          <w:rPr>
            <w:rFonts w:ascii="Georgia" w:hAnsi="Georgia" w:cs="Times New Roman"/>
            <w:sz w:val="28"/>
            <w:szCs w:val="28"/>
            <w:lang w:val="fr-FR"/>
          </w:rPr>
          <w:t xml:space="preserve"> </w:t>
        </w:r>
        <w:r>
          <w:rPr>
            <w:rFonts w:ascii="Georgia" w:hAnsi="Georgia" w:cs="Times New Roman"/>
            <w:i/>
            <w:sz w:val="28"/>
            <w:szCs w:val="28"/>
            <w:lang w:val="fr-FR"/>
          </w:rPr>
          <w:t>i</w:t>
        </w:r>
        <w:r>
          <w:rPr>
            <w:rFonts w:ascii="Georgia" w:hAnsi="Georgia" w:cs="Times New Roman"/>
            <w:sz w:val="28"/>
            <w:szCs w:val="28"/>
            <w:lang w:val="fr-FR"/>
          </w:rPr>
          <w:t xml:space="preserve"> au temps </w:t>
        </w:r>
        <w:r>
          <w:rPr>
            <w:rFonts w:ascii="Georgia" w:hAnsi="Georgia" w:cs="Times New Roman"/>
            <w:i/>
            <w:sz w:val="28"/>
            <w:szCs w:val="28"/>
            <w:lang w:val="fr-FR"/>
          </w:rPr>
          <w:t>t</w:t>
        </w:r>
        <w:r>
          <w:rPr>
            <w:rFonts w:ascii="Georgia" w:hAnsi="Georgia" w:cs="Times New Roman"/>
            <w:sz w:val="28"/>
            <w:szCs w:val="28"/>
            <w:lang w:val="fr-FR"/>
          </w:rPr>
          <w:t> </w:t>
        </w:r>
      </w:ins>
      <w:ins w:id="221" w:author="Dominique Longin" w:date="2016-10-12T17:47:00Z">
        <w:r>
          <w:rPr>
            <w:rFonts w:ascii="Georgia" w:hAnsi="Georgia" w:cs="Times New Roman"/>
            <w:sz w:val="28"/>
            <w:szCs w:val="28"/>
            <w:lang w:val="fr-FR"/>
          </w:rPr>
          <w:t xml:space="preserve">à l’aide du graphe d’influence </w:t>
        </w:r>
        <m:oMath>
          <m:r>
            <w:rPr>
              <w:rFonts w:ascii="Cambria Math" w:hAnsi="Cambria Math" w:cs="Times New Roman"/>
              <w:sz w:val="28"/>
              <w:szCs w:val="28"/>
              <w:lang w:val="fr-FR"/>
            </w:rPr>
            <m:t>G</m:t>
          </m:r>
          <m:d>
            <m:dPr>
              <m:ctrlPr>
                <w:rPr>
                  <w:rFonts w:ascii="Cambria Math" w:hAnsi="Cambria Math" w:cs="Times New Roman"/>
                  <w:i/>
                  <w:sz w:val="28"/>
                  <w:szCs w:val="28"/>
                  <w:lang w:val="fr-FR"/>
                </w:rPr>
              </m:ctrlPr>
            </m:dPr>
            <m:e>
              <m:r>
                <w:rPr>
                  <w:rFonts w:ascii="Cambria Math" w:hAnsi="Cambria Math" w:cs="Times New Roman"/>
                  <w:sz w:val="28"/>
                  <w:szCs w:val="28"/>
                  <w:lang w:val="fr-FR"/>
                </w:rPr>
                <m:t>t</m:t>
              </m:r>
            </m:e>
          </m:d>
          <m:r>
            <w:rPr>
              <w:rFonts w:ascii="Cambria Math" w:hAnsi="Cambria Math" w:cs="Times New Roman"/>
              <w:sz w:val="28"/>
              <w:szCs w:val="28"/>
              <w:lang w:val="fr-FR"/>
            </w:rPr>
            <m:t xml:space="preserve">= </m:t>
          </m:r>
          <m:d>
            <m:dPr>
              <m:begChr m:val="〈"/>
              <m:endChr m:val="〉"/>
              <m:ctrlPr>
                <w:rPr>
                  <w:rFonts w:ascii="Cambria Math" w:hAnsi="Cambria Math" w:cs="Times New Roman"/>
                  <w:i/>
                  <w:sz w:val="28"/>
                  <w:szCs w:val="28"/>
                  <w:lang w:val="fr-FR"/>
                </w:rPr>
              </m:ctrlPr>
            </m:dPr>
            <m:e>
              <m:r>
                <w:rPr>
                  <w:rFonts w:ascii="Cambria Math" w:hAnsi="Cambria Math" w:cs="Times New Roman"/>
                  <w:sz w:val="28"/>
                  <w:szCs w:val="28"/>
                  <w:lang w:val="fr-FR"/>
                </w:rPr>
                <m:t>N, B(t)</m:t>
              </m:r>
            </m:e>
          </m:d>
        </m:oMath>
        <w:r>
          <w:rPr>
            <w:rFonts w:ascii="Georgia" w:eastAsiaTheme="minorEastAsia" w:hAnsi="Georgia" w:cs="Times New Roman"/>
            <w:sz w:val="28"/>
            <w:szCs w:val="28"/>
            <w:lang w:val="fr-FR"/>
          </w:rPr>
          <w:t xml:space="preserve"> </w:t>
        </w:r>
      </w:ins>
      <w:ins w:id="222" w:author="Dominique Longin" w:date="2016-10-12T17:46:00Z">
        <w:r>
          <w:rPr>
            <w:rFonts w:ascii="Georgia" w:hAnsi="Georgia" w:cs="Times New Roman"/>
            <w:sz w:val="28"/>
            <w:szCs w:val="28"/>
            <w:lang w:val="fr-FR"/>
          </w:rPr>
          <w:t>:</w:t>
        </w:r>
      </w:ins>
    </w:p>
    <w:p w:rsidR="00EC5359" w:rsidRPr="00D05D6C" w:rsidRDefault="00EC5359" w:rsidP="00EC5359">
      <w:pPr>
        <w:pStyle w:val="Paragraphedeliste"/>
        <w:ind w:firstLine="720"/>
        <w:rPr>
          <w:ins w:id="223" w:author="Dominique Longin" w:date="2016-10-12T17:51:00Z"/>
          <w:rFonts w:ascii="Georgia" w:eastAsiaTheme="minorEastAsia" w:hAnsi="Georgia" w:cs="Times New Roman"/>
          <w:sz w:val="28"/>
          <w:szCs w:val="28"/>
          <w:lang w:val="fr-FR"/>
        </w:rPr>
        <w:pPrChange w:id="224" w:author="Dominique Longin" w:date="2016-10-12T17:44:00Z">
          <w:pPr>
            <w:pStyle w:val="Paragraphedeliste"/>
            <w:ind w:firstLine="720"/>
            <w:jc w:val="both"/>
          </w:pPr>
        </w:pPrChange>
      </w:pPr>
      <m:oMathPara>
        <m:oMath>
          <m:sSub>
            <m:sSubPr>
              <m:ctrlPr>
                <w:ins w:id="225" w:author="Dominique Longin" w:date="2016-10-12T17:46:00Z">
                  <w:rPr>
                    <w:rFonts w:ascii="Cambria Math" w:hAnsi="Cambria Math" w:cs="Times New Roman"/>
                    <w:i/>
                    <w:sz w:val="28"/>
                    <w:szCs w:val="28"/>
                    <w:lang w:val="fr-FR"/>
                  </w:rPr>
                </w:ins>
              </m:ctrlPr>
            </m:sSubPr>
            <m:e>
              <m:r>
                <w:ins w:id="226" w:author="Dominique Longin" w:date="2016-10-12T17:46:00Z">
                  <w:rPr>
                    <w:rFonts w:ascii="Cambria Math" w:hAnsi="Cambria Math" w:cs="Times New Roman"/>
                    <w:sz w:val="28"/>
                    <w:szCs w:val="28"/>
                    <w:lang w:val="fr-FR"/>
                  </w:rPr>
                  <m:t>I</m:t>
                </w:ins>
              </m:r>
            </m:e>
            <m:sub>
              <m:r>
                <w:ins w:id="227" w:author="Dominique Longin" w:date="2016-10-12T17:46:00Z">
                  <w:rPr>
                    <w:rFonts w:ascii="Cambria Math" w:hAnsi="Cambria Math" w:cs="Times New Roman"/>
                    <w:sz w:val="28"/>
                    <w:szCs w:val="28"/>
                    <w:lang w:val="fr-FR"/>
                  </w:rPr>
                  <m:t>i</m:t>
                </w:ins>
              </m:r>
            </m:sub>
          </m:sSub>
          <m:d>
            <m:dPr>
              <m:ctrlPr>
                <w:ins w:id="228" w:author="Dominique Longin" w:date="2016-10-12T17:46:00Z">
                  <w:rPr>
                    <w:rFonts w:ascii="Cambria Math" w:hAnsi="Cambria Math" w:cs="Times New Roman"/>
                    <w:i/>
                    <w:sz w:val="28"/>
                    <w:szCs w:val="28"/>
                    <w:lang w:val="fr-FR"/>
                  </w:rPr>
                </w:ins>
              </m:ctrlPr>
            </m:dPr>
            <m:e>
              <m:r>
                <w:ins w:id="229" w:author="Dominique Longin" w:date="2016-10-12T17:46:00Z">
                  <w:rPr>
                    <w:rFonts w:ascii="Cambria Math" w:hAnsi="Cambria Math" w:cs="Times New Roman"/>
                    <w:sz w:val="28"/>
                    <w:szCs w:val="28"/>
                    <w:lang w:val="fr-FR"/>
                  </w:rPr>
                  <m:t>t</m:t>
                </w:ins>
              </m:r>
            </m:e>
          </m:d>
          <m:r>
            <w:ins w:id="230" w:author="Dominique Longin" w:date="2016-10-12T17:46:00Z">
              <w:rPr>
                <w:rFonts w:ascii="Cambria Math" w:hAnsi="Cambria Math" w:cs="Times New Roman"/>
                <w:sz w:val="28"/>
                <w:szCs w:val="28"/>
                <w:lang w:val="fr-FR"/>
              </w:rPr>
              <m:t>=</m:t>
            </w:ins>
          </m:r>
          <m:d>
            <m:dPr>
              <m:begChr m:val="{"/>
              <m:endChr m:val="}"/>
              <m:ctrlPr>
                <w:ins w:id="231" w:author="Dominique Longin" w:date="2016-10-12T17:47:00Z">
                  <w:rPr>
                    <w:rFonts w:ascii="Cambria Math" w:eastAsiaTheme="minorEastAsia" w:hAnsi="Cambria Math" w:cs="Times New Roman"/>
                    <w:i/>
                    <w:sz w:val="28"/>
                    <w:szCs w:val="28"/>
                    <w:lang w:val="fr-FR"/>
                  </w:rPr>
                </w:ins>
              </m:ctrlPr>
            </m:dPr>
            <m:e>
              <m:r>
                <w:ins w:id="232" w:author="Dominique Longin" w:date="2016-10-12T17:47:00Z">
                  <w:rPr>
                    <w:rFonts w:ascii="Cambria Math" w:eastAsiaTheme="minorEastAsia" w:hAnsi="Cambria Math" w:cs="Times New Roman"/>
                    <w:sz w:val="28"/>
                    <w:szCs w:val="28"/>
                    <w:lang w:val="fr-FR"/>
                  </w:rPr>
                  <m:t>j∈A :</m:t>
                </w:ins>
              </m:r>
              <m:sSub>
                <m:sSubPr>
                  <m:ctrlPr>
                    <w:ins w:id="233" w:author="Dominique Longin" w:date="2016-10-12T17:48:00Z">
                      <w:rPr>
                        <w:rFonts w:ascii="Cambria Math" w:eastAsiaTheme="minorEastAsia" w:hAnsi="Cambria Math" w:cs="Times New Roman"/>
                        <w:i/>
                        <w:sz w:val="28"/>
                        <w:szCs w:val="28"/>
                        <w:lang w:val="fr-FR"/>
                      </w:rPr>
                    </w:ins>
                  </m:ctrlPr>
                </m:sSubPr>
                <m:e>
                  <m:r>
                    <w:ins w:id="234" w:author="Dominique Longin" w:date="2016-10-12T17:48:00Z">
                      <w:rPr>
                        <w:rFonts w:ascii="Cambria Math" w:eastAsiaTheme="minorEastAsia" w:hAnsi="Cambria Math" w:cs="Times New Roman"/>
                        <w:sz w:val="28"/>
                        <w:szCs w:val="28"/>
                        <w:lang w:val="fr-FR"/>
                      </w:rPr>
                      <m:t>p</m:t>
                    </w:ins>
                  </m:r>
                </m:e>
                <m:sub>
                  <m:r>
                    <w:ins w:id="235" w:author="Dominique Longin" w:date="2016-10-12T17:48:00Z">
                      <w:rPr>
                        <w:rFonts w:ascii="Cambria Math" w:eastAsiaTheme="minorEastAsia" w:hAnsi="Cambria Math" w:cs="Times New Roman"/>
                        <w:sz w:val="28"/>
                        <w:szCs w:val="28"/>
                        <w:lang w:val="fr-FR"/>
                      </w:rPr>
                      <m:t>j</m:t>
                    </w:ins>
                  </m:r>
                  <m:r>
                    <w:ins w:id="236" w:author="Dominique Longin" w:date="2016-10-12T17:50:00Z">
                      <w:rPr>
                        <w:rFonts w:ascii="Cambria Math" w:eastAsiaTheme="minorEastAsia" w:hAnsi="Cambria Math" w:cs="Times New Roman"/>
                        <w:sz w:val="28"/>
                        <w:szCs w:val="28"/>
                        <w:lang w:val="fr-FR"/>
                      </w:rPr>
                      <m:t>i</m:t>
                    </w:ins>
                  </m:r>
                </m:sub>
              </m:sSub>
              <m:r>
                <w:ins w:id="237" w:author="Dominique Longin" w:date="2016-10-12T17:51:00Z">
                  <w:rPr>
                    <w:rFonts w:ascii="Cambria Math" w:eastAsiaTheme="minorEastAsia" w:hAnsi="Cambria Math" w:cs="Times New Roman"/>
                    <w:sz w:val="28"/>
                    <w:szCs w:val="28"/>
                    <w:lang w:val="fr-FR"/>
                  </w:rPr>
                  <m:t>(t)</m:t>
                </w:ins>
              </m:r>
              <m:r>
                <w:ins w:id="238" w:author="Dominique Longin" w:date="2016-10-12T17:50:00Z">
                  <w:rPr>
                    <w:rFonts w:ascii="Cambria Math" w:eastAsiaTheme="minorEastAsia" w:hAnsi="Cambria Math" w:cs="Times New Roman"/>
                    <w:sz w:val="28"/>
                    <w:szCs w:val="28"/>
                    <w:lang w:val="fr-FR"/>
                  </w:rPr>
                  <m:t>&gt;0</m:t>
                </w:ins>
              </m:r>
            </m:e>
          </m:d>
          <m:r>
            <w:ins w:id="239" w:author="Dominique Longin" w:date="2016-10-12T17:50:00Z">
              <w:rPr>
                <w:rFonts w:ascii="Cambria Math" w:eastAsiaTheme="minorEastAsia" w:hAnsi="Cambria Math" w:cs="Times New Roman"/>
                <w:sz w:val="28"/>
                <w:szCs w:val="28"/>
                <w:lang w:val="fr-FR"/>
              </w:rPr>
              <m:t xml:space="preserve"> pour i,</m:t>
            </w:ins>
          </m:r>
          <m:r>
            <w:ins w:id="240" w:author="Dominique Longin" w:date="2016-10-12T17:51:00Z">
              <w:rPr>
                <w:rFonts w:ascii="Cambria Math" w:eastAsiaTheme="minorEastAsia" w:hAnsi="Cambria Math" w:cs="Times New Roman"/>
                <w:sz w:val="28"/>
                <w:szCs w:val="28"/>
                <w:lang w:val="fr-FR"/>
              </w:rPr>
              <m:t xml:space="preserve">j∈N et </m:t>
            </w:ins>
          </m:r>
          <m:sSub>
            <m:sSubPr>
              <m:ctrlPr>
                <w:ins w:id="241" w:author="Dominique Longin" w:date="2016-10-12T17:51:00Z">
                  <w:rPr>
                    <w:rFonts w:ascii="Cambria Math" w:eastAsiaTheme="minorEastAsia" w:hAnsi="Cambria Math" w:cs="Times New Roman"/>
                    <w:i/>
                    <w:sz w:val="28"/>
                    <w:szCs w:val="28"/>
                    <w:lang w:val="fr-FR"/>
                  </w:rPr>
                </w:ins>
              </m:ctrlPr>
            </m:sSubPr>
            <m:e>
              <m:r>
                <w:ins w:id="242" w:author="Dominique Longin" w:date="2016-10-12T17:51:00Z">
                  <w:rPr>
                    <w:rFonts w:ascii="Cambria Math" w:eastAsiaTheme="minorEastAsia" w:hAnsi="Cambria Math" w:cs="Times New Roman"/>
                    <w:sz w:val="28"/>
                    <w:szCs w:val="28"/>
                    <w:lang w:val="fr-FR"/>
                  </w:rPr>
                  <m:t>p</m:t>
                </w:ins>
              </m:r>
            </m:e>
            <m:sub>
              <m:r>
                <w:ins w:id="243" w:author="Dominique Longin" w:date="2016-10-12T17:51:00Z">
                  <w:rPr>
                    <w:rFonts w:ascii="Cambria Math" w:eastAsiaTheme="minorEastAsia" w:hAnsi="Cambria Math" w:cs="Times New Roman"/>
                    <w:sz w:val="28"/>
                    <w:szCs w:val="28"/>
                    <w:lang w:val="fr-FR"/>
                  </w:rPr>
                  <m:t>ij</m:t>
                </w:ins>
              </m:r>
            </m:sub>
          </m:sSub>
          <m:d>
            <m:dPr>
              <m:ctrlPr>
                <w:ins w:id="244" w:author="Dominique Longin" w:date="2016-10-12T17:51:00Z">
                  <w:rPr>
                    <w:rFonts w:ascii="Cambria Math" w:eastAsiaTheme="minorEastAsia" w:hAnsi="Cambria Math" w:cs="Times New Roman"/>
                    <w:i/>
                    <w:sz w:val="28"/>
                    <w:szCs w:val="28"/>
                    <w:lang w:val="fr-FR"/>
                  </w:rPr>
                </w:ins>
              </m:ctrlPr>
            </m:dPr>
            <m:e>
              <m:r>
                <w:ins w:id="245" w:author="Dominique Longin" w:date="2016-10-12T17:51:00Z">
                  <w:rPr>
                    <w:rFonts w:ascii="Cambria Math" w:eastAsiaTheme="minorEastAsia" w:hAnsi="Cambria Math" w:cs="Times New Roman"/>
                    <w:sz w:val="28"/>
                    <w:szCs w:val="28"/>
                    <w:lang w:val="fr-FR"/>
                  </w:rPr>
                  <m:t>t</m:t>
                </w:ins>
              </m:r>
            </m:e>
          </m:d>
          <m:r>
            <w:ins w:id="246" w:author="Dominique Longin" w:date="2016-10-12T17:51:00Z">
              <w:rPr>
                <w:rFonts w:ascii="Cambria Math" w:eastAsiaTheme="minorEastAsia" w:hAnsi="Cambria Math" w:cs="Times New Roman"/>
                <w:sz w:val="28"/>
                <w:szCs w:val="28"/>
                <w:lang w:val="fr-FR"/>
              </w:rPr>
              <m:t>∈B(t)</m:t>
            </w:ins>
          </m:r>
        </m:oMath>
      </m:oMathPara>
    </w:p>
    <w:p w:rsidR="00E859ED" w:rsidRPr="00E859ED" w:rsidRDefault="00E859ED" w:rsidP="00E859ED">
      <w:pPr>
        <w:ind w:left="720" w:hanging="720"/>
        <w:rPr>
          <w:ins w:id="247" w:author="Dominique Longin" w:date="2016-10-12T17:51:00Z"/>
          <w:rFonts w:ascii="Georgia" w:hAnsi="Georgia" w:cs="Times New Roman"/>
          <w:sz w:val="28"/>
          <w:szCs w:val="28"/>
          <w:lang w:val="fr-FR"/>
          <w:rPrChange w:id="248" w:author="Dominique Longin" w:date="2016-10-12T17:52:00Z">
            <w:rPr>
              <w:ins w:id="249" w:author="Dominique Longin" w:date="2016-10-12T17:51:00Z"/>
              <w:lang w:val="fr-FR"/>
            </w:rPr>
          </w:rPrChange>
        </w:rPr>
        <w:pPrChange w:id="250" w:author="Dominique Longin" w:date="2016-10-12T17:51:00Z">
          <w:pPr>
            <w:pStyle w:val="Paragraphedeliste"/>
            <w:ind w:firstLine="720"/>
            <w:jc w:val="both"/>
          </w:pPr>
        </w:pPrChange>
      </w:pPr>
      <w:ins w:id="251" w:author="Dominique Longin" w:date="2016-10-12T17:51:00Z">
        <w:r>
          <w:rPr>
            <w:rFonts w:ascii="Georgia" w:hAnsi="Georgia" w:cs="Times New Roman"/>
            <w:sz w:val="28"/>
            <w:szCs w:val="28"/>
            <w:lang w:val="fr-FR"/>
          </w:rPr>
          <w:tab/>
          <w:t xml:space="preserve">En d’autres termes, les influenceurs de l’agent </w:t>
        </w:r>
        <w:r>
          <w:rPr>
            <w:rFonts w:ascii="Georgia" w:hAnsi="Georgia" w:cs="Times New Roman"/>
            <w:i/>
            <w:sz w:val="28"/>
            <w:szCs w:val="28"/>
            <w:lang w:val="fr-FR"/>
          </w:rPr>
          <w:t>i</w:t>
        </w:r>
        <w:r>
          <w:rPr>
            <w:rFonts w:ascii="Georgia" w:hAnsi="Georgia" w:cs="Times New Roman"/>
            <w:sz w:val="28"/>
            <w:szCs w:val="28"/>
            <w:lang w:val="fr-FR"/>
          </w:rPr>
          <w:t xml:space="preserve"> à l’instant </w:t>
        </w:r>
        <w:r>
          <w:rPr>
            <w:rFonts w:ascii="Georgia" w:hAnsi="Georgia" w:cs="Times New Roman"/>
            <w:i/>
            <w:sz w:val="28"/>
            <w:szCs w:val="28"/>
            <w:lang w:val="fr-FR"/>
          </w:rPr>
          <w:t>t</w:t>
        </w:r>
      </w:ins>
      <w:ins w:id="252" w:author="Dominique Longin" w:date="2016-10-12T17:52:00Z">
        <w:r>
          <w:rPr>
            <w:rFonts w:ascii="Georgia" w:hAnsi="Georgia" w:cs="Times New Roman"/>
            <w:sz w:val="28"/>
            <w:szCs w:val="28"/>
            <w:lang w:val="fr-FR"/>
          </w:rPr>
          <w:t xml:space="preserve"> sont tous les agents </w:t>
        </w:r>
        <w:r>
          <w:rPr>
            <w:rFonts w:ascii="Georgia" w:hAnsi="Georgia" w:cs="Times New Roman"/>
            <w:i/>
            <w:sz w:val="28"/>
            <w:szCs w:val="28"/>
            <w:lang w:val="fr-FR"/>
          </w:rPr>
          <w:t>j</w:t>
        </w:r>
        <w:r>
          <w:rPr>
            <w:rFonts w:ascii="Georgia" w:hAnsi="Georgia" w:cs="Times New Roman"/>
            <w:sz w:val="28"/>
            <w:szCs w:val="28"/>
            <w:lang w:val="fr-FR"/>
          </w:rPr>
          <w:t xml:space="preserve"> qui influencent </w:t>
        </w:r>
        <w:r>
          <w:rPr>
            <w:rFonts w:ascii="Georgia" w:hAnsi="Georgia" w:cs="Times New Roman"/>
            <w:i/>
            <w:sz w:val="28"/>
            <w:szCs w:val="28"/>
            <w:lang w:val="fr-FR"/>
          </w:rPr>
          <w:t>i</w:t>
        </w:r>
        <w:r>
          <w:rPr>
            <w:rFonts w:ascii="Georgia" w:hAnsi="Georgia" w:cs="Times New Roman"/>
            <w:sz w:val="28"/>
            <w:szCs w:val="28"/>
            <w:lang w:val="fr-FR"/>
          </w:rPr>
          <w:t xml:space="preserve"> à l’instant </w:t>
        </w:r>
        <w:r>
          <w:rPr>
            <w:rFonts w:ascii="Georgia" w:hAnsi="Georgia" w:cs="Times New Roman"/>
            <w:i/>
            <w:sz w:val="28"/>
            <w:szCs w:val="28"/>
            <w:lang w:val="fr-FR"/>
          </w:rPr>
          <w:t>t</w:t>
        </w:r>
        <w:r>
          <w:rPr>
            <w:rFonts w:ascii="Georgia" w:hAnsi="Georgia" w:cs="Times New Roman"/>
            <w:sz w:val="28"/>
            <w:szCs w:val="28"/>
            <w:lang w:val="fr-FR"/>
          </w:rPr>
          <w:t xml:space="preserve"> avec une probabilité non nulle.</w:t>
        </w:r>
      </w:ins>
    </w:p>
    <w:p w:rsidR="00E859ED" w:rsidRPr="00E859ED" w:rsidDel="00E859ED" w:rsidRDefault="00E859ED" w:rsidP="00EC5359">
      <w:pPr>
        <w:pStyle w:val="Paragraphedeliste"/>
        <w:ind w:firstLine="720"/>
        <w:rPr>
          <w:del w:id="253" w:author="Dominique Longin" w:date="2016-10-12T17:52:00Z"/>
          <w:rFonts w:ascii="Georgia" w:hAnsi="Georgia" w:cs="Times New Roman"/>
          <w:i/>
          <w:sz w:val="28"/>
          <w:szCs w:val="28"/>
          <w:lang w:val="fr-FR"/>
          <w:rPrChange w:id="254" w:author="Dominique Longin" w:date="2016-10-12T17:56:00Z">
            <w:rPr>
              <w:del w:id="255" w:author="Dominique Longin" w:date="2016-10-12T17:52:00Z"/>
              <w:rFonts w:ascii="Georgia" w:hAnsi="Georgia" w:cs="Times New Roman"/>
              <w:sz w:val="28"/>
              <w:szCs w:val="28"/>
              <w:lang w:val="fr-FR"/>
            </w:rPr>
          </w:rPrChange>
        </w:rPr>
        <w:pPrChange w:id="256" w:author="Dominique Longin" w:date="2016-10-12T17:44:00Z">
          <w:pPr>
            <w:pStyle w:val="Paragraphedeliste"/>
            <w:ind w:firstLine="720"/>
            <w:jc w:val="both"/>
          </w:pPr>
        </w:pPrChange>
      </w:pPr>
      <w:ins w:id="257" w:author="Dominique Longin" w:date="2016-10-12T17:54:00Z">
        <w:r>
          <w:rPr>
            <w:rFonts w:ascii="Georgia" w:hAnsi="Georgia" w:cs="Times New Roman"/>
            <w:sz w:val="28"/>
            <w:szCs w:val="28"/>
            <w:lang w:val="fr-FR"/>
          </w:rPr>
          <w:t>Il est intéressant de remarquer</w:t>
        </w:r>
      </w:ins>
      <w:ins w:id="258" w:author="Dominique Longin" w:date="2016-10-12T17:53:00Z">
        <w:r>
          <w:rPr>
            <w:rFonts w:ascii="Georgia" w:hAnsi="Georgia" w:cs="Times New Roman"/>
            <w:sz w:val="28"/>
            <w:szCs w:val="28"/>
            <w:lang w:val="fr-FR"/>
          </w:rPr>
          <w:t xml:space="preserve"> que </w:t>
        </w:r>
        <m:oMath>
          <m:sSub>
            <m:sSubPr>
              <m:ctrlPr>
                <w:rPr>
                  <w:rFonts w:ascii="Cambria Math" w:hAnsi="Cambria Math" w:cs="Times New Roman"/>
                  <w:i/>
                  <w:sz w:val="28"/>
                  <w:szCs w:val="28"/>
                  <w:lang w:val="fr-FR"/>
                </w:rPr>
              </m:ctrlPr>
            </m:sSubPr>
            <m:e>
              <m:r>
                <w:rPr>
                  <w:rFonts w:ascii="Cambria Math" w:hAnsi="Cambria Math" w:cs="Times New Roman"/>
                  <w:sz w:val="28"/>
                  <w:szCs w:val="28"/>
                  <w:lang w:val="fr-FR"/>
                </w:rPr>
                <m:t>p</m:t>
              </m:r>
            </m:e>
            <m:sub>
              <m:r>
                <w:rPr>
                  <w:rFonts w:ascii="Cambria Math" w:hAnsi="Cambria Math" w:cs="Times New Roman"/>
                  <w:sz w:val="28"/>
                  <w:szCs w:val="28"/>
                  <w:lang w:val="fr-FR"/>
                </w:rPr>
                <m:t>ij</m:t>
              </m:r>
            </m:sub>
          </m:sSub>
          <m:r>
            <w:rPr>
              <w:rFonts w:ascii="Cambria Math" w:hAnsi="Cambria Math" w:cs="Times New Roman"/>
              <w:sz w:val="28"/>
              <w:szCs w:val="28"/>
              <w:lang w:val="fr-FR"/>
            </w:rPr>
            <m:t>(t)</m:t>
          </m:r>
        </m:oMath>
        <w:r>
          <w:rPr>
            <w:rFonts w:ascii="Georgia" w:eastAsiaTheme="minorEastAsia" w:hAnsi="Georgia" w:cs="Times New Roman"/>
            <w:sz w:val="28"/>
            <w:szCs w:val="28"/>
            <w:lang w:val="fr-FR"/>
          </w:rPr>
          <w:t xml:space="preserve"> </w:t>
        </w:r>
      </w:ins>
      <w:ins w:id="259" w:author="Dominique Longin" w:date="2016-10-12T17:54:00Z">
        <w:r>
          <w:rPr>
            <w:rFonts w:ascii="Georgia" w:eastAsiaTheme="minorEastAsia" w:hAnsi="Georgia" w:cs="Times New Roman"/>
            <w:sz w:val="28"/>
            <w:szCs w:val="28"/>
            <w:lang w:val="fr-FR"/>
          </w:rPr>
          <w:t>peut être vu comme</w:t>
        </w:r>
      </w:ins>
      <w:ins w:id="260" w:author="Dominique Longin" w:date="2016-10-12T17:53:00Z">
        <w:r>
          <w:rPr>
            <w:rFonts w:ascii="Georgia" w:eastAsiaTheme="minorEastAsia" w:hAnsi="Georgia" w:cs="Times New Roman"/>
            <w:sz w:val="28"/>
            <w:szCs w:val="28"/>
            <w:lang w:val="fr-FR"/>
          </w:rPr>
          <w:t xml:space="preserve"> la confiance accordée par </w:t>
        </w:r>
      </w:ins>
      <w:ins w:id="261" w:author="Dominique Longin" w:date="2016-10-12T17:54:00Z">
        <w:r>
          <w:rPr>
            <w:rFonts w:ascii="Georgia" w:eastAsiaTheme="minorEastAsia" w:hAnsi="Georgia" w:cs="Times New Roman"/>
            <w:i/>
            <w:sz w:val="28"/>
            <w:szCs w:val="28"/>
            <w:lang w:val="fr-FR"/>
          </w:rPr>
          <w:t>j</w:t>
        </w:r>
        <w:r>
          <w:rPr>
            <w:rFonts w:ascii="Georgia" w:eastAsiaTheme="minorEastAsia" w:hAnsi="Georgia" w:cs="Times New Roman"/>
            <w:sz w:val="28"/>
            <w:szCs w:val="28"/>
            <w:lang w:val="fr-FR"/>
          </w:rPr>
          <w:t xml:space="preserve"> à l’opinion de l’agent </w:t>
        </w:r>
        <w:r>
          <w:rPr>
            <w:rFonts w:ascii="Georgia" w:eastAsiaTheme="minorEastAsia" w:hAnsi="Georgia" w:cs="Times New Roman"/>
            <w:i/>
            <w:sz w:val="28"/>
            <w:szCs w:val="28"/>
            <w:lang w:val="fr-FR"/>
          </w:rPr>
          <w:t xml:space="preserve">i à </w:t>
        </w:r>
        <w:r>
          <w:rPr>
            <w:rFonts w:ascii="Georgia" w:eastAsiaTheme="minorEastAsia" w:hAnsi="Georgia" w:cs="Times New Roman"/>
            <w:sz w:val="28"/>
            <w:szCs w:val="28"/>
            <w:lang w:val="fr-FR"/>
          </w:rPr>
          <w:t>l’in</w:t>
        </w:r>
      </w:ins>
      <w:ins w:id="262" w:author="Dominique Longin" w:date="2016-10-12T17:55:00Z">
        <w:r>
          <w:rPr>
            <w:rFonts w:ascii="Georgia" w:eastAsiaTheme="minorEastAsia" w:hAnsi="Georgia" w:cs="Times New Roman"/>
            <w:sz w:val="28"/>
            <w:szCs w:val="28"/>
            <w:lang w:val="fr-FR"/>
          </w:rPr>
          <w:t>s</w:t>
        </w:r>
      </w:ins>
      <w:ins w:id="263" w:author="Dominique Longin" w:date="2016-10-12T17:54:00Z">
        <w:r>
          <w:rPr>
            <w:rFonts w:ascii="Georgia" w:eastAsiaTheme="minorEastAsia" w:hAnsi="Georgia" w:cs="Times New Roman"/>
            <w:sz w:val="28"/>
            <w:szCs w:val="28"/>
            <w:lang w:val="fr-FR"/>
          </w:rPr>
          <w:t xml:space="preserve">tant </w:t>
        </w:r>
        <w:r>
          <w:rPr>
            <w:rFonts w:ascii="Georgia" w:eastAsiaTheme="minorEastAsia" w:hAnsi="Georgia" w:cs="Times New Roman"/>
            <w:i/>
            <w:sz w:val="28"/>
            <w:szCs w:val="28"/>
            <w:lang w:val="fr-FR"/>
          </w:rPr>
          <w:t>t</w:t>
        </w:r>
        <w:r>
          <w:rPr>
            <w:rFonts w:ascii="Georgia" w:eastAsiaTheme="minorEastAsia" w:hAnsi="Georgia" w:cs="Times New Roman"/>
            <w:sz w:val="28"/>
            <w:szCs w:val="28"/>
            <w:lang w:val="fr-FR"/>
          </w:rPr>
          <w:t xml:space="preserve">. </w:t>
        </w:r>
      </w:ins>
      <w:ins w:id="264" w:author="Dominique Longin" w:date="2016-10-12T17:55:00Z">
        <w:r>
          <w:rPr>
            <w:rFonts w:ascii="Georgia" w:eastAsiaTheme="minorEastAsia" w:hAnsi="Georgia" w:cs="Times New Roman"/>
            <w:sz w:val="28"/>
            <w:szCs w:val="28"/>
            <w:lang w:val="fr-FR"/>
          </w:rPr>
          <w:t xml:space="preserve">Un corollaire à cela est que parmi les agents qui influencent </w:t>
        </w:r>
        <w:r>
          <w:rPr>
            <w:rFonts w:ascii="Georgia" w:eastAsiaTheme="minorEastAsia" w:hAnsi="Georgia" w:cs="Times New Roman"/>
            <w:i/>
            <w:sz w:val="28"/>
            <w:szCs w:val="28"/>
            <w:lang w:val="fr-FR"/>
          </w:rPr>
          <w:t>i</w:t>
        </w:r>
        <w:r>
          <w:rPr>
            <w:rFonts w:ascii="Georgia" w:eastAsiaTheme="minorEastAsia" w:hAnsi="Georgia" w:cs="Times New Roman"/>
            <w:sz w:val="28"/>
            <w:szCs w:val="28"/>
            <w:lang w:val="fr-FR"/>
          </w:rPr>
          <w:t xml:space="preserve">, seuls sont pris en compte ceux ayant un degré de confiance supérieur à 0. Par ailleurs, l’opinion des différents influenceurs ne sera donc pas </w:t>
        </w:r>
        <w:proofErr w:type="gramStart"/>
        <w:r>
          <w:rPr>
            <w:rFonts w:ascii="Georgia" w:eastAsiaTheme="minorEastAsia" w:hAnsi="Georgia" w:cs="Times New Roman"/>
            <w:sz w:val="28"/>
            <w:szCs w:val="28"/>
            <w:lang w:val="fr-FR"/>
          </w:rPr>
          <w:t>pris</w:t>
        </w:r>
        <w:proofErr w:type="gramEnd"/>
        <w:r>
          <w:rPr>
            <w:rFonts w:ascii="Georgia" w:eastAsiaTheme="minorEastAsia" w:hAnsi="Georgia" w:cs="Times New Roman"/>
            <w:sz w:val="28"/>
            <w:szCs w:val="28"/>
            <w:lang w:val="fr-FR"/>
          </w:rPr>
          <w:t xml:space="preserve"> au m</w:t>
        </w:r>
      </w:ins>
      <w:ins w:id="265" w:author="Dominique Longin" w:date="2016-10-12T17:56:00Z">
        <w:r>
          <w:rPr>
            <w:rFonts w:ascii="Georgia" w:eastAsiaTheme="minorEastAsia" w:hAnsi="Georgia" w:cs="Times New Roman"/>
            <w:sz w:val="28"/>
            <w:szCs w:val="28"/>
            <w:lang w:val="fr-FR"/>
          </w:rPr>
          <w:t xml:space="preserve">ême degré par </w:t>
        </w:r>
        <w:r>
          <w:rPr>
            <w:rFonts w:ascii="Georgia" w:eastAsiaTheme="minorEastAsia" w:hAnsi="Georgia" w:cs="Times New Roman"/>
            <w:i/>
            <w:sz w:val="28"/>
            <w:szCs w:val="28"/>
            <w:lang w:val="fr-FR"/>
          </w:rPr>
          <w:t xml:space="preserve">i. </w:t>
        </w:r>
      </w:ins>
    </w:p>
    <w:p w:rsidR="00BF23D1" w:rsidRPr="007F6339" w:rsidDel="00EC5359" w:rsidRDefault="00BF23D1" w:rsidP="00B734DC">
      <w:pPr>
        <w:ind w:left="720"/>
        <w:jc w:val="both"/>
        <w:rPr>
          <w:del w:id="266" w:author="Dominique Longin" w:date="2016-10-12T17:45:00Z"/>
          <w:rFonts w:ascii="Georgia" w:hAnsi="Georgia" w:cs="Times New Roman"/>
          <w:i/>
          <w:sz w:val="28"/>
          <w:szCs w:val="28"/>
          <w:lang w:val="fr-FR"/>
        </w:rPr>
      </w:pPr>
      <w:del w:id="267" w:author="Dominique Longin" w:date="2016-10-12T17:45:00Z">
        <w:r w:rsidRPr="007F6339" w:rsidDel="00EC5359">
          <w:rPr>
            <w:rFonts w:ascii="Georgia" w:hAnsi="Georgia" w:cs="Times New Roman"/>
            <w:b/>
            <w:i/>
            <w:sz w:val="28"/>
            <w:szCs w:val="28"/>
            <w:u w:val="single"/>
            <w:lang w:val="fr-FR"/>
          </w:rPr>
          <w:delText xml:space="preserve">Définition </w:delText>
        </w:r>
        <w:r w:rsidR="007A6603" w:rsidRPr="007F6339" w:rsidDel="00EC5359">
          <w:rPr>
            <w:rFonts w:ascii="Georgia" w:hAnsi="Georgia" w:cs="Times New Roman"/>
            <w:b/>
            <w:i/>
            <w:sz w:val="28"/>
            <w:szCs w:val="28"/>
            <w:u w:val="single"/>
            <w:lang w:val="fr-FR"/>
          </w:rPr>
          <w:delText>4</w:delText>
        </w:r>
        <w:r w:rsidR="007D6E69" w:rsidRPr="007F6339" w:rsidDel="00EC5359">
          <w:rPr>
            <w:rFonts w:ascii="Georgia" w:hAnsi="Georgia" w:cs="Times New Roman"/>
            <w:b/>
            <w:i/>
            <w:sz w:val="28"/>
            <w:szCs w:val="28"/>
            <w:lang w:val="fr-FR"/>
          </w:rPr>
          <w:delText xml:space="preserve"> : </w:delText>
        </w:r>
        <w:r w:rsidR="007D6E69" w:rsidRPr="007F6339" w:rsidDel="00EC5359">
          <w:rPr>
            <w:rFonts w:ascii="Georgia" w:hAnsi="Georgia" w:cs="Times New Roman"/>
            <w:i/>
            <w:sz w:val="28"/>
            <w:szCs w:val="28"/>
            <w:lang w:val="fr-FR"/>
          </w:rPr>
          <w:delText>G</w:delText>
        </w:r>
        <w:r w:rsidR="00AE0376" w:rsidRPr="007F6339" w:rsidDel="00EC5359">
          <w:rPr>
            <w:rFonts w:ascii="Georgia" w:hAnsi="Georgia" w:cs="Times New Roman"/>
            <w:i/>
            <w:sz w:val="28"/>
            <w:szCs w:val="28"/>
            <w:lang w:val="fr-FR"/>
          </w:rPr>
          <w:delText>(t)</w:delText>
        </w:r>
        <w:r w:rsidR="007D6E69" w:rsidRPr="007F6339" w:rsidDel="00EC5359">
          <w:rPr>
            <w:rFonts w:ascii="Georgia" w:hAnsi="Georgia" w:cs="Times New Roman"/>
            <w:i/>
            <w:sz w:val="28"/>
            <w:szCs w:val="28"/>
            <w:lang w:val="fr-FR"/>
          </w:rPr>
          <w:delText xml:space="preserve"> = &lt;N</w:delText>
        </w:r>
        <w:r w:rsidR="00AE0376" w:rsidRPr="007F6339" w:rsidDel="00EC5359">
          <w:rPr>
            <w:rFonts w:ascii="Georgia" w:hAnsi="Georgia" w:cs="Times New Roman"/>
            <w:i/>
            <w:sz w:val="28"/>
            <w:szCs w:val="28"/>
            <w:lang w:val="fr-FR"/>
          </w:rPr>
          <w:delText>(t)</w:delText>
        </w:r>
        <w:r w:rsidR="007D6E69" w:rsidRPr="007F6339" w:rsidDel="00EC5359">
          <w:rPr>
            <w:rFonts w:ascii="Georgia" w:hAnsi="Georgia" w:cs="Times New Roman"/>
            <w:i/>
            <w:sz w:val="28"/>
            <w:szCs w:val="28"/>
            <w:lang w:val="fr-FR"/>
          </w:rPr>
          <w:delText xml:space="preserve">, </w:delText>
        </w:r>
        <w:r w:rsidR="000A2853" w:rsidRPr="007F6339" w:rsidDel="00EC5359">
          <w:rPr>
            <w:rFonts w:ascii="Georgia" w:hAnsi="Georgia" w:cs="Times New Roman"/>
            <w:i/>
            <w:sz w:val="28"/>
            <w:szCs w:val="28"/>
            <w:lang w:val="fr-FR"/>
          </w:rPr>
          <w:delText>B</w:delText>
        </w:r>
        <w:r w:rsidR="00AE0376" w:rsidRPr="007F6339" w:rsidDel="00EC5359">
          <w:rPr>
            <w:rFonts w:ascii="Georgia" w:hAnsi="Georgia" w:cs="Times New Roman"/>
            <w:i/>
            <w:sz w:val="28"/>
            <w:szCs w:val="28"/>
            <w:lang w:val="fr-FR"/>
          </w:rPr>
          <w:delText>(t)</w:delText>
        </w:r>
        <w:r w:rsidRPr="007F6339" w:rsidDel="00EC5359">
          <w:rPr>
            <w:rFonts w:ascii="Georgia" w:hAnsi="Georgia" w:cs="Times New Roman"/>
            <w:i/>
            <w:sz w:val="28"/>
            <w:szCs w:val="28"/>
            <w:lang w:val="fr-FR"/>
          </w:rPr>
          <w:delText>&gt; est un réseau d’influence</w:delText>
        </w:r>
        <w:r w:rsidR="00AE0376" w:rsidRPr="007F6339" w:rsidDel="00EC5359">
          <w:rPr>
            <w:rFonts w:ascii="Georgia" w:hAnsi="Georgia" w:cs="Times New Roman"/>
            <w:i/>
            <w:sz w:val="28"/>
            <w:szCs w:val="28"/>
            <w:lang w:val="fr-FR"/>
          </w:rPr>
          <w:delText xml:space="preserve"> à l’instant t</w:delText>
        </w:r>
        <w:r w:rsidR="007D6E69" w:rsidRPr="007F6339" w:rsidDel="00EC5359">
          <w:rPr>
            <w:rFonts w:ascii="Georgia" w:hAnsi="Georgia" w:cs="Times New Roman"/>
            <w:i/>
            <w:sz w:val="28"/>
            <w:szCs w:val="28"/>
            <w:lang w:val="fr-FR"/>
          </w:rPr>
          <w:delText xml:space="preserve">. </w:delText>
        </w:r>
        <w:r w:rsidR="00C73C6C" w:rsidRPr="007F6339" w:rsidDel="00EC5359">
          <w:rPr>
            <w:rFonts w:ascii="Georgia" w:hAnsi="Georgia" w:cs="Times New Roman"/>
            <w:i/>
            <w:sz w:val="28"/>
            <w:szCs w:val="28"/>
            <w:lang w:val="fr-FR"/>
          </w:rPr>
          <w:delText xml:space="preserve">Dans lequel, </w:delText>
        </w:r>
        <w:r w:rsidR="007D6E69" w:rsidRPr="007F6339" w:rsidDel="00EC5359">
          <w:rPr>
            <w:rFonts w:ascii="Georgia" w:hAnsi="Georgia" w:cs="Times New Roman"/>
            <w:i/>
            <w:sz w:val="28"/>
            <w:szCs w:val="28"/>
            <w:lang w:val="fr-FR"/>
          </w:rPr>
          <w:delText>N</w:delText>
        </w:r>
        <w:r w:rsidR="00AE0376" w:rsidRPr="007F6339" w:rsidDel="00EC5359">
          <w:rPr>
            <w:rFonts w:ascii="Georgia" w:hAnsi="Georgia" w:cs="Times New Roman"/>
            <w:i/>
            <w:sz w:val="28"/>
            <w:szCs w:val="28"/>
            <w:lang w:val="fr-FR"/>
          </w:rPr>
          <w:delText>(t)</w:delText>
        </w:r>
        <w:r w:rsidR="007D6E69" w:rsidRPr="007F6339" w:rsidDel="00EC5359">
          <w:rPr>
            <w:rFonts w:ascii="Georgia" w:hAnsi="Georgia" w:cs="Times New Roman"/>
            <w:i/>
            <w:sz w:val="28"/>
            <w:szCs w:val="28"/>
            <w:lang w:val="fr-FR"/>
          </w:rPr>
          <w:delText xml:space="preserve"> = {1,2,,3…., n} est l’ensemble de nœuds</w:delText>
        </w:r>
        <w:r w:rsidR="00C73C6C" w:rsidRPr="007F6339" w:rsidDel="00EC5359">
          <w:rPr>
            <w:rFonts w:ascii="Georgia" w:hAnsi="Georgia" w:cs="Times New Roman"/>
            <w:i/>
            <w:sz w:val="28"/>
            <w:szCs w:val="28"/>
            <w:lang w:val="fr-FR"/>
          </w:rPr>
          <w:delText xml:space="preserve"> de G et</w:delText>
        </w:r>
        <w:r w:rsidR="007D6E69" w:rsidRPr="007F6339" w:rsidDel="00EC5359">
          <w:rPr>
            <w:rFonts w:ascii="Georgia" w:hAnsi="Georgia" w:cs="Times New Roman"/>
            <w:i/>
            <w:sz w:val="28"/>
            <w:szCs w:val="28"/>
            <w:lang w:val="fr-FR"/>
          </w:rPr>
          <w:delText xml:space="preserve"> </w:delText>
        </w:r>
        <w:r w:rsidR="000A2853" w:rsidRPr="007F6339" w:rsidDel="00EC5359">
          <w:rPr>
            <w:rFonts w:ascii="Georgia" w:hAnsi="Georgia" w:cs="Times New Roman"/>
            <w:i/>
            <w:sz w:val="28"/>
            <w:szCs w:val="28"/>
            <w:lang w:val="fr-FR"/>
          </w:rPr>
          <w:delText>B</w:delText>
        </w:r>
        <w:r w:rsidR="00AE0376" w:rsidRPr="007F6339" w:rsidDel="00EC5359">
          <w:rPr>
            <w:rFonts w:ascii="Georgia" w:hAnsi="Georgia" w:cs="Times New Roman"/>
            <w:i/>
            <w:sz w:val="28"/>
            <w:szCs w:val="28"/>
            <w:lang w:val="fr-FR"/>
          </w:rPr>
          <w:delText>(t)</w:delText>
        </w:r>
        <w:r w:rsidR="007D6E69" w:rsidRPr="007F6339" w:rsidDel="00EC5359">
          <w:rPr>
            <w:rFonts w:ascii="Georgia" w:hAnsi="Georgia" w:cs="Times New Roman"/>
            <w:i/>
            <w:sz w:val="28"/>
            <w:szCs w:val="28"/>
            <w:lang w:val="fr-FR"/>
          </w:rPr>
          <w:delText xml:space="preserve"> = N</w:delText>
        </w:r>
        <w:r w:rsidR="00AE0376" w:rsidRPr="007F6339" w:rsidDel="00EC5359">
          <w:rPr>
            <w:rFonts w:ascii="Georgia" w:hAnsi="Georgia" w:cs="Times New Roman"/>
            <w:i/>
            <w:sz w:val="28"/>
            <w:szCs w:val="28"/>
            <w:lang w:val="fr-FR"/>
          </w:rPr>
          <w:delText>(t)</w:delText>
        </w:r>
        <w:r w:rsidR="007D6E69" w:rsidRPr="007F6339" w:rsidDel="00EC5359">
          <w:rPr>
            <w:rFonts w:ascii="Georgia" w:hAnsi="Georgia" w:cs="Times New Roman"/>
            <w:i/>
            <w:sz w:val="28"/>
            <w:szCs w:val="28"/>
            <w:lang w:val="fr-FR"/>
          </w:rPr>
          <w:delText xml:space="preserve"> × N</w:delText>
        </w:r>
        <w:r w:rsidR="00AE0376" w:rsidRPr="007F6339" w:rsidDel="00EC5359">
          <w:rPr>
            <w:rFonts w:ascii="Georgia" w:hAnsi="Georgia" w:cs="Times New Roman"/>
            <w:i/>
            <w:sz w:val="28"/>
            <w:szCs w:val="28"/>
            <w:lang w:val="fr-FR"/>
          </w:rPr>
          <w:delText>(t)</w:delText>
        </w:r>
        <w:r w:rsidR="007D6E69" w:rsidRPr="007F6339" w:rsidDel="00EC5359">
          <w:rPr>
            <w:rFonts w:ascii="Georgia" w:hAnsi="Georgia" w:cs="Times New Roman"/>
            <w:i/>
            <w:sz w:val="28"/>
            <w:szCs w:val="28"/>
            <w:lang w:val="fr-FR"/>
          </w:rPr>
          <w:delText xml:space="preserve"> est l’ensemble de</w:delText>
        </w:r>
        <w:r w:rsidR="00C73C6C" w:rsidRPr="007F6339" w:rsidDel="00EC5359">
          <w:rPr>
            <w:rFonts w:ascii="Georgia" w:hAnsi="Georgia" w:cs="Times New Roman"/>
            <w:i/>
            <w:sz w:val="28"/>
            <w:szCs w:val="28"/>
            <w:lang w:val="fr-FR"/>
          </w:rPr>
          <w:delText xml:space="preserve"> bords de G</w:delText>
        </w:r>
        <w:r w:rsidR="00AE0376" w:rsidRPr="007F6339" w:rsidDel="00EC5359">
          <w:rPr>
            <w:rFonts w:ascii="Georgia" w:hAnsi="Georgia" w:cs="Times New Roman"/>
            <w:i/>
            <w:sz w:val="28"/>
            <w:szCs w:val="28"/>
            <w:lang w:val="fr-FR"/>
          </w:rPr>
          <w:delText>(t)</w:delText>
        </w:r>
        <w:r w:rsidR="00C73C6C" w:rsidRPr="007F6339" w:rsidDel="00EC5359">
          <w:rPr>
            <w:rFonts w:ascii="Georgia" w:hAnsi="Georgia" w:cs="Times New Roman"/>
            <w:i/>
            <w:sz w:val="28"/>
            <w:szCs w:val="28"/>
            <w:lang w:val="fr-FR"/>
          </w:rPr>
          <w:delText xml:space="preserve">. </w:delText>
        </w:r>
        <w:r w:rsidR="007D6E69" w:rsidRPr="007F6339" w:rsidDel="00EC5359">
          <w:rPr>
            <w:rFonts w:ascii="Georgia" w:hAnsi="Georgia" w:cs="Times New Roman"/>
            <w:i/>
            <w:sz w:val="28"/>
            <w:szCs w:val="28"/>
            <w:lang w:val="fr-FR"/>
          </w:rPr>
          <w:delText>Si un utilisateur i influence l’opinion d’un utilisateur j,</w:delText>
        </w:r>
        <w:r w:rsidR="00F03B3C" w:rsidRPr="007F6339" w:rsidDel="00EC5359">
          <w:rPr>
            <w:rFonts w:ascii="Georgia" w:hAnsi="Georgia" w:cs="Times New Roman"/>
            <w:i/>
            <w:sz w:val="28"/>
            <w:szCs w:val="28"/>
            <w:lang w:val="fr-FR"/>
          </w:rPr>
          <w:delText xml:space="preserve"> dans le graphe G il y a un bord orienté de</w:delText>
        </w:r>
        <w:r w:rsidR="007D6E69" w:rsidRPr="007F6339" w:rsidDel="00EC5359">
          <w:rPr>
            <w:rFonts w:ascii="Georgia" w:hAnsi="Georgia" w:cs="Times New Roman"/>
            <w:i/>
            <w:sz w:val="28"/>
            <w:szCs w:val="28"/>
            <w:lang w:val="fr-FR"/>
          </w:rPr>
          <w:delText xml:space="preserve"> i </w:delText>
        </w:r>
        <w:r w:rsidR="00F03B3C" w:rsidRPr="007F6339" w:rsidDel="00EC5359">
          <w:rPr>
            <w:rFonts w:ascii="Cambria Math" w:hAnsi="Cambria Math" w:cs="Cambria Math"/>
            <w:i/>
            <w:sz w:val="28"/>
            <w:szCs w:val="28"/>
            <w:lang w:val="fr-FR"/>
          </w:rPr>
          <w:delText>à</w:delText>
        </w:r>
        <w:r w:rsidR="007D6E69" w:rsidRPr="007F6339" w:rsidDel="00EC5359">
          <w:rPr>
            <w:rFonts w:ascii="Georgia" w:hAnsi="Georgia" w:cs="Times New Roman"/>
            <w:i/>
            <w:sz w:val="28"/>
            <w:szCs w:val="28"/>
            <w:lang w:val="fr-FR"/>
          </w:rPr>
          <w:delText xml:space="preserve"> j .</w:delText>
        </w:r>
        <w:r w:rsidR="00C73C6C" w:rsidRPr="007F6339" w:rsidDel="00EC5359">
          <w:rPr>
            <w:rFonts w:ascii="Georgia" w:hAnsi="Georgia" w:cs="Times New Roman"/>
            <w:i/>
            <w:sz w:val="28"/>
            <w:szCs w:val="28"/>
            <w:lang w:val="fr-FR"/>
          </w:rPr>
          <w:delText xml:space="preserve"> On désigne ce lien </w:delText>
        </w:r>
        <w:r w:rsidR="000A2853" w:rsidRPr="007F6339" w:rsidDel="00EC5359">
          <w:rPr>
            <w:rFonts w:ascii="Georgia" w:hAnsi="Georgia" w:cs="Times New Roman"/>
            <w:i/>
            <w:sz w:val="28"/>
            <w:szCs w:val="28"/>
            <w:lang w:val="fr-FR"/>
          </w:rPr>
          <w:delText>est b</w:delText>
        </w:r>
        <w:r w:rsidR="000A2853" w:rsidRPr="007F6339" w:rsidDel="00EC5359">
          <w:rPr>
            <w:rFonts w:ascii="Georgia" w:hAnsi="Georgia" w:cs="Times New Roman"/>
            <w:i/>
            <w:sz w:val="28"/>
            <w:szCs w:val="28"/>
            <w:vertAlign w:val="subscript"/>
            <w:lang w:val="fr-FR"/>
          </w:rPr>
          <w:delText>ij</w:delText>
        </w:r>
        <w:r w:rsidR="00AE0376" w:rsidRPr="007F6339" w:rsidDel="00EC5359">
          <w:rPr>
            <w:rFonts w:ascii="Georgia" w:hAnsi="Georgia" w:cs="Times New Roman"/>
            <w:i/>
            <w:sz w:val="28"/>
            <w:szCs w:val="28"/>
            <w:lang w:val="fr-FR"/>
          </w:rPr>
          <w:delText>(t)</w:delText>
        </w:r>
        <w:r w:rsidR="000A2853" w:rsidRPr="007F6339" w:rsidDel="00EC5359">
          <w:rPr>
            <w:rFonts w:ascii="Georgia" w:hAnsi="Georgia" w:cs="Times New Roman"/>
            <w:i/>
            <w:sz w:val="28"/>
            <w:szCs w:val="28"/>
            <w:lang w:val="fr-FR"/>
          </w:rPr>
          <w:delText xml:space="preserve">= </w:delText>
        </w:r>
        <w:r w:rsidR="00C73C6C" w:rsidRPr="007F6339" w:rsidDel="00EC5359">
          <w:rPr>
            <w:rFonts w:ascii="Georgia" w:hAnsi="Georgia" w:cs="Times New Roman"/>
            <w:i/>
            <w:sz w:val="28"/>
            <w:szCs w:val="28"/>
            <w:lang w:val="fr-FR"/>
          </w:rPr>
          <w:delText xml:space="preserve">(i, j) </w:delText>
        </w:r>
        <w:r w:rsidR="00C73C6C" w:rsidRPr="007F6339" w:rsidDel="00EC5359">
          <w:rPr>
            <w:rFonts w:ascii="Cambria Math" w:hAnsi="Cambria Math" w:cs="Cambria Math"/>
            <w:i/>
            <w:sz w:val="28"/>
            <w:szCs w:val="28"/>
            <w:lang w:val="fr-FR"/>
          </w:rPr>
          <w:delText>∈</w:delText>
        </w:r>
        <w:r w:rsidR="00C73C6C" w:rsidRPr="007F6339" w:rsidDel="00EC5359">
          <w:rPr>
            <w:rFonts w:ascii="Georgia" w:hAnsi="Georgia" w:cs="Times New Roman"/>
            <w:i/>
            <w:sz w:val="28"/>
            <w:szCs w:val="28"/>
            <w:lang w:val="fr-FR"/>
          </w:rPr>
          <w:delText xml:space="preserve"> </w:delText>
        </w:r>
        <w:r w:rsidR="000A2853" w:rsidRPr="007F6339" w:rsidDel="00EC5359">
          <w:rPr>
            <w:rFonts w:ascii="Georgia" w:hAnsi="Georgia" w:cs="Times New Roman"/>
            <w:i/>
            <w:sz w:val="28"/>
            <w:szCs w:val="28"/>
            <w:lang w:val="fr-FR"/>
          </w:rPr>
          <w:delText>B</w:delText>
        </w:r>
        <w:r w:rsidR="00AE0376" w:rsidRPr="007F6339" w:rsidDel="00EC5359">
          <w:rPr>
            <w:rFonts w:ascii="Georgia" w:hAnsi="Georgia" w:cs="Times New Roman"/>
            <w:i/>
            <w:sz w:val="28"/>
            <w:szCs w:val="28"/>
            <w:lang w:val="fr-FR"/>
          </w:rPr>
          <w:delText>(t)</w:delText>
        </w:r>
        <w:r w:rsidR="00C73C6C" w:rsidRPr="007F6339" w:rsidDel="00EC5359">
          <w:rPr>
            <w:rFonts w:ascii="Georgia" w:hAnsi="Georgia" w:cs="Times New Roman"/>
            <w:i/>
            <w:sz w:val="28"/>
            <w:szCs w:val="28"/>
            <w:lang w:val="fr-FR"/>
          </w:rPr>
          <w:delText xml:space="preserve">. </w:delText>
        </w:r>
      </w:del>
    </w:p>
    <w:p w:rsidR="007A6603" w:rsidRPr="007F6339" w:rsidDel="00EC5359" w:rsidRDefault="00AE0376" w:rsidP="0047045D">
      <w:pPr>
        <w:ind w:left="720" w:firstLine="720"/>
        <w:jc w:val="both"/>
        <w:rPr>
          <w:del w:id="268" w:author="Dominique Longin" w:date="2016-10-12T17:45:00Z"/>
          <w:rFonts w:ascii="Georgia" w:hAnsi="Georgia" w:cs="Times New Roman"/>
          <w:sz w:val="28"/>
          <w:szCs w:val="28"/>
          <w:lang w:val="fr-FR"/>
        </w:rPr>
      </w:pPr>
      <w:del w:id="269" w:author="Dominique Longin" w:date="2016-10-12T17:45:00Z">
        <w:r w:rsidRPr="007F6339" w:rsidDel="00EC5359">
          <w:rPr>
            <w:rFonts w:ascii="Georgia" w:hAnsi="Georgia" w:cs="Times New Roman"/>
            <w:sz w:val="28"/>
            <w:szCs w:val="28"/>
            <w:lang w:val="fr-FR"/>
          </w:rPr>
          <w:delText xml:space="preserve">On peut apercevoir facilement que si on a </w:delText>
        </w:r>
        <w:r w:rsidRPr="007F6339" w:rsidDel="00EC5359">
          <w:rPr>
            <w:rFonts w:ascii="Georgia" w:hAnsi="Georgia" w:cs="Times New Roman"/>
            <w:i/>
            <w:sz w:val="28"/>
            <w:szCs w:val="28"/>
            <w:lang w:val="fr-FR"/>
          </w:rPr>
          <w:delText xml:space="preserve">j </w:delText>
        </w:r>
        <w:r w:rsidRPr="007F6339" w:rsidDel="00EC5359">
          <w:rPr>
            <w:rFonts w:ascii="Cambria Math" w:hAnsi="Cambria Math" w:cs="Times New Roman"/>
            <w:i/>
            <w:sz w:val="28"/>
            <w:szCs w:val="28"/>
            <w:lang w:val="fr-FR"/>
          </w:rPr>
          <w:delText>∈</w:delText>
        </w:r>
        <w:r w:rsidRPr="007F6339" w:rsidDel="00EC5359">
          <w:rPr>
            <w:rFonts w:ascii="Georgia" w:hAnsi="Georgia" w:cs="Times New Roman"/>
            <w:i/>
            <w:sz w:val="28"/>
            <w:szCs w:val="28"/>
            <w:lang w:val="fr-FR"/>
          </w:rPr>
          <w:delText xml:space="preserve"> V</w:delText>
        </w:r>
        <w:r w:rsidRPr="007F6339" w:rsidDel="00EC5359">
          <w:rPr>
            <w:rFonts w:ascii="Georgia" w:hAnsi="Georgia" w:cs="Times New Roman"/>
            <w:i/>
            <w:sz w:val="28"/>
            <w:szCs w:val="28"/>
            <w:vertAlign w:val="subscript"/>
            <w:lang w:val="fr-FR"/>
          </w:rPr>
          <w:delText>i</w:delText>
        </w:r>
        <w:r w:rsidR="0053596B" w:rsidRPr="007F6339" w:rsidDel="00EC5359">
          <w:rPr>
            <w:rFonts w:ascii="Georgia" w:hAnsi="Georgia" w:cs="Times New Roman"/>
            <w:i/>
            <w:sz w:val="28"/>
            <w:szCs w:val="28"/>
            <w:lang w:val="fr-FR"/>
          </w:rPr>
          <w:delText>(t)</w:delText>
        </w:r>
        <w:r w:rsidRPr="007F6339" w:rsidDel="00EC5359">
          <w:rPr>
            <w:rFonts w:ascii="Georgia" w:hAnsi="Georgia" w:cs="Times New Roman"/>
            <w:sz w:val="28"/>
            <w:szCs w:val="28"/>
            <w:lang w:val="fr-FR"/>
          </w:rPr>
          <w:delText xml:space="preserve">, il y aura un bord entre </w:delText>
        </w:r>
        <w:r w:rsidRPr="007F6339" w:rsidDel="00EC5359">
          <w:rPr>
            <w:rFonts w:ascii="Georgia" w:hAnsi="Georgia" w:cs="Times New Roman"/>
            <w:i/>
            <w:sz w:val="28"/>
            <w:szCs w:val="28"/>
            <w:lang w:val="fr-FR"/>
          </w:rPr>
          <w:delText>i</w:delText>
        </w:r>
        <w:r w:rsidRPr="007F6339" w:rsidDel="00EC5359">
          <w:rPr>
            <w:rFonts w:ascii="Georgia" w:hAnsi="Georgia" w:cs="Times New Roman"/>
            <w:sz w:val="28"/>
            <w:szCs w:val="28"/>
            <w:lang w:val="fr-FR"/>
          </w:rPr>
          <w:delText xml:space="preserve"> et </w:delText>
        </w:r>
        <w:r w:rsidRPr="007F6339" w:rsidDel="00EC5359">
          <w:rPr>
            <w:rFonts w:ascii="Georgia" w:hAnsi="Georgia" w:cs="Times New Roman"/>
            <w:i/>
            <w:sz w:val="28"/>
            <w:szCs w:val="28"/>
            <w:lang w:val="fr-FR"/>
          </w:rPr>
          <w:delText>j</w:delText>
        </w:r>
        <w:r w:rsidRPr="007F6339" w:rsidDel="00EC5359">
          <w:rPr>
            <w:rFonts w:ascii="Georgia" w:hAnsi="Georgia" w:cs="Times New Roman"/>
            <w:sz w:val="28"/>
            <w:szCs w:val="28"/>
            <w:lang w:val="fr-FR"/>
          </w:rPr>
          <w:delText xml:space="preserve"> et </w:delText>
        </w:r>
        <w:r w:rsidRPr="007F6339" w:rsidDel="00EC5359">
          <w:rPr>
            <w:rFonts w:ascii="Georgia" w:hAnsi="Georgia" w:cs="Times New Roman"/>
            <w:i/>
            <w:sz w:val="28"/>
            <w:szCs w:val="28"/>
            <w:lang w:val="fr-FR"/>
          </w:rPr>
          <w:delText>I</w:delText>
        </w:r>
        <w:r w:rsidRPr="007F6339" w:rsidDel="00EC5359">
          <w:rPr>
            <w:rFonts w:ascii="Georgia" w:hAnsi="Georgia" w:cs="Times New Roman"/>
            <w:i/>
            <w:sz w:val="28"/>
            <w:szCs w:val="28"/>
            <w:vertAlign w:val="subscript"/>
            <w:lang w:val="fr-FR"/>
          </w:rPr>
          <w:delText xml:space="preserve">i </w:delText>
        </w:r>
        <w:r w:rsidR="0053596B" w:rsidRPr="007F6339" w:rsidDel="00EC5359">
          <w:rPr>
            <w:rFonts w:ascii="Georgia" w:hAnsi="Georgia" w:cs="Times New Roman"/>
            <w:i/>
            <w:sz w:val="28"/>
            <w:szCs w:val="28"/>
            <w:lang w:val="fr-FR"/>
          </w:rPr>
          <w:delText>(t)</w:delText>
        </w:r>
        <w:r w:rsidRPr="007F6339" w:rsidDel="00EC5359">
          <w:rPr>
            <w:rFonts w:ascii="Cambria Math" w:hAnsi="Cambria Math" w:cs="Times New Roman"/>
            <w:i/>
            <w:sz w:val="28"/>
            <w:szCs w:val="28"/>
            <w:lang w:val="fr-FR"/>
          </w:rPr>
          <w:delText>⊆</w:delText>
        </w:r>
        <w:r w:rsidRPr="007F6339" w:rsidDel="00EC5359">
          <w:rPr>
            <w:rFonts w:ascii="Georgia" w:hAnsi="Georgia" w:cs="Times New Roman"/>
            <w:i/>
            <w:sz w:val="28"/>
            <w:szCs w:val="28"/>
            <w:lang w:val="fr-FR"/>
          </w:rPr>
          <w:delText xml:space="preserve"> V</w:delText>
        </w:r>
        <w:r w:rsidRPr="007F6339" w:rsidDel="00EC5359">
          <w:rPr>
            <w:rFonts w:ascii="Georgia" w:hAnsi="Georgia" w:cs="Times New Roman"/>
            <w:i/>
            <w:sz w:val="28"/>
            <w:szCs w:val="28"/>
            <w:vertAlign w:val="subscript"/>
            <w:lang w:val="fr-FR"/>
          </w:rPr>
          <w:delText>i</w:delText>
        </w:r>
        <w:r w:rsidR="0053596B" w:rsidRPr="007F6339" w:rsidDel="00EC5359">
          <w:rPr>
            <w:rFonts w:ascii="Georgia" w:hAnsi="Georgia" w:cs="Times New Roman"/>
            <w:i/>
            <w:sz w:val="28"/>
            <w:szCs w:val="28"/>
            <w:lang w:val="fr-FR"/>
          </w:rPr>
          <w:delText>(t)</w:delText>
        </w:r>
        <w:r w:rsidRPr="007F6339" w:rsidDel="00EC5359">
          <w:rPr>
            <w:rFonts w:ascii="Georgia" w:hAnsi="Georgia" w:cs="Times New Roman"/>
            <w:sz w:val="28"/>
            <w:szCs w:val="28"/>
            <w:lang w:val="fr-FR"/>
          </w:rPr>
          <w:delText>.</w:delText>
        </w:r>
      </w:del>
    </w:p>
    <w:p w:rsidR="00196F30" w:rsidRPr="007F6339" w:rsidDel="00EC5359" w:rsidRDefault="00B31D53" w:rsidP="00A735D1">
      <w:pPr>
        <w:pStyle w:val="Paragraphedeliste"/>
        <w:ind w:firstLine="720"/>
        <w:jc w:val="both"/>
        <w:rPr>
          <w:del w:id="270" w:author="Dominique Longin" w:date="2016-10-12T17:45:00Z"/>
          <w:rFonts w:ascii="Georgia" w:hAnsi="Georgia" w:cs="Times New Roman"/>
          <w:sz w:val="28"/>
          <w:szCs w:val="28"/>
          <w:lang w:val="fr-FR"/>
        </w:rPr>
      </w:pPr>
      <w:del w:id="271" w:author="Dominique Longin" w:date="2016-10-12T17:45:00Z">
        <w:r w:rsidRPr="007F6339" w:rsidDel="00EC5359">
          <w:rPr>
            <w:rFonts w:ascii="Georgia" w:hAnsi="Georgia" w:cs="Times New Roman"/>
            <w:sz w:val="28"/>
            <w:szCs w:val="28"/>
            <w:lang w:val="fr-FR"/>
          </w:rPr>
          <w:delText xml:space="preserve">D’autre part, la probabilité de l’influence entre des utilisateurs est différente. Par exemple, l’utilisateur </w:delText>
        </w:r>
        <w:r w:rsidRPr="007F6339" w:rsidDel="00EC5359">
          <w:rPr>
            <w:rFonts w:ascii="Georgia" w:hAnsi="Georgia" w:cs="Times New Roman"/>
            <w:i/>
            <w:sz w:val="28"/>
            <w:szCs w:val="28"/>
            <w:lang w:val="fr-FR"/>
          </w:rPr>
          <w:delText xml:space="preserve">x </w:delText>
        </w:r>
        <w:r w:rsidRPr="007F6339" w:rsidDel="00EC5359">
          <w:rPr>
            <w:rFonts w:ascii="Georgia" w:hAnsi="Georgia" w:cs="Times New Roman"/>
            <w:sz w:val="28"/>
            <w:szCs w:val="28"/>
            <w:lang w:val="fr-FR"/>
          </w:rPr>
          <w:delText xml:space="preserve">est influencé par l’utilisateur </w:delText>
        </w:r>
        <w:r w:rsidRPr="007F6339" w:rsidDel="00EC5359">
          <w:rPr>
            <w:rFonts w:ascii="Georgia" w:hAnsi="Georgia" w:cs="Times New Roman"/>
            <w:i/>
            <w:sz w:val="28"/>
            <w:szCs w:val="28"/>
            <w:lang w:val="fr-FR"/>
          </w:rPr>
          <w:delText xml:space="preserve">y </w:delText>
        </w:r>
        <w:r w:rsidRPr="007F6339" w:rsidDel="00EC5359">
          <w:rPr>
            <w:rFonts w:ascii="Georgia" w:hAnsi="Georgia" w:cs="Times New Roman"/>
            <w:sz w:val="28"/>
            <w:szCs w:val="28"/>
            <w:lang w:val="fr-FR"/>
          </w:rPr>
          <w:delText xml:space="preserve">et </w:delText>
        </w:r>
        <w:r w:rsidRPr="007F6339" w:rsidDel="00EC5359">
          <w:rPr>
            <w:rFonts w:ascii="Georgia" w:hAnsi="Georgia" w:cs="Times New Roman"/>
            <w:i/>
            <w:sz w:val="28"/>
            <w:szCs w:val="28"/>
            <w:lang w:val="fr-FR"/>
          </w:rPr>
          <w:delText xml:space="preserve">z </w:delText>
        </w:r>
        <w:r w:rsidRPr="007F6339" w:rsidDel="00EC5359">
          <w:rPr>
            <w:rFonts w:ascii="Georgia" w:hAnsi="Georgia" w:cs="Times New Roman"/>
            <w:sz w:val="28"/>
            <w:szCs w:val="28"/>
            <w:lang w:val="fr-FR"/>
          </w:rPr>
          <w:delText xml:space="preserve">mais l’utilisateur </w:delText>
        </w:r>
        <w:r w:rsidRPr="007F6339" w:rsidDel="00EC5359">
          <w:rPr>
            <w:rFonts w:ascii="Georgia" w:hAnsi="Georgia" w:cs="Times New Roman"/>
            <w:i/>
            <w:sz w:val="28"/>
            <w:szCs w:val="28"/>
            <w:lang w:val="fr-FR"/>
          </w:rPr>
          <w:delText xml:space="preserve">y </w:delText>
        </w:r>
        <w:r w:rsidRPr="007F6339" w:rsidDel="00EC5359">
          <w:rPr>
            <w:rFonts w:ascii="Georgia" w:hAnsi="Georgia" w:cs="Times New Roman"/>
            <w:sz w:val="28"/>
            <w:szCs w:val="28"/>
            <w:lang w:val="fr-FR"/>
          </w:rPr>
          <w:delText xml:space="preserve">peut influencer l’utilisateur </w:delText>
        </w:r>
        <w:r w:rsidRPr="007F6339" w:rsidDel="00EC5359">
          <w:rPr>
            <w:rFonts w:ascii="Georgia" w:hAnsi="Georgia" w:cs="Times New Roman"/>
            <w:i/>
            <w:sz w:val="28"/>
            <w:szCs w:val="28"/>
            <w:lang w:val="fr-FR"/>
          </w:rPr>
          <w:delText xml:space="preserve">x </w:delText>
        </w:r>
        <w:r w:rsidRPr="007F6339" w:rsidDel="00EC5359">
          <w:rPr>
            <w:rFonts w:ascii="Georgia" w:hAnsi="Georgia" w:cs="Times New Roman"/>
            <w:sz w:val="28"/>
            <w:szCs w:val="28"/>
            <w:lang w:val="fr-FR"/>
          </w:rPr>
          <w:delText xml:space="preserve">plus que l’utilisateur </w:delText>
        </w:r>
        <w:r w:rsidRPr="007F6339" w:rsidDel="00EC5359">
          <w:rPr>
            <w:rFonts w:ascii="Georgia" w:hAnsi="Georgia" w:cs="Times New Roman"/>
            <w:i/>
            <w:sz w:val="28"/>
            <w:szCs w:val="28"/>
            <w:lang w:val="fr-FR"/>
          </w:rPr>
          <w:delText>z.</w:delText>
        </w:r>
        <w:r w:rsidRPr="007F6339" w:rsidDel="00EC5359">
          <w:rPr>
            <w:rFonts w:ascii="Georgia" w:hAnsi="Georgia" w:cs="Times New Roman"/>
            <w:sz w:val="28"/>
            <w:szCs w:val="28"/>
            <w:lang w:val="fr-FR"/>
          </w:rPr>
          <w:delText xml:space="preserve"> Afin de modéliser</w:delText>
        </w:r>
        <w:r w:rsidR="00C362E5" w:rsidRPr="007F6339" w:rsidDel="00EC5359">
          <w:rPr>
            <w:rFonts w:ascii="Georgia" w:hAnsi="Georgia" w:cs="Times New Roman"/>
            <w:sz w:val="28"/>
            <w:szCs w:val="28"/>
            <w:lang w:val="fr-FR"/>
          </w:rPr>
          <w:delText xml:space="preserve">  cette différence, on donne la notation de poids. </w:delText>
        </w:r>
      </w:del>
    </w:p>
    <w:p w:rsidR="00C362E5" w:rsidRPr="007F6339" w:rsidDel="00EC5359" w:rsidRDefault="007A6603" w:rsidP="00C362E5">
      <w:pPr>
        <w:pStyle w:val="Paragraphedeliste"/>
        <w:jc w:val="both"/>
        <w:rPr>
          <w:del w:id="272" w:author="Dominique Longin" w:date="2016-10-12T17:45:00Z"/>
          <w:rFonts w:ascii="Georgia" w:hAnsi="Georgia" w:cs="Times New Roman"/>
          <w:i/>
          <w:sz w:val="28"/>
          <w:szCs w:val="28"/>
          <w:lang w:val="fr-FR"/>
        </w:rPr>
      </w:pPr>
      <w:del w:id="273" w:author="Dominique Longin" w:date="2016-10-12T17:45:00Z">
        <w:r w:rsidRPr="007F6339" w:rsidDel="00EC5359">
          <w:rPr>
            <w:rFonts w:ascii="Georgia" w:hAnsi="Georgia" w:cs="Times New Roman"/>
            <w:b/>
            <w:i/>
            <w:sz w:val="28"/>
            <w:szCs w:val="28"/>
            <w:u w:val="single"/>
            <w:lang w:val="fr-FR"/>
          </w:rPr>
          <w:delText>Définition 5</w:delText>
        </w:r>
        <w:r w:rsidR="00C362E5" w:rsidRPr="007F6339" w:rsidDel="00EC5359">
          <w:rPr>
            <w:rFonts w:ascii="Georgia" w:hAnsi="Georgia" w:cs="Times New Roman"/>
            <w:b/>
            <w:i/>
            <w:sz w:val="28"/>
            <w:szCs w:val="28"/>
            <w:lang w:val="fr-FR"/>
          </w:rPr>
          <w:delText xml:space="preserve"> : </w:delText>
        </w:r>
        <w:r w:rsidR="00C362E5" w:rsidRPr="007F6339" w:rsidDel="00EC5359">
          <w:rPr>
            <w:rFonts w:ascii="Georgia" w:hAnsi="Georgia" w:cs="Times New Roman"/>
            <w:i/>
            <w:sz w:val="28"/>
            <w:szCs w:val="28"/>
            <w:lang w:val="fr-FR"/>
          </w:rPr>
          <w:delText>Dans le graphe G, chaque b</w:delText>
        </w:r>
        <w:r w:rsidR="00C362E5" w:rsidRPr="007F6339" w:rsidDel="00EC5359">
          <w:rPr>
            <w:rFonts w:ascii="Georgia" w:hAnsi="Georgia" w:cs="Times New Roman"/>
            <w:i/>
            <w:sz w:val="28"/>
            <w:szCs w:val="28"/>
            <w:vertAlign w:val="subscript"/>
            <w:lang w:val="fr-FR"/>
          </w:rPr>
          <w:delText>ij</w:delText>
        </w:r>
        <w:r w:rsidR="00C362E5" w:rsidRPr="007F6339" w:rsidDel="00EC5359">
          <w:rPr>
            <w:rFonts w:ascii="Georgia" w:hAnsi="Georgia" w:cs="Times New Roman"/>
            <w:i/>
            <w:sz w:val="28"/>
            <w:szCs w:val="28"/>
            <w:lang w:val="fr-FR"/>
          </w:rPr>
          <w:delText xml:space="preserve">  attache  un poids p</w:delText>
        </w:r>
        <w:r w:rsidR="00C362E5" w:rsidRPr="007F6339" w:rsidDel="00EC5359">
          <w:rPr>
            <w:rFonts w:ascii="Georgia" w:hAnsi="Georgia" w:cs="Times New Roman"/>
            <w:i/>
            <w:sz w:val="28"/>
            <w:szCs w:val="28"/>
            <w:vertAlign w:val="subscript"/>
            <w:lang w:val="fr-FR"/>
          </w:rPr>
          <w:delText>ij</w:delText>
        </w:r>
        <w:r w:rsidR="00C362E5" w:rsidRPr="007F6339" w:rsidDel="00EC5359">
          <w:rPr>
            <w:rFonts w:ascii="Georgia" w:hAnsi="Georgia" w:cs="Times New Roman"/>
            <w:i/>
            <w:sz w:val="28"/>
            <w:szCs w:val="28"/>
            <w:lang w:val="fr-FR"/>
          </w:rPr>
          <w:delText xml:space="preserve"> qui est un nombre réel à valeur dans [0, 1] donnant la probabilité que l’utilisateur i influence j .</w:delText>
        </w:r>
      </w:del>
    </w:p>
    <w:p w:rsidR="003B61A0" w:rsidRPr="007F6339" w:rsidDel="00EC5359" w:rsidRDefault="00C362E5" w:rsidP="003B61A0">
      <w:pPr>
        <w:pStyle w:val="Paragraphedeliste"/>
        <w:ind w:firstLine="720"/>
        <w:jc w:val="both"/>
        <w:rPr>
          <w:del w:id="274" w:author="Dominique Longin" w:date="2016-10-12T17:45:00Z"/>
          <w:rFonts w:ascii="Georgia" w:hAnsi="Georgia" w:cs="Times New Roman"/>
          <w:sz w:val="28"/>
          <w:szCs w:val="28"/>
          <w:lang w:val="fr-FR"/>
        </w:rPr>
      </w:pPr>
      <w:del w:id="275" w:author="Dominique Longin" w:date="2016-10-12T17:45:00Z">
        <w:r w:rsidRPr="007F6339" w:rsidDel="00EC5359">
          <w:rPr>
            <w:rFonts w:ascii="Georgia" w:hAnsi="Georgia" w:cs="Times New Roman"/>
            <w:sz w:val="28"/>
            <w:szCs w:val="28"/>
            <w:lang w:val="fr-FR"/>
          </w:rPr>
          <w:delText xml:space="preserve">En effet, </w:delText>
        </w:r>
        <w:r w:rsidRPr="007F6339" w:rsidDel="00EC5359">
          <w:rPr>
            <w:rFonts w:ascii="Georgia" w:hAnsi="Georgia" w:cs="Times New Roman"/>
            <w:i/>
            <w:sz w:val="28"/>
            <w:szCs w:val="28"/>
            <w:lang w:val="fr-FR"/>
          </w:rPr>
          <w:delText>p</w:delText>
        </w:r>
        <w:r w:rsidRPr="007F6339" w:rsidDel="00EC5359">
          <w:rPr>
            <w:rFonts w:ascii="Georgia" w:hAnsi="Georgia" w:cs="Times New Roman"/>
            <w:i/>
            <w:sz w:val="28"/>
            <w:szCs w:val="28"/>
            <w:vertAlign w:val="subscript"/>
            <w:lang w:val="fr-FR"/>
          </w:rPr>
          <w:delText>ij</w:delText>
        </w:r>
        <w:r w:rsidRPr="007F6339" w:rsidDel="00EC5359">
          <w:rPr>
            <w:rFonts w:ascii="Georgia" w:hAnsi="Georgia" w:cs="Times New Roman"/>
            <w:sz w:val="28"/>
            <w:szCs w:val="28"/>
            <w:vertAlign w:val="subscript"/>
            <w:lang w:val="fr-FR"/>
          </w:rPr>
          <w:delText xml:space="preserve"> </w:delText>
        </w:r>
        <w:r w:rsidRPr="007F6339" w:rsidDel="00EC5359">
          <w:rPr>
            <w:rFonts w:ascii="Georgia" w:hAnsi="Georgia" w:cs="Times New Roman"/>
            <w:sz w:val="28"/>
            <w:szCs w:val="28"/>
            <w:lang w:val="fr-FR"/>
          </w:rPr>
          <w:delText xml:space="preserve"> peut changer au fil de temps mais dans mon sujet, on s’interesse juste l’influence de la foule pour chaque individu et par simplicité, on considère </w:delText>
        </w:r>
        <w:r w:rsidRPr="007F6339" w:rsidDel="00EC5359">
          <w:rPr>
            <w:rFonts w:ascii="Georgia" w:hAnsi="Georgia" w:cs="Times New Roman"/>
            <w:i/>
            <w:sz w:val="28"/>
            <w:szCs w:val="28"/>
            <w:lang w:val="fr-FR"/>
          </w:rPr>
          <w:delText>p</w:delText>
        </w:r>
        <w:r w:rsidRPr="007F6339" w:rsidDel="00EC5359">
          <w:rPr>
            <w:rFonts w:ascii="Georgia" w:hAnsi="Georgia" w:cs="Times New Roman"/>
            <w:i/>
            <w:sz w:val="28"/>
            <w:szCs w:val="28"/>
            <w:vertAlign w:val="subscript"/>
            <w:lang w:val="fr-FR"/>
          </w:rPr>
          <w:delText>ij</w:delText>
        </w:r>
        <w:r w:rsidRPr="007F6339" w:rsidDel="00EC5359">
          <w:rPr>
            <w:rFonts w:ascii="Georgia" w:hAnsi="Georgia" w:cs="Times New Roman"/>
            <w:sz w:val="28"/>
            <w:szCs w:val="28"/>
            <w:lang w:val="fr-FR"/>
          </w:rPr>
          <w:delText xml:space="preserve"> constant).       </w:delText>
        </w:r>
      </w:del>
    </w:p>
    <w:p w:rsidR="003B61A0" w:rsidRPr="007F6339" w:rsidRDefault="003B61A0" w:rsidP="00D05D6C">
      <w:pPr>
        <w:pStyle w:val="Paragraphedeliste"/>
        <w:ind w:firstLine="720"/>
        <w:jc w:val="both"/>
        <w:rPr>
          <w:rFonts w:ascii="Georgia" w:hAnsi="Georgia" w:cs="Times New Roman"/>
          <w:sz w:val="28"/>
          <w:szCs w:val="28"/>
          <w:lang w:val="fr-FR"/>
        </w:rPr>
      </w:pPr>
      <w:del w:id="276" w:author="Dominique Longin" w:date="2016-10-12T17:56:00Z">
        <w:r w:rsidRPr="007F6339" w:rsidDel="00E859ED">
          <w:rPr>
            <w:rFonts w:ascii="Georgia" w:hAnsi="Georgia" w:cs="Times New Roman"/>
            <w:sz w:val="28"/>
            <w:szCs w:val="28"/>
            <w:lang w:val="fr-FR"/>
          </w:rPr>
          <w:delText xml:space="preserve">Autre problème, dans des personnes en qui l’utilisateur a confiance, il faudrait considérer qui sont des personnes que ses opinion influence vraiment l’opinion de l’utilisateur considéré. Afin de résoudre, on va </w:delText>
        </w:r>
        <w:r w:rsidR="00F96234" w:rsidRPr="007F6339" w:rsidDel="00E859ED">
          <w:rPr>
            <w:rFonts w:ascii="Georgia" w:hAnsi="Georgia" w:cs="Times New Roman"/>
            <w:sz w:val="28"/>
            <w:szCs w:val="28"/>
            <w:lang w:val="fr-FR"/>
          </w:rPr>
          <w:delText xml:space="preserve">ajouter un seuil. Chaque utilisateur a son seuil de confiance </w:delText>
        </w:r>
        <w:r w:rsidR="00F96234" w:rsidRPr="007F6339" w:rsidDel="00E859ED">
          <w:rPr>
            <w:rFonts w:ascii="Georgia" w:hAnsi="Georgia" w:cs="Times New Roman"/>
            <w:i/>
            <w:sz w:val="28"/>
            <w:szCs w:val="28"/>
          </w:rPr>
          <w:delText>θ</w:delText>
        </w:r>
        <w:r w:rsidR="00F96234" w:rsidRPr="007F6339" w:rsidDel="00E859ED">
          <w:rPr>
            <w:rFonts w:ascii="Georgia" w:hAnsi="Georgia" w:cs="Times New Roman"/>
            <w:sz w:val="28"/>
            <w:szCs w:val="28"/>
            <w:lang w:val="fr-FR"/>
          </w:rPr>
          <w:delText xml:space="preserve">. </w:delText>
        </w:r>
        <w:r w:rsidR="00F96234" w:rsidRPr="007F6339" w:rsidDel="00E859ED">
          <w:rPr>
            <w:rFonts w:ascii="Georgia" w:hAnsi="Georgia" w:cs="Times New Roman"/>
            <w:i/>
            <w:sz w:val="28"/>
            <w:szCs w:val="28"/>
          </w:rPr>
          <w:delText>θ</w:delText>
        </w:r>
        <w:r w:rsidR="00F96234" w:rsidRPr="007F6339" w:rsidDel="00E859ED">
          <w:rPr>
            <w:rFonts w:ascii="Georgia" w:hAnsi="Georgia" w:cs="Times New Roman"/>
            <w:i/>
            <w:sz w:val="28"/>
            <w:szCs w:val="28"/>
            <w:vertAlign w:val="subscript"/>
            <w:lang w:val="fr-FR"/>
          </w:rPr>
          <w:delText>i</w:delText>
        </w:r>
        <w:r w:rsidR="00F96234" w:rsidRPr="007F6339" w:rsidDel="00E859ED">
          <w:rPr>
            <w:rFonts w:ascii="Georgia" w:hAnsi="Georgia" w:cs="Times New Roman"/>
            <w:i/>
            <w:sz w:val="28"/>
            <w:szCs w:val="28"/>
            <w:lang w:val="fr-FR"/>
          </w:rPr>
          <w:delText xml:space="preserve"> </w:delText>
        </w:r>
        <w:r w:rsidR="00F96234" w:rsidRPr="007F6339" w:rsidDel="00E859ED">
          <w:rPr>
            <w:rFonts w:ascii="Georgia" w:hAnsi="Georgia" w:cs="Times New Roman"/>
            <w:sz w:val="28"/>
            <w:szCs w:val="28"/>
            <w:lang w:val="fr-FR"/>
          </w:rPr>
          <w:delText xml:space="preserve">est le seuil de l’utilisateur </w:delText>
        </w:r>
        <w:r w:rsidR="00F96234" w:rsidRPr="007F6339" w:rsidDel="00E859ED">
          <w:rPr>
            <w:rFonts w:ascii="Georgia" w:hAnsi="Georgia" w:cs="Times New Roman"/>
            <w:i/>
            <w:sz w:val="28"/>
            <w:szCs w:val="28"/>
            <w:lang w:val="fr-FR"/>
          </w:rPr>
          <w:delText>i.</w:delText>
        </w:r>
        <w:r w:rsidR="00F96234" w:rsidRPr="007F6339" w:rsidDel="00E859ED">
          <w:rPr>
            <w:rFonts w:ascii="Georgia" w:hAnsi="Georgia" w:cs="Times New Roman"/>
            <w:sz w:val="28"/>
            <w:szCs w:val="28"/>
            <w:lang w:val="fr-FR"/>
          </w:rPr>
          <w:delText xml:space="preserve"> L’utilisateur </w:delText>
        </w:r>
        <w:r w:rsidR="00F96234" w:rsidRPr="007F6339" w:rsidDel="00E859ED">
          <w:rPr>
            <w:rFonts w:ascii="Georgia" w:hAnsi="Georgia" w:cs="Times New Roman"/>
            <w:i/>
            <w:sz w:val="28"/>
            <w:szCs w:val="28"/>
            <w:lang w:val="fr-FR"/>
          </w:rPr>
          <w:delText>i</w:delText>
        </w:r>
        <w:r w:rsidR="00F96234" w:rsidRPr="007F6339" w:rsidDel="00E859ED">
          <w:rPr>
            <w:rFonts w:ascii="Georgia" w:hAnsi="Georgia" w:cs="Times New Roman"/>
            <w:sz w:val="28"/>
            <w:szCs w:val="28"/>
            <w:lang w:val="fr-FR"/>
          </w:rPr>
          <w:delText xml:space="preserve"> adopte l’opinion de l’utilisateur </w:delText>
        </w:r>
        <w:r w:rsidR="00F96234" w:rsidRPr="007F6339" w:rsidDel="00E859ED">
          <w:rPr>
            <w:rFonts w:ascii="Georgia" w:hAnsi="Georgia" w:cs="Times New Roman"/>
            <w:i/>
            <w:sz w:val="28"/>
            <w:szCs w:val="28"/>
            <w:lang w:val="fr-FR"/>
          </w:rPr>
          <w:delText>j</w:delText>
        </w:r>
        <w:r w:rsidR="00F96234" w:rsidRPr="007F6339" w:rsidDel="00E859ED">
          <w:rPr>
            <w:rFonts w:ascii="Georgia" w:hAnsi="Georgia" w:cs="Times New Roman"/>
            <w:sz w:val="28"/>
            <w:szCs w:val="28"/>
            <w:lang w:val="fr-FR"/>
          </w:rPr>
          <w:delText xml:space="preserve"> à condition que </w:delText>
        </w:r>
        <w:r w:rsidR="00F96234" w:rsidRPr="007F6339" w:rsidDel="00E859ED">
          <w:rPr>
            <w:rFonts w:ascii="Georgia" w:hAnsi="Georgia" w:cs="Times New Roman"/>
            <w:i/>
            <w:sz w:val="28"/>
            <w:szCs w:val="28"/>
            <w:lang w:val="fr-FR"/>
          </w:rPr>
          <w:delText>p</w:delText>
        </w:r>
        <w:r w:rsidR="00F96234" w:rsidRPr="007F6339" w:rsidDel="00E859ED">
          <w:rPr>
            <w:rFonts w:ascii="Georgia" w:hAnsi="Georgia" w:cs="Times New Roman"/>
            <w:i/>
            <w:sz w:val="28"/>
            <w:szCs w:val="28"/>
            <w:vertAlign w:val="subscript"/>
            <w:lang w:val="fr-FR"/>
          </w:rPr>
          <w:delText>ij</w:delText>
        </w:r>
        <w:r w:rsidR="00F96234" w:rsidRPr="007F6339" w:rsidDel="00E859ED">
          <w:rPr>
            <w:rFonts w:ascii="Georgia" w:hAnsi="Georgia" w:cs="Times New Roman"/>
            <w:sz w:val="28"/>
            <w:szCs w:val="28"/>
            <w:lang w:val="fr-FR"/>
          </w:rPr>
          <w:delText xml:space="preserve"> atteint ou dépasse </w:delText>
        </w:r>
        <w:r w:rsidR="00F96234" w:rsidRPr="007F6339" w:rsidDel="00E859ED">
          <w:rPr>
            <w:rFonts w:ascii="Georgia" w:hAnsi="Georgia" w:cs="Times New Roman"/>
            <w:i/>
            <w:sz w:val="28"/>
            <w:szCs w:val="28"/>
          </w:rPr>
          <w:delText>θ</w:delText>
        </w:r>
        <w:r w:rsidR="00F96234" w:rsidRPr="007F6339" w:rsidDel="00E859ED">
          <w:rPr>
            <w:rFonts w:ascii="Georgia" w:hAnsi="Georgia" w:cs="Times New Roman"/>
            <w:i/>
            <w:sz w:val="28"/>
            <w:szCs w:val="28"/>
            <w:vertAlign w:val="subscript"/>
            <w:lang w:val="fr-FR"/>
          </w:rPr>
          <w:delText xml:space="preserve">i </w:delText>
        </w:r>
        <w:r w:rsidR="00F96234" w:rsidRPr="007F6339" w:rsidDel="00E859ED">
          <w:rPr>
            <w:rFonts w:ascii="Georgia" w:hAnsi="Georgia" w:cs="Times New Roman"/>
            <w:i/>
            <w:sz w:val="28"/>
            <w:szCs w:val="28"/>
            <w:lang w:val="fr-FR"/>
          </w:rPr>
          <w:delText>.</w:delText>
        </w:r>
        <w:r w:rsidR="00DD47A1" w:rsidRPr="007F6339" w:rsidDel="00E859ED">
          <w:rPr>
            <w:rFonts w:ascii="Georgia" w:hAnsi="Georgia" w:cs="Times New Roman"/>
            <w:i/>
            <w:sz w:val="28"/>
            <w:szCs w:val="28"/>
            <w:lang w:val="fr-FR"/>
          </w:rPr>
          <w:delText xml:space="preserve"> </w:delText>
        </w:r>
        <w:r w:rsidR="00DD47A1" w:rsidRPr="007F6339" w:rsidDel="00E859ED">
          <w:rPr>
            <w:rFonts w:ascii="Georgia" w:hAnsi="Georgia" w:cs="Times New Roman"/>
            <w:sz w:val="28"/>
            <w:szCs w:val="28"/>
            <w:lang w:val="fr-FR"/>
          </w:rPr>
          <w:delText xml:space="preserve">Alors, </w:delText>
        </w:r>
        <w:r w:rsidR="00DD47A1" w:rsidRPr="007F6339" w:rsidDel="00E859ED">
          <w:rPr>
            <w:rFonts w:ascii="Georgia" w:hAnsi="Georgia" w:cs="Times New Roman"/>
            <w:i/>
            <w:sz w:val="28"/>
            <w:szCs w:val="28"/>
          </w:rPr>
          <w:delText>θ</w:delText>
        </w:r>
        <w:r w:rsidR="00DD47A1" w:rsidRPr="007F6339" w:rsidDel="00E859ED">
          <w:rPr>
            <w:rFonts w:ascii="Georgia" w:hAnsi="Georgia" w:cs="Times New Roman"/>
            <w:i/>
            <w:sz w:val="28"/>
            <w:szCs w:val="28"/>
            <w:lang w:val="fr-FR"/>
          </w:rPr>
          <w:delText xml:space="preserve"> = { </w:delText>
        </w:r>
        <w:r w:rsidR="00DD47A1" w:rsidRPr="007F6339" w:rsidDel="00E859ED">
          <w:rPr>
            <w:rFonts w:ascii="Georgia" w:hAnsi="Georgia" w:cs="Times New Roman"/>
            <w:i/>
            <w:sz w:val="28"/>
            <w:szCs w:val="28"/>
          </w:rPr>
          <w:delText>θ</w:delText>
        </w:r>
        <w:r w:rsidR="00DD47A1" w:rsidRPr="007F6339" w:rsidDel="00E859ED">
          <w:rPr>
            <w:rFonts w:ascii="Georgia" w:hAnsi="Georgia" w:cs="Times New Roman"/>
            <w:i/>
            <w:sz w:val="28"/>
            <w:szCs w:val="28"/>
            <w:vertAlign w:val="subscript"/>
            <w:lang w:val="fr-FR"/>
          </w:rPr>
          <w:delText>1</w:delText>
        </w:r>
        <w:r w:rsidR="00DD47A1" w:rsidRPr="007F6339" w:rsidDel="00E859ED">
          <w:rPr>
            <w:rFonts w:ascii="Georgia" w:hAnsi="Georgia" w:cs="Times New Roman"/>
            <w:i/>
            <w:sz w:val="28"/>
            <w:szCs w:val="28"/>
            <w:lang w:val="fr-FR"/>
          </w:rPr>
          <w:delText xml:space="preserve"> | 1 ≤ i ≤ n }</w:delText>
        </w:r>
        <w:r w:rsidR="00DD47A1" w:rsidRPr="007F6339" w:rsidDel="00E859ED">
          <w:rPr>
            <w:rFonts w:ascii="Georgia" w:hAnsi="Georgia" w:cs="Times New Roman"/>
            <w:sz w:val="28"/>
            <w:szCs w:val="28"/>
            <w:lang w:val="fr-FR"/>
          </w:rPr>
          <w:delText xml:space="preserve"> est l’ensemble des seuils de n utilisateurs.</w:delText>
        </w:r>
      </w:del>
    </w:p>
    <w:p w:rsidR="00F03B3C" w:rsidRPr="007F6339" w:rsidRDefault="00E228AF" w:rsidP="00A735D1">
      <w:pPr>
        <w:pStyle w:val="Paragraphedeliste"/>
        <w:ind w:firstLine="720"/>
        <w:jc w:val="both"/>
        <w:rPr>
          <w:rFonts w:ascii="Georgia" w:hAnsi="Georgia" w:cs="Times New Roman"/>
          <w:sz w:val="28"/>
          <w:szCs w:val="28"/>
          <w:lang w:val="fr-FR"/>
        </w:rPr>
      </w:pPr>
      <w:r w:rsidRPr="007F6339">
        <w:rPr>
          <w:rFonts w:ascii="Georgia" w:hAnsi="Georgia" w:cs="Times New Roman"/>
          <w:sz w:val="28"/>
          <w:szCs w:val="28"/>
          <w:lang w:val="fr-FR"/>
        </w:rPr>
        <w:t>La figu</w:t>
      </w:r>
      <w:r w:rsidR="00B31D53" w:rsidRPr="007F6339">
        <w:rPr>
          <w:rFonts w:ascii="Georgia" w:hAnsi="Georgia" w:cs="Times New Roman"/>
          <w:sz w:val="28"/>
          <w:szCs w:val="28"/>
          <w:lang w:val="fr-FR"/>
        </w:rPr>
        <w:t>re 1 montre un exe</w:t>
      </w:r>
      <w:r w:rsidR="000A2853" w:rsidRPr="007F6339">
        <w:rPr>
          <w:rFonts w:ascii="Georgia" w:hAnsi="Georgia" w:cs="Times New Roman"/>
          <w:sz w:val="28"/>
          <w:szCs w:val="28"/>
          <w:lang w:val="fr-FR"/>
        </w:rPr>
        <w:t>mple de réseau</w:t>
      </w:r>
      <w:r w:rsidRPr="007F6339">
        <w:rPr>
          <w:rFonts w:ascii="Georgia" w:hAnsi="Georgia" w:cs="Times New Roman"/>
          <w:sz w:val="28"/>
          <w:szCs w:val="28"/>
          <w:lang w:val="fr-FR"/>
        </w:rPr>
        <w:t xml:space="preserve"> d’interaction</w:t>
      </w:r>
      <w:r w:rsidR="000A2853" w:rsidRPr="007F6339">
        <w:rPr>
          <w:rFonts w:ascii="Georgia" w:hAnsi="Georgia" w:cs="Times New Roman"/>
          <w:sz w:val="28"/>
          <w:szCs w:val="28"/>
          <w:lang w:val="fr-FR"/>
        </w:rPr>
        <w:t xml:space="preserve"> simple</w:t>
      </w:r>
      <w:r w:rsidRPr="007F6339">
        <w:rPr>
          <w:rFonts w:ascii="Georgia" w:hAnsi="Georgia" w:cs="Times New Roman"/>
          <w:sz w:val="28"/>
          <w:szCs w:val="28"/>
          <w:lang w:val="fr-FR"/>
        </w:rPr>
        <w:t>.</w:t>
      </w:r>
      <w:r w:rsidR="000A2853" w:rsidRPr="007F6339">
        <w:rPr>
          <w:rFonts w:ascii="Georgia" w:hAnsi="Georgia" w:cs="Times New Roman"/>
          <w:sz w:val="28"/>
          <w:szCs w:val="28"/>
          <w:lang w:val="fr-FR"/>
        </w:rPr>
        <w:t xml:space="preserve"> Da</w:t>
      </w:r>
      <w:r w:rsidR="004D722A" w:rsidRPr="007F6339">
        <w:rPr>
          <w:rFonts w:ascii="Georgia" w:hAnsi="Georgia" w:cs="Times New Roman"/>
          <w:sz w:val="28"/>
          <w:szCs w:val="28"/>
          <w:lang w:val="fr-FR"/>
        </w:rPr>
        <w:t>ns ce réseau, il y a trois util</w:t>
      </w:r>
      <w:r w:rsidR="00DD47A1" w:rsidRPr="007F6339">
        <w:rPr>
          <w:rFonts w:ascii="Georgia" w:hAnsi="Georgia" w:cs="Times New Roman"/>
          <w:sz w:val="28"/>
          <w:szCs w:val="28"/>
          <w:lang w:val="fr-FR"/>
        </w:rPr>
        <w:t xml:space="preserve">isateurs </w:t>
      </w:r>
      <w:ins w:id="277" w:author="Dominique Longin" w:date="2016-10-12T17:56:00Z">
        <w:r w:rsidR="00E859ED">
          <w:rPr>
            <w:rFonts w:ascii="Georgia" w:hAnsi="Georgia" w:cs="Times New Roman"/>
            <w:sz w:val="28"/>
            <w:szCs w:val="28"/>
            <w:lang w:val="fr-FR"/>
          </w:rPr>
          <w:t>et on considère qu’</w:t>
        </w:r>
        <w:proofErr w:type="spellStart"/>
        <w:r w:rsidR="00E859ED">
          <w:rPr>
            <w:rFonts w:ascii="Georgia" w:hAnsi="Georgia" w:cs="Times New Roman"/>
            <w:sz w:val="28"/>
            <w:szCs w:val="28"/>
            <w:lang w:val="fr-FR"/>
          </w:rPr>
          <w:t>aà</w:t>
        </w:r>
        <w:proofErr w:type="spellEnd"/>
        <w:r w:rsidR="00E859ED">
          <w:rPr>
            <w:rFonts w:ascii="Georgia" w:hAnsi="Georgia" w:cs="Times New Roman"/>
            <w:sz w:val="28"/>
            <w:szCs w:val="28"/>
            <w:lang w:val="fr-FR"/>
          </w:rPr>
          <w:t xml:space="preserve"> l’instant </w:t>
        </w:r>
        <w:r w:rsidR="00E859ED">
          <w:rPr>
            <w:rFonts w:ascii="Georgia" w:hAnsi="Georgia" w:cs="Times New Roman"/>
            <w:i/>
            <w:sz w:val="28"/>
            <w:szCs w:val="28"/>
            <w:lang w:val="fr-FR"/>
          </w:rPr>
          <w:t>t</w:t>
        </w:r>
        <w:r w:rsidR="00E859ED">
          <w:rPr>
            <w:rFonts w:ascii="Georgia" w:hAnsi="Georgia" w:cs="Times New Roman"/>
            <w:sz w:val="28"/>
            <w:szCs w:val="28"/>
            <w:lang w:val="fr-FR"/>
          </w:rPr>
          <w:t>, l</w:t>
        </w:r>
      </w:ins>
      <w:del w:id="278" w:author="Dominique Longin" w:date="2016-10-12T17:56:00Z">
        <w:r w:rsidR="00DD47A1" w:rsidRPr="007F6339" w:rsidDel="00E859ED">
          <w:rPr>
            <w:rFonts w:ascii="Georgia" w:hAnsi="Georgia" w:cs="Times New Roman"/>
            <w:sz w:val="28"/>
            <w:szCs w:val="28"/>
            <w:lang w:val="fr-FR"/>
          </w:rPr>
          <w:delText xml:space="preserve">avec </w:delText>
        </w:r>
        <w:r w:rsidR="00DD47A1" w:rsidRPr="007F6339" w:rsidDel="00E859ED">
          <w:rPr>
            <w:rFonts w:ascii="Georgia" w:hAnsi="Georgia" w:cs="Times New Roman"/>
            <w:i/>
            <w:sz w:val="28"/>
            <w:szCs w:val="28"/>
          </w:rPr>
          <w:delText>θ</w:delText>
        </w:r>
        <w:r w:rsidR="00DD47A1" w:rsidRPr="007F6339" w:rsidDel="00E859ED">
          <w:rPr>
            <w:rFonts w:ascii="Georgia" w:hAnsi="Georgia" w:cs="Times New Roman"/>
            <w:i/>
            <w:sz w:val="28"/>
            <w:szCs w:val="28"/>
            <w:lang w:val="fr-FR"/>
          </w:rPr>
          <w:delText xml:space="preserve"> = {0.5 ; 0. </w:delText>
        </w:r>
        <w:r w:rsidR="00DD47A1" w:rsidRPr="00E859ED" w:rsidDel="00E859ED">
          <w:rPr>
            <w:rFonts w:ascii="Georgia" w:hAnsi="Georgia" w:cs="Times New Roman"/>
            <w:i/>
            <w:sz w:val="28"/>
            <w:szCs w:val="28"/>
            <w:lang w:val="fr-FR"/>
            <w:rPrChange w:id="279" w:author="Dominique Longin" w:date="2016-10-12T17:56:00Z">
              <w:rPr>
                <w:rFonts w:ascii="Georgia" w:hAnsi="Georgia" w:cs="Times New Roman"/>
                <w:i/>
                <w:sz w:val="28"/>
                <w:szCs w:val="28"/>
              </w:rPr>
            </w:rPrChange>
          </w:rPr>
          <w:delText>48; 0.7}</w:delText>
        </w:r>
        <w:r w:rsidR="00DD47A1" w:rsidRPr="00E859ED" w:rsidDel="00E859ED">
          <w:rPr>
            <w:rFonts w:ascii="Georgia" w:hAnsi="Georgia" w:cs="Times New Roman"/>
            <w:sz w:val="28"/>
            <w:szCs w:val="28"/>
            <w:lang w:val="fr-FR"/>
            <w:rPrChange w:id="280" w:author="Dominique Longin" w:date="2016-10-12T17:56:00Z">
              <w:rPr>
                <w:rFonts w:ascii="Georgia" w:hAnsi="Georgia" w:cs="Times New Roman"/>
                <w:sz w:val="28"/>
                <w:szCs w:val="28"/>
              </w:rPr>
            </w:rPrChange>
          </w:rPr>
          <w:delText xml:space="preserve">. </w:delText>
        </w:r>
        <w:r w:rsidR="004D722A" w:rsidRPr="007F6339" w:rsidDel="00E859ED">
          <w:rPr>
            <w:rFonts w:ascii="Georgia" w:hAnsi="Georgia" w:cs="Times New Roman"/>
            <w:sz w:val="28"/>
            <w:szCs w:val="28"/>
            <w:lang w:val="fr-FR"/>
          </w:rPr>
          <w:delText>L</w:delText>
        </w:r>
      </w:del>
      <w:r w:rsidR="004D722A" w:rsidRPr="007F6339">
        <w:rPr>
          <w:rFonts w:ascii="Georgia" w:hAnsi="Georgia" w:cs="Times New Roman"/>
          <w:sz w:val="28"/>
          <w:szCs w:val="28"/>
          <w:lang w:val="fr-FR"/>
        </w:rPr>
        <w:t>’utilisateur 1 influence l’utilisateur</w:t>
      </w:r>
      <w:r w:rsidR="000A2853" w:rsidRPr="007F6339">
        <w:rPr>
          <w:rFonts w:ascii="Georgia" w:hAnsi="Georgia" w:cs="Times New Roman"/>
          <w:sz w:val="28"/>
          <w:szCs w:val="28"/>
          <w:lang w:val="fr-FR"/>
        </w:rPr>
        <w:t xml:space="preserve"> 2 avec </w:t>
      </w:r>
      <w:r w:rsidR="000A2853" w:rsidRPr="007F6339">
        <w:rPr>
          <w:rFonts w:ascii="Georgia" w:hAnsi="Georgia" w:cs="Times New Roman"/>
          <w:i/>
          <w:sz w:val="28"/>
          <w:szCs w:val="28"/>
          <w:lang w:val="fr-FR"/>
        </w:rPr>
        <w:t>p</w:t>
      </w:r>
      <w:r w:rsidR="000A2853" w:rsidRPr="007F6339">
        <w:rPr>
          <w:rFonts w:ascii="Georgia" w:hAnsi="Georgia" w:cs="Times New Roman"/>
          <w:i/>
          <w:sz w:val="28"/>
          <w:szCs w:val="28"/>
          <w:vertAlign w:val="subscript"/>
          <w:lang w:val="fr-FR"/>
        </w:rPr>
        <w:t>12</w:t>
      </w:r>
      <w:r w:rsidR="000A2853" w:rsidRPr="007F6339">
        <w:rPr>
          <w:rFonts w:ascii="Georgia" w:hAnsi="Georgia" w:cs="Times New Roman"/>
          <w:i/>
          <w:sz w:val="28"/>
          <w:szCs w:val="28"/>
          <w:lang w:val="fr-FR"/>
        </w:rPr>
        <w:t xml:space="preserve"> = 0</w:t>
      </w:r>
      <w:r w:rsidR="002E37DC" w:rsidRPr="007F6339">
        <w:rPr>
          <w:rFonts w:ascii="Georgia" w:hAnsi="Georgia" w:cs="Times New Roman"/>
          <w:i/>
          <w:sz w:val="28"/>
          <w:szCs w:val="28"/>
          <w:lang w:val="fr-FR"/>
        </w:rPr>
        <w:t>.</w:t>
      </w:r>
      <w:r w:rsidR="000A2853" w:rsidRPr="007F6339">
        <w:rPr>
          <w:rFonts w:ascii="Georgia" w:hAnsi="Georgia" w:cs="Times New Roman"/>
          <w:i/>
          <w:sz w:val="28"/>
          <w:szCs w:val="28"/>
          <w:lang w:val="fr-FR"/>
        </w:rPr>
        <w:t>45</w:t>
      </w:r>
      <w:r w:rsidR="002E37DC" w:rsidRPr="007F6339">
        <w:rPr>
          <w:rFonts w:ascii="Georgia" w:hAnsi="Georgia" w:cs="Times New Roman"/>
          <w:sz w:val="28"/>
          <w:szCs w:val="28"/>
          <w:lang w:val="fr-FR"/>
        </w:rPr>
        <w:t>;</w:t>
      </w:r>
      <w:r w:rsidR="000A2853" w:rsidRPr="007F6339">
        <w:rPr>
          <w:rFonts w:ascii="Georgia" w:hAnsi="Georgia" w:cs="Times New Roman"/>
          <w:sz w:val="28"/>
          <w:szCs w:val="28"/>
          <w:lang w:val="fr-FR"/>
        </w:rPr>
        <w:t xml:space="preserve"> </w:t>
      </w:r>
      <w:r w:rsidR="004D722A" w:rsidRPr="007F6339">
        <w:rPr>
          <w:rFonts w:ascii="Georgia" w:hAnsi="Georgia" w:cs="Times New Roman"/>
          <w:sz w:val="28"/>
          <w:szCs w:val="28"/>
          <w:lang w:val="fr-FR"/>
        </w:rPr>
        <w:t>l’utilisateur 3 influence l’utilisateur</w:t>
      </w:r>
      <w:r w:rsidR="000A2853" w:rsidRPr="007F6339">
        <w:rPr>
          <w:rFonts w:ascii="Georgia" w:hAnsi="Georgia" w:cs="Times New Roman"/>
          <w:sz w:val="28"/>
          <w:szCs w:val="28"/>
          <w:lang w:val="fr-FR"/>
        </w:rPr>
        <w:t xml:space="preserve"> 2 avec  </w:t>
      </w:r>
      <w:r w:rsidR="000A2853" w:rsidRPr="007F6339">
        <w:rPr>
          <w:rFonts w:ascii="Georgia" w:hAnsi="Georgia" w:cs="Times New Roman"/>
          <w:i/>
          <w:sz w:val="28"/>
          <w:szCs w:val="28"/>
          <w:lang w:val="fr-FR"/>
        </w:rPr>
        <w:t>p</w:t>
      </w:r>
      <w:r w:rsidR="000A2853" w:rsidRPr="007F6339">
        <w:rPr>
          <w:rFonts w:ascii="Georgia" w:hAnsi="Georgia" w:cs="Times New Roman"/>
          <w:i/>
          <w:sz w:val="28"/>
          <w:szCs w:val="28"/>
          <w:vertAlign w:val="subscript"/>
          <w:lang w:val="fr-FR"/>
        </w:rPr>
        <w:t>32</w:t>
      </w:r>
      <w:r w:rsidR="000A2853" w:rsidRPr="007F6339">
        <w:rPr>
          <w:rFonts w:ascii="Georgia" w:hAnsi="Georgia" w:cs="Times New Roman"/>
          <w:i/>
          <w:sz w:val="28"/>
          <w:szCs w:val="28"/>
          <w:lang w:val="fr-FR"/>
        </w:rPr>
        <w:t xml:space="preserve"> = 0</w:t>
      </w:r>
      <w:r w:rsidR="002E37DC" w:rsidRPr="007F6339">
        <w:rPr>
          <w:rFonts w:ascii="Georgia" w:hAnsi="Georgia" w:cs="Times New Roman"/>
          <w:i/>
          <w:sz w:val="28"/>
          <w:szCs w:val="28"/>
          <w:lang w:val="fr-FR"/>
        </w:rPr>
        <w:t>.</w:t>
      </w:r>
      <w:r w:rsidR="000A2853" w:rsidRPr="007F6339">
        <w:rPr>
          <w:rFonts w:ascii="Georgia" w:hAnsi="Georgia" w:cs="Times New Roman"/>
          <w:i/>
          <w:sz w:val="28"/>
          <w:szCs w:val="28"/>
          <w:lang w:val="fr-FR"/>
        </w:rPr>
        <w:t xml:space="preserve">7 </w:t>
      </w:r>
      <w:r w:rsidR="004D722A" w:rsidRPr="007F6339">
        <w:rPr>
          <w:rFonts w:ascii="Georgia" w:hAnsi="Georgia" w:cs="Times New Roman"/>
          <w:sz w:val="28"/>
          <w:szCs w:val="28"/>
          <w:lang w:val="fr-FR"/>
        </w:rPr>
        <w:t>et l’utilisateur 3 influence l’utilisateur</w:t>
      </w:r>
      <w:r w:rsidR="000A2853" w:rsidRPr="007F6339">
        <w:rPr>
          <w:rFonts w:ascii="Georgia" w:hAnsi="Georgia" w:cs="Times New Roman"/>
          <w:sz w:val="28"/>
          <w:szCs w:val="28"/>
          <w:lang w:val="fr-FR"/>
        </w:rPr>
        <w:t xml:space="preserve"> 1 avec </w:t>
      </w:r>
      <w:r w:rsidR="002E37DC" w:rsidRPr="007F6339">
        <w:rPr>
          <w:rFonts w:ascii="Georgia" w:hAnsi="Georgia" w:cs="Times New Roman"/>
          <w:i/>
          <w:sz w:val="28"/>
          <w:szCs w:val="28"/>
          <w:lang w:val="fr-FR"/>
        </w:rPr>
        <w:t>p</w:t>
      </w:r>
      <w:r w:rsidR="002E37DC" w:rsidRPr="007F6339">
        <w:rPr>
          <w:rFonts w:ascii="Georgia" w:hAnsi="Georgia" w:cs="Times New Roman"/>
          <w:i/>
          <w:sz w:val="28"/>
          <w:szCs w:val="28"/>
          <w:vertAlign w:val="subscript"/>
          <w:lang w:val="fr-FR"/>
        </w:rPr>
        <w:t>31</w:t>
      </w:r>
      <w:r w:rsidR="002E37DC" w:rsidRPr="007F6339">
        <w:rPr>
          <w:rFonts w:ascii="Georgia" w:hAnsi="Georgia" w:cs="Times New Roman"/>
          <w:i/>
          <w:sz w:val="28"/>
          <w:szCs w:val="28"/>
          <w:lang w:val="fr-FR"/>
        </w:rPr>
        <w:t xml:space="preserve"> = </w:t>
      </w:r>
      <w:proofErr w:type="gramStart"/>
      <w:r w:rsidR="002E37DC" w:rsidRPr="007F6339">
        <w:rPr>
          <w:rFonts w:ascii="Georgia" w:hAnsi="Georgia" w:cs="Times New Roman"/>
          <w:i/>
          <w:sz w:val="28"/>
          <w:szCs w:val="28"/>
          <w:lang w:val="fr-FR"/>
        </w:rPr>
        <w:t>0.63 .</w:t>
      </w:r>
      <w:proofErr w:type="gramEnd"/>
      <w:r w:rsidR="00F03B3C" w:rsidRPr="007F6339">
        <w:rPr>
          <w:rFonts w:ascii="Georgia" w:hAnsi="Georgia" w:cs="Times New Roman"/>
          <w:sz w:val="28"/>
          <w:szCs w:val="28"/>
          <w:lang w:val="fr-FR"/>
        </w:rPr>
        <w:t xml:space="preserve"> </w:t>
      </w:r>
    </w:p>
    <w:p w:rsidR="00E228AF" w:rsidRPr="007F6339" w:rsidRDefault="002E37DC" w:rsidP="00C54B34">
      <w:pPr>
        <w:pStyle w:val="Paragraphedeliste"/>
        <w:ind w:firstLine="720"/>
        <w:rPr>
          <w:rFonts w:ascii="Georgia" w:hAnsi="Georgia" w:cs="Times New Roman"/>
          <w:sz w:val="28"/>
          <w:szCs w:val="28"/>
          <w:lang w:val="fr-FR"/>
        </w:rPr>
      </w:pPr>
      <w:r w:rsidRPr="007F6339">
        <w:rPr>
          <w:rFonts w:ascii="Georgia" w:hAnsi="Georgia" w:cs="Times New Roman"/>
          <w:noProof/>
          <w:sz w:val="28"/>
          <w:szCs w:val="28"/>
          <w:lang w:val="fr-FR" w:eastAsia="fr-FR"/>
        </w:rPr>
        <mc:AlternateContent>
          <mc:Choice Requires="wps">
            <w:drawing>
              <wp:anchor distT="0" distB="0" distL="114300" distR="114300" simplePos="0" relativeHeight="251659264" behindDoc="0" locked="0" layoutInCell="1" allowOverlap="1" wp14:anchorId="4B48FE4C" wp14:editId="4A508672">
                <wp:simplePos x="0" y="0"/>
                <wp:positionH relativeFrom="column">
                  <wp:posOffset>2743200</wp:posOffset>
                </wp:positionH>
                <wp:positionV relativeFrom="paragraph">
                  <wp:posOffset>72462</wp:posOffset>
                </wp:positionV>
                <wp:extent cx="386222" cy="388189"/>
                <wp:effectExtent l="0" t="0" r="13970" b="12065"/>
                <wp:wrapNone/>
                <wp:docPr id="19" name="Oval 19"/>
                <wp:cNvGraphicFramePr/>
                <a:graphic xmlns:a="http://schemas.openxmlformats.org/drawingml/2006/main">
                  <a:graphicData uri="http://schemas.microsoft.com/office/word/2010/wordprocessingShape">
                    <wps:wsp>
                      <wps:cNvSpPr/>
                      <wps:spPr>
                        <a:xfrm>
                          <a:off x="0" y="0"/>
                          <a:ext cx="386222" cy="38818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859ED" w:rsidRDefault="00E859ED" w:rsidP="002E37DC">
                            <w:pPr>
                              <w:jc w:val="center"/>
                            </w:pPr>
                            <w:r>
                              <w:t xml:space="preserve">1 </w:t>
                            </w:r>
                          </w:p>
                          <w:p w:rsidR="00E859ED" w:rsidRDefault="00E859ED" w:rsidP="002E37D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9" o:spid="_x0000_s1026" style="position:absolute;left:0;text-align:left;margin-left:3in;margin-top:5.7pt;width:30.4pt;height:3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" fillcolor="#4f81bd [3204]" strokecolor="#243f60 [1604]" strokeweight="2pt">
                <v:textbox>
                  <w:txbxContent>
                    <w:p w:rsidR="00E859ED" w:rsidRDefault="00E859ED" w:rsidP="002E37DC">
                      <w:pPr>
                        <w:jc w:val="center"/>
                      </w:pPr>
                      <w:r>
                        <w:t xml:space="preserve">1 </w:t>
                      </w:r>
                    </w:p>
                    <w:p w:rsidR="00E859ED" w:rsidRDefault="00E859ED" w:rsidP="002E37DC">
                      <w:pPr>
                        <w:jc w:val="center"/>
                      </w:pPr>
                    </w:p>
                  </w:txbxContent>
                </v:textbox>
              </v:oval>
            </w:pict>
          </mc:Fallback>
        </mc:AlternateContent>
      </w:r>
    </w:p>
    <w:p w:rsidR="002E37DC" w:rsidRPr="007F6339" w:rsidRDefault="002E37DC" w:rsidP="00C54B34">
      <w:pPr>
        <w:pStyle w:val="Paragraphedeliste"/>
        <w:ind w:firstLine="720"/>
        <w:rPr>
          <w:rFonts w:ascii="Georgia" w:hAnsi="Georgia" w:cs="Times New Roman"/>
          <w:sz w:val="28"/>
          <w:szCs w:val="28"/>
          <w:lang w:val="fr-FR"/>
        </w:rPr>
      </w:pPr>
      <w:r w:rsidRPr="007F6339">
        <w:rPr>
          <w:rFonts w:ascii="Georgia" w:hAnsi="Georgia" w:cs="Times New Roman"/>
          <w:noProof/>
          <w:sz w:val="28"/>
          <w:szCs w:val="28"/>
          <w:lang w:val="fr-FR" w:eastAsia="fr-FR"/>
        </w:rPr>
        <mc:AlternateContent>
          <mc:Choice Requires="wps">
            <w:drawing>
              <wp:anchor distT="0" distB="0" distL="114300" distR="114300" simplePos="0" relativeHeight="251666432" behindDoc="0" locked="0" layoutInCell="1" allowOverlap="1" wp14:anchorId="0E429F48" wp14:editId="2CE534CB">
                <wp:simplePos x="0" y="0"/>
                <wp:positionH relativeFrom="column">
                  <wp:posOffset>2971800</wp:posOffset>
                </wp:positionH>
                <wp:positionV relativeFrom="paragraph">
                  <wp:posOffset>176530</wp:posOffset>
                </wp:positionV>
                <wp:extent cx="571500" cy="806570"/>
                <wp:effectExtent l="38100" t="38100" r="19050" b="31750"/>
                <wp:wrapNone/>
                <wp:docPr id="24" name="Straight Arrow Connector 24"/>
                <wp:cNvGraphicFramePr/>
                <a:graphic xmlns:a="http://schemas.openxmlformats.org/drawingml/2006/main">
                  <a:graphicData uri="http://schemas.microsoft.com/office/word/2010/wordprocessingShape">
                    <wps:wsp>
                      <wps:cNvCnPr/>
                      <wps:spPr>
                        <a:xfrm flipH="1" flipV="1">
                          <a:off x="0" y="0"/>
                          <a:ext cx="571500" cy="8065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24" o:spid="_x0000_s1026" type="#_x0000_t32" style="position:absolute;margin-left:234pt;margin-top:13.9pt;width:45pt;height:63.5pt;flip:x 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" strokecolor="#4579b8 [3044]">
                <v:stroke endarrow="open"/>
              </v:shape>
            </w:pict>
          </mc:Fallback>
        </mc:AlternateContent>
      </w:r>
      <w:r w:rsidRPr="007F6339">
        <w:rPr>
          <w:rFonts w:ascii="Georgia" w:hAnsi="Georgia" w:cs="Times New Roman"/>
          <w:noProof/>
          <w:sz w:val="28"/>
          <w:szCs w:val="28"/>
          <w:lang w:val="fr-FR" w:eastAsia="fr-FR"/>
        </w:rPr>
        <mc:AlternateContent>
          <mc:Choice Requires="wps">
            <w:drawing>
              <wp:anchor distT="0" distB="0" distL="114300" distR="114300" simplePos="0" relativeHeight="251664384" behindDoc="0" locked="0" layoutInCell="1" allowOverlap="1" wp14:anchorId="70272CF4" wp14:editId="29F48B59">
                <wp:simplePos x="0" y="0"/>
                <wp:positionH relativeFrom="column">
                  <wp:posOffset>2286000</wp:posOffset>
                </wp:positionH>
                <wp:positionV relativeFrom="paragraph">
                  <wp:posOffset>178687</wp:posOffset>
                </wp:positionV>
                <wp:extent cx="571500" cy="797943"/>
                <wp:effectExtent l="38100" t="0" r="19050" b="59690"/>
                <wp:wrapNone/>
                <wp:docPr id="22" name="Straight Arrow Connector 22"/>
                <wp:cNvGraphicFramePr/>
                <a:graphic xmlns:a="http://schemas.openxmlformats.org/drawingml/2006/main">
                  <a:graphicData uri="http://schemas.microsoft.com/office/word/2010/wordprocessingShape">
                    <wps:wsp>
                      <wps:cNvCnPr/>
                      <wps:spPr>
                        <a:xfrm flipH="1">
                          <a:off x="0" y="0"/>
                          <a:ext cx="571500" cy="79794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2" o:spid="_x0000_s1026" type="#_x0000_t32" style="position:absolute;margin-left:180pt;margin-top:14.05pt;width:45pt;height:62.85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" strokecolor="#4579b8 [3044]">
                <v:stroke endarrow="open"/>
              </v:shape>
            </w:pict>
          </mc:Fallback>
        </mc:AlternateContent>
      </w:r>
    </w:p>
    <w:p w:rsidR="002E37DC" w:rsidRPr="007F6339" w:rsidRDefault="003B61A0" w:rsidP="00C54B34">
      <w:pPr>
        <w:pStyle w:val="Paragraphedeliste"/>
        <w:ind w:firstLine="720"/>
        <w:rPr>
          <w:rFonts w:ascii="Georgia" w:hAnsi="Georgia" w:cs="Times New Roman"/>
          <w:sz w:val="28"/>
          <w:szCs w:val="28"/>
          <w:lang w:val="fr-FR"/>
        </w:rPr>
      </w:pPr>
      <w:r w:rsidRPr="007F6339">
        <w:rPr>
          <w:rFonts w:ascii="Georgia" w:hAnsi="Georgia" w:cs="Times New Roman"/>
          <w:noProof/>
          <w:sz w:val="28"/>
          <w:szCs w:val="28"/>
          <w:lang w:val="fr-FR" w:eastAsia="fr-FR"/>
        </w:rPr>
        <mc:AlternateContent>
          <mc:Choice Requires="wps">
            <w:drawing>
              <wp:anchor distT="0" distB="0" distL="114300" distR="114300" simplePos="0" relativeHeight="251668480" behindDoc="0" locked="0" layoutInCell="1" allowOverlap="1" wp14:anchorId="25928ECE" wp14:editId="027D3487">
                <wp:simplePos x="0" y="0"/>
                <wp:positionH relativeFrom="column">
                  <wp:posOffset>1830017</wp:posOffset>
                </wp:positionH>
                <wp:positionV relativeFrom="paragraph">
                  <wp:posOffset>28892</wp:posOffset>
                </wp:positionV>
                <wp:extent cx="1010920" cy="344805"/>
                <wp:effectExtent l="218757" t="28893" r="293688" b="26987"/>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8379450">
                          <a:off x="0" y="0"/>
                          <a:ext cx="1010920" cy="344805"/>
                        </a:xfrm>
                        <a:prstGeom prst="rect">
                          <a:avLst/>
                        </a:prstGeom>
                        <a:solidFill>
                          <a:srgbClr val="FFFFFF"/>
                        </a:solidFill>
                        <a:ln w="9525">
                          <a:solidFill>
                            <a:schemeClr val="bg1"/>
                          </a:solidFill>
                          <a:miter lim="800000"/>
                          <a:headEnd/>
                          <a:tailEnd/>
                        </a:ln>
                      </wps:spPr>
                      <wps:txbx>
                        <w:txbxContent>
                          <w:p w:rsidR="00E859ED" w:rsidRDefault="00E859ED">
                            <w:r w:rsidRPr="002E37DC">
                              <w:rPr>
                                <w:rFonts w:ascii="Times New Roman" w:hAnsi="Times New Roman" w:cs="Times New Roman"/>
                                <w:i/>
                                <w:sz w:val="28"/>
                                <w:szCs w:val="28"/>
                              </w:rPr>
                              <w:t>p</w:t>
                            </w:r>
                            <w:r w:rsidRPr="002E37DC">
                              <w:rPr>
                                <w:rFonts w:ascii="Times New Roman" w:hAnsi="Times New Roman" w:cs="Times New Roman"/>
                                <w:i/>
                                <w:sz w:val="28"/>
                                <w:szCs w:val="28"/>
                                <w:vertAlign w:val="subscript"/>
                              </w:rPr>
                              <w:t>12</w:t>
                            </w:r>
                            <w:r w:rsidRPr="002E37DC">
                              <w:rPr>
                                <w:rFonts w:ascii="Times New Roman" w:hAnsi="Times New Roman" w:cs="Times New Roman"/>
                                <w:i/>
                                <w:sz w:val="28"/>
                                <w:szCs w:val="28"/>
                              </w:rPr>
                              <w:t xml:space="preserve"> = 0.45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left:0;text-align:left;margin-left:144.1pt;margin-top:2.25pt;width:79.6pt;height:27.15pt;rotation:-3517699fd;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" strokecolor="white [3212]">
                <v:textbox>
                  <w:txbxContent>
                    <w:p w:rsidR="00E859ED" w:rsidRDefault="00E859ED">
                      <w:r w:rsidRPr="002E37DC">
                        <w:rPr>
                          <w:rFonts w:ascii="Times New Roman" w:hAnsi="Times New Roman" w:cs="Times New Roman"/>
                          <w:i/>
                          <w:sz w:val="28"/>
                          <w:szCs w:val="28"/>
                        </w:rPr>
                        <w:t>p</w:t>
                      </w:r>
                      <w:r w:rsidRPr="002E37DC">
                        <w:rPr>
                          <w:rFonts w:ascii="Times New Roman" w:hAnsi="Times New Roman" w:cs="Times New Roman"/>
                          <w:i/>
                          <w:sz w:val="28"/>
                          <w:szCs w:val="28"/>
                          <w:vertAlign w:val="subscript"/>
                        </w:rPr>
                        <w:t>12</w:t>
                      </w:r>
                      <w:r w:rsidRPr="002E37DC">
                        <w:rPr>
                          <w:rFonts w:ascii="Times New Roman" w:hAnsi="Times New Roman" w:cs="Times New Roman"/>
                          <w:i/>
                          <w:sz w:val="28"/>
                          <w:szCs w:val="28"/>
                        </w:rPr>
                        <w:t xml:space="preserve"> = 0.45</w:t>
                      </w:r>
                    </w:p>
                  </w:txbxContent>
                </v:textbox>
              </v:shape>
            </w:pict>
          </mc:Fallback>
        </mc:AlternateContent>
      </w:r>
      <w:r w:rsidR="002E37DC" w:rsidRPr="007F6339">
        <w:rPr>
          <w:rFonts w:ascii="Georgia" w:hAnsi="Georgia" w:cs="Times New Roman"/>
          <w:noProof/>
          <w:sz w:val="28"/>
          <w:szCs w:val="28"/>
          <w:lang w:val="fr-FR" w:eastAsia="fr-FR"/>
        </w:rPr>
        <mc:AlternateContent>
          <mc:Choice Requires="wps">
            <w:drawing>
              <wp:anchor distT="0" distB="0" distL="114300" distR="114300" simplePos="0" relativeHeight="251672576" behindDoc="0" locked="0" layoutInCell="1" allowOverlap="1" wp14:anchorId="1854E1A8" wp14:editId="0B61AFDF">
                <wp:simplePos x="0" y="0"/>
                <wp:positionH relativeFrom="column">
                  <wp:posOffset>3059059</wp:posOffset>
                </wp:positionH>
                <wp:positionV relativeFrom="paragraph">
                  <wp:posOffset>75565</wp:posOffset>
                </wp:positionV>
                <wp:extent cx="1026160" cy="327660"/>
                <wp:effectExtent l="273050" t="12700" r="256540" b="2794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3251045">
                          <a:off x="0" y="0"/>
                          <a:ext cx="1026160" cy="327660"/>
                        </a:xfrm>
                        <a:prstGeom prst="rect">
                          <a:avLst/>
                        </a:prstGeom>
                        <a:solidFill>
                          <a:srgbClr val="FFFFFF"/>
                        </a:solidFill>
                        <a:ln w="9525">
                          <a:solidFill>
                            <a:schemeClr val="bg1"/>
                          </a:solidFill>
                          <a:miter lim="800000"/>
                          <a:headEnd/>
                          <a:tailEnd/>
                        </a:ln>
                      </wps:spPr>
                      <wps:txbx>
                        <w:txbxContent>
                          <w:p w:rsidR="00E859ED" w:rsidRDefault="00E859ED">
                            <w:r w:rsidRPr="002E37DC">
                              <w:rPr>
                                <w:rFonts w:ascii="Times New Roman" w:hAnsi="Times New Roman" w:cs="Times New Roman"/>
                                <w:i/>
                                <w:sz w:val="28"/>
                                <w:szCs w:val="28"/>
                              </w:rPr>
                              <w:t>p</w:t>
                            </w:r>
                            <w:r w:rsidRPr="002E37DC">
                              <w:rPr>
                                <w:rFonts w:ascii="Times New Roman" w:hAnsi="Times New Roman" w:cs="Times New Roman"/>
                                <w:i/>
                                <w:sz w:val="28"/>
                                <w:szCs w:val="28"/>
                                <w:vertAlign w:val="subscript"/>
                              </w:rPr>
                              <w:t>31</w:t>
                            </w:r>
                            <w:r w:rsidRPr="002E37DC">
                              <w:rPr>
                                <w:rFonts w:ascii="Times New Roman" w:hAnsi="Times New Roman" w:cs="Times New Roman"/>
                                <w:i/>
                                <w:sz w:val="28"/>
                                <w:szCs w:val="28"/>
                              </w:rPr>
                              <w:t xml:space="preserve"> = 0.63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240.85pt;margin-top:5.95pt;width:80.8pt;height:25.8pt;rotation:3551008fd;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" strokecolor="white [3212]">
                <v:textbox>
                  <w:txbxContent>
                    <w:p w:rsidR="00E859ED" w:rsidRDefault="00E859ED">
                      <w:r w:rsidRPr="002E37DC">
                        <w:rPr>
                          <w:rFonts w:ascii="Times New Roman" w:hAnsi="Times New Roman" w:cs="Times New Roman"/>
                          <w:i/>
                          <w:sz w:val="28"/>
                          <w:szCs w:val="28"/>
                        </w:rPr>
                        <w:t>p</w:t>
                      </w:r>
                      <w:r w:rsidRPr="002E37DC">
                        <w:rPr>
                          <w:rFonts w:ascii="Times New Roman" w:hAnsi="Times New Roman" w:cs="Times New Roman"/>
                          <w:i/>
                          <w:sz w:val="28"/>
                          <w:szCs w:val="28"/>
                          <w:vertAlign w:val="subscript"/>
                        </w:rPr>
                        <w:t>31</w:t>
                      </w:r>
                      <w:r w:rsidRPr="002E37DC">
                        <w:rPr>
                          <w:rFonts w:ascii="Times New Roman" w:hAnsi="Times New Roman" w:cs="Times New Roman"/>
                          <w:i/>
                          <w:sz w:val="28"/>
                          <w:szCs w:val="28"/>
                        </w:rPr>
                        <w:t xml:space="preserve"> = 0.63</w:t>
                      </w:r>
                    </w:p>
                  </w:txbxContent>
                </v:textbox>
              </v:shape>
            </w:pict>
          </mc:Fallback>
        </mc:AlternateContent>
      </w:r>
    </w:p>
    <w:p w:rsidR="002E37DC" w:rsidRPr="007F6339" w:rsidRDefault="002E37DC" w:rsidP="00C54B34">
      <w:pPr>
        <w:pStyle w:val="Paragraphedeliste"/>
        <w:ind w:firstLine="720"/>
        <w:rPr>
          <w:rFonts w:ascii="Georgia" w:hAnsi="Georgia" w:cs="Times New Roman"/>
          <w:sz w:val="28"/>
          <w:szCs w:val="28"/>
          <w:lang w:val="fr-FR"/>
        </w:rPr>
      </w:pPr>
    </w:p>
    <w:p w:rsidR="002E37DC" w:rsidRPr="007F6339" w:rsidRDefault="002E37DC" w:rsidP="00C54B34">
      <w:pPr>
        <w:pStyle w:val="Paragraphedeliste"/>
        <w:ind w:firstLine="720"/>
        <w:rPr>
          <w:rFonts w:ascii="Georgia" w:hAnsi="Georgia" w:cs="Times New Roman"/>
          <w:sz w:val="28"/>
          <w:szCs w:val="28"/>
          <w:lang w:val="fr-FR"/>
        </w:rPr>
      </w:pPr>
    </w:p>
    <w:p w:rsidR="002E37DC" w:rsidRPr="007F6339" w:rsidRDefault="004D722A" w:rsidP="00C54B34">
      <w:pPr>
        <w:pStyle w:val="Paragraphedeliste"/>
        <w:ind w:firstLine="720"/>
        <w:rPr>
          <w:rFonts w:ascii="Georgia" w:hAnsi="Georgia" w:cs="Times New Roman"/>
          <w:sz w:val="28"/>
          <w:szCs w:val="28"/>
          <w:lang w:val="fr-FR"/>
        </w:rPr>
      </w:pPr>
      <w:r w:rsidRPr="007F6339">
        <w:rPr>
          <w:rFonts w:ascii="Georgia" w:hAnsi="Georgia" w:cs="Times New Roman"/>
          <w:noProof/>
          <w:sz w:val="28"/>
          <w:szCs w:val="28"/>
          <w:lang w:val="fr-FR" w:eastAsia="fr-FR"/>
        </w:rPr>
        <mc:AlternateContent>
          <mc:Choice Requires="wps">
            <w:drawing>
              <wp:anchor distT="0" distB="0" distL="114300" distR="114300" simplePos="0" relativeHeight="251661312" behindDoc="0" locked="0" layoutInCell="1" allowOverlap="1" wp14:anchorId="3DA4AD38" wp14:editId="71960173">
                <wp:simplePos x="0" y="0"/>
                <wp:positionH relativeFrom="column">
                  <wp:posOffset>2052955</wp:posOffset>
                </wp:positionH>
                <wp:positionV relativeFrom="paragraph">
                  <wp:posOffset>27305</wp:posOffset>
                </wp:positionV>
                <wp:extent cx="342900" cy="350520"/>
                <wp:effectExtent l="0" t="0" r="19050" b="11430"/>
                <wp:wrapNone/>
                <wp:docPr id="20" name="Oval 20"/>
                <wp:cNvGraphicFramePr/>
                <a:graphic xmlns:a="http://schemas.openxmlformats.org/drawingml/2006/main">
                  <a:graphicData uri="http://schemas.microsoft.com/office/word/2010/wordprocessingShape">
                    <wps:wsp>
                      <wps:cNvSpPr/>
                      <wps:spPr>
                        <a:xfrm>
                          <a:off x="0" y="0"/>
                          <a:ext cx="342900" cy="3505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859ED" w:rsidRDefault="00E859ED" w:rsidP="002E37DC">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20" o:spid="_x0000_s1029" style="position:absolute;left:0;text-align:left;margin-left:161.65pt;margin-top:2.15pt;width:27pt;height:27.6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" fillcolor="#4f81bd [3204]" strokecolor="#243f60 [1604]" strokeweight="2pt">
                <v:textbox>
                  <w:txbxContent>
                    <w:p w:rsidR="00E859ED" w:rsidRDefault="00E859ED" w:rsidP="002E37DC">
                      <w:pPr>
                        <w:jc w:val="center"/>
                      </w:pPr>
                      <w:r>
                        <w:t>2</w:t>
                      </w:r>
                    </w:p>
                  </w:txbxContent>
                </v:textbox>
              </v:oval>
            </w:pict>
          </mc:Fallback>
        </mc:AlternateContent>
      </w:r>
      <w:r w:rsidR="002E37DC" w:rsidRPr="007F6339">
        <w:rPr>
          <w:rFonts w:ascii="Georgia" w:hAnsi="Georgia" w:cs="Times New Roman"/>
          <w:noProof/>
          <w:sz w:val="28"/>
          <w:szCs w:val="28"/>
          <w:lang w:val="fr-FR" w:eastAsia="fr-FR"/>
        </w:rPr>
        <mc:AlternateContent>
          <mc:Choice Requires="wps">
            <w:drawing>
              <wp:anchor distT="0" distB="0" distL="114300" distR="114300" simplePos="0" relativeHeight="251663360" behindDoc="0" locked="0" layoutInCell="1" allowOverlap="1" wp14:anchorId="22C29D41" wp14:editId="1F177F7C">
                <wp:simplePos x="0" y="0"/>
                <wp:positionH relativeFrom="column">
                  <wp:posOffset>3424687</wp:posOffset>
                </wp:positionH>
                <wp:positionV relativeFrom="paragraph">
                  <wp:posOffset>27882</wp:posOffset>
                </wp:positionV>
                <wp:extent cx="342900" cy="351249"/>
                <wp:effectExtent l="0" t="0" r="19050" b="10795"/>
                <wp:wrapNone/>
                <wp:docPr id="21" name="Oval 21"/>
                <wp:cNvGraphicFramePr/>
                <a:graphic xmlns:a="http://schemas.openxmlformats.org/drawingml/2006/main">
                  <a:graphicData uri="http://schemas.microsoft.com/office/word/2010/wordprocessingShape">
                    <wps:wsp>
                      <wps:cNvSpPr/>
                      <wps:spPr>
                        <a:xfrm>
                          <a:off x="0" y="0"/>
                          <a:ext cx="342900" cy="35124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859ED" w:rsidRDefault="00E859ED" w:rsidP="002E37DC">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21" o:spid="_x0000_s1030" style="position:absolute;left:0;text-align:left;margin-left:269.65pt;margin-top:2.2pt;width:27pt;height:27.6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" fillcolor="#4f81bd [3204]" strokecolor="#243f60 [1604]" strokeweight="2pt">
                <v:textbox>
                  <w:txbxContent>
                    <w:p w:rsidR="00E859ED" w:rsidRDefault="00E859ED" w:rsidP="002E37DC">
                      <w:pPr>
                        <w:jc w:val="center"/>
                      </w:pPr>
                      <w:r>
                        <w:t>3</w:t>
                      </w:r>
                    </w:p>
                  </w:txbxContent>
                </v:textbox>
              </v:oval>
            </w:pict>
          </mc:Fallback>
        </mc:AlternateContent>
      </w:r>
    </w:p>
    <w:p w:rsidR="002E37DC" w:rsidRPr="007F6339" w:rsidRDefault="002E37DC" w:rsidP="00C54B34">
      <w:pPr>
        <w:pStyle w:val="Paragraphedeliste"/>
        <w:ind w:firstLine="720"/>
        <w:rPr>
          <w:rFonts w:ascii="Georgia" w:hAnsi="Georgia" w:cs="Times New Roman"/>
          <w:sz w:val="28"/>
          <w:szCs w:val="28"/>
          <w:lang w:val="fr-FR"/>
        </w:rPr>
      </w:pPr>
      <w:r w:rsidRPr="007F6339">
        <w:rPr>
          <w:rFonts w:ascii="Georgia" w:hAnsi="Georgia" w:cs="Times New Roman"/>
          <w:noProof/>
          <w:sz w:val="28"/>
          <w:szCs w:val="28"/>
          <w:lang w:val="fr-FR" w:eastAsia="fr-FR"/>
        </w:rPr>
        <mc:AlternateContent>
          <mc:Choice Requires="wps">
            <w:drawing>
              <wp:anchor distT="0" distB="0" distL="114300" distR="114300" simplePos="0" relativeHeight="251670528" behindDoc="0" locked="0" layoutInCell="1" allowOverlap="1" wp14:anchorId="63828CB7" wp14:editId="225D2C10">
                <wp:simplePos x="0" y="0"/>
                <wp:positionH relativeFrom="column">
                  <wp:posOffset>2493034</wp:posOffset>
                </wp:positionH>
                <wp:positionV relativeFrom="paragraph">
                  <wp:posOffset>92195</wp:posOffset>
                </wp:positionV>
                <wp:extent cx="862330" cy="310467"/>
                <wp:effectExtent l="0" t="0" r="13970" b="1397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2330" cy="310467"/>
                        </a:xfrm>
                        <a:prstGeom prst="rect">
                          <a:avLst/>
                        </a:prstGeom>
                        <a:solidFill>
                          <a:srgbClr val="FFFFFF"/>
                        </a:solidFill>
                        <a:ln w="9525">
                          <a:solidFill>
                            <a:schemeClr val="bg1"/>
                          </a:solidFill>
                          <a:miter lim="800000"/>
                          <a:headEnd/>
                          <a:tailEnd/>
                        </a:ln>
                      </wps:spPr>
                      <wps:txbx>
                        <w:txbxContent>
                          <w:p w:rsidR="00E859ED" w:rsidRDefault="00E859ED">
                            <w:r w:rsidRPr="002E37DC">
                              <w:rPr>
                                <w:rFonts w:ascii="Times New Roman" w:hAnsi="Times New Roman" w:cs="Times New Roman"/>
                                <w:i/>
                                <w:sz w:val="28"/>
                                <w:szCs w:val="28"/>
                              </w:rPr>
                              <w:t>p</w:t>
                            </w:r>
                            <w:r w:rsidRPr="002E37DC">
                              <w:rPr>
                                <w:rFonts w:ascii="Times New Roman" w:hAnsi="Times New Roman" w:cs="Times New Roman"/>
                                <w:i/>
                                <w:sz w:val="28"/>
                                <w:szCs w:val="28"/>
                                <w:vertAlign w:val="subscript"/>
                              </w:rPr>
                              <w:t>32</w:t>
                            </w:r>
                            <w:r w:rsidRPr="002E37DC">
                              <w:rPr>
                                <w:rFonts w:ascii="Times New Roman" w:hAnsi="Times New Roman" w:cs="Times New Roman"/>
                                <w:i/>
                                <w:sz w:val="28"/>
                                <w:szCs w:val="28"/>
                              </w:rPr>
                              <w:t xml:space="preserve"> = 0.7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196.3pt;margin-top:7.25pt;width:67.9pt;height:24.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" strokecolor="white [3212]">
                <v:textbox>
                  <w:txbxContent>
                    <w:p w:rsidR="00E859ED" w:rsidRDefault="00E859ED">
                      <w:r w:rsidRPr="002E37DC">
                        <w:rPr>
                          <w:rFonts w:ascii="Times New Roman" w:hAnsi="Times New Roman" w:cs="Times New Roman"/>
                          <w:i/>
                          <w:sz w:val="28"/>
                          <w:szCs w:val="28"/>
                        </w:rPr>
                        <w:t>p</w:t>
                      </w:r>
                      <w:r w:rsidRPr="002E37DC">
                        <w:rPr>
                          <w:rFonts w:ascii="Times New Roman" w:hAnsi="Times New Roman" w:cs="Times New Roman"/>
                          <w:i/>
                          <w:sz w:val="28"/>
                          <w:szCs w:val="28"/>
                          <w:vertAlign w:val="subscript"/>
                        </w:rPr>
                        <w:t>32</w:t>
                      </w:r>
                      <w:r w:rsidRPr="002E37DC">
                        <w:rPr>
                          <w:rFonts w:ascii="Times New Roman" w:hAnsi="Times New Roman" w:cs="Times New Roman"/>
                          <w:i/>
                          <w:sz w:val="28"/>
                          <w:szCs w:val="28"/>
                        </w:rPr>
                        <w:t xml:space="preserve"> = 0.7</w:t>
                      </w:r>
                    </w:p>
                  </w:txbxContent>
                </v:textbox>
              </v:shape>
            </w:pict>
          </mc:Fallback>
        </mc:AlternateContent>
      </w:r>
      <w:r w:rsidRPr="007F6339">
        <w:rPr>
          <w:rFonts w:ascii="Georgia" w:hAnsi="Georgia" w:cs="Times New Roman"/>
          <w:noProof/>
          <w:sz w:val="28"/>
          <w:szCs w:val="28"/>
          <w:lang w:val="fr-FR" w:eastAsia="fr-FR"/>
        </w:rPr>
        <mc:AlternateContent>
          <mc:Choice Requires="wps">
            <w:drawing>
              <wp:anchor distT="0" distB="0" distL="114300" distR="114300" simplePos="0" relativeHeight="251665408" behindDoc="0" locked="0" layoutInCell="1" allowOverlap="1" wp14:anchorId="6B7024A5" wp14:editId="483ACF0B">
                <wp:simplePos x="0" y="0"/>
                <wp:positionH relativeFrom="column">
                  <wp:posOffset>2395855</wp:posOffset>
                </wp:positionH>
                <wp:positionV relativeFrom="paragraph">
                  <wp:posOffset>31115</wp:posOffset>
                </wp:positionV>
                <wp:extent cx="1028700" cy="0"/>
                <wp:effectExtent l="38100" t="76200" r="0" b="114300"/>
                <wp:wrapNone/>
                <wp:docPr id="23" name="Straight Arrow Connector 23"/>
                <wp:cNvGraphicFramePr/>
                <a:graphic xmlns:a="http://schemas.openxmlformats.org/drawingml/2006/main">
                  <a:graphicData uri="http://schemas.microsoft.com/office/word/2010/wordprocessingShape">
                    <wps:wsp>
                      <wps:cNvCnPr/>
                      <wps:spPr>
                        <a:xfrm flipH="1">
                          <a:off x="0" y="0"/>
                          <a:ext cx="10287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3" o:spid="_x0000_s1026" type="#_x0000_t32" style="position:absolute;margin-left:188.65pt;margin-top:2.45pt;width:81pt;height:0;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" strokecolor="#4579b8 [3044]">
                <v:stroke endarrow="open"/>
              </v:shape>
            </w:pict>
          </mc:Fallback>
        </mc:AlternateContent>
      </w:r>
    </w:p>
    <w:p w:rsidR="002E37DC" w:rsidRPr="007F6339" w:rsidRDefault="002E37DC" w:rsidP="00A735D1">
      <w:pPr>
        <w:pStyle w:val="Paragraphedeliste"/>
        <w:ind w:firstLine="720"/>
        <w:jc w:val="both"/>
        <w:rPr>
          <w:rFonts w:ascii="Georgia" w:hAnsi="Georgia" w:cs="Times New Roman"/>
          <w:sz w:val="28"/>
          <w:szCs w:val="28"/>
          <w:lang w:val="fr-FR"/>
        </w:rPr>
      </w:pPr>
    </w:p>
    <w:p w:rsidR="00C54B34" w:rsidRDefault="00F7095A" w:rsidP="00F03B3C">
      <w:pPr>
        <w:pStyle w:val="Paragraphedeliste"/>
        <w:ind w:firstLine="720"/>
        <w:jc w:val="both"/>
        <w:rPr>
          <w:ins w:id="281" w:author="Dominique Longin" w:date="2016-10-12T17:56:00Z"/>
          <w:rFonts w:ascii="Georgia" w:hAnsi="Georgia" w:cs="Times New Roman"/>
          <w:sz w:val="28"/>
          <w:szCs w:val="28"/>
        </w:rPr>
      </w:pPr>
      <w:r w:rsidRPr="007F6339">
        <w:rPr>
          <w:rFonts w:ascii="Georgia" w:hAnsi="Georgia" w:cs="Times New Roman"/>
          <w:sz w:val="28"/>
          <w:szCs w:val="28"/>
          <w:lang w:val="fr-FR"/>
        </w:rPr>
        <w:t xml:space="preserve"> </w:t>
      </w:r>
      <w:r w:rsidR="003D0218" w:rsidRPr="007F6339">
        <w:rPr>
          <w:rFonts w:ascii="Georgia" w:hAnsi="Georgia" w:cs="Times New Roman"/>
          <w:sz w:val="28"/>
          <w:szCs w:val="28"/>
          <w:lang w:val="fr-FR"/>
        </w:rPr>
        <w:t xml:space="preserve">      </w:t>
      </w:r>
      <w:r w:rsidR="004235A9" w:rsidRPr="007F6339">
        <w:rPr>
          <w:rFonts w:ascii="Georgia" w:hAnsi="Georgia" w:cs="Times New Roman"/>
          <w:sz w:val="28"/>
          <w:szCs w:val="28"/>
          <w:lang w:val="fr-FR"/>
        </w:rPr>
        <w:t xml:space="preserve">  </w:t>
      </w:r>
      <w:r w:rsidR="004B4A5B" w:rsidRPr="007F6339">
        <w:rPr>
          <w:rFonts w:ascii="Georgia" w:hAnsi="Georgia" w:cs="Times New Roman"/>
          <w:sz w:val="28"/>
          <w:szCs w:val="28"/>
          <w:lang w:val="fr-FR"/>
        </w:rPr>
        <w:t xml:space="preserve"> </w:t>
      </w:r>
      <w:r w:rsidR="00F03B3C" w:rsidRPr="007F6339">
        <w:rPr>
          <w:rFonts w:ascii="Georgia" w:hAnsi="Georgia" w:cs="Times New Roman"/>
          <w:sz w:val="28"/>
          <w:szCs w:val="28"/>
        </w:rPr>
        <w:t xml:space="preserve">Figure </w:t>
      </w:r>
      <w:proofErr w:type="gramStart"/>
      <w:r w:rsidR="00F03B3C" w:rsidRPr="007F6339">
        <w:rPr>
          <w:rFonts w:ascii="Georgia" w:hAnsi="Georgia" w:cs="Times New Roman"/>
          <w:sz w:val="28"/>
          <w:szCs w:val="28"/>
        </w:rPr>
        <w:t>1 :</w:t>
      </w:r>
      <w:proofErr w:type="gramEnd"/>
      <w:r w:rsidR="00F03B3C" w:rsidRPr="007F6339">
        <w:rPr>
          <w:rFonts w:ascii="Georgia" w:hAnsi="Georgia" w:cs="Times New Roman"/>
          <w:sz w:val="28"/>
          <w:szCs w:val="28"/>
        </w:rPr>
        <w:t xml:space="preserve"> Un </w:t>
      </w:r>
      <w:proofErr w:type="spellStart"/>
      <w:r w:rsidR="00F03B3C" w:rsidRPr="007F6339">
        <w:rPr>
          <w:rFonts w:ascii="Georgia" w:hAnsi="Georgia" w:cs="Times New Roman"/>
          <w:sz w:val="28"/>
          <w:szCs w:val="28"/>
        </w:rPr>
        <w:t>réseau</w:t>
      </w:r>
      <w:proofErr w:type="spellEnd"/>
      <w:r w:rsidR="00F03B3C" w:rsidRPr="007F6339">
        <w:rPr>
          <w:rFonts w:ascii="Georgia" w:hAnsi="Georgia" w:cs="Times New Roman"/>
          <w:sz w:val="28"/>
          <w:szCs w:val="28"/>
        </w:rPr>
        <w:t xml:space="preserve"> </w:t>
      </w:r>
      <w:proofErr w:type="spellStart"/>
      <w:r w:rsidR="00F03B3C" w:rsidRPr="007F6339">
        <w:rPr>
          <w:rFonts w:ascii="Georgia" w:hAnsi="Georgia" w:cs="Times New Roman"/>
          <w:sz w:val="28"/>
          <w:szCs w:val="28"/>
        </w:rPr>
        <w:t>d’influence</w:t>
      </w:r>
      <w:proofErr w:type="spellEnd"/>
      <w:r w:rsidR="00C54B34" w:rsidRPr="007F6339">
        <w:rPr>
          <w:rFonts w:ascii="Georgia" w:hAnsi="Georgia" w:cs="Times New Roman"/>
          <w:sz w:val="28"/>
          <w:szCs w:val="28"/>
        </w:rPr>
        <w:t xml:space="preserve"> simple </w:t>
      </w:r>
    </w:p>
    <w:p w:rsidR="00E859ED" w:rsidRPr="00E859ED" w:rsidRDefault="00E859ED" w:rsidP="00E859ED">
      <w:pPr>
        <w:jc w:val="both"/>
        <w:rPr>
          <w:rFonts w:ascii="Georgia" w:hAnsi="Georgia" w:cs="Times New Roman"/>
          <w:sz w:val="28"/>
          <w:szCs w:val="28"/>
          <w:lang w:val="fr-FR"/>
          <w:rPrChange w:id="282" w:author="Dominique Longin" w:date="2016-10-12T17:57:00Z">
            <w:rPr/>
          </w:rPrChange>
        </w:rPr>
        <w:pPrChange w:id="283" w:author="Dominique Longin" w:date="2016-10-12T17:56:00Z">
          <w:pPr>
            <w:pStyle w:val="Paragraphedeliste"/>
            <w:ind w:firstLine="720"/>
            <w:jc w:val="both"/>
          </w:pPr>
        </w:pPrChange>
      </w:pPr>
      <w:ins w:id="284" w:author="Dominique Longin" w:date="2016-10-12T17:56:00Z">
        <w:r>
          <w:rPr>
            <w:rFonts w:ascii="Georgia" w:hAnsi="Georgia" w:cs="Times New Roman"/>
            <w:sz w:val="28"/>
            <w:szCs w:val="28"/>
          </w:rPr>
          <w:tab/>
        </w:r>
        <w:r w:rsidRPr="00E859ED">
          <w:rPr>
            <w:rFonts w:ascii="Georgia" w:hAnsi="Georgia" w:cs="Times New Roman"/>
            <w:sz w:val="28"/>
            <w:szCs w:val="28"/>
            <w:lang w:val="fr-FR"/>
            <w:rPrChange w:id="285" w:author="Dominique Longin" w:date="2016-10-12T17:57:00Z">
              <w:rPr>
                <w:rFonts w:ascii="Georgia" w:hAnsi="Georgia" w:cs="Times New Roman"/>
                <w:sz w:val="28"/>
                <w:szCs w:val="28"/>
              </w:rPr>
            </w:rPrChange>
          </w:rPr>
          <w:t>Ainsi, l</w:t>
        </w:r>
      </w:ins>
      <w:ins w:id="286" w:author="Dominique Longin" w:date="2016-10-12T17:57:00Z">
        <w:r w:rsidRPr="00E859ED">
          <w:rPr>
            <w:rFonts w:ascii="Georgia" w:hAnsi="Georgia" w:cs="Times New Roman"/>
            <w:sz w:val="28"/>
            <w:szCs w:val="28"/>
            <w:lang w:val="fr-FR"/>
            <w:rPrChange w:id="287" w:author="Dominique Longin" w:date="2016-10-12T17:57:00Z">
              <w:rPr>
                <w:rFonts w:ascii="Georgia" w:hAnsi="Georgia" w:cs="Times New Roman"/>
                <w:sz w:val="28"/>
                <w:szCs w:val="28"/>
              </w:rPr>
            </w:rPrChange>
          </w:rPr>
          <w:t xml:space="preserve">’agent 1 n’est par exemple pas influence </w:t>
        </w:r>
        <w:r>
          <w:rPr>
            <w:rFonts w:ascii="Georgia" w:hAnsi="Georgia" w:cs="Times New Roman"/>
            <w:sz w:val="28"/>
            <w:szCs w:val="28"/>
            <w:lang w:val="fr-FR"/>
          </w:rPr>
          <w:t xml:space="preserve">par l’agent 2 (ce qui revient à dire </w:t>
        </w:r>
        <w:proofErr w:type="gramStart"/>
        <w:r>
          <w:rPr>
            <w:rFonts w:ascii="Georgia" w:hAnsi="Georgia" w:cs="Times New Roman"/>
            <w:sz w:val="28"/>
            <w:szCs w:val="28"/>
            <w:lang w:val="fr-FR"/>
          </w:rPr>
          <w:t xml:space="preserve">que </w:t>
        </w:r>
        <w:proofErr w:type="gramEnd"/>
        <m:oMath>
          <m:sSub>
            <m:sSubPr>
              <m:ctrlPr>
                <w:rPr>
                  <w:rFonts w:ascii="Cambria Math" w:hAnsi="Cambria Math" w:cs="Times New Roman"/>
                  <w:i/>
                  <w:sz w:val="28"/>
                  <w:szCs w:val="28"/>
                  <w:lang w:val="fr-FR"/>
                </w:rPr>
              </m:ctrlPr>
            </m:sSubPr>
            <m:e>
              <m:r>
                <w:rPr>
                  <w:rFonts w:ascii="Cambria Math" w:hAnsi="Cambria Math" w:cs="Times New Roman"/>
                  <w:sz w:val="28"/>
                  <w:szCs w:val="28"/>
                  <w:lang w:val="fr-FR"/>
                </w:rPr>
                <m:t>p</m:t>
              </m:r>
            </m:e>
            <m:sub>
              <m:r>
                <w:rPr>
                  <w:rFonts w:ascii="Cambria Math" w:hAnsi="Cambria Math" w:cs="Times New Roman"/>
                  <w:sz w:val="28"/>
                  <w:szCs w:val="28"/>
                  <w:lang w:val="fr-FR"/>
                </w:rPr>
                <m:t>21</m:t>
              </m:r>
            </m:sub>
          </m:sSub>
          <m:d>
            <m:dPr>
              <m:ctrlPr>
                <w:rPr>
                  <w:rFonts w:ascii="Cambria Math" w:hAnsi="Cambria Math" w:cs="Times New Roman"/>
                  <w:i/>
                  <w:sz w:val="28"/>
                  <w:szCs w:val="28"/>
                  <w:lang w:val="fr-FR"/>
                </w:rPr>
              </m:ctrlPr>
            </m:dPr>
            <m:e>
              <m:r>
                <w:rPr>
                  <w:rFonts w:ascii="Cambria Math" w:hAnsi="Cambria Math" w:cs="Times New Roman"/>
                  <w:sz w:val="28"/>
                  <w:szCs w:val="28"/>
                  <w:lang w:val="fr-FR"/>
                </w:rPr>
                <m:t>t</m:t>
              </m:r>
            </m:e>
          </m:d>
          <m:r>
            <w:rPr>
              <w:rFonts w:ascii="Cambria Math" w:hAnsi="Cambria Math" w:cs="Times New Roman"/>
              <w:sz w:val="28"/>
              <w:szCs w:val="28"/>
              <w:lang w:val="fr-FR"/>
            </w:rPr>
            <m:t>=0</m:t>
          </m:r>
        </m:oMath>
        <w:r>
          <w:rPr>
            <w:rFonts w:ascii="Georgia" w:eastAsiaTheme="minorEastAsia" w:hAnsi="Georgia" w:cs="Times New Roman"/>
            <w:sz w:val="28"/>
            <w:szCs w:val="28"/>
            <w:lang w:val="fr-FR"/>
          </w:rPr>
          <w:t>). En revanche, 1 est influencé par 3.</w:t>
        </w:r>
      </w:ins>
    </w:p>
    <w:p w:rsidR="00263FA0" w:rsidRPr="007F6339" w:rsidRDefault="00773829" w:rsidP="00263FA0">
      <w:pPr>
        <w:pStyle w:val="Paragraphedeliste"/>
        <w:numPr>
          <w:ilvl w:val="0"/>
          <w:numId w:val="10"/>
        </w:numPr>
        <w:outlineLvl w:val="0"/>
        <w:rPr>
          <w:rFonts w:ascii="Georgia" w:hAnsi="Georgia" w:cs="Times New Roman"/>
          <w:b/>
          <w:sz w:val="28"/>
          <w:szCs w:val="28"/>
          <w:u w:val="single"/>
        </w:rPr>
      </w:pPr>
      <w:bookmarkStart w:id="288" w:name="_Toc462872271"/>
      <w:proofErr w:type="spellStart"/>
      <w:r w:rsidRPr="007F6339">
        <w:rPr>
          <w:rFonts w:ascii="Georgia" w:hAnsi="Georgia" w:cs="Times New Roman"/>
          <w:b/>
          <w:sz w:val="28"/>
          <w:szCs w:val="28"/>
          <w:u w:val="single"/>
        </w:rPr>
        <w:lastRenderedPageBreak/>
        <w:t>Modèle</w:t>
      </w:r>
      <w:proofErr w:type="spellEnd"/>
      <w:r w:rsidRPr="007F6339">
        <w:rPr>
          <w:rFonts w:ascii="Georgia" w:hAnsi="Georgia" w:cs="Times New Roman"/>
          <w:b/>
          <w:sz w:val="28"/>
          <w:szCs w:val="28"/>
          <w:u w:val="single"/>
        </w:rPr>
        <w:t xml:space="preserve"> de </w:t>
      </w:r>
      <w:proofErr w:type="spellStart"/>
      <w:r w:rsidRPr="007F6339">
        <w:rPr>
          <w:rFonts w:ascii="Georgia" w:hAnsi="Georgia" w:cs="Times New Roman"/>
          <w:b/>
          <w:sz w:val="28"/>
          <w:szCs w:val="28"/>
          <w:u w:val="single"/>
        </w:rPr>
        <w:t>problème</w:t>
      </w:r>
      <w:proofErr w:type="spellEnd"/>
      <w:r w:rsidR="00263FA0" w:rsidRPr="007F6339">
        <w:rPr>
          <w:rFonts w:ascii="Georgia" w:hAnsi="Georgia" w:cs="Times New Roman"/>
          <w:b/>
          <w:sz w:val="28"/>
          <w:szCs w:val="28"/>
          <w:u w:val="single"/>
        </w:rPr>
        <w:t>:</w:t>
      </w:r>
      <w:bookmarkEnd w:id="288"/>
      <w:r w:rsidR="004235A9" w:rsidRPr="007F6339">
        <w:rPr>
          <w:rFonts w:ascii="Georgia" w:hAnsi="Georgia" w:cs="Times New Roman"/>
          <w:b/>
          <w:sz w:val="28"/>
          <w:szCs w:val="28"/>
          <w:u w:val="single"/>
        </w:rPr>
        <w:t xml:space="preserve"> </w:t>
      </w:r>
    </w:p>
    <w:p w:rsidR="00ED03C4" w:rsidRPr="007F6339" w:rsidDel="00E51467" w:rsidRDefault="003D0218" w:rsidP="003D0218">
      <w:pPr>
        <w:pStyle w:val="Paragraphedeliste"/>
        <w:ind w:firstLine="720"/>
        <w:jc w:val="both"/>
        <w:rPr>
          <w:del w:id="289" w:author="Dominique Longin" w:date="2016-10-12T17:58:00Z"/>
          <w:rFonts w:ascii="Georgia" w:hAnsi="Georgia"/>
          <w:lang w:val="fr-FR"/>
        </w:rPr>
      </w:pPr>
      <w:del w:id="290" w:author="Dominique Longin" w:date="2016-10-12T17:58:00Z">
        <w:r w:rsidRPr="007F6339" w:rsidDel="00E51467">
          <w:rPr>
            <w:rFonts w:ascii="Georgia" w:hAnsi="Georgia" w:cs="Times New Roman"/>
            <w:sz w:val="28"/>
            <w:szCs w:val="28"/>
            <w:lang w:val="fr-FR"/>
          </w:rPr>
          <w:delText>O</w:delText>
        </w:r>
        <w:r w:rsidR="00D113B0" w:rsidRPr="007F6339" w:rsidDel="00E51467">
          <w:rPr>
            <w:rFonts w:ascii="Georgia" w:hAnsi="Georgia" w:cs="Times New Roman"/>
            <w:sz w:val="28"/>
            <w:szCs w:val="28"/>
            <w:lang w:val="fr-FR"/>
          </w:rPr>
          <w:delText xml:space="preserve">n considère un groupe qui contient </w:delText>
        </w:r>
        <w:r w:rsidR="00263FA0" w:rsidRPr="007F6339" w:rsidDel="00E51467">
          <w:rPr>
            <w:rFonts w:ascii="Georgia" w:hAnsi="Georgia" w:cs="Times New Roman"/>
            <w:i/>
            <w:sz w:val="28"/>
            <w:szCs w:val="28"/>
            <w:lang w:val="fr-FR"/>
          </w:rPr>
          <w:delText>n</w:delText>
        </w:r>
        <w:r w:rsidR="00D113B0" w:rsidRPr="007F6339" w:rsidDel="00E51467">
          <w:rPr>
            <w:rFonts w:ascii="Georgia" w:hAnsi="Georgia" w:cs="Times New Roman"/>
            <w:sz w:val="28"/>
            <w:szCs w:val="28"/>
            <w:lang w:val="fr-FR"/>
          </w:rPr>
          <w:delText xml:space="preserve"> </w:delText>
        </w:r>
        <w:r w:rsidR="00582484" w:rsidRPr="007F6339" w:rsidDel="00E51467">
          <w:rPr>
            <w:rFonts w:ascii="Georgia" w:hAnsi="Georgia" w:cs="Times New Roman"/>
            <w:sz w:val="28"/>
            <w:szCs w:val="28"/>
            <w:lang w:val="fr-FR"/>
          </w:rPr>
          <w:delText>utilisateurs. Afin de</w:delText>
        </w:r>
        <w:r w:rsidR="00263FA0" w:rsidRPr="007F6339" w:rsidDel="00E51467">
          <w:rPr>
            <w:rFonts w:ascii="Georgia" w:hAnsi="Georgia" w:cs="Times New Roman"/>
            <w:sz w:val="28"/>
            <w:szCs w:val="28"/>
            <w:lang w:val="fr-FR"/>
          </w:rPr>
          <w:delText xml:space="preserve"> modéliser le processus répété de formation de l'op</w:delText>
        </w:r>
        <w:r w:rsidR="00C54B34" w:rsidRPr="007F6339" w:rsidDel="00E51467">
          <w:rPr>
            <w:rFonts w:ascii="Georgia" w:hAnsi="Georgia" w:cs="Times New Roman"/>
            <w:sz w:val="28"/>
            <w:szCs w:val="28"/>
            <w:lang w:val="fr-FR"/>
          </w:rPr>
          <w:delText xml:space="preserve">inion on </w:delText>
        </w:r>
        <w:r w:rsidR="0082561F" w:rsidRPr="007F6339" w:rsidDel="00E51467">
          <w:rPr>
            <w:rFonts w:ascii="Georgia" w:hAnsi="Georgia" w:cs="Times New Roman"/>
            <w:sz w:val="28"/>
            <w:szCs w:val="28"/>
            <w:lang w:val="fr-FR"/>
          </w:rPr>
          <w:delText>suppose que le</w:delText>
        </w:r>
        <w:r w:rsidR="00263FA0" w:rsidRPr="007F6339" w:rsidDel="00E51467">
          <w:rPr>
            <w:rFonts w:ascii="Georgia" w:hAnsi="Georgia" w:cs="Times New Roman"/>
            <w:sz w:val="28"/>
            <w:szCs w:val="28"/>
            <w:lang w:val="fr-FR"/>
          </w:rPr>
          <w:delText xml:space="preserve"> temps </w:delText>
        </w:r>
        <w:r w:rsidR="006F1DFB" w:rsidRPr="007F6339" w:rsidDel="00E51467">
          <w:rPr>
            <w:rFonts w:ascii="Georgia" w:hAnsi="Georgia" w:cs="Times New Roman"/>
            <w:sz w:val="28"/>
            <w:szCs w:val="28"/>
            <w:lang w:val="fr-FR"/>
          </w:rPr>
          <w:delText xml:space="preserve">est </w:delText>
        </w:r>
        <w:r w:rsidR="00263FA0" w:rsidRPr="007F6339" w:rsidDel="00E51467">
          <w:rPr>
            <w:rFonts w:ascii="Georgia" w:hAnsi="Georgia" w:cs="Times New Roman"/>
            <w:sz w:val="28"/>
            <w:szCs w:val="28"/>
            <w:lang w:val="fr-FR"/>
          </w:rPr>
          <w:delText xml:space="preserve">discret </w:delText>
        </w:r>
        <w:r w:rsidR="008370C6" w:rsidRPr="007F6339" w:rsidDel="00E51467">
          <w:rPr>
            <w:rFonts w:ascii="Georgia" w:hAnsi="Georgia" w:cs="Times New Roman"/>
            <w:i/>
            <w:sz w:val="28"/>
            <w:szCs w:val="28"/>
            <w:lang w:val="fr-FR"/>
          </w:rPr>
          <w:delText xml:space="preserve">T = {0, </w:delText>
        </w:r>
        <w:r w:rsidR="00263FA0" w:rsidRPr="007F6339" w:rsidDel="00E51467">
          <w:rPr>
            <w:rFonts w:ascii="Georgia" w:hAnsi="Georgia" w:cs="Times New Roman"/>
            <w:i/>
            <w:sz w:val="28"/>
            <w:szCs w:val="28"/>
            <w:lang w:val="fr-FR"/>
          </w:rPr>
          <w:delText>1, 2, ….}</w:delText>
        </w:r>
        <w:r w:rsidR="000A0A84" w:rsidRPr="007F6339" w:rsidDel="00E51467">
          <w:rPr>
            <w:rFonts w:ascii="Georgia" w:hAnsi="Georgia" w:cs="Times New Roman"/>
            <w:sz w:val="28"/>
            <w:szCs w:val="28"/>
            <w:lang w:val="fr-FR"/>
          </w:rPr>
          <w:delText>.</w:delText>
        </w:r>
        <w:r w:rsidR="000A0A84" w:rsidRPr="007F6339" w:rsidDel="00E51467">
          <w:rPr>
            <w:rFonts w:ascii="Georgia" w:hAnsi="Georgia"/>
            <w:lang w:val="fr-FR"/>
          </w:rPr>
          <w:delText xml:space="preserve"> </w:delText>
        </w:r>
      </w:del>
    </w:p>
    <w:p w:rsidR="00D50E77" w:rsidRPr="007F6339" w:rsidRDefault="00D50E77" w:rsidP="003D0218">
      <w:pPr>
        <w:pStyle w:val="Paragraphedeliste"/>
        <w:ind w:firstLine="720"/>
        <w:jc w:val="both"/>
        <w:rPr>
          <w:rFonts w:ascii="Georgia" w:hAnsi="Georgia"/>
          <w:lang w:val="fr-FR"/>
        </w:rPr>
      </w:pPr>
    </w:p>
    <w:p w:rsidR="00C54B34" w:rsidRPr="007F6339" w:rsidRDefault="00F03B3C" w:rsidP="00ED03C4">
      <w:pPr>
        <w:pStyle w:val="Paragraphedeliste"/>
        <w:jc w:val="both"/>
        <w:rPr>
          <w:rFonts w:ascii="Georgia" w:hAnsi="Georgia" w:cs="Times New Roman"/>
          <w:i/>
          <w:sz w:val="28"/>
          <w:szCs w:val="28"/>
          <w:lang w:val="fr-FR"/>
        </w:rPr>
      </w:pPr>
      <w:r w:rsidRPr="007F6339">
        <w:rPr>
          <w:rFonts w:ascii="Georgia" w:hAnsi="Georgia" w:cs="Times New Roman"/>
          <w:b/>
          <w:i/>
          <w:sz w:val="28"/>
          <w:szCs w:val="28"/>
          <w:u w:val="single"/>
          <w:lang w:val="fr-FR"/>
        </w:rPr>
        <w:t>Définition 5</w:t>
      </w:r>
      <w:r w:rsidR="00ED03C4" w:rsidRPr="007F6339">
        <w:rPr>
          <w:rFonts w:ascii="Georgia" w:hAnsi="Georgia" w:cs="Times New Roman"/>
          <w:b/>
          <w:i/>
          <w:sz w:val="28"/>
          <w:szCs w:val="28"/>
          <w:lang w:val="fr-FR"/>
        </w:rPr>
        <w:t xml:space="preserve"> : </w:t>
      </w:r>
      <w:ins w:id="291" w:author="Dominique Longin" w:date="2016-10-12T17:58:00Z">
        <w:r w:rsidR="00E51467" w:rsidRPr="00E51467">
          <w:rPr>
            <w:rFonts w:ascii="Georgia" w:hAnsi="Georgia" w:cs="Times New Roman"/>
            <w:i/>
            <w:sz w:val="28"/>
            <w:szCs w:val="28"/>
            <w:lang w:val="fr-FR"/>
            <w:rPrChange w:id="292" w:author="Dominique Longin" w:date="2016-10-12T17:59:00Z">
              <w:rPr>
                <w:rFonts w:ascii="Georgia" w:hAnsi="Georgia" w:cs="Times New Roman"/>
                <w:b/>
                <w:i/>
                <w:sz w:val="28"/>
                <w:szCs w:val="28"/>
                <w:lang w:val="fr-FR"/>
              </w:rPr>
            </w:rPrChange>
          </w:rPr>
          <w:t xml:space="preserve">On définit l’opinion </w:t>
        </w:r>
      </w:ins>
      <m:oMath>
        <m:sSub>
          <m:sSubPr>
            <m:ctrlPr>
              <w:ins w:id="293" w:author="Dominique Longin" w:date="2016-10-12T17:59:00Z">
                <w:rPr>
                  <w:rFonts w:ascii="Cambria Math" w:hAnsi="Cambria Math" w:cs="Times New Roman"/>
                  <w:i/>
                  <w:sz w:val="28"/>
                  <w:szCs w:val="28"/>
                  <w:lang w:val="fr-FR"/>
                </w:rPr>
              </w:ins>
            </m:ctrlPr>
          </m:sSubPr>
          <m:e>
            <m:r>
              <w:ins w:id="294" w:author="Dominique Longin" w:date="2016-10-12T17:59:00Z">
                <w:rPr>
                  <w:rFonts w:ascii="Cambria Math" w:hAnsi="Cambria Math" w:cs="Times New Roman"/>
                  <w:sz w:val="28"/>
                  <w:szCs w:val="28"/>
                  <w:lang w:val="fr-FR"/>
                </w:rPr>
                <m:t>o</m:t>
              </w:ins>
            </m:r>
          </m:e>
          <m:sub>
            <m:r>
              <w:ins w:id="295" w:author="Dominique Longin" w:date="2016-10-12T17:59:00Z">
                <w:rPr>
                  <w:rFonts w:ascii="Cambria Math" w:hAnsi="Cambria Math" w:cs="Times New Roman"/>
                  <w:sz w:val="28"/>
                  <w:szCs w:val="28"/>
                  <w:lang w:val="fr-FR"/>
                </w:rPr>
                <m:t>i</m:t>
              </w:ins>
            </m:r>
          </m:sub>
        </m:sSub>
        <m:r>
          <w:ins w:id="296" w:author="Dominique Longin" w:date="2016-10-12T17:59:00Z">
            <w:rPr>
              <w:rFonts w:ascii="Cambria Math" w:hAnsi="Cambria Math" w:cs="Times New Roman"/>
              <w:sz w:val="28"/>
              <w:szCs w:val="28"/>
              <w:lang w:val="fr-FR"/>
            </w:rPr>
            <m:t>(t)</m:t>
          </w:ins>
        </m:r>
      </m:oMath>
      <w:ins w:id="297" w:author="Dominique Longin" w:date="2016-10-12T17:59:00Z">
        <w:r w:rsidR="00E51467">
          <w:rPr>
            <w:rFonts w:ascii="Georgia" w:eastAsiaTheme="minorEastAsia" w:hAnsi="Georgia" w:cs="Times New Roman"/>
            <w:i/>
            <w:sz w:val="28"/>
            <w:szCs w:val="28"/>
            <w:lang w:val="fr-FR"/>
          </w:rPr>
          <w:t xml:space="preserve"> </w:t>
        </w:r>
      </w:ins>
      <w:ins w:id="298" w:author="Dominique Longin" w:date="2016-10-12T17:58:00Z">
        <w:r w:rsidR="00E51467" w:rsidRPr="00E51467">
          <w:rPr>
            <w:rFonts w:ascii="Georgia" w:hAnsi="Georgia" w:cs="Times New Roman"/>
            <w:i/>
            <w:sz w:val="28"/>
            <w:szCs w:val="28"/>
            <w:lang w:val="fr-FR"/>
            <w:rPrChange w:id="299" w:author="Dominique Longin" w:date="2016-10-12T17:59:00Z">
              <w:rPr>
                <w:rFonts w:ascii="Georgia" w:hAnsi="Georgia" w:cs="Times New Roman"/>
                <w:b/>
                <w:i/>
                <w:sz w:val="28"/>
                <w:szCs w:val="28"/>
                <w:lang w:val="fr-FR"/>
              </w:rPr>
            </w:rPrChange>
          </w:rPr>
          <w:t xml:space="preserve">de l’agent i à l’instant t </w:t>
        </w:r>
      </w:ins>
      <w:r w:rsidR="00196F30" w:rsidRPr="00D05D6C">
        <w:rPr>
          <w:rFonts w:ascii="Georgia" w:hAnsi="Georgia" w:cs="Times New Roman"/>
          <w:i/>
          <w:sz w:val="28"/>
          <w:szCs w:val="28"/>
          <w:lang w:val="fr-FR"/>
        </w:rPr>
        <w:t xml:space="preserve"> </w:t>
      </w:r>
      <w:ins w:id="300" w:author="Dominique Longin" w:date="2016-10-12T17:59:00Z">
        <w:r w:rsidR="00E51467">
          <w:rPr>
            <w:rFonts w:ascii="Georgia" w:hAnsi="Georgia" w:cs="Times New Roman"/>
            <w:i/>
            <w:sz w:val="28"/>
            <w:szCs w:val="28"/>
            <w:lang w:val="fr-FR"/>
          </w:rPr>
          <w:t xml:space="preserve">comme un nombre réel appartenant à [0,1]. </w:t>
        </w:r>
      </w:ins>
      <w:del w:id="301" w:author="Dominique Longin" w:date="2016-10-12T18:00:00Z">
        <w:r w:rsidR="00196F30" w:rsidRPr="007F6339" w:rsidDel="00E51467">
          <w:rPr>
            <w:rFonts w:ascii="Georgia" w:hAnsi="Georgia" w:cs="Times New Roman"/>
            <w:i/>
            <w:sz w:val="28"/>
            <w:szCs w:val="28"/>
            <w:lang w:val="fr-FR"/>
          </w:rPr>
          <w:delText xml:space="preserve">Nous va utiliser un nombre réel pour représenter l’opinion d’un utilisateur. L'opinion d’un utilisateur i à l'instant t est nommé </w:delText>
        </w:r>
        <w:r w:rsidR="0021253E" w:rsidRPr="007F6339" w:rsidDel="00E51467">
          <w:rPr>
            <w:rFonts w:ascii="Georgia" w:hAnsi="Georgia" w:cs="Times New Roman"/>
            <w:i/>
            <w:sz w:val="28"/>
            <w:szCs w:val="28"/>
            <w:lang w:val="fr-FR"/>
          </w:rPr>
          <w:delText>o</w:delText>
        </w:r>
        <w:r w:rsidR="0021253E" w:rsidRPr="007F6339" w:rsidDel="00E51467">
          <w:rPr>
            <w:rFonts w:ascii="Georgia" w:hAnsi="Georgia" w:cs="Times New Roman"/>
            <w:i/>
            <w:sz w:val="28"/>
            <w:szCs w:val="28"/>
            <w:vertAlign w:val="subscript"/>
            <w:lang w:val="fr-FR"/>
          </w:rPr>
          <w:delText>i</w:delText>
        </w:r>
        <w:r w:rsidR="0021253E" w:rsidRPr="007F6339" w:rsidDel="00E51467">
          <w:rPr>
            <w:rFonts w:ascii="Georgia" w:hAnsi="Georgia" w:cs="Times New Roman"/>
            <w:i/>
            <w:sz w:val="28"/>
            <w:szCs w:val="28"/>
            <w:lang w:val="fr-FR"/>
          </w:rPr>
          <w:delText xml:space="preserve">(t). </w:delText>
        </w:r>
      </w:del>
      <w:r w:rsidR="0021253E" w:rsidRPr="007F6339">
        <w:rPr>
          <w:rFonts w:ascii="Georgia" w:hAnsi="Georgia" w:cs="Times New Roman"/>
          <w:i/>
          <w:sz w:val="28"/>
          <w:szCs w:val="28"/>
          <w:lang w:val="fr-FR"/>
        </w:rPr>
        <w:t xml:space="preserve">Alors, </w:t>
      </w:r>
      <m:oMath>
        <m:r>
          <w:ins w:id="302" w:author="Dominique Longin" w:date="2016-10-12T18:00:00Z">
            <w:rPr>
              <w:rFonts w:ascii="Cambria Math" w:hAnsi="Cambria Math" w:cs="Times New Roman"/>
              <w:sz w:val="28"/>
              <w:szCs w:val="28"/>
              <w:lang w:val="fr-FR"/>
            </w:rPr>
            <m:t>o</m:t>
          </w:ins>
        </m:r>
        <m:d>
          <m:dPr>
            <m:ctrlPr>
              <w:ins w:id="303" w:author="Dominique Longin" w:date="2016-10-12T18:00:00Z">
                <w:rPr>
                  <w:rFonts w:ascii="Cambria Math" w:hAnsi="Cambria Math" w:cs="Times New Roman"/>
                  <w:i/>
                  <w:sz w:val="28"/>
                  <w:szCs w:val="28"/>
                  <w:lang w:val="fr-FR"/>
                </w:rPr>
              </w:ins>
            </m:ctrlPr>
          </m:dPr>
          <m:e>
            <m:r>
              <w:ins w:id="304" w:author="Dominique Longin" w:date="2016-10-12T18:00:00Z">
                <w:rPr>
                  <w:rFonts w:ascii="Cambria Math" w:hAnsi="Cambria Math" w:cs="Times New Roman"/>
                  <w:sz w:val="28"/>
                  <w:szCs w:val="28"/>
                  <w:lang w:val="fr-FR"/>
                </w:rPr>
                <m:t>t</m:t>
              </w:ins>
            </m:r>
          </m:e>
        </m:d>
        <m:r>
          <w:ins w:id="305" w:author="Dominique Longin" w:date="2016-10-12T18:00:00Z">
            <w:rPr>
              <w:rFonts w:ascii="Cambria Math" w:hAnsi="Cambria Math" w:cs="Times New Roman"/>
              <w:sz w:val="28"/>
              <w:szCs w:val="28"/>
              <w:lang w:val="fr-FR"/>
            </w:rPr>
            <m:t>={</m:t>
          </w:ins>
        </m:r>
        <m:sSub>
          <m:sSubPr>
            <m:ctrlPr>
              <w:ins w:id="306" w:author="Dominique Longin" w:date="2016-10-12T18:00:00Z">
                <w:rPr>
                  <w:rFonts w:ascii="Cambria Math" w:hAnsi="Cambria Math" w:cs="Times New Roman"/>
                  <w:i/>
                  <w:sz w:val="28"/>
                  <w:szCs w:val="28"/>
                  <w:lang w:val="fr-FR"/>
                </w:rPr>
              </w:ins>
            </m:ctrlPr>
          </m:sSubPr>
          <m:e>
            <m:r>
              <w:ins w:id="307" w:author="Dominique Longin" w:date="2016-10-12T18:00:00Z">
                <w:rPr>
                  <w:rFonts w:ascii="Cambria Math" w:hAnsi="Cambria Math" w:cs="Times New Roman"/>
                  <w:sz w:val="28"/>
                  <w:szCs w:val="28"/>
                  <w:lang w:val="fr-FR"/>
                </w:rPr>
                <m:t>o</m:t>
              </w:ins>
            </m:r>
          </m:e>
          <m:sub>
            <m:r>
              <w:ins w:id="308" w:author="Dominique Longin" w:date="2016-10-12T18:00:00Z">
                <w:rPr>
                  <w:rFonts w:ascii="Cambria Math" w:hAnsi="Cambria Math" w:cs="Times New Roman"/>
                  <w:sz w:val="28"/>
                  <w:szCs w:val="28"/>
                  <w:lang w:val="fr-FR"/>
                </w:rPr>
                <m:t>i</m:t>
              </w:ins>
            </m:r>
          </m:sub>
        </m:sSub>
        <m:d>
          <m:dPr>
            <m:ctrlPr>
              <w:ins w:id="309" w:author="Dominique Longin" w:date="2016-10-12T18:00:00Z">
                <w:rPr>
                  <w:rFonts w:ascii="Cambria Math" w:hAnsi="Cambria Math" w:cs="Times New Roman"/>
                  <w:i/>
                  <w:sz w:val="28"/>
                  <w:szCs w:val="28"/>
                  <w:lang w:val="fr-FR"/>
                </w:rPr>
              </w:ins>
            </m:ctrlPr>
          </m:dPr>
          <m:e>
            <m:r>
              <w:ins w:id="310" w:author="Dominique Longin" w:date="2016-10-12T18:00:00Z">
                <w:rPr>
                  <w:rFonts w:ascii="Cambria Math" w:hAnsi="Cambria Math" w:cs="Times New Roman"/>
                  <w:sz w:val="28"/>
                  <w:szCs w:val="28"/>
                  <w:lang w:val="fr-FR"/>
                </w:rPr>
                <m:t>t</m:t>
              </w:ins>
            </m:r>
          </m:e>
        </m:d>
        <m:r>
          <w:ins w:id="311" w:author="Dominique Longin" w:date="2016-10-12T18:00:00Z">
            <w:rPr>
              <w:rFonts w:ascii="Cambria Math" w:hAnsi="Cambria Math" w:cs="Times New Roman"/>
              <w:sz w:val="28"/>
              <w:szCs w:val="28"/>
              <w:lang w:val="fr-FR"/>
            </w:rPr>
            <m:t>:i∈A}</m:t>
          </w:ins>
        </m:r>
      </m:oMath>
      <w:ins w:id="312" w:author="Dominique Longin" w:date="2016-10-12T18:01:00Z">
        <w:r w:rsidR="00E51467">
          <w:rPr>
            <w:rFonts w:ascii="Georgia" w:eastAsiaTheme="minorEastAsia" w:hAnsi="Georgia" w:cs="Times New Roman"/>
            <w:i/>
            <w:sz w:val="28"/>
            <w:szCs w:val="28"/>
            <w:lang w:val="fr-FR"/>
          </w:rPr>
          <w:t xml:space="preserve"> est appelé </w:t>
        </w:r>
      </w:ins>
      <w:del w:id="313" w:author="Dominique Longin" w:date="2016-10-12T18:01:00Z">
        <w:r w:rsidR="0021253E" w:rsidRPr="007F6339" w:rsidDel="00E51467">
          <w:rPr>
            <w:rFonts w:ascii="Georgia" w:hAnsi="Georgia" w:cs="Times New Roman"/>
            <w:i/>
            <w:sz w:val="28"/>
            <w:szCs w:val="28"/>
            <w:lang w:val="fr-FR"/>
          </w:rPr>
          <w:delText>o(t) = {o</w:delText>
        </w:r>
        <w:r w:rsidR="0021253E" w:rsidRPr="007F6339" w:rsidDel="00E51467">
          <w:rPr>
            <w:rFonts w:ascii="Georgia" w:hAnsi="Georgia" w:cs="Times New Roman"/>
            <w:i/>
            <w:sz w:val="28"/>
            <w:szCs w:val="28"/>
            <w:vertAlign w:val="subscript"/>
            <w:lang w:val="fr-FR"/>
          </w:rPr>
          <w:delText>i</w:delText>
        </w:r>
        <w:r w:rsidR="0021253E" w:rsidRPr="007F6339" w:rsidDel="00E51467">
          <w:rPr>
            <w:rFonts w:ascii="Georgia" w:hAnsi="Georgia" w:cs="Times New Roman"/>
            <w:i/>
            <w:sz w:val="28"/>
            <w:szCs w:val="28"/>
            <w:lang w:val="fr-FR"/>
          </w:rPr>
          <w:delText>(t)</w:delText>
        </w:r>
      </w:del>
      <w:del w:id="314" w:author="Dominique Longin" w:date="2016-10-12T18:00:00Z">
        <w:r w:rsidR="0021253E" w:rsidRPr="007F6339" w:rsidDel="00E51467">
          <w:rPr>
            <w:rFonts w:ascii="Georgia" w:hAnsi="Georgia" w:cs="Times New Roman"/>
            <w:i/>
            <w:sz w:val="28"/>
            <w:szCs w:val="28"/>
            <w:lang w:val="fr-FR"/>
          </w:rPr>
          <w:delText xml:space="preserve"> |</w:delText>
        </w:r>
      </w:del>
      <w:del w:id="315" w:author="Dominique Longin" w:date="2016-10-12T18:01:00Z">
        <w:r w:rsidR="0021253E" w:rsidRPr="007F6339" w:rsidDel="00E51467">
          <w:rPr>
            <w:rFonts w:ascii="Georgia" w:hAnsi="Georgia" w:cs="Times New Roman"/>
            <w:i/>
            <w:sz w:val="28"/>
            <w:szCs w:val="28"/>
            <w:lang w:val="fr-FR"/>
          </w:rPr>
          <w:delText xml:space="preserve"> 1 ≤ i ≤ n</w:delText>
        </w:r>
      </w:del>
      <w:del w:id="316" w:author="Dominique Longin" w:date="2016-10-12T18:00:00Z">
        <w:r w:rsidR="0021253E" w:rsidRPr="007F6339" w:rsidDel="00E51467">
          <w:rPr>
            <w:rFonts w:ascii="Georgia" w:hAnsi="Georgia" w:cs="Times New Roman"/>
            <w:i/>
            <w:sz w:val="28"/>
            <w:szCs w:val="28"/>
            <w:lang w:val="fr-FR"/>
          </w:rPr>
          <w:delText xml:space="preserve"> </w:delText>
        </w:r>
      </w:del>
      <w:del w:id="317" w:author="Dominique Longin" w:date="2016-10-12T18:01:00Z">
        <w:r w:rsidR="0021253E" w:rsidRPr="007F6339" w:rsidDel="00E51467">
          <w:rPr>
            <w:rFonts w:ascii="Georgia" w:hAnsi="Georgia" w:cs="Times New Roman"/>
            <w:i/>
            <w:sz w:val="28"/>
            <w:szCs w:val="28"/>
            <w:lang w:val="fr-FR"/>
          </w:rPr>
          <w:delText xml:space="preserve">} est l’ensemble des opinion de n utilisateur à l’instant t (on le nomme le </w:delText>
        </w:r>
      </w:del>
      <w:ins w:id="318" w:author="Dominique Longin" w:date="2016-10-12T18:01:00Z">
        <w:r w:rsidR="00E51467">
          <w:rPr>
            <w:rFonts w:ascii="Georgia" w:hAnsi="Georgia" w:cs="Times New Roman"/>
            <w:i/>
            <w:sz w:val="28"/>
            <w:szCs w:val="28"/>
            <w:lang w:val="fr-FR"/>
          </w:rPr>
          <w:t>« </w:t>
        </w:r>
      </w:ins>
      <w:r w:rsidR="0021253E" w:rsidRPr="007F6339">
        <w:rPr>
          <w:rFonts w:ascii="Georgia" w:hAnsi="Georgia" w:cs="Times New Roman"/>
          <w:i/>
          <w:sz w:val="28"/>
          <w:szCs w:val="28"/>
          <w:lang w:val="fr-FR"/>
        </w:rPr>
        <w:t>profil d'opinion à l'instant t</w:t>
      </w:r>
      <w:ins w:id="319" w:author="Dominique Longin" w:date="2016-10-12T18:01:00Z">
        <w:r w:rsidR="00E51467">
          <w:rPr>
            <w:rFonts w:ascii="Georgia" w:hAnsi="Georgia" w:cs="Times New Roman"/>
            <w:i/>
            <w:sz w:val="28"/>
            <w:szCs w:val="28"/>
            <w:lang w:val="fr-FR"/>
          </w:rPr>
          <w:t> »</w:t>
        </w:r>
      </w:ins>
      <w:del w:id="320" w:author="Dominique Longin" w:date="2016-10-12T18:01:00Z">
        <w:r w:rsidR="0021253E" w:rsidRPr="007F6339" w:rsidDel="00E51467">
          <w:rPr>
            <w:rFonts w:ascii="Georgia" w:hAnsi="Georgia" w:cs="Times New Roman"/>
            <w:i/>
            <w:sz w:val="28"/>
            <w:szCs w:val="28"/>
            <w:lang w:val="fr-FR"/>
          </w:rPr>
          <w:delText>)</w:delText>
        </w:r>
      </w:del>
      <w:r w:rsidR="0021253E" w:rsidRPr="007F6339">
        <w:rPr>
          <w:rFonts w:ascii="Georgia" w:hAnsi="Georgia" w:cs="Times New Roman"/>
          <w:i/>
          <w:sz w:val="28"/>
          <w:szCs w:val="28"/>
          <w:lang w:val="fr-FR"/>
        </w:rPr>
        <w:t>.</w:t>
      </w:r>
    </w:p>
    <w:p w:rsidR="00D50E77" w:rsidRPr="007F6339" w:rsidRDefault="00D50E77" w:rsidP="00ED03C4">
      <w:pPr>
        <w:pStyle w:val="Paragraphedeliste"/>
        <w:jc w:val="both"/>
        <w:rPr>
          <w:rFonts w:ascii="Georgia" w:hAnsi="Georgia" w:cs="Times New Roman"/>
          <w:i/>
          <w:sz w:val="28"/>
          <w:szCs w:val="28"/>
          <w:lang w:val="fr-FR"/>
        </w:rPr>
      </w:pPr>
    </w:p>
    <w:p w:rsidR="00E51467" w:rsidRDefault="008370C6" w:rsidP="003D0218">
      <w:pPr>
        <w:pStyle w:val="Paragraphedeliste"/>
        <w:ind w:firstLine="720"/>
        <w:jc w:val="both"/>
        <w:rPr>
          <w:ins w:id="321" w:author="Dominique Longin" w:date="2016-10-12T18:02:00Z"/>
          <w:rFonts w:ascii="Georgia" w:hAnsi="Georgia" w:cs="Times New Roman"/>
          <w:sz w:val="28"/>
          <w:szCs w:val="28"/>
          <w:lang w:val="fr-FR"/>
        </w:rPr>
      </w:pPr>
      <w:r w:rsidRPr="007F6339">
        <w:rPr>
          <w:rFonts w:ascii="Georgia" w:hAnsi="Georgia" w:cs="Times New Roman"/>
          <w:sz w:val="28"/>
          <w:szCs w:val="28"/>
          <w:lang w:val="fr-FR"/>
        </w:rPr>
        <w:t xml:space="preserve">Il est essentiel de noter </w:t>
      </w:r>
      <w:del w:id="322" w:author="Dominique Longin" w:date="2016-10-12T18:02:00Z">
        <w:r w:rsidRPr="007F6339" w:rsidDel="00E51467">
          <w:rPr>
            <w:rFonts w:ascii="Georgia" w:hAnsi="Georgia" w:cs="Times New Roman"/>
            <w:sz w:val="28"/>
            <w:szCs w:val="28"/>
            <w:lang w:val="fr-FR"/>
          </w:rPr>
          <w:delText xml:space="preserve">que </w:delText>
        </w:r>
      </w:del>
      <w:ins w:id="323" w:author="Dominique Longin" w:date="2016-10-12T18:02:00Z">
        <w:r w:rsidR="00E51467" w:rsidRPr="007F6339">
          <w:rPr>
            <w:rFonts w:ascii="Georgia" w:hAnsi="Georgia" w:cs="Times New Roman"/>
            <w:sz w:val="28"/>
            <w:szCs w:val="28"/>
            <w:lang w:val="fr-FR"/>
          </w:rPr>
          <w:t>qu</w:t>
        </w:r>
        <w:r w:rsidR="00E51467">
          <w:rPr>
            <w:rFonts w:ascii="Georgia" w:hAnsi="Georgia" w:cs="Times New Roman"/>
            <w:sz w:val="28"/>
            <w:szCs w:val="28"/>
            <w:lang w:val="fr-FR"/>
          </w:rPr>
          <w:t>’</w:t>
        </w:r>
      </w:ins>
      <w:r w:rsidRPr="007F6339">
        <w:rPr>
          <w:rFonts w:ascii="Georgia" w:hAnsi="Georgia" w:cs="Times New Roman"/>
          <w:sz w:val="28"/>
          <w:szCs w:val="28"/>
          <w:lang w:val="fr-FR"/>
        </w:rPr>
        <w:t xml:space="preserve">à l’instant </w:t>
      </w:r>
      <w:r w:rsidRPr="007F6339">
        <w:rPr>
          <w:rFonts w:ascii="Georgia" w:hAnsi="Georgia" w:cs="Times New Roman"/>
          <w:i/>
          <w:sz w:val="28"/>
          <w:szCs w:val="28"/>
          <w:lang w:val="fr-FR"/>
        </w:rPr>
        <w:t xml:space="preserve">t, </w:t>
      </w:r>
      <w:del w:id="324" w:author="Dominique Longin" w:date="2016-10-12T18:02:00Z">
        <w:r w:rsidRPr="007F6339" w:rsidDel="00E51467">
          <w:rPr>
            <w:rFonts w:ascii="Georgia" w:hAnsi="Georgia" w:cs="Times New Roman"/>
            <w:sz w:val="28"/>
            <w:szCs w:val="28"/>
            <w:lang w:val="fr-FR"/>
          </w:rPr>
          <w:delText xml:space="preserve">l’utilisateur </w:delText>
        </w:r>
      </w:del>
      <w:ins w:id="325" w:author="Dominique Longin" w:date="2016-10-12T18:02:00Z">
        <w:r w:rsidR="00E51467">
          <w:rPr>
            <w:rFonts w:ascii="Georgia" w:hAnsi="Georgia" w:cs="Times New Roman"/>
            <w:sz w:val="28"/>
            <w:szCs w:val="28"/>
            <w:lang w:val="fr-FR"/>
          </w:rPr>
          <w:t>un agent</w:t>
        </w:r>
        <w:r w:rsidR="00E51467" w:rsidRPr="007F6339">
          <w:rPr>
            <w:rFonts w:ascii="Georgia" w:hAnsi="Georgia" w:cs="Times New Roman"/>
            <w:sz w:val="28"/>
            <w:szCs w:val="28"/>
            <w:lang w:val="fr-FR"/>
          </w:rPr>
          <w:t xml:space="preserve"> </w:t>
        </w:r>
      </w:ins>
      <w:r w:rsidRPr="007F6339">
        <w:rPr>
          <w:rFonts w:ascii="Georgia" w:hAnsi="Georgia" w:cs="Times New Roman"/>
          <w:i/>
          <w:sz w:val="28"/>
          <w:szCs w:val="28"/>
          <w:lang w:val="fr-FR"/>
        </w:rPr>
        <w:t>i</w:t>
      </w:r>
      <w:r w:rsidRPr="007F6339">
        <w:rPr>
          <w:rFonts w:ascii="Georgia" w:hAnsi="Georgia" w:cs="Times New Roman"/>
          <w:sz w:val="28"/>
          <w:szCs w:val="28"/>
          <w:lang w:val="fr-FR"/>
        </w:rPr>
        <w:t xml:space="preserve"> va changer son opinion </w:t>
      </w:r>
      <w:ins w:id="326" w:author="Dominique Longin" w:date="2016-10-12T18:02:00Z">
        <w:r w:rsidR="00E51467">
          <w:rPr>
            <w:rFonts w:ascii="Georgia" w:hAnsi="Georgia" w:cs="Times New Roman"/>
            <w:sz w:val="28"/>
            <w:szCs w:val="28"/>
            <w:lang w:val="fr-FR"/>
          </w:rPr>
          <w:t>(</w:t>
        </w:r>
      </w:ins>
      <w:r w:rsidRPr="007F6339">
        <w:rPr>
          <w:rFonts w:ascii="Georgia" w:hAnsi="Georgia" w:cs="Times New Roman"/>
          <w:sz w:val="28"/>
          <w:szCs w:val="28"/>
          <w:lang w:val="fr-FR"/>
        </w:rPr>
        <w:t>ou non</w:t>
      </w:r>
      <w:ins w:id="327" w:author="Dominique Longin" w:date="2016-10-12T18:02:00Z">
        <w:r w:rsidR="00E51467">
          <w:rPr>
            <w:rFonts w:ascii="Georgia" w:hAnsi="Georgia" w:cs="Times New Roman"/>
            <w:sz w:val="28"/>
            <w:szCs w:val="28"/>
            <w:lang w:val="fr-FR"/>
          </w:rPr>
          <w:t xml:space="preserve">) en fonction de deux types de facteurs : les </w:t>
        </w:r>
        <w:r w:rsidR="00E51467" w:rsidRPr="00E51467">
          <w:rPr>
            <w:rFonts w:ascii="Georgia" w:hAnsi="Georgia" w:cs="Times New Roman"/>
            <w:i/>
            <w:sz w:val="28"/>
            <w:szCs w:val="28"/>
            <w:lang w:val="fr-FR"/>
            <w:rPrChange w:id="328" w:author="Dominique Longin" w:date="2016-10-12T18:02:00Z">
              <w:rPr>
                <w:rFonts w:ascii="Georgia" w:hAnsi="Georgia" w:cs="Times New Roman"/>
                <w:sz w:val="28"/>
                <w:szCs w:val="28"/>
                <w:lang w:val="fr-FR"/>
              </w:rPr>
            </w:rPrChange>
          </w:rPr>
          <w:t>facteurs internes</w:t>
        </w:r>
        <w:r w:rsidR="00E51467">
          <w:rPr>
            <w:rFonts w:ascii="Georgia" w:hAnsi="Georgia" w:cs="Times New Roman"/>
            <w:sz w:val="28"/>
            <w:szCs w:val="28"/>
            <w:lang w:val="fr-FR"/>
          </w:rPr>
          <w:t xml:space="preserve">, et les </w:t>
        </w:r>
        <w:r w:rsidR="00E51467" w:rsidRPr="00E51467">
          <w:rPr>
            <w:rFonts w:ascii="Georgia" w:hAnsi="Georgia" w:cs="Times New Roman"/>
            <w:i/>
            <w:sz w:val="28"/>
            <w:szCs w:val="28"/>
            <w:lang w:val="fr-FR"/>
            <w:rPrChange w:id="329" w:author="Dominique Longin" w:date="2016-10-12T18:02:00Z">
              <w:rPr>
                <w:rFonts w:ascii="Georgia" w:hAnsi="Georgia" w:cs="Times New Roman"/>
                <w:sz w:val="28"/>
                <w:szCs w:val="28"/>
                <w:lang w:val="fr-FR"/>
              </w:rPr>
            </w:rPrChange>
          </w:rPr>
          <w:t>facteurs externes</w:t>
        </w:r>
        <w:r w:rsidR="00E51467">
          <w:rPr>
            <w:rFonts w:ascii="Georgia" w:hAnsi="Georgia" w:cs="Times New Roman"/>
            <w:sz w:val="28"/>
            <w:szCs w:val="28"/>
            <w:lang w:val="fr-FR"/>
          </w:rPr>
          <w:t xml:space="preserve">. </w:t>
        </w:r>
      </w:ins>
    </w:p>
    <w:p w:rsidR="00E51467" w:rsidRDefault="008370C6" w:rsidP="003D0218">
      <w:pPr>
        <w:pStyle w:val="Paragraphedeliste"/>
        <w:ind w:firstLine="720"/>
        <w:jc w:val="both"/>
        <w:rPr>
          <w:ins w:id="330" w:author="Dominique Longin" w:date="2016-10-12T18:03:00Z"/>
          <w:rFonts w:ascii="Georgia" w:hAnsi="Georgia" w:cs="Times New Roman"/>
          <w:sz w:val="28"/>
          <w:szCs w:val="28"/>
          <w:lang w:val="fr-FR"/>
        </w:rPr>
      </w:pPr>
      <w:del w:id="331" w:author="Dominique Longin" w:date="2016-10-12T18:03:00Z">
        <w:r w:rsidRPr="00E51467" w:rsidDel="00E51467">
          <w:rPr>
            <w:rFonts w:ascii="Georgia" w:hAnsi="Georgia" w:cs="Times New Roman"/>
            <w:b/>
            <w:sz w:val="28"/>
            <w:szCs w:val="28"/>
            <w:lang w:val="fr-FR"/>
            <w:rPrChange w:id="332" w:author="Dominique Longin" w:date="2016-10-12T18:05:00Z">
              <w:rPr>
                <w:rFonts w:ascii="Georgia" w:hAnsi="Georgia" w:cs="Times New Roman"/>
                <w:sz w:val="28"/>
                <w:szCs w:val="28"/>
                <w:lang w:val="fr-FR"/>
              </w:rPr>
            </w:rPrChange>
          </w:rPr>
          <w:delText xml:space="preserve"> cela </w:delText>
        </w:r>
        <w:r w:rsidR="00603EC6" w:rsidRPr="00E51467" w:rsidDel="00E51467">
          <w:rPr>
            <w:rFonts w:ascii="Georgia" w:hAnsi="Georgia" w:cs="Times New Roman"/>
            <w:b/>
            <w:sz w:val="28"/>
            <w:szCs w:val="28"/>
            <w:lang w:val="fr-FR"/>
            <w:rPrChange w:id="333" w:author="Dominique Longin" w:date="2016-10-12T18:05:00Z">
              <w:rPr>
                <w:rFonts w:ascii="Georgia" w:hAnsi="Georgia" w:cs="Times New Roman"/>
                <w:sz w:val="28"/>
                <w:szCs w:val="28"/>
                <w:lang w:val="fr-FR"/>
              </w:rPr>
            </w:rPrChange>
          </w:rPr>
          <w:delText>dé</w:delText>
        </w:r>
        <w:r w:rsidRPr="00E51467" w:rsidDel="00E51467">
          <w:rPr>
            <w:rFonts w:ascii="Georgia" w:hAnsi="Georgia" w:cs="Times New Roman"/>
            <w:b/>
            <w:sz w:val="28"/>
            <w:szCs w:val="28"/>
            <w:lang w:val="fr-FR"/>
            <w:rPrChange w:id="334" w:author="Dominique Longin" w:date="2016-10-12T18:05:00Z">
              <w:rPr>
                <w:rFonts w:ascii="Georgia" w:hAnsi="Georgia" w:cs="Times New Roman"/>
                <w:sz w:val="28"/>
                <w:szCs w:val="28"/>
                <w:lang w:val="fr-FR"/>
              </w:rPr>
            </w:rPrChange>
          </w:rPr>
          <w:delText>pend de</w:delText>
        </w:r>
        <w:r w:rsidR="00603EC6" w:rsidRPr="00E51467" w:rsidDel="00E51467">
          <w:rPr>
            <w:rFonts w:ascii="Georgia" w:hAnsi="Georgia" w:cs="Times New Roman"/>
            <w:b/>
            <w:sz w:val="28"/>
            <w:szCs w:val="28"/>
            <w:lang w:val="fr-FR"/>
            <w:rPrChange w:id="335" w:author="Dominique Longin" w:date="2016-10-12T18:05:00Z">
              <w:rPr>
                <w:rFonts w:ascii="Georgia" w:hAnsi="Georgia" w:cs="Times New Roman"/>
                <w:sz w:val="28"/>
                <w:szCs w:val="28"/>
                <w:lang w:val="fr-FR"/>
              </w:rPr>
            </w:rPrChange>
          </w:rPr>
          <w:delText xml:space="preserve"> quelques facteurs.</w:delText>
        </w:r>
        <w:r w:rsidRPr="00E51467" w:rsidDel="00E51467">
          <w:rPr>
            <w:rFonts w:ascii="Georgia" w:hAnsi="Georgia" w:cs="Times New Roman"/>
            <w:b/>
            <w:sz w:val="28"/>
            <w:szCs w:val="28"/>
            <w:lang w:val="fr-FR"/>
            <w:rPrChange w:id="336" w:author="Dominique Longin" w:date="2016-10-12T18:05:00Z">
              <w:rPr>
                <w:rFonts w:ascii="Georgia" w:hAnsi="Georgia" w:cs="Times New Roman"/>
                <w:sz w:val="28"/>
                <w:szCs w:val="28"/>
                <w:lang w:val="fr-FR"/>
              </w:rPr>
            </w:rPrChange>
          </w:rPr>
          <w:delText xml:space="preserve"> </w:delText>
        </w:r>
        <w:r w:rsidR="00603EC6" w:rsidRPr="00E51467" w:rsidDel="00E51467">
          <w:rPr>
            <w:rFonts w:ascii="Georgia" w:hAnsi="Georgia" w:cs="Times New Roman"/>
            <w:b/>
            <w:sz w:val="28"/>
            <w:szCs w:val="28"/>
            <w:lang w:val="fr-FR"/>
            <w:rPrChange w:id="337" w:author="Dominique Longin" w:date="2016-10-12T18:05:00Z">
              <w:rPr>
                <w:rFonts w:ascii="Georgia" w:hAnsi="Georgia" w:cs="Times New Roman"/>
                <w:sz w:val="28"/>
                <w:szCs w:val="28"/>
                <w:lang w:val="fr-FR"/>
              </w:rPr>
            </w:rPrChange>
          </w:rPr>
          <w:delText>On peut classifie deux types de facteur, c’est des facteurs intérieurs et des facteurs extérieurs. Sur un problème donné,  l</w:delText>
        </w:r>
      </w:del>
      <w:ins w:id="338" w:author="Dominique Longin" w:date="2016-10-12T18:03:00Z">
        <w:r w:rsidR="00E51467" w:rsidRPr="00E51467">
          <w:rPr>
            <w:rFonts w:ascii="Georgia" w:hAnsi="Georgia" w:cs="Times New Roman"/>
            <w:b/>
            <w:sz w:val="28"/>
            <w:szCs w:val="28"/>
            <w:lang w:val="fr-FR"/>
            <w:rPrChange w:id="339" w:author="Dominique Longin" w:date="2016-10-12T18:05:00Z">
              <w:rPr>
                <w:rFonts w:ascii="Georgia" w:hAnsi="Georgia" w:cs="Times New Roman"/>
                <w:sz w:val="28"/>
                <w:szCs w:val="28"/>
                <w:lang w:val="fr-FR"/>
              </w:rPr>
            </w:rPrChange>
          </w:rPr>
          <w:t>L</w:t>
        </w:r>
      </w:ins>
      <w:r w:rsidR="00603EC6" w:rsidRPr="00E51467">
        <w:rPr>
          <w:rFonts w:ascii="Georgia" w:hAnsi="Georgia" w:cs="Times New Roman"/>
          <w:b/>
          <w:sz w:val="28"/>
          <w:szCs w:val="28"/>
          <w:lang w:val="fr-FR"/>
          <w:rPrChange w:id="340" w:author="Dominique Longin" w:date="2016-10-12T18:05:00Z">
            <w:rPr>
              <w:rFonts w:ascii="Georgia" w:hAnsi="Georgia" w:cs="Times New Roman"/>
              <w:sz w:val="28"/>
              <w:szCs w:val="28"/>
              <w:lang w:val="fr-FR"/>
            </w:rPr>
          </w:rPrChange>
        </w:rPr>
        <w:t>es facteurs int</w:t>
      </w:r>
      <w:ins w:id="341" w:author="Dominique Longin" w:date="2016-10-12T18:03:00Z">
        <w:r w:rsidR="00E51467" w:rsidRPr="00E51467">
          <w:rPr>
            <w:rFonts w:ascii="Georgia" w:hAnsi="Georgia" w:cs="Times New Roman"/>
            <w:b/>
            <w:sz w:val="28"/>
            <w:szCs w:val="28"/>
            <w:lang w:val="fr-FR"/>
            <w:rPrChange w:id="342" w:author="Dominique Longin" w:date="2016-10-12T18:05:00Z">
              <w:rPr>
                <w:rFonts w:ascii="Georgia" w:hAnsi="Georgia" w:cs="Times New Roman"/>
                <w:sz w:val="28"/>
                <w:szCs w:val="28"/>
                <w:lang w:val="fr-FR"/>
              </w:rPr>
            </w:rPrChange>
          </w:rPr>
          <w:t>ernes</w:t>
        </w:r>
        <w:r w:rsidR="00E51467">
          <w:rPr>
            <w:rFonts w:ascii="Georgia" w:hAnsi="Georgia" w:cs="Times New Roman"/>
            <w:sz w:val="28"/>
            <w:szCs w:val="28"/>
            <w:lang w:val="fr-FR"/>
          </w:rPr>
          <w:t xml:space="preserve"> sont relatifs aux croyances et aux buts, désirs, normes, </w:t>
        </w:r>
        <w:r w:rsidR="00E51467">
          <w:rPr>
            <w:rFonts w:ascii="Georgia" w:hAnsi="Georgia" w:cs="Times New Roman"/>
            <w:i/>
            <w:sz w:val="28"/>
            <w:szCs w:val="28"/>
            <w:lang w:val="fr-FR"/>
          </w:rPr>
          <w:t xml:space="preserve">etc. </w:t>
        </w:r>
        <w:r w:rsidR="00E51467">
          <w:rPr>
            <w:rFonts w:ascii="Georgia" w:hAnsi="Georgia" w:cs="Times New Roman"/>
            <w:sz w:val="28"/>
            <w:szCs w:val="28"/>
            <w:lang w:val="fr-FR"/>
          </w:rPr>
          <w:t>de l’agent considéré. Dans ce qui suit, on considère que ces facteurs sont synthétisés dans l</w:t>
        </w:r>
      </w:ins>
      <w:ins w:id="343" w:author="Dominique Longin" w:date="2016-10-12T18:04:00Z">
        <w:r w:rsidR="00E51467">
          <w:rPr>
            <w:rFonts w:ascii="Georgia" w:hAnsi="Georgia" w:cs="Times New Roman"/>
            <w:sz w:val="28"/>
            <w:szCs w:val="28"/>
            <w:lang w:val="fr-FR"/>
          </w:rPr>
          <w:t xml:space="preserve">’opinion de l’agent considéré à l’instant </w:t>
        </w:r>
        <w:r w:rsidR="00E51467">
          <w:rPr>
            <w:rFonts w:ascii="Georgia" w:hAnsi="Georgia" w:cs="Times New Roman"/>
            <w:i/>
            <w:sz w:val="28"/>
            <w:szCs w:val="28"/>
            <w:lang w:val="fr-FR"/>
          </w:rPr>
          <w:t>t</w:t>
        </w:r>
        <w:r w:rsidR="00E51467">
          <w:rPr>
            <w:rFonts w:ascii="Georgia" w:hAnsi="Georgia" w:cs="Times New Roman"/>
            <w:sz w:val="28"/>
            <w:szCs w:val="28"/>
            <w:lang w:val="fr-FR"/>
          </w:rPr>
          <w:t xml:space="preserve">=0 puisque c’est le seul instant où il n’a pas encore été influencé par les (opinions des) autres. Pour l’agent </w:t>
        </w:r>
        <w:r w:rsidR="00E51467">
          <w:rPr>
            <w:rFonts w:ascii="Georgia" w:hAnsi="Georgia" w:cs="Times New Roman"/>
            <w:i/>
            <w:sz w:val="28"/>
            <w:szCs w:val="28"/>
            <w:lang w:val="fr-FR"/>
          </w:rPr>
          <w:t>i</w:t>
        </w:r>
      </w:ins>
      <w:ins w:id="344" w:author="Dominique Longin" w:date="2016-10-12T18:05:00Z">
        <w:r w:rsidR="00E51467">
          <w:rPr>
            <w:rFonts w:ascii="Georgia" w:hAnsi="Georgia" w:cs="Times New Roman"/>
            <w:sz w:val="28"/>
            <w:szCs w:val="28"/>
            <w:lang w:val="fr-FR"/>
          </w:rPr>
          <w:t xml:space="preserve">, les facteurs internes sont donc représentés </w:t>
        </w:r>
        <w:proofErr w:type="gramStart"/>
        <w:r w:rsidR="00E51467">
          <w:rPr>
            <w:rFonts w:ascii="Georgia" w:hAnsi="Georgia" w:cs="Times New Roman"/>
            <w:sz w:val="28"/>
            <w:szCs w:val="28"/>
            <w:lang w:val="fr-FR"/>
          </w:rPr>
          <w:t xml:space="preserve">par </w:t>
        </w:r>
        <w:proofErr w:type="gramEnd"/>
        <m:oMath>
          <m:sSub>
            <m:sSubPr>
              <m:ctrlPr>
                <w:rPr>
                  <w:rFonts w:ascii="Cambria Math" w:hAnsi="Cambria Math" w:cs="Times New Roman"/>
                  <w:i/>
                  <w:sz w:val="28"/>
                  <w:szCs w:val="28"/>
                  <w:lang w:val="fr-FR"/>
                </w:rPr>
              </m:ctrlPr>
            </m:sSubPr>
            <m:e>
              <m:r>
                <w:rPr>
                  <w:rFonts w:ascii="Cambria Math" w:hAnsi="Cambria Math" w:cs="Times New Roman"/>
                  <w:sz w:val="28"/>
                  <w:szCs w:val="28"/>
                  <w:lang w:val="fr-FR"/>
                </w:rPr>
                <m:t>o</m:t>
              </m:r>
            </m:e>
            <m:sub>
              <m:r>
                <w:rPr>
                  <w:rFonts w:ascii="Cambria Math" w:hAnsi="Cambria Math" w:cs="Times New Roman"/>
                  <w:sz w:val="28"/>
                  <w:szCs w:val="28"/>
                  <w:lang w:val="fr-FR"/>
                </w:rPr>
                <m:t>i</m:t>
              </m:r>
            </m:sub>
          </m:sSub>
          <m:d>
            <m:dPr>
              <m:ctrlPr>
                <w:rPr>
                  <w:rFonts w:ascii="Cambria Math" w:hAnsi="Cambria Math" w:cs="Times New Roman"/>
                  <w:i/>
                  <w:sz w:val="28"/>
                  <w:szCs w:val="28"/>
                  <w:lang w:val="fr-FR"/>
                </w:rPr>
              </m:ctrlPr>
            </m:dPr>
            <m:e>
              <m:r>
                <w:rPr>
                  <w:rFonts w:ascii="Cambria Math" w:hAnsi="Cambria Math" w:cs="Times New Roman"/>
                  <w:sz w:val="28"/>
                  <w:szCs w:val="28"/>
                  <w:lang w:val="fr-FR"/>
                </w:rPr>
                <m:t>0</m:t>
              </m:r>
            </m:e>
          </m:d>
        </m:oMath>
        <w:r w:rsidR="00E51467">
          <w:rPr>
            <w:rFonts w:ascii="Georgia" w:eastAsiaTheme="minorEastAsia" w:hAnsi="Georgia" w:cs="Times New Roman"/>
            <w:sz w:val="28"/>
            <w:szCs w:val="28"/>
            <w:lang w:val="fr-FR"/>
          </w:rPr>
          <w:t>.</w:t>
        </w:r>
      </w:ins>
      <w:ins w:id="345" w:author="Dominique Longin" w:date="2016-10-12T18:03:00Z">
        <w:r w:rsidR="00E51467">
          <w:rPr>
            <w:rFonts w:ascii="Georgia" w:hAnsi="Georgia" w:cs="Times New Roman"/>
            <w:sz w:val="28"/>
            <w:szCs w:val="28"/>
            <w:lang w:val="fr-FR"/>
          </w:rPr>
          <w:t xml:space="preserve"> </w:t>
        </w:r>
      </w:ins>
    </w:p>
    <w:p w:rsidR="00E12D35" w:rsidRPr="003F2650" w:rsidDel="003F2650" w:rsidRDefault="00E51467" w:rsidP="00D05D6C">
      <w:pPr>
        <w:pStyle w:val="Paragraphedeliste"/>
        <w:ind w:firstLine="720"/>
        <w:jc w:val="both"/>
        <w:rPr>
          <w:del w:id="346" w:author="Dominique Longin" w:date="2016-10-12T18:08:00Z"/>
          <w:rFonts w:ascii="Georgia" w:hAnsi="Georgia" w:cs="Times New Roman"/>
          <w:sz w:val="28"/>
          <w:szCs w:val="28"/>
          <w:lang w:val="fr-FR"/>
          <w:rPrChange w:id="347" w:author="Dominique Longin" w:date="2016-10-12T18:10:00Z">
            <w:rPr>
              <w:del w:id="348" w:author="Dominique Longin" w:date="2016-10-12T18:08:00Z"/>
              <w:lang w:val="fr-FR"/>
            </w:rPr>
          </w:rPrChange>
        </w:rPr>
      </w:pPr>
      <w:ins w:id="349" w:author="Dominique Longin" w:date="2016-10-12T18:05:00Z">
        <w:r w:rsidRPr="00E51467">
          <w:rPr>
            <w:rFonts w:ascii="Georgia" w:hAnsi="Georgia" w:cs="Times New Roman"/>
            <w:b/>
            <w:sz w:val="28"/>
            <w:szCs w:val="28"/>
            <w:lang w:val="fr-FR"/>
            <w:rPrChange w:id="350" w:author="Dominique Longin" w:date="2016-10-12T18:05:00Z">
              <w:rPr>
                <w:rFonts w:ascii="Georgia" w:hAnsi="Georgia" w:cs="Times New Roman"/>
                <w:sz w:val="28"/>
                <w:szCs w:val="28"/>
                <w:lang w:val="fr-FR"/>
              </w:rPr>
            </w:rPrChange>
          </w:rPr>
          <w:t>Les facteurs externes</w:t>
        </w:r>
        <w:r>
          <w:rPr>
            <w:rFonts w:ascii="Georgia" w:hAnsi="Georgia" w:cs="Times New Roman"/>
            <w:sz w:val="28"/>
            <w:szCs w:val="28"/>
            <w:lang w:val="fr-FR"/>
          </w:rPr>
          <w:t xml:space="preserve"> sont </w:t>
        </w:r>
      </w:ins>
      <w:ins w:id="351" w:author="Dominique Longin" w:date="2016-10-12T18:06:00Z">
        <w:r>
          <w:rPr>
            <w:rFonts w:ascii="Georgia" w:hAnsi="Georgia" w:cs="Times New Roman"/>
            <w:sz w:val="28"/>
            <w:szCs w:val="28"/>
            <w:lang w:val="fr-FR"/>
          </w:rPr>
          <w:t xml:space="preserve">des facteurs d’influence </w:t>
        </w:r>
      </w:ins>
      <w:ins w:id="352" w:author="Dominique Longin" w:date="2016-10-12T18:05:00Z">
        <w:r>
          <w:rPr>
            <w:rFonts w:ascii="Georgia" w:hAnsi="Georgia" w:cs="Times New Roman"/>
            <w:sz w:val="28"/>
            <w:szCs w:val="28"/>
            <w:lang w:val="fr-FR"/>
          </w:rPr>
          <w:t xml:space="preserve">de deux types : </w:t>
        </w:r>
      </w:ins>
      <w:ins w:id="353" w:author="Dominique Longin" w:date="2016-10-12T18:06:00Z">
        <w:r>
          <w:rPr>
            <w:rFonts w:ascii="Georgia" w:hAnsi="Georgia" w:cs="Times New Roman"/>
            <w:sz w:val="28"/>
            <w:szCs w:val="28"/>
            <w:lang w:val="fr-FR"/>
          </w:rPr>
          <w:t xml:space="preserve">l’influence des agents en qui </w:t>
        </w:r>
        <w:r>
          <w:rPr>
            <w:rFonts w:ascii="Georgia" w:hAnsi="Georgia" w:cs="Times New Roman"/>
            <w:i/>
            <w:sz w:val="28"/>
            <w:szCs w:val="28"/>
            <w:lang w:val="fr-FR"/>
          </w:rPr>
          <w:t>i</w:t>
        </w:r>
        <w:r>
          <w:rPr>
            <w:rFonts w:ascii="Georgia" w:hAnsi="Georgia" w:cs="Times New Roman"/>
            <w:sz w:val="28"/>
            <w:szCs w:val="28"/>
            <w:lang w:val="fr-FR"/>
          </w:rPr>
          <w:t xml:space="preserve"> a confiance d’une part, et l’influence de l’opinion de masse, c’est-à-dire de l</w:t>
        </w:r>
      </w:ins>
      <w:ins w:id="354" w:author="Dominique Longin" w:date="2016-10-12T18:07:00Z">
        <w:r>
          <w:rPr>
            <w:rFonts w:ascii="Georgia" w:hAnsi="Georgia" w:cs="Times New Roman"/>
            <w:sz w:val="28"/>
            <w:szCs w:val="28"/>
            <w:lang w:val="fr-FR"/>
          </w:rPr>
          <w:t>’opinion de l’ensemble des agents susceptibles de l’influencer, qu’il ait ou non confiance en eux. Par exemple, si on est entouré de personnes en qui nous n’avons pas confiance, mais que toutes vont dans une direction, on peut se laisser quand même influencer par elles en se disant que vu leur nombre, elles ont peut-</w:t>
        </w:r>
      </w:ins>
      <w:ins w:id="355" w:author="Dominique Longin" w:date="2016-10-12T18:08:00Z">
        <w:r>
          <w:rPr>
            <w:rFonts w:ascii="Georgia" w:hAnsi="Georgia" w:cs="Times New Roman"/>
            <w:sz w:val="28"/>
            <w:szCs w:val="28"/>
            <w:lang w:val="fr-FR"/>
          </w:rPr>
          <w:t>être raison d’aller dans cette direction.</w:t>
        </w:r>
      </w:ins>
      <w:del w:id="356" w:author="Dominique Longin" w:date="2016-10-12T18:05:00Z">
        <w:r w:rsidR="00603EC6" w:rsidRPr="007F6339" w:rsidDel="00E51467">
          <w:rPr>
            <w:rFonts w:ascii="Georgia" w:hAnsi="Georgia" w:cs="Times New Roman"/>
            <w:sz w:val="28"/>
            <w:szCs w:val="28"/>
            <w:lang w:val="fr-FR"/>
          </w:rPr>
          <w:delText>érieurs comprennent le but et la connaissance</w:delText>
        </w:r>
        <w:r w:rsidR="008370C6" w:rsidRPr="007F6339" w:rsidDel="00E51467">
          <w:rPr>
            <w:rFonts w:ascii="Georgia" w:hAnsi="Georgia" w:cs="Times New Roman"/>
            <w:sz w:val="28"/>
            <w:szCs w:val="28"/>
            <w:lang w:val="fr-FR"/>
          </w:rPr>
          <w:delText xml:space="preserve"> </w:delText>
        </w:r>
        <w:r w:rsidR="00603EC6" w:rsidRPr="007F6339" w:rsidDel="00E51467">
          <w:rPr>
            <w:rFonts w:ascii="Georgia" w:hAnsi="Georgia" w:cs="Times New Roman"/>
            <w:sz w:val="28"/>
            <w:szCs w:val="28"/>
            <w:lang w:val="fr-FR"/>
          </w:rPr>
          <w:delText>sur le problème.</w:delText>
        </w:r>
        <w:r w:rsidR="008370C6" w:rsidRPr="007F6339" w:rsidDel="00E51467">
          <w:rPr>
            <w:rFonts w:ascii="Georgia" w:hAnsi="Georgia" w:cs="Times New Roman"/>
            <w:sz w:val="28"/>
            <w:szCs w:val="28"/>
            <w:lang w:val="fr-FR"/>
          </w:rPr>
          <w:delText xml:space="preserve"> </w:delText>
        </w:r>
        <w:r w:rsidR="00ED03C4" w:rsidRPr="007F6339" w:rsidDel="00E51467">
          <w:rPr>
            <w:rFonts w:ascii="Georgia" w:hAnsi="Georgia" w:cs="Times New Roman"/>
            <w:sz w:val="28"/>
            <w:szCs w:val="28"/>
            <w:lang w:val="fr-FR"/>
          </w:rPr>
          <w:delText>Pour ces facteurs, on peut prendre l’opinion initiale (</w:delText>
        </w:r>
        <w:r w:rsidR="00ED03C4" w:rsidRPr="007F6339" w:rsidDel="00E51467">
          <w:rPr>
            <w:rFonts w:ascii="Georgia" w:hAnsi="Georgia" w:cs="Times New Roman"/>
            <w:i/>
            <w:sz w:val="28"/>
            <w:szCs w:val="28"/>
            <w:lang w:val="fr-FR"/>
          </w:rPr>
          <w:delText>o</w:delText>
        </w:r>
        <w:r w:rsidR="00ED03C4" w:rsidRPr="007F6339" w:rsidDel="00E51467">
          <w:rPr>
            <w:rFonts w:ascii="Georgia" w:hAnsi="Georgia" w:cs="Times New Roman"/>
            <w:i/>
            <w:sz w:val="28"/>
            <w:szCs w:val="28"/>
            <w:vertAlign w:val="subscript"/>
            <w:lang w:val="fr-FR"/>
          </w:rPr>
          <w:delText>i</w:delText>
        </w:r>
        <w:r w:rsidR="00ED03C4" w:rsidRPr="007F6339" w:rsidDel="00E51467">
          <w:rPr>
            <w:rFonts w:ascii="Georgia" w:hAnsi="Georgia" w:cs="Times New Roman"/>
            <w:i/>
            <w:sz w:val="28"/>
            <w:szCs w:val="28"/>
            <w:lang w:val="fr-FR"/>
          </w:rPr>
          <w:delText>(0)</w:delText>
        </w:r>
        <w:r w:rsidR="00ED03C4" w:rsidRPr="007F6339" w:rsidDel="00E51467">
          <w:rPr>
            <w:rFonts w:ascii="Georgia" w:hAnsi="Georgia" w:cs="Times New Roman"/>
            <w:sz w:val="28"/>
            <w:szCs w:val="28"/>
            <w:lang w:val="fr-FR"/>
          </w:rPr>
          <w:delText xml:space="preserve">) comme ses représentation. </w:delText>
        </w:r>
      </w:del>
      <w:del w:id="357" w:author="Dominique Longin" w:date="2016-10-12T18:08:00Z">
        <w:r w:rsidR="00ED03C4" w:rsidRPr="003F2650" w:rsidDel="003F2650">
          <w:rPr>
            <w:rFonts w:ascii="Georgia" w:hAnsi="Georgia" w:cs="Times New Roman"/>
            <w:sz w:val="28"/>
            <w:szCs w:val="28"/>
            <w:lang w:val="fr-FR"/>
            <w:rPrChange w:id="358" w:author="Dominique Longin" w:date="2016-10-12T18:10:00Z">
              <w:rPr>
                <w:lang w:val="fr-FR"/>
              </w:rPr>
            </w:rPrChange>
          </w:rPr>
          <w:delText xml:space="preserve">On considère des facteurs extérieurs. </w:delText>
        </w:r>
        <w:r w:rsidR="00D3508F" w:rsidRPr="003F2650" w:rsidDel="003F2650">
          <w:rPr>
            <w:rFonts w:ascii="Georgia" w:hAnsi="Georgia" w:cs="Times New Roman"/>
            <w:sz w:val="28"/>
            <w:szCs w:val="28"/>
            <w:lang w:val="fr-FR"/>
            <w:rPrChange w:id="359" w:author="Dominique Longin" w:date="2016-10-12T18:10:00Z">
              <w:rPr>
                <w:lang w:val="fr-FR"/>
              </w:rPr>
            </w:rPrChange>
          </w:rPr>
          <w:delText>L</w:delText>
        </w:r>
        <w:r w:rsidR="00D50E77" w:rsidRPr="003F2650" w:rsidDel="003F2650">
          <w:rPr>
            <w:rFonts w:ascii="Georgia" w:hAnsi="Georgia" w:cs="Times New Roman"/>
            <w:sz w:val="28"/>
            <w:szCs w:val="28"/>
            <w:lang w:val="fr-FR"/>
            <w:rPrChange w:id="360" w:author="Dominique Longin" w:date="2016-10-12T18:10:00Z">
              <w:rPr>
                <w:lang w:val="fr-FR"/>
              </w:rPr>
            </w:rPrChange>
          </w:rPr>
          <w:delText xml:space="preserve">’utilisateur </w:delText>
        </w:r>
        <w:r w:rsidR="00D50E77" w:rsidRPr="003F2650" w:rsidDel="003F2650">
          <w:rPr>
            <w:rFonts w:ascii="Georgia" w:hAnsi="Georgia" w:cs="Times New Roman"/>
            <w:i/>
            <w:sz w:val="28"/>
            <w:szCs w:val="28"/>
            <w:lang w:val="fr-FR"/>
            <w:rPrChange w:id="361" w:author="Dominique Longin" w:date="2016-10-12T18:10:00Z">
              <w:rPr>
                <w:i/>
                <w:lang w:val="fr-FR"/>
              </w:rPr>
            </w:rPrChange>
          </w:rPr>
          <w:delText xml:space="preserve">i </w:delText>
        </w:r>
        <w:r w:rsidR="00D3508F" w:rsidRPr="003F2650" w:rsidDel="003F2650">
          <w:rPr>
            <w:rFonts w:ascii="Georgia" w:hAnsi="Georgia" w:cs="Times New Roman"/>
            <w:sz w:val="28"/>
            <w:szCs w:val="28"/>
            <w:lang w:val="fr-FR"/>
            <w:rPrChange w:id="362" w:author="Dominique Longin" w:date="2016-10-12T18:10:00Z">
              <w:rPr>
                <w:lang w:val="fr-FR"/>
              </w:rPr>
            </w:rPrChange>
          </w:rPr>
          <w:delText>peut recevoir</w:delText>
        </w:r>
        <w:r w:rsidR="00C477CB" w:rsidRPr="003F2650" w:rsidDel="003F2650">
          <w:rPr>
            <w:rFonts w:ascii="Georgia" w:hAnsi="Georgia" w:cs="Times New Roman"/>
            <w:sz w:val="28"/>
            <w:szCs w:val="28"/>
            <w:lang w:val="fr-FR"/>
            <w:rPrChange w:id="363" w:author="Dominique Longin" w:date="2016-10-12T18:10:00Z">
              <w:rPr>
                <w:lang w:val="fr-FR"/>
              </w:rPr>
            </w:rPrChange>
          </w:rPr>
          <w:delText xml:space="preserve"> juste</w:delText>
        </w:r>
        <w:r w:rsidR="00D3508F" w:rsidRPr="003F2650" w:rsidDel="003F2650">
          <w:rPr>
            <w:rFonts w:ascii="Georgia" w:hAnsi="Georgia" w:cs="Times New Roman"/>
            <w:sz w:val="28"/>
            <w:szCs w:val="28"/>
            <w:lang w:val="fr-FR"/>
            <w:rPrChange w:id="364" w:author="Dominique Longin" w:date="2016-10-12T18:10:00Z">
              <w:rPr>
                <w:lang w:val="fr-FR"/>
              </w:rPr>
            </w:rPrChange>
          </w:rPr>
          <w:delText xml:space="preserve"> l’opinion qui sont en relation directe</w:delText>
        </w:r>
        <w:r w:rsidR="00D3508F" w:rsidRPr="003F2650" w:rsidDel="003F2650">
          <w:rPr>
            <w:rFonts w:ascii="Georgia" w:eastAsia="Georgia" w:hAnsi="Georgia" w:cs="Georgia"/>
            <w:sz w:val="28"/>
            <w:szCs w:val="28"/>
            <w:lang w:val="fr-FR"/>
            <w:rPrChange w:id="365" w:author="Dominique Longin" w:date="2016-10-12T18:10:00Z">
              <w:rPr>
                <w:rFonts w:eastAsia="Georgia" w:cs="Georgia"/>
                <w:lang w:val="fr-FR"/>
              </w:rPr>
            </w:rPrChange>
          </w:rPr>
          <w:delText xml:space="preserve"> avec l’utilisateur </w:delText>
        </w:r>
        <w:r w:rsidR="00D3508F" w:rsidRPr="003F2650" w:rsidDel="003F2650">
          <w:rPr>
            <w:rFonts w:ascii="Georgia" w:eastAsia="Georgia" w:hAnsi="Georgia" w:cs="Georgia"/>
            <w:i/>
            <w:sz w:val="28"/>
            <w:szCs w:val="28"/>
            <w:lang w:val="fr-FR"/>
            <w:rPrChange w:id="366" w:author="Dominique Longin" w:date="2016-10-12T18:10:00Z">
              <w:rPr>
                <w:rFonts w:eastAsia="Georgia" w:cs="Georgia"/>
                <w:i/>
                <w:lang w:val="fr-FR"/>
              </w:rPr>
            </w:rPrChange>
          </w:rPr>
          <w:delText xml:space="preserve">i </w:delText>
        </w:r>
        <w:r w:rsidR="00D3508F" w:rsidRPr="003F2650" w:rsidDel="003F2650">
          <w:rPr>
            <w:rFonts w:ascii="Georgia" w:eastAsia="Georgia" w:hAnsi="Georgia" w:cs="Georgia"/>
            <w:sz w:val="28"/>
            <w:szCs w:val="28"/>
            <w:lang w:val="fr-FR"/>
            <w:rPrChange w:id="367" w:author="Dominique Longin" w:date="2016-10-12T18:10:00Z">
              <w:rPr>
                <w:rFonts w:eastAsia="Georgia" w:cs="Georgia"/>
                <w:lang w:val="fr-FR"/>
              </w:rPr>
            </w:rPrChange>
          </w:rPr>
          <w:delText xml:space="preserve">dans le réseau. Entre eux, il y a </w:delText>
        </w:r>
        <w:r w:rsidR="00D3508F" w:rsidRPr="003F2650" w:rsidDel="003F2650">
          <w:rPr>
            <w:rFonts w:ascii="Georgia" w:hAnsi="Georgia" w:cs="Times New Roman"/>
            <w:sz w:val="28"/>
            <w:szCs w:val="28"/>
            <w:lang w:val="fr-FR"/>
            <w:rPrChange w:id="368" w:author="Dominique Longin" w:date="2016-10-12T18:10:00Z">
              <w:rPr>
                <w:lang w:val="fr-FR"/>
              </w:rPr>
            </w:rPrChange>
          </w:rPr>
          <w:delText>d</w:delText>
        </w:r>
        <w:r w:rsidR="007A6603" w:rsidRPr="003F2650" w:rsidDel="003F2650">
          <w:rPr>
            <w:rFonts w:ascii="Georgia" w:hAnsi="Georgia" w:cs="Times New Roman"/>
            <w:sz w:val="28"/>
            <w:szCs w:val="28"/>
            <w:lang w:val="fr-FR"/>
            <w:rPrChange w:id="369" w:author="Dominique Longin" w:date="2016-10-12T18:10:00Z">
              <w:rPr>
                <w:lang w:val="fr-FR"/>
              </w:rPr>
            </w:rPrChange>
          </w:rPr>
          <w:delText>es personnes en qui il a confida</w:delText>
        </w:r>
        <w:r w:rsidR="00D3508F" w:rsidRPr="003F2650" w:rsidDel="003F2650">
          <w:rPr>
            <w:rFonts w:ascii="Georgia" w:hAnsi="Georgia" w:cs="Times New Roman"/>
            <w:sz w:val="28"/>
            <w:szCs w:val="28"/>
            <w:lang w:val="fr-FR"/>
            <w:rPrChange w:id="370" w:author="Dominique Longin" w:date="2016-10-12T18:10:00Z">
              <w:rPr>
                <w:lang w:val="fr-FR"/>
              </w:rPr>
            </w:rPrChange>
          </w:rPr>
          <w:delText>nce</w:delText>
        </w:r>
        <w:r w:rsidR="00C477CB" w:rsidRPr="003F2650" w:rsidDel="003F2650">
          <w:rPr>
            <w:rFonts w:ascii="Georgia" w:hAnsi="Georgia" w:cs="Times New Roman"/>
            <w:sz w:val="28"/>
            <w:szCs w:val="28"/>
            <w:lang w:val="fr-FR"/>
            <w:rPrChange w:id="371" w:author="Dominique Longin" w:date="2016-10-12T18:10:00Z">
              <w:rPr>
                <w:lang w:val="fr-FR"/>
              </w:rPr>
            </w:rPrChange>
          </w:rPr>
          <w:delText xml:space="preserve">. Donc il va baser l’opinion de ces personnes afin de donner son opinion. </w:delText>
        </w:r>
        <w:r w:rsidR="00E42312" w:rsidRPr="003F2650" w:rsidDel="003F2650">
          <w:rPr>
            <w:rFonts w:ascii="Georgia" w:hAnsi="Georgia" w:cs="Times New Roman"/>
            <w:sz w:val="28"/>
            <w:szCs w:val="28"/>
            <w:lang w:val="fr-FR"/>
            <w:rPrChange w:id="372" w:author="Dominique Longin" w:date="2016-10-12T18:10:00Z">
              <w:rPr>
                <w:lang w:val="fr-FR"/>
              </w:rPr>
            </w:rPrChange>
          </w:rPr>
          <w:delText>D’autre part, si</w:delText>
        </w:r>
        <w:r w:rsidR="004D722A" w:rsidRPr="003F2650" w:rsidDel="003F2650">
          <w:rPr>
            <w:rFonts w:ascii="Georgia" w:hAnsi="Georgia" w:cs="Times New Roman"/>
            <w:sz w:val="28"/>
            <w:szCs w:val="28"/>
            <w:lang w:val="fr-FR"/>
            <w:rPrChange w:id="373" w:author="Dominique Longin" w:date="2016-10-12T18:10:00Z">
              <w:rPr>
                <w:lang w:val="fr-FR"/>
              </w:rPr>
            </w:rPrChange>
          </w:rPr>
          <w:delText xml:space="preserve"> il y a</w:delText>
        </w:r>
        <w:r w:rsidR="00E42312" w:rsidRPr="003F2650" w:rsidDel="003F2650">
          <w:rPr>
            <w:rFonts w:ascii="Georgia" w:hAnsi="Georgia" w:cs="Times New Roman"/>
            <w:sz w:val="28"/>
            <w:szCs w:val="28"/>
            <w:lang w:val="fr-FR"/>
            <w:rPrChange w:id="374" w:author="Dominique Longin" w:date="2016-10-12T18:10:00Z">
              <w:rPr>
                <w:lang w:val="fr-FR"/>
              </w:rPr>
            </w:rPrChange>
          </w:rPr>
          <w:delText xml:space="preserve"> beacoup de personnes</w:delText>
        </w:r>
        <w:r w:rsidR="004D722A" w:rsidRPr="003F2650" w:rsidDel="003F2650">
          <w:rPr>
            <w:rFonts w:ascii="Georgia" w:hAnsi="Georgia" w:cs="Times New Roman"/>
            <w:sz w:val="28"/>
            <w:szCs w:val="28"/>
            <w:lang w:val="fr-FR"/>
            <w:rPrChange w:id="375" w:author="Dominique Longin" w:date="2016-10-12T18:10:00Z">
              <w:rPr>
                <w:lang w:val="fr-FR"/>
              </w:rPr>
            </w:rPrChange>
          </w:rPr>
          <w:delText xml:space="preserve"> qui</w:delText>
        </w:r>
        <w:r w:rsidR="00E42312" w:rsidRPr="003F2650" w:rsidDel="003F2650">
          <w:rPr>
            <w:rFonts w:ascii="Georgia" w:hAnsi="Georgia" w:cs="Times New Roman"/>
            <w:sz w:val="28"/>
            <w:szCs w:val="28"/>
            <w:lang w:val="fr-FR"/>
            <w:rPrChange w:id="376" w:author="Dominique Longin" w:date="2016-10-12T18:10:00Z">
              <w:rPr>
                <w:lang w:val="fr-FR"/>
              </w:rPr>
            </w:rPrChange>
          </w:rPr>
          <w:delText xml:space="preserve"> </w:delText>
        </w:r>
        <w:r w:rsidR="004D722A" w:rsidRPr="003F2650" w:rsidDel="003F2650">
          <w:rPr>
            <w:rFonts w:ascii="Georgia" w:hAnsi="Georgia" w:cs="Times New Roman"/>
            <w:sz w:val="28"/>
            <w:szCs w:val="28"/>
            <w:lang w:val="fr-FR"/>
            <w:rPrChange w:id="377" w:author="Dominique Longin" w:date="2016-10-12T18:10:00Z">
              <w:rPr>
                <w:lang w:val="fr-FR"/>
              </w:rPr>
            </w:rPrChange>
          </w:rPr>
          <w:delText>plébiscitent une même opinion, l’utilisateur considérera cette opinion. Alors, en conclusion,</w:delText>
        </w:r>
        <w:r w:rsidR="00E42312" w:rsidRPr="003F2650" w:rsidDel="003F2650">
          <w:rPr>
            <w:rFonts w:ascii="Georgia" w:hAnsi="Georgia" w:cs="Times New Roman"/>
            <w:sz w:val="28"/>
            <w:szCs w:val="28"/>
            <w:lang w:val="fr-FR"/>
            <w:rPrChange w:id="378" w:author="Dominique Longin" w:date="2016-10-12T18:10:00Z">
              <w:rPr>
                <w:lang w:val="fr-FR"/>
              </w:rPr>
            </w:rPrChange>
          </w:rPr>
          <w:delText xml:space="preserve"> </w:delText>
        </w:r>
        <w:r w:rsidR="00D3508F" w:rsidRPr="003F2650" w:rsidDel="003F2650">
          <w:rPr>
            <w:rFonts w:ascii="Georgia" w:hAnsi="Georgia" w:cs="Times New Roman"/>
            <w:i/>
            <w:sz w:val="28"/>
            <w:szCs w:val="28"/>
            <w:lang w:val="fr-FR"/>
            <w:rPrChange w:id="379" w:author="Dominique Longin" w:date="2016-10-12T18:10:00Z">
              <w:rPr>
                <w:i/>
                <w:lang w:val="fr-FR"/>
              </w:rPr>
            </w:rPrChange>
          </w:rPr>
          <w:delText xml:space="preserve"> </w:delText>
        </w:r>
        <w:r w:rsidR="0021253E" w:rsidRPr="003F2650" w:rsidDel="003F2650">
          <w:rPr>
            <w:rFonts w:ascii="Georgia" w:hAnsi="Georgia" w:cs="Times New Roman"/>
            <w:i/>
            <w:sz w:val="28"/>
            <w:szCs w:val="28"/>
            <w:lang w:val="fr-FR"/>
            <w:rPrChange w:id="380" w:author="Dominique Longin" w:date="2016-10-12T18:10:00Z">
              <w:rPr>
                <w:i/>
                <w:lang w:val="fr-FR"/>
              </w:rPr>
            </w:rPrChange>
          </w:rPr>
          <w:delText>o</w:delText>
        </w:r>
        <w:r w:rsidR="0021253E" w:rsidRPr="003F2650" w:rsidDel="003F2650">
          <w:rPr>
            <w:rFonts w:ascii="Georgia" w:hAnsi="Georgia" w:cs="Times New Roman"/>
            <w:i/>
            <w:sz w:val="28"/>
            <w:szCs w:val="28"/>
            <w:vertAlign w:val="subscript"/>
            <w:lang w:val="fr-FR"/>
            <w:rPrChange w:id="381" w:author="Dominique Longin" w:date="2016-10-12T18:10:00Z">
              <w:rPr>
                <w:i/>
                <w:vertAlign w:val="subscript"/>
                <w:lang w:val="fr-FR"/>
              </w:rPr>
            </w:rPrChange>
          </w:rPr>
          <w:delText>i</w:delText>
        </w:r>
        <w:r w:rsidR="0021253E" w:rsidRPr="003F2650" w:rsidDel="003F2650">
          <w:rPr>
            <w:rFonts w:ascii="Georgia" w:hAnsi="Georgia" w:cs="Times New Roman"/>
            <w:i/>
            <w:sz w:val="28"/>
            <w:szCs w:val="28"/>
            <w:lang w:val="fr-FR"/>
            <w:rPrChange w:id="382" w:author="Dominique Longin" w:date="2016-10-12T18:10:00Z">
              <w:rPr>
                <w:i/>
                <w:lang w:val="fr-FR"/>
              </w:rPr>
            </w:rPrChange>
          </w:rPr>
          <w:delText xml:space="preserve">(t) </w:delText>
        </w:r>
        <w:r w:rsidR="007E01C5" w:rsidRPr="003F2650" w:rsidDel="003F2650">
          <w:rPr>
            <w:rFonts w:ascii="Georgia" w:hAnsi="Georgia" w:cs="Times New Roman"/>
            <w:sz w:val="28"/>
            <w:szCs w:val="28"/>
            <w:lang w:val="fr-FR"/>
            <w:rPrChange w:id="383" w:author="Dominique Longin" w:date="2016-10-12T18:10:00Z">
              <w:rPr>
                <w:lang w:val="fr-FR"/>
              </w:rPr>
            </w:rPrChange>
          </w:rPr>
          <w:delText>est influencé par deux facteurs extérieur</w:delText>
        </w:r>
        <w:r w:rsidR="006F1DFB" w:rsidRPr="003F2650" w:rsidDel="003F2650">
          <w:rPr>
            <w:rFonts w:ascii="Georgia" w:hAnsi="Georgia" w:cs="Times New Roman"/>
            <w:sz w:val="28"/>
            <w:szCs w:val="28"/>
            <w:lang w:val="fr-FR"/>
            <w:rPrChange w:id="384" w:author="Dominique Longin" w:date="2016-10-12T18:10:00Z">
              <w:rPr>
                <w:lang w:val="fr-FR"/>
              </w:rPr>
            </w:rPrChange>
          </w:rPr>
          <w:delText>s l</w:delText>
        </w:r>
        <w:r w:rsidR="007E01C5" w:rsidRPr="003F2650" w:rsidDel="003F2650">
          <w:rPr>
            <w:rFonts w:ascii="Georgia" w:hAnsi="Georgia" w:cs="Times New Roman"/>
            <w:sz w:val="28"/>
            <w:szCs w:val="28"/>
            <w:lang w:val="fr-FR"/>
            <w:rPrChange w:id="385" w:author="Dominique Longin" w:date="2016-10-12T18:10:00Z">
              <w:rPr>
                <w:lang w:val="fr-FR"/>
              </w:rPr>
            </w:rPrChange>
          </w:rPr>
          <w:delText>es personnes</w:delText>
        </w:r>
        <w:r w:rsidR="006F1DFB" w:rsidRPr="003F2650" w:rsidDel="003F2650">
          <w:rPr>
            <w:rFonts w:ascii="Georgia" w:hAnsi="Georgia" w:cs="Times New Roman"/>
            <w:sz w:val="28"/>
            <w:szCs w:val="28"/>
            <w:lang w:val="fr-FR"/>
            <w:rPrChange w:id="386" w:author="Dominique Longin" w:date="2016-10-12T18:10:00Z">
              <w:rPr>
                <w:lang w:val="fr-FR"/>
              </w:rPr>
            </w:rPrChange>
          </w:rPr>
          <w:delText xml:space="preserve"> en qui il a</w:delText>
        </w:r>
        <w:r w:rsidR="007E01C5" w:rsidRPr="003F2650" w:rsidDel="003F2650">
          <w:rPr>
            <w:rFonts w:ascii="Georgia" w:hAnsi="Georgia" w:cs="Times New Roman"/>
            <w:sz w:val="28"/>
            <w:szCs w:val="28"/>
            <w:lang w:val="fr-FR"/>
            <w:rPrChange w:id="387" w:author="Dominique Longin" w:date="2016-10-12T18:10:00Z">
              <w:rPr>
                <w:lang w:val="fr-FR"/>
              </w:rPr>
            </w:rPrChange>
          </w:rPr>
          <w:delText xml:space="preserve"> </w:delText>
        </w:r>
        <w:r w:rsidR="00E12D35" w:rsidRPr="003F2650" w:rsidDel="003F2650">
          <w:rPr>
            <w:rFonts w:ascii="Georgia" w:hAnsi="Georgia" w:cs="Times New Roman"/>
            <w:sz w:val="28"/>
            <w:szCs w:val="28"/>
            <w:lang w:val="fr-FR"/>
            <w:rPrChange w:id="388" w:author="Dominique Longin" w:date="2016-10-12T18:10:00Z">
              <w:rPr>
                <w:lang w:val="fr-FR"/>
              </w:rPr>
            </w:rPrChange>
          </w:rPr>
          <w:delText>confi</w:delText>
        </w:r>
        <w:r w:rsidR="007E01C5" w:rsidRPr="003F2650" w:rsidDel="003F2650">
          <w:rPr>
            <w:rFonts w:ascii="Georgia" w:hAnsi="Georgia" w:cs="Times New Roman"/>
            <w:sz w:val="28"/>
            <w:szCs w:val="28"/>
            <w:lang w:val="fr-FR"/>
            <w:rPrChange w:id="389" w:author="Dominique Longin" w:date="2016-10-12T18:10:00Z">
              <w:rPr>
                <w:lang w:val="fr-FR"/>
              </w:rPr>
            </w:rPrChange>
          </w:rPr>
          <w:delText>ence</w:delText>
        </w:r>
        <w:r w:rsidR="00E12D35" w:rsidRPr="003F2650" w:rsidDel="003F2650">
          <w:rPr>
            <w:rFonts w:ascii="Georgia" w:hAnsi="Georgia" w:cs="Times New Roman"/>
            <w:sz w:val="28"/>
            <w:szCs w:val="28"/>
            <w:lang w:val="fr-FR"/>
            <w:rPrChange w:id="390" w:author="Dominique Longin" w:date="2016-10-12T18:10:00Z">
              <w:rPr>
                <w:lang w:val="fr-FR"/>
              </w:rPr>
            </w:rPrChange>
          </w:rPr>
          <w:delText xml:space="preserve"> et</w:delText>
        </w:r>
        <w:r w:rsidR="000D4897" w:rsidRPr="003F2650" w:rsidDel="003F2650">
          <w:rPr>
            <w:rFonts w:ascii="Georgia" w:hAnsi="Georgia" w:cs="Times New Roman"/>
            <w:sz w:val="28"/>
            <w:szCs w:val="28"/>
            <w:lang w:val="fr-FR"/>
            <w:rPrChange w:id="391" w:author="Dominique Longin" w:date="2016-10-12T18:10:00Z">
              <w:rPr>
                <w:lang w:val="fr-FR"/>
              </w:rPr>
            </w:rPrChange>
          </w:rPr>
          <w:delText xml:space="preserve"> l’opinion de</w:delText>
        </w:r>
        <w:r w:rsidR="006F1DFB" w:rsidRPr="003F2650" w:rsidDel="003F2650">
          <w:rPr>
            <w:rFonts w:ascii="Georgia" w:hAnsi="Georgia" w:cs="Times New Roman"/>
            <w:sz w:val="28"/>
            <w:szCs w:val="28"/>
            <w:lang w:val="fr-FR"/>
            <w:rPrChange w:id="392" w:author="Dominique Longin" w:date="2016-10-12T18:10:00Z">
              <w:rPr>
                <w:lang w:val="fr-FR"/>
              </w:rPr>
            </w:rPrChange>
          </w:rPr>
          <w:delText xml:space="preserve"> la</w:delText>
        </w:r>
        <w:r w:rsidR="000D4897" w:rsidRPr="003F2650" w:rsidDel="003F2650">
          <w:rPr>
            <w:rFonts w:ascii="Georgia" w:hAnsi="Georgia" w:cs="Times New Roman"/>
            <w:sz w:val="28"/>
            <w:szCs w:val="28"/>
            <w:lang w:val="fr-FR"/>
            <w:rPrChange w:id="393" w:author="Dominique Longin" w:date="2016-10-12T18:10:00Z">
              <w:rPr>
                <w:lang w:val="fr-FR"/>
              </w:rPr>
            </w:rPrChange>
          </w:rPr>
          <w:delText xml:space="preserve"> foule</w:delText>
        </w:r>
        <w:r w:rsidR="006F1DFB" w:rsidRPr="003F2650" w:rsidDel="003F2650">
          <w:rPr>
            <w:rFonts w:ascii="Georgia" w:hAnsi="Georgia" w:cs="Times New Roman"/>
            <w:sz w:val="28"/>
            <w:szCs w:val="28"/>
            <w:lang w:val="fr-FR"/>
            <w:rPrChange w:id="394" w:author="Dominique Longin" w:date="2016-10-12T18:10:00Z">
              <w:rPr>
                <w:lang w:val="fr-FR"/>
              </w:rPr>
            </w:rPrChange>
          </w:rPr>
          <w:delText xml:space="preserve"> dans son ensemble</w:delText>
        </w:r>
        <w:r w:rsidR="007E01C5" w:rsidRPr="003F2650" w:rsidDel="003F2650">
          <w:rPr>
            <w:rFonts w:ascii="Georgia" w:hAnsi="Georgia" w:cs="Times New Roman"/>
            <w:sz w:val="28"/>
            <w:szCs w:val="28"/>
            <w:lang w:val="fr-FR"/>
            <w:rPrChange w:id="395" w:author="Dominique Longin" w:date="2016-10-12T18:10:00Z">
              <w:rPr>
                <w:lang w:val="fr-FR"/>
              </w:rPr>
            </w:rPrChange>
          </w:rPr>
          <w:delText>.</w:delText>
        </w:r>
      </w:del>
    </w:p>
    <w:p w:rsidR="003F2650" w:rsidRDefault="003F2650" w:rsidP="003F2650">
      <w:pPr>
        <w:pStyle w:val="Paragraphedeliste"/>
        <w:ind w:firstLine="720"/>
        <w:rPr>
          <w:ins w:id="396" w:author="Dominique Longin" w:date="2016-10-12T18:08:00Z"/>
          <w:lang w:val="fr-FR"/>
        </w:rPr>
        <w:pPrChange w:id="397" w:author="Dominique Longin" w:date="2016-10-12T18:10:00Z">
          <w:pPr>
            <w:pStyle w:val="Paragraphedeliste"/>
            <w:ind w:firstLine="720"/>
            <w:jc w:val="both"/>
          </w:pPr>
        </w:pPrChange>
      </w:pPr>
    </w:p>
    <w:p w:rsidR="004D722A" w:rsidRPr="007F6339" w:rsidRDefault="003F2650" w:rsidP="003D0218">
      <w:pPr>
        <w:pStyle w:val="Paragraphedeliste"/>
        <w:ind w:firstLine="720"/>
        <w:jc w:val="both"/>
        <w:rPr>
          <w:rFonts w:ascii="Georgia" w:hAnsi="Georgia" w:cs="Times New Roman"/>
          <w:sz w:val="28"/>
          <w:szCs w:val="28"/>
          <w:lang w:val="fr-FR"/>
        </w:rPr>
      </w:pPr>
      <w:ins w:id="398" w:author="Dominique Longin" w:date="2016-10-12T18:09:00Z">
        <w:r>
          <w:rPr>
            <w:rFonts w:ascii="Georgia" w:hAnsi="Georgia" w:cs="Times New Roman"/>
            <w:sz w:val="28"/>
            <w:szCs w:val="28"/>
            <w:lang w:val="fr-FR"/>
          </w:rPr>
          <w:t xml:space="preserve">Par exemple, dans la Figure 1, l’agent </w:t>
        </w:r>
      </w:ins>
      <w:del w:id="399" w:author="Dominique Longin" w:date="2016-10-12T18:09:00Z">
        <w:r w:rsidR="004D722A" w:rsidRPr="007F6339" w:rsidDel="003F2650">
          <w:rPr>
            <w:rFonts w:ascii="Georgia" w:hAnsi="Georgia" w:cs="Times New Roman"/>
            <w:sz w:val="28"/>
            <w:szCs w:val="28"/>
            <w:lang w:val="fr-FR"/>
          </w:rPr>
          <w:delText xml:space="preserve">Pour montrer ces facteurs, revenons notre exemple dans le figure 1, considérons l’utlisateur </w:delText>
        </w:r>
      </w:del>
      <w:r w:rsidR="004D722A" w:rsidRPr="007F6339">
        <w:rPr>
          <w:rFonts w:ascii="Georgia" w:hAnsi="Georgia" w:cs="Times New Roman"/>
          <w:sz w:val="28"/>
          <w:szCs w:val="28"/>
          <w:lang w:val="fr-FR"/>
        </w:rPr>
        <w:t>1</w:t>
      </w:r>
      <w:ins w:id="400" w:author="Dominique Longin" w:date="2016-10-12T18:09:00Z">
        <w:r>
          <w:rPr>
            <w:rFonts w:ascii="Georgia" w:hAnsi="Georgia" w:cs="Times New Roman"/>
            <w:sz w:val="28"/>
            <w:szCs w:val="28"/>
            <w:lang w:val="fr-FR"/>
          </w:rPr>
          <w:t xml:space="preserve"> </w:t>
        </w:r>
      </w:ins>
      <w:del w:id="401" w:author="Dominique Longin" w:date="2016-10-12T18:09:00Z">
        <w:r w:rsidR="004D722A" w:rsidRPr="007F6339" w:rsidDel="003F2650">
          <w:rPr>
            <w:rFonts w:ascii="Georgia" w:hAnsi="Georgia" w:cs="Times New Roman"/>
            <w:sz w:val="28"/>
            <w:szCs w:val="28"/>
            <w:lang w:val="fr-FR"/>
          </w:rPr>
          <w:delText xml:space="preserve">, il </w:delText>
        </w:r>
      </w:del>
      <w:r w:rsidR="004D722A" w:rsidRPr="007F6339">
        <w:rPr>
          <w:rFonts w:ascii="Georgia" w:hAnsi="Georgia" w:cs="Times New Roman"/>
          <w:sz w:val="28"/>
          <w:szCs w:val="28"/>
          <w:lang w:val="fr-FR"/>
        </w:rPr>
        <w:t>a confi</w:t>
      </w:r>
      <w:ins w:id="402" w:author="Dominique Longin" w:date="2016-10-12T18:09:00Z">
        <w:r>
          <w:rPr>
            <w:rFonts w:ascii="Georgia" w:hAnsi="Georgia" w:cs="Times New Roman"/>
            <w:sz w:val="28"/>
            <w:szCs w:val="28"/>
            <w:lang w:val="fr-FR"/>
          </w:rPr>
          <w:t xml:space="preserve">ance </w:t>
        </w:r>
      </w:ins>
      <w:del w:id="403" w:author="Dominique Longin" w:date="2016-10-12T18:09:00Z">
        <w:r w:rsidR="004D722A" w:rsidRPr="007F6339" w:rsidDel="003F2650">
          <w:rPr>
            <w:rFonts w:ascii="Georgia" w:hAnsi="Georgia" w:cs="Times New Roman"/>
            <w:sz w:val="28"/>
            <w:szCs w:val="28"/>
            <w:lang w:val="fr-FR"/>
          </w:rPr>
          <w:delText xml:space="preserve">dence </w:delText>
        </w:r>
      </w:del>
      <w:r w:rsidR="004D722A" w:rsidRPr="007F6339">
        <w:rPr>
          <w:rFonts w:ascii="Georgia" w:hAnsi="Georgia" w:cs="Times New Roman"/>
          <w:sz w:val="28"/>
          <w:szCs w:val="28"/>
          <w:lang w:val="fr-FR"/>
        </w:rPr>
        <w:t xml:space="preserve">en </w:t>
      </w:r>
      <w:del w:id="404" w:author="Dominique Longin" w:date="2016-10-12T18:09:00Z">
        <w:r w:rsidR="004D722A" w:rsidRPr="007F6339" w:rsidDel="003F2650">
          <w:rPr>
            <w:rFonts w:ascii="Georgia" w:hAnsi="Georgia" w:cs="Times New Roman"/>
            <w:sz w:val="28"/>
            <w:szCs w:val="28"/>
            <w:lang w:val="fr-FR"/>
          </w:rPr>
          <w:delText xml:space="preserve">l’utilisateur </w:delText>
        </w:r>
      </w:del>
      <w:ins w:id="405" w:author="Dominique Longin" w:date="2016-10-12T18:09:00Z">
        <w:r w:rsidRPr="007F6339">
          <w:rPr>
            <w:rFonts w:ascii="Georgia" w:hAnsi="Georgia" w:cs="Times New Roman"/>
            <w:sz w:val="28"/>
            <w:szCs w:val="28"/>
            <w:lang w:val="fr-FR"/>
          </w:rPr>
          <w:t>l’</w:t>
        </w:r>
        <w:r>
          <w:rPr>
            <w:rFonts w:ascii="Georgia" w:hAnsi="Georgia" w:cs="Times New Roman"/>
            <w:sz w:val="28"/>
            <w:szCs w:val="28"/>
            <w:lang w:val="fr-FR"/>
          </w:rPr>
          <w:t xml:space="preserve">agent </w:t>
        </w:r>
      </w:ins>
      <w:r w:rsidR="004D722A" w:rsidRPr="007F6339">
        <w:rPr>
          <w:rFonts w:ascii="Georgia" w:hAnsi="Georgia" w:cs="Times New Roman"/>
          <w:sz w:val="28"/>
          <w:szCs w:val="28"/>
          <w:lang w:val="fr-FR"/>
        </w:rPr>
        <w:t xml:space="preserve">3 </w:t>
      </w:r>
      <w:ins w:id="406" w:author="Dominique Longin" w:date="2016-10-12T18:09:00Z">
        <w:r>
          <w:rPr>
            <w:rFonts w:ascii="Georgia" w:hAnsi="Georgia" w:cs="Times New Roman"/>
            <w:sz w:val="28"/>
            <w:szCs w:val="28"/>
            <w:lang w:val="fr-FR"/>
          </w:rPr>
          <w:t xml:space="preserve">mais est susceptible de se laisser influencer par 2 et 3 </w:t>
        </w:r>
      </w:ins>
      <w:del w:id="407" w:author="Dominique Longin" w:date="2016-10-12T18:10:00Z">
        <w:r w:rsidR="004D722A" w:rsidRPr="007F6339" w:rsidDel="003F2650">
          <w:rPr>
            <w:rFonts w:ascii="Georgia" w:hAnsi="Georgia" w:cs="Times New Roman"/>
            <w:sz w:val="28"/>
            <w:szCs w:val="28"/>
            <w:lang w:val="fr-FR"/>
          </w:rPr>
          <w:delText xml:space="preserve">et il peut recevoir l’opinion de l’utilisateur 2 et 3 </w:delText>
        </w:r>
      </w:del>
      <w:r w:rsidR="004D722A" w:rsidRPr="007F6339">
        <w:rPr>
          <w:rFonts w:ascii="Georgia" w:hAnsi="Georgia" w:cs="Times New Roman"/>
          <w:sz w:val="28"/>
          <w:szCs w:val="28"/>
          <w:lang w:val="fr-FR"/>
        </w:rPr>
        <w:t>(la foule dans son ensemble).</w:t>
      </w:r>
    </w:p>
    <w:p w:rsidR="003F2650" w:rsidRDefault="000A0A84" w:rsidP="003D0218">
      <w:pPr>
        <w:pStyle w:val="Paragraphedeliste"/>
        <w:ind w:firstLine="720"/>
        <w:jc w:val="both"/>
        <w:rPr>
          <w:ins w:id="408" w:author="Dominique Longin" w:date="2016-10-12T18:12:00Z"/>
          <w:rFonts w:ascii="Georgia" w:eastAsiaTheme="minorEastAsia" w:hAnsi="Georgia" w:cs="Times New Roman"/>
          <w:sz w:val="28"/>
          <w:szCs w:val="28"/>
          <w:lang w:val="fr-FR"/>
        </w:rPr>
      </w:pPr>
      <w:del w:id="409" w:author="Dominique Longin" w:date="2016-10-12T18:10:00Z">
        <w:r w:rsidRPr="007F6339" w:rsidDel="003F2650">
          <w:rPr>
            <w:rFonts w:ascii="Georgia" w:hAnsi="Georgia" w:cs="Times New Roman"/>
            <w:i/>
            <w:sz w:val="28"/>
            <w:szCs w:val="28"/>
            <w:lang w:val="fr-FR"/>
          </w:rPr>
          <w:delText xml:space="preserve"> </w:delText>
        </w:r>
        <w:r w:rsidR="009B6B8D" w:rsidRPr="007F6339" w:rsidDel="003F2650">
          <w:rPr>
            <w:rFonts w:ascii="Georgia" w:hAnsi="Georgia" w:cs="Times New Roman"/>
            <w:sz w:val="28"/>
            <w:szCs w:val="28"/>
            <w:lang w:val="fr-FR"/>
          </w:rPr>
          <w:delText>Considérons</w:delText>
        </w:r>
        <w:r w:rsidR="00E12D35" w:rsidRPr="007F6339" w:rsidDel="003F2650">
          <w:rPr>
            <w:rFonts w:ascii="Georgia" w:hAnsi="Georgia" w:cs="Times New Roman"/>
            <w:sz w:val="28"/>
            <w:szCs w:val="28"/>
            <w:lang w:val="fr-FR"/>
          </w:rPr>
          <w:delText xml:space="preserve"> le premier facteur, </w:delText>
        </w:r>
        <w:r w:rsidR="00BB3D6C" w:rsidRPr="007F6339" w:rsidDel="003F2650">
          <w:rPr>
            <w:rFonts w:ascii="Georgia" w:hAnsi="Georgia" w:cs="Times New Roman"/>
            <w:sz w:val="28"/>
            <w:szCs w:val="28"/>
            <w:lang w:val="fr-FR"/>
          </w:rPr>
          <w:delText xml:space="preserve">pour </w:delText>
        </w:r>
        <w:r w:rsidR="00E12D35" w:rsidRPr="007F6339" w:rsidDel="003F2650">
          <w:rPr>
            <w:rFonts w:ascii="Georgia" w:hAnsi="Georgia" w:cs="Times New Roman"/>
            <w:sz w:val="28"/>
            <w:szCs w:val="28"/>
            <w:lang w:val="fr-FR"/>
          </w:rPr>
          <w:delText>un</w:delText>
        </w:r>
        <w:r w:rsidR="006F1DFB" w:rsidRPr="007F6339" w:rsidDel="003F2650">
          <w:rPr>
            <w:rFonts w:ascii="Georgia" w:hAnsi="Georgia" w:cs="Times New Roman"/>
            <w:sz w:val="28"/>
            <w:szCs w:val="28"/>
            <w:lang w:val="fr-FR"/>
          </w:rPr>
          <w:delText xml:space="preserve"> utilisateur</w:delText>
        </w:r>
        <w:r w:rsidR="00E12D35" w:rsidRPr="007F6339" w:rsidDel="003F2650">
          <w:rPr>
            <w:rFonts w:ascii="Georgia" w:hAnsi="Georgia" w:cs="Times New Roman"/>
            <w:sz w:val="28"/>
            <w:szCs w:val="28"/>
            <w:lang w:val="fr-FR"/>
          </w:rPr>
          <w:delText xml:space="preserve"> </w:delText>
        </w:r>
        <w:r w:rsidR="006F1DFB" w:rsidRPr="007F6339" w:rsidDel="003F2650">
          <w:rPr>
            <w:rFonts w:ascii="Georgia" w:hAnsi="Georgia" w:cs="Times New Roman"/>
            <w:i/>
            <w:sz w:val="28"/>
            <w:szCs w:val="28"/>
            <w:lang w:val="fr-FR"/>
          </w:rPr>
          <w:delText xml:space="preserve">i </w:delText>
        </w:r>
        <w:r w:rsidR="006F1DFB" w:rsidRPr="007F6339" w:rsidDel="003F2650">
          <w:rPr>
            <w:rFonts w:ascii="Georgia" w:hAnsi="Georgia" w:cs="Times New Roman"/>
            <w:sz w:val="28"/>
            <w:szCs w:val="28"/>
            <w:lang w:val="fr-FR"/>
          </w:rPr>
          <w:delText>donné et</w:delText>
        </w:r>
      </w:del>
      <w:ins w:id="410" w:author="Dominique Longin" w:date="2016-10-12T18:10:00Z">
        <w:r w:rsidR="003F2650">
          <w:rPr>
            <w:rFonts w:ascii="Georgia" w:hAnsi="Georgia" w:cs="Times New Roman"/>
            <w:sz w:val="28"/>
            <w:szCs w:val="28"/>
            <w:lang w:val="fr-FR"/>
          </w:rPr>
          <w:t xml:space="preserve">On appelle </w:t>
        </w:r>
      </w:ins>
      <m:oMath>
        <m:r>
          <w:del w:id="411" w:author="Dominique Longin" w:date="2016-10-12T18:11:00Z">
            <w:rPr>
              <w:rFonts w:ascii="Cambria Math" w:hAnsi="Cambria Math" w:cs="Times New Roman"/>
              <w:sz w:val="28"/>
              <w:szCs w:val="28"/>
              <w:lang w:val="fr-FR"/>
            </w:rPr>
            <m:t xml:space="preserve"> soit</m:t>
          </w:del>
        </m:r>
        <m:r>
          <w:del w:id="412" w:author="Dominique Longin" w:date="2016-10-12T18:11:00Z">
            <w:rPr>
              <w:rFonts w:ascii="Cambria Math" w:hAnsi="Cambria Math" w:cs="Times New Roman"/>
              <w:sz w:val="28"/>
              <w:szCs w:val="28"/>
              <w:lang w:val="fr-FR"/>
              <w:rPrChange w:id="413" w:author="Dominique Longin" w:date="2016-10-12T18:11:00Z">
                <w:rPr>
                  <w:rFonts w:ascii="Cambria Math" w:hAnsi="Cambria Math" w:cs="Times New Roman"/>
                  <w:sz w:val="28"/>
                  <w:szCs w:val="28"/>
                  <w:lang w:val="fr-FR"/>
                </w:rPr>
              </w:rPrChange>
            </w:rPr>
            <m:t xml:space="preserve">  </m:t>
          </w:del>
        </m:r>
        <m:sSub>
          <m:sSubPr>
            <m:ctrlPr>
              <w:ins w:id="414" w:author="Dominique Longin" w:date="2016-10-12T18:11:00Z">
                <w:rPr>
                  <w:rFonts w:ascii="Cambria Math" w:hAnsi="Cambria Math" w:cs="Times New Roman"/>
                  <w:i/>
                  <w:sz w:val="28"/>
                  <w:szCs w:val="28"/>
                  <w:lang w:val="fr-FR"/>
                </w:rPr>
              </w:ins>
            </m:ctrlPr>
          </m:sSubPr>
          <m:e>
            <m:r>
              <w:rPr>
                <w:rFonts w:ascii="Cambria Math" w:hAnsi="Cambria Math" w:cs="Times New Roman"/>
                <w:sz w:val="28"/>
                <w:szCs w:val="28"/>
                <w:lang w:val="fr-FR"/>
              </w:rPr>
              <m:t>x</m:t>
            </m:r>
          </m:e>
          <m:sub>
            <m:r>
              <w:rPr>
                <w:rFonts w:ascii="Cambria Math" w:hAnsi="Cambria Math" w:cs="Times New Roman"/>
                <w:sz w:val="28"/>
                <w:szCs w:val="28"/>
                <w:vertAlign w:val="subscript"/>
                <w:lang w:val="fr-FR"/>
              </w:rPr>
              <m:t>i</m:t>
            </m:r>
          </m:sub>
        </m:sSub>
        <m:r>
          <w:rPr>
            <w:rFonts w:ascii="Cambria Math" w:hAnsi="Cambria Math" w:cs="Times New Roman"/>
            <w:sz w:val="28"/>
            <w:szCs w:val="28"/>
            <w:lang w:val="fr-FR"/>
          </w:rPr>
          <m:t>(t</m:t>
        </m:r>
        <m:r>
          <w:rPr>
            <w:rFonts w:ascii="Cambria Math" w:hAnsi="Cambria Math" w:cs="Times New Roman"/>
            <w:sz w:val="28"/>
            <w:szCs w:val="28"/>
            <w:lang w:val="fr-FR"/>
            <w:rPrChange w:id="415" w:author="Dominique Longin" w:date="2016-10-12T18:11:00Z">
              <w:rPr>
                <w:rFonts w:ascii="Cambria Math" w:hAnsi="Cambria Math" w:cs="Times New Roman"/>
                <w:sz w:val="28"/>
                <w:szCs w:val="28"/>
                <w:lang w:val="fr-FR"/>
              </w:rPr>
            </w:rPrChange>
          </w:rPr>
          <m:t>)</m:t>
        </m:r>
      </m:oMath>
      <w:ins w:id="416" w:author="Dominique Longin" w:date="2016-10-12T18:11:00Z">
        <w:r w:rsidR="003F2650">
          <w:rPr>
            <w:rFonts w:ascii="Georgia" w:eastAsiaTheme="minorEastAsia" w:hAnsi="Georgia" w:cs="Times New Roman"/>
            <w:sz w:val="28"/>
            <w:szCs w:val="28"/>
            <w:lang w:val="fr-FR"/>
          </w:rPr>
          <w:t xml:space="preserve"> l’opinion de </w:t>
        </w:r>
        <w:r w:rsidR="003F2650">
          <w:rPr>
            <w:rFonts w:ascii="Georgia" w:eastAsiaTheme="minorEastAsia" w:hAnsi="Georgia" w:cs="Times New Roman"/>
            <w:i/>
            <w:sz w:val="28"/>
            <w:szCs w:val="28"/>
            <w:lang w:val="fr-FR"/>
          </w:rPr>
          <w:t>i</w:t>
        </w:r>
        <w:r w:rsidR="003F2650">
          <w:rPr>
            <w:rFonts w:ascii="Georgia" w:eastAsiaTheme="minorEastAsia" w:hAnsi="Georgia" w:cs="Times New Roman"/>
            <w:sz w:val="28"/>
            <w:szCs w:val="28"/>
            <w:lang w:val="fr-FR"/>
          </w:rPr>
          <w:t xml:space="preserve"> issue de l</w:t>
        </w:r>
      </w:ins>
      <w:ins w:id="417" w:author="Dominique Longin" w:date="2016-10-12T18:12:00Z">
        <w:r w:rsidR="003F2650">
          <w:rPr>
            <w:rFonts w:ascii="Georgia" w:eastAsiaTheme="minorEastAsia" w:hAnsi="Georgia" w:cs="Times New Roman"/>
            <w:sz w:val="28"/>
            <w:szCs w:val="28"/>
            <w:lang w:val="fr-FR"/>
          </w:rPr>
          <w:t xml:space="preserve">’influence des voisins en qui il a confiance. Alors dans ce cas : </w:t>
        </w:r>
      </w:ins>
    </w:p>
    <w:p w:rsidR="003F2650" w:rsidRDefault="003F2650" w:rsidP="003D0218">
      <w:pPr>
        <w:pStyle w:val="Paragraphedeliste"/>
        <w:ind w:firstLine="720"/>
        <w:jc w:val="both"/>
        <w:rPr>
          <w:ins w:id="418" w:author="Dominique Longin" w:date="2016-10-12T18:12:00Z"/>
          <w:rFonts w:ascii="Georgia" w:eastAsiaTheme="minorEastAsia" w:hAnsi="Georgia" w:cs="Times New Roman"/>
          <w:sz w:val="28"/>
          <w:szCs w:val="28"/>
          <w:lang w:val="fr-FR"/>
        </w:rPr>
      </w:pPr>
      <m:oMathPara>
        <m:oMath>
          <m:sSub>
            <m:sSubPr>
              <m:ctrlPr>
                <w:ins w:id="419" w:author="Dominique Longin" w:date="2016-10-12T18:12:00Z">
                  <w:rPr>
                    <w:rFonts w:ascii="Cambria Math" w:eastAsiaTheme="minorEastAsia" w:hAnsi="Cambria Math" w:cs="Times New Roman"/>
                    <w:i/>
                    <w:sz w:val="28"/>
                    <w:szCs w:val="28"/>
                    <w:lang w:val="fr-FR"/>
                  </w:rPr>
                </w:ins>
              </m:ctrlPr>
            </m:sSubPr>
            <m:e>
              <m:r>
                <w:ins w:id="420" w:author="Dominique Longin" w:date="2016-10-12T18:12:00Z">
                  <w:rPr>
                    <w:rFonts w:ascii="Cambria Math" w:eastAsiaTheme="minorEastAsia" w:hAnsi="Cambria Math" w:cs="Times New Roman"/>
                    <w:sz w:val="28"/>
                    <w:szCs w:val="28"/>
                    <w:lang w:val="fr-FR"/>
                  </w:rPr>
                  <m:t>x</m:t>
                </w:ins>
              </m:r>
            </m:e>
            <m:sub>
              <m:r>
                <w:ins w:id="421" w:author="Dominique Longin" w:date="2016-10-12T18:12:00Z">
                  <w:rPr>
                    <w:rFonts w:ascii="Cambria Math" w:eastAsiaTheme="minorEastAsia" w:hAnsi="Cambria Math" w:cs="Times New Roman"/>
                    <w:sz w:val="28"/>
                    <w:szCs w:val="28"/>
                    <w:lang w:val="fr-FR"/>
                  </w:rPr>
                  <m:t>i</m:t>
                </w:ins>
              </m:r>
            </m:sub>
          </m:sSub>
          <m:d>
            <m:dPr>
              <m:ctrlPr>
                <w:ins w:id="422" w:author="Dominique Longin" w:date="2016-10-12T18:12:00Z">
                  <w:rPr>
                    <w:rFonts w:ascii="Cambria Math" w:eastAsiaTheme="minorEastAsia" w:hAnsi="Cambria Math" w:cs="Times New Roman"/>
                    <w:i/>
                    <w:sz w:val="28"/>
                    <w:szCs w:val="28"/>
                    <w:lang w:val="fr-FR"/>
                  </w:rPr>
                </w:ins>
              </m:ctrlPr>
            </m:dPr>
            <m:e>
              <m:r>
                <w:ins w:id="423" w:author="Dominique Longin" w:date="2016-10-12T18:12:00Z">
                  <w:rPr>
                    <w:rFonts w:ascii="Cambria Math" w:eastAsiaTheme="minorEastAsia" w:hAnsi="Cambria Math" w:cs="Times New Roman"/>
                    <w:sz w:val="28"/>
                    <w:szCs w:val="28"/>
                    <w:lang w:val="fr-FR"/>
                  </w:rPr>
                  <m:t>t</m:t>
                </w:ins>
              </m:r>
              <m:r>
                <w:ins w:id="424" w:author="Dominique Longin" w:date="2016-10-12T18:27:00Z">
                  <w:rPr>
                    <w:rFonts w:ascii="Cambria Math" w:eastAsiaTheme="minorEastAsia" w:hAnsi="Cambria Math" w:cs="Times New Roman"/>
                    <w:sz w:val="28"/>
                    <w:szCs w:val="28"/>
                    <w:lang w:val="fr-FR"/>
                  </w:rPr>
                  <m:t>+1</m:t>
                </w:ins>
              </m:r>
            </m:e>
          </m:d>
          <m:r>
            <w:ins w:id="425" w:author="Dominique Longin" w:date="2016-10-12T18:12:00Z">
              <w:rPr>
                <w:rFonts w:ascii="Cambria Math" w:eastAsiaTheme="minorEastAsia" w:hAnsi="Cambria Math" w:cs="Times New Roman"/>
                <w:sz w:val="28"/>
                <w:szCs w:val="28"/>
                <w:lang w:val="fr-FR"/>
              </w:rPr>
              <m:t xml:space="preserve">= </m:t>
            </w:ins>
          </m:r>
          <m:f>
            <m:fPr>
              <m:ctrlPr>
                <w:ins w:id="426" w:author="Dominique Longin" w:date="2016-10-12T18:12:00Z">
                  <w:rPr>
                    <w:rFonts w:ascii="Cambria Math" w:eastAsiaTheme="minorEastAsia" w:hAnsi="Cambria Math" w:cs="Times New Roman"/>
                    <w:i/>
                    <w:sz w:val="28"/>
                    <w:szCs w:val="28"/>
                    <w:lang w:val="fr-FR"/>
                  </w:rPr>
                </w:ins>
              </m:ctrlPr>
            </m:fPr>
            <m:num>
              <m:nary>
                <m:naryPr>
                  <m:chr m:val="∑"/>
                  <m:limLoc m:val="undOvr"/>
                  <m:supHide m:val="1"/>
                  <m:ctrlPr>
                    <w:ins w:id="427" w:author="Dominique Longin" w:date="2016-10-12T18:12:00Z">
                      <w:rPr>
                        <w:rFonts w:ascii="Cambria Math" w:eastAsiaTheme="minorEastAsia" w:hAnsi="Cambria Math" w:cs="Times New Roman"/>
                        <w:i/>
                        <w:sz w:val="28"/>
                        <w:szCs w:val="28"/>
                        <w:lang w:val="fr-FR"/>
                      </w:rPr>
                    </w:ins>
                  </m:ctrlPr>
                </m:naryPr>
                <m:sub>
                  <m:r>
                    <w:ins w:id="428" w:author="Dominique Longin" w:date="2016-10-12T18:13:00Z">
                      <w:rPr>
                        <w:rFonts w:ascii="Cambria Math" w:eastAsiaTheme="minorEastAsia" w:hAnsi="Cambria Math" w:cs="Times New Roman"/>
                        <w:sz w:val="28"/>
                        <w:szCs w:val="28"/>
                        <w:lang w:val="fr-FR"/>
                      </w:rPr>
                      <m:t>j∈</m:t>
                    </w:ins>
                  </m:r>
                  <m:sSub>
                    <m:sSubPr>
                      <m:ctrlPr>
                        <w:ins w:id="429" w:author="Dominique Longin" w:date="2016-10-12T18:13:00Z">
                          <w:rPr>
                            <w:rFonts w:ascii="Cambria Math" w:eastAsiaTheme="minorEastAsia" w:hAnsi="Cambria Math" w:cs="Times New Roman"/>
                            <w:i/>
                            <w:sz w:val="28"/>
                            <w:szCs w:val="28"/>
                            <w:lang w:val="fr-FR"/>
                          </w:rPr>
                        </w:ins>
                      </m:ctrlPr>
                    </m:sSubPr>
                    <m:e>
                      <m:r>
                        <w:ins w:id="430" w:author="Dominique Longin" w:date="2016-10-12T18:13:00Z">
                          <w:rPr>
                            <w:rFonts w:ascii="Cambria Math" w:eastAsiaTheme="minorEastAsia" w:hAnsi="Cambria Math" w:cs="Times New Roman"/>
                            <w:sz w:val="28"/>
                            <w:szCs w:val="28"/>
                            <w:lang w:val="fr-FR"/>
                          </w:rPr>
                          <m:t>I</m:t>
                        </w:ins>
                      </m:r>
                    </m:e>
                    <m:sub>
                      <m:r>
                        <w:ins w:id="431" w:author="Dominique Longin" w:date="2016-10-12T18:13:00Z">
                          <w:rPr>
                            <w:rFonts w:ascii="Cambria Math" w:eastAsiaTheme="minorEastAsia" w:hAnsi="Cambria Math" w:cs="Times New Roman"/>
                            <w:sz w:val="28"/>
                            <w:szCs w:val="28"/>
                            <w:lang w:val="fr-FR"/>
                          </w:rPr>
                          <m:t>i</m:t>
                        </w:ins>
                      </m:r>
                    </m:sub>
                  </m:sSub>
                  <m:d>
                    <m:dPr>
                      <m:ctrlPr>
                        <w:ins w:id="432" w:author="Dominique Longin" w:date="2016-10-12T18:13:00Z">
                          <w:rPr>
                            <w:rFonts w:ascii="Cambria Math" w:eastAsiaTheme="minorEastAsia" w:hAnsi="Cambria Math" w:cs="Times New Roman"/>
                            <w:i/>
                            <w:sz w:val="28"/>
                            <w:szCs w:val="28"/>
                            <w:lang w:val="fr-FR"/>
                          </w:rPr>
                        </w:ins>
                      </m:ctrlPr>
                    </m:dPr>
                    <m:e>
                      <m:r>
                        <w:ins w:id="433" w:author="Dominique Longin" w:date="2016-10-12T18:13:00Z">
                          <w:rPr>
                            <w:rFonts w:ascii="Cambria Math" w:eastAsiaTheme="minorEastAsia" w:hAnsi="Cambria Math" w:cs="Times New Roman"/>
                            <w:sz w:val="28"/>
                            <w:szCs w:val="28"/>
                            <w:lang w:val="fr-FR"/>
                          </w:rPr>
                          <m:t>t</m:t>
                        </w:ins>
                      </m:r>
                    </m:e>
                  </m:d>
                </m:sub>
                <m:sup/>
                <m:e>
                  <m:sSub>
                    <m:sSubPr>
                      <m:ctrlPr>
                        <w:ins w:id="434" w:author="Dominique Longin" w:date="2016-10-12T18:14:00Z">
                          <w:rPr>
                            <w:rFonts w:ascii="Cambria Math" w:eastAsiaTheme="minorEastAsia" w:hAnsi="Cambria Math" w:cs="Times New Roman"/>
                            <w:i/>
                            <w:sz w:val="28"/>
                            <w:szCs w:val="28"/>
                            <w:lang w:val="fr-FR"/>
                          </w:rPr>
                        </w:ins>
                      </m:ctrlPr>
                    </m:sSubPr>
                    <m:e>
                      <m:r>
                        <w:ins w:id="435" w:author="Dominique Longin" w:date="2016-10-12T18:14:00Z">
                          <w:rPr>
                            <w:rFonts w:ascii="Cambria Math" w:eastAsiaTheme="minorEastAsia" w:hAnsi="Cambria Math" w:cs="Times New Roman"/>
                            <w:sz w:val="28"/>
                            <w:szCs w:val="28"/>
                            <w:lang w:val="fr-FR"/>
                          </w:rPr>
                          <m:t>p</m:t>
                        </w:ins>
                      </m:r>
                    </m:e>
                    <m:sub>
                      <m:r>
                        <w:ins w:id="436" w:author="Dominique Longin" w:date="2016-10-12T18:14:00Z">
                          <w:rPr>
                            <w:rFonts w:ascii="Cambria Math" w:eastAsiaTheme="minorEastAsia" w:hAnsi="Cambria Math" w:cs="Times New Roman"/>
                            <w:sz w:val="28"/>
                            <w:szCs w:val="28"/>
                            <w:lang w:val="fr-FR"/>
                          </w:rPr>
                          <m:t>ji</m:t>
                        </w:ins>
                      </m:r>
                    </m:sub>
                  </m:sSub>
                  <m:r>
                    <w:ins w:id="437" w:author="Dominique Longin" w:date="2016-10-12T18:14:00Z">
                      <w:rPr>
                        <w:rFonts w:ascii="Cambria Math" w:eastAsiaTheme="minorEastAsia" w:hAnsi="Cambria Math" w:cs="Times New Roman"/>
                        <w:sz w:val="28"/>
                        <w:szCs w:val="28"/>
                        <w:lang w:val="fr-FR"/>
                      </w:rPr>
                      <m:t>(t)</m:t>
                    </w:ins>
                  </m:r>
                  <m:sSub>
                    <m:sSubPr>
                      <m:ctrlPr>
                        <w:ins w:id="438" w:author="Dominique Longin" w:date="2016-10-12T18:14:00Z">
                          <w:rPr>
                            <w:rFonts w:ascii="Cambria Math" w:eastAsiaTheme="minorEastAsia" w:hAnsi="Cambria Math" w:cs="Times New Roman"/>
                            <w:i/>
                            <w:sz w:val="28"/>
                            <w:szCs w:val="28"/>
                            <w:lang w:val="fr-FR"/>
                          </w:rPr>
                        </w:ins>
                      </m:ctrlPr>
                    </m:sSubPr>
                    <m:e>
                      <m:r>
                        <w:ins w:id="439" w:author="Dominique Longin" w:date="2016-10-12T18:14:00Z">
                          <w:rPr>
                            <w:rFonts w:ascii="Cambria Math" w:eastAsiaTheme="minorEastAsia" w:hAnsi="Cambria Math" w:cs="Times New Roman"/>
                            <w:sz w:val="28"/>
                            <w:szCs w:val="28"/>
                            <w:lang w:val="fr-FR"/>
                          </w:rPr>
                          <m:t>o</m:t>
                        </w:ins>
                      </m:r>
                    </m:e>
                    <m:sub>
                      <m:r>
                        <w:ins w:id="440" w:author="Dominique Longin" w:date="2016-10-12T18:14:00Z">
                          <w:rPr>
                            <w:rFonts w:ascii="Cambria Math" w:eastAsiaTheme="minorEastAsia" w:hAnsi="Cambria Math" w:cs="Times New Roman"/>
                            <w:sz w:val="28"/>
                            <w:szCs w:val="28"/>
                            <w:lang w:val="fr-FR"/>
                          </w:rPr>
                          <m:t>j</m:t>
                        </w:ins>
                      </m:r>
                    </m:sub>
                  </m:sSub>
                  <m:r>
                    <w:ins w:id="441" w:author="Dominique Longin" w:date="2016-10-12T18:14:00Z">
                      <w:rPr>
                        <w:rFonts w:ascii="Cambria Math" w:eastAsiaTheme="minorEastAsia" w:hAnsi="Cambria Math" w:cs="Times New Roman"/>
                        <w:sz w:val="28"/>
                        <w:szCs w:val="28"/>
                        <w:lang w:val="fr-FR"/>
                      </w:rPr>
                      <m:t>(t)</m:t>
                    </w:ins>
                  </m:r>
                </m:e>
              </m:nary>
            </m:num>
            <m:den>
              <m:nary>
                <m:naryPr>
                  <m:chr m:val="∑"/>
                  <m:limLoc m:val="undOvr"/>
                  <m:supHide m:val="1"/>
                  <m:ctrlPr>
                    <w:ins w:id="442" w:author="Dominique Longin" w:date="2016-10-12T18:15:00Z">
                      <w:rPr>
                        <w:rFonts w:ascii="Cambria Math" w:eastAsiaTheme="minorEastAsia" w:hAnsi="Cambria Math" w:cs="Times New Roman"/>
                        <w:i/>
                        <w:sz w:val="28"/>
                        <w:szCs w:val="28"/>
                        <w:lang w:val="fr-FR"/>
                      </w:rPr>
                    </w:ins>
                  </m:ctrlPr>
                </m:naryPr>
                <m:sub>
                  <m:r>
                    <w:ins w:id="443" w:author="Dominique Longin" w:date="2016-10-12T18:15:00Z">
                      <w:rPr>
                        <w:rFonts w:ascii="Cambria Math" w:eastAsiaTheme="minorEastAsia" w:hAnsi="Cambria Math" w:cs="Times New Roman"/>
                        <w:sz w:val="28"/>
                        <w:szCs w:val="28"/>
                        <w:lang w:val="fr-FR"/>
                      </w:rPr>
                      <m:t>j∈</m:t>
                    </w:ins>
                  </m:r>
                  <m:sSub>
                    <m:sSubPr>
                      <m:ctrlPr>
                        <w:ins w:id="444" w:author="Dominique Longin" w:date="2016-10-12T18:15:00Z">
                          <w:rPr>
                            <w:rFonts w:ascii="Cambria Math" w:eastAsiaTheme="minorEastAsia" w:hAnsi="Cambria Math" w:cs="Times New Roman"/>
                            <w:i/>
                            <w:sz w:val="28"/>
                            <w:szCs w:val="28"/>
                            <w:lang w:val="fr-FR"/>
                          </w:rPr>
                        </w:ins>
                      </m:ctrlPr>
                    </m:sSubPr>
                    <m:e>
                      <m:r>
                        <w:ins w:id="445" w:author="Dominique Longin" w:date="2016-10-12T18:15:00Z">
                          <w:rPr>
                            <w:rFonts w:ascii="Cambria Math" w:eastAsiaTheme="minorEastAsia" w:hAnsi="Cambria Math" w:cs="Times New Roman"/>
                            <w:sz w:val="28"/>
                            <w:szCs w:val="28"/>
                            <w:lang w:val="fr-FR"/>
                          </w:rPr>
                          <m:t>I</m:t>
                        </w:ins>
                      </m:r>
                    </m:e>
                    <m:sub>
                      <m:r>
                        <w:ins w:id="446" w:author="Dominique Longin" w:date="2016-10-12T18:15:00Z">
                          <w:rPr>
                            <w:rFonts w:ascii="Cambria Math" w:eastAsiaTheme="minorEastAsia" w:hAnsi="Cambria Math" w:cs="Times New Roman"/>
                            <w:sz w:val="28"/>
                            <w:szCs w:val="28"/>
                            <w:lang w:val="fr-FR"/>
                          </w:rPr>
                          <m:t>i</m:t>
                        </w:ins>
                      </m:r>
                    </m:sub>
                  </m:sSub>
                  <m:d>
                    <m:dPr>
                      <m:ctrlPr>
                        <w:ins w:id="447" w:author="Dominique Longin" w:date="2016-10-12T18:15:00Z">
                          <w:rPr>
                            <w:rFonts w:ascii="Cambria Math" w:eastAsiaTheme="minorEastAsia" w:hAnsi="Cambria Math" w:cs="Times New Roman"/>
                            <w:i/>
                            <w:sz w:val="28"/>
                            <w:szCs w:val="28"/>
                            <w:lang w:val="fr-FR"/>
                          </w:rPr>
                        </w:ins>
                      </m:ctrlPr>
                    </m:dPr>
                    <m:e>
                      <m:r>
                        <w:ins w:id="448" w:author="Dominique Longin" w:date="2016-10-12T18:15:00Z">
                          <w:rPr>
                            <w:rFonts w:ascii="Cambria Math" w:eastAsiaTheme="minorEastAsia" w:hAnsi="Cambria Math" w:cs="Times New Roman"/>
                            <w:sz w:val="28"/>
                            <w:szCs w:val="28"/>
                            <w:lang w:val="fr-FR"/>
                          </w:rPr>
                          <m:t>t</m:t>
                        </w:ins>
                      </m:r>
                    </m:e>
                  </m:d>
                </m:sub>
                <m:sup/>
                <m:e>
                  <m:sSub>
                    <m:sSubPr>
                      <m:ctrlPr>
                        <w:ins w:id="449" w:author="Dominique Longin" w:date="2016-10-12T18:15:00Z">
                          <w:rPr>
                            <w:rFonts w:ascii="Cambria Math" w:eastAsiaTheme="minorEastAsia" w:hAnsi="Cambria Math" w:cs="Times New Roman"/>
                            <w:i/>
                            <w:sz w:val="28"/>
                            <w:szCs w:val="28"/>
                            <w:lang w:val="fr-FR"/>
                          </w:rPr>
                        </w:ins>
                      </m:ctrlPr>
                    </m:sSubPr>
                    <m:e>
                      <m:r>
                        <w:ins w:id="450" w:author="Dominique Longin" w:date="2016-10-12T18:15:00Z">
                          <w:rPr>
                            <w:rFonts w:ascii="Cambria Math" w:eastAsiaTheme="minorEastAsia" w:hAnsi="Cambria Math" w:cs="Times New Roman"/>
                            <w:sz w:val="28"/>
                            <w:szCs w:val="28"/>
                            <w:lang w:val="fr-FR"/>
                          </w:rPr>
                          <m:t>p</m:t>
                        </w:ins>
                      </m:r>
                    </m:e>
                    <m:sub>
                      <m:r>
                        <w:ins w:id="451" w:author="Dominique Longin" w:date="2016-10-12T18:15:00Z">
                          <w:rPr>
                            <w:rFonts w:ascii="Cambria Math" w:eastAsiaTheme="minorEastAsia" w:hAnsi="Cambria Math" w:cs="Times New Roman"/>
                            <w:sz w:val="28"/>
                            <w:szCs w:val="28"/>
                            <w:lang w:val="fr-FR"/>
                          </w:rPr>
                          <m:t>ji</m:t>
                        </w:ins>
                      </m:r>
                    </m:sub>
                  </m:sSub>
                  <m:r>
                    <w:ins w:id="452" w:author="Dominique Longin" w:date="2016-10-12T18:15:00Z">
                      <w:rPr>
                        <w:rFonts w:ascii="Cambria Math" w:eastAsiaTheme="minorEastAsia" w:hAnsi="Cambria Math" w:cs="Times New Roman"/>
                        <w:sz w:val="28"/>
                        <w:szCs w:val="28"/>
                        <w:lang w:val="fr-FR"/>
                      </w:rPr>
                      <m:t>(t)</m:t>
                    </w:ins>
                  </m:r>
                </m:e>
              </m:nary>
            </m:den>
          </m:f>
        </m:oMath>
      </m:oMathPara>
    </w:p>
    <w:p w:rsidR="003F2650" w:rsidRPr="003F2650" w:rsidRDefault="003F2650" w:rsidP="003F2650">
      <w:pPr>
        <w:pStyle w:val="Paragraphedeliste"/>
        <w:jc w:val="both"/>
        <w:rPr>
          <w:ins w:id="453" w:author="Dominique Longin" w:date="2016-10-12T18:15:00Z"/>
          <w:rFonts w:ascii="Georgia" w:hAnsi="Georgia" w:cs="Times New Roman"/>
          <w:sz w:val="28"/>
          <w:szCs w:val="28"/>
          <w:lang w:val="fr-FR"/>
          <w:rPrChange w:id="454" w:author="Dominique Longin" w:date="2016-10-12T18:15:00Z">
            <w:rPr>
              <w:ins w:id="455" w:author="Dominique Longin" w:date="2016-10-12T18:15:00Z"/>
              <w:rFonts w:ascii="Georgia" w:hAnsi="Georgia" w:cs="Times New Roman"/>
              <w:i/>
              <w:sz w:val="28"/>
              <w:szCs w:val="28"/>
              <w:lang w:val="fr-FR"/>
            </w:rPr>
          </w:rPrChange>
        </w:rPr>
        <w:pPrChange w:id="456" w:author="Dominique Longin" w:date="2016-10-12T18:15:00Z">
          <w:pPr>
            <w:pStyle w:val="Paragraphedeliste"/>
            <w:ind w:firstLine="720"/>
            <w:jc w:val="both"/>
          </w:pPr>
        </w:pPrChange>
      </w:pPr>
      <w:ins w:id="457" w:author="Dominique Longin" w:date="2016-10-12T18:15:00Z">
        <w:r>
          <w:rPr>
            <w:rFonts w:ascii="Georgia" w:hAnsi="Georgia" w:cs="Times New Roman"/>
            <w:sz w:val="28"/>
            <w:szCs w:val="28"/>
            <w:lang w:val="fr-FR"/>
          </w:rPr>
          <w:t xml:space="preserve">Il est important de noter que si </w:t>
        </w:r>
        <m:oMath>
          <m:sSub>
            <m:sSubPr>
              <m:ctrlPr>
                <w:rPr>
                  <w:rFonts w:ascii="Cambria Math" w:hAnsi="Cambria Math" w:cs="Times New Roman"/>
                  <w:i/>
                  <w:sz w:val="28"/>
                  <w:szCs w:val="28"/>
                  <w:lang w:val="fr-FR"/>
                </w:rPr>
              </m:ctrlPr>
            </m:sSubPr>
            <m:e>
              <m:r>
                <w:rPr>
                  <w:rFonts w:ascii="Cambria Math" w:hAnsi="Cambria Math" w:cs="Times New Roman"/>
                  <w:sz w:val="28"/>
                  <w:szCs w:val="28"/>
                  <w:lang w:val="fr-FR"/>
                </w:rPr>
                <m:t>p</m:t>
              </m:r>
            </m:e>
            <m:sub>
              <m:r>
                <w:rPr>
                  <w:rFonts w:ascii="Cambria Math" w:hAnsi="Cambria Math" w:cs="Times New Roman"/>
                  <w:sz w:val="28"/>
                  <w:szCs w:val="28"/>
                  <w:lang w:val="fr-FR"/>
                </w:rPr>
                <m:t>ji</m:t>
              </m:r>
            </m:sub>
          </m:sSub>
          <m:d>
            <m:dPr>
              <m:ctrlPr>
                <w:rPr>
                  <w:rFonts w:ascii="Cambria Math" w:hAnsi="Cambria Math" w:cs="Times New Roman"/>
                  <w:i/>
                  <w:sz w:val="28"/>
                  <w:szCs w:val="28"/>
                  <w:lang w:val="fr-FR"/>
                </w:rPr>
              </m:ctrlPr>
            </m:dPr>
            <m:e>
              <m:r>
                <w:rPr>
                  <w:rFonts w:ascii="Cambria Math" w:hAnsi="Cambria Math" w:cs="Times New Roman"/>
                  <w:sz w:val="28"/>
                  <w:szCs w:val="28"/>
                  <w:lang w:val="fr-FR"/>
                </w:rPr>
                <m:t>t</m:t>
              </m:r>
            </m:e>
          </m:d>
          <m:r>
            <w:rPr>
              <w:rFonts w:ascii="Cambria Math" w:hAnsi="Cambria Math" w:cs="Times New Roman"/>
              <w:sz w:val="28"/>
              <w:szCs w:val="28"/>
              <w:lang w:val="fr-FR"/>
            </w:rPr>
            <m:t>=0</m:t>
          </m:r>
        </m:oMath>
        <w:r>
          <w:rPr>
            <w:rFonts w:ascii="Georgia" w:eastAsiaTheme="minorEastAsia" w:hAnsi="Georgia" w:cs="Times New Roman"/>
            <w:sz w:val="28"/>
            <w:szCs w:val="28"/>
            <w:lang w:val="fr-FR"/>
          </w:rPr>
          <w:t xml:space="preserve"> alors l’agent </w:t>
        </w:r>
        <w:r>
          <w:rPr>
            <w:rFonts w:ascii="Georgia" w:eastAsiaTheme="minorEastAsia" w:hAnsi="Georgia" w:cs="Times New Roman"/>
            <w:i/>
            <w:sz w:val="28"/>
            <w:szCs w:val="28"/>
            <w:lang w:val="fr-FR"/>
          </w:rPr>
          <w:t>j</w:t>
        </w:r>
        <w:r>
          <w:rPr>
            <w:rFonts w:ascii="Georgia" w:eastAsiaTheme="minorEastAsia" w:hAnsi="Georgia" w:cs="Times New Roman"/>
            <w:sz w:val="28"/>
            <w:szCs w:val="28"/>
            <w:lang w:val="fr-FR"/>
          </w:rPr>
          <w:t xml:space="preserve"> considéré n’entre pas en ligne de compte dans le calcul </w:t>
        </w:r>
        <w:proofErr w:type="gramStart"/>
        <w:r>
          <w:rPr>
            <w:rFonts w:ascii="Georgia" w:eastAsiaTheme="minorEastAsia" w:hAnsi="Georgia" w:cs="Times New Roman"/>
            <w:sz w:val="28"/>
            <w:szCs w:val="28"/>
            <w:lang w:val="fr-FR"/>
          </w:rPr>
          <w:t xml:space="preserve">de </w:t>
        </w:r>
      </w:ins>
      <w:proofErr w:type="gramEnd"/>
      <m:oMath>
        <m:sSub>
          <m:sSubPr>
            <m:ctrlPr>
              <w:ins w:id="458" w:author="Dominique Longin" w:date="2016-10-12T18:16:00Z">
                <w:rPr>
                  <w:rFonts w:ascii="Cambria Math" w:eastAsiaTheme="minorEastAsia" w:hAnsi="Cambria Math" w:cs="Times New Roman"/>
                  <w:i/>
                  <w:sz w:val="28"/>
                  <w:szCs w:val="28"/>
                  <w:lang w:val="fr-FR"/>
                </w:rPr>
              </w:ins>
            </m:ctrlPr>
          </m:sSubPr>
          <m:e>
            <m:r>
              <w:ins w:id="459" w:author="Dominique Longin" w:date="2016-10-12T18:16:00Z">
                <w:rPr>
                  <w:rFonts w:ascii="Cambria Math" w:eastAsiaTheme="minorEastAsia" w:hAnsi="Cambria Math" w:cs="Times New Roman"/>
                  <w:sz w:val="28"/>
                  <w:szCs w:val="28"/>
                  <w:lang w:val="fr-FR"/>
                </w:rPr>
                <m:t>x</m:t>
              </w:ins>
            </m:r>
          </m:e>
          <m:sub>
            <m:r>
              <w:ins w:id="460" w:author="Dominique Longin" w:date="2016-10-12T18:16:00Z">
                <w:rPr>
                  <w:rFonts w:ascii="Cambria Math" w:eastAsiaTheme="minorEastAsia" w:hAnsi="Cambria Math" w:cs="Times New Roman"/>
                  <w:sz w:val="28"/>
                  <w:szCs w:val="28"/>
                  <w:lang w:val="fr-FR"/>
                </w:rPr>
                <m:t>i</m:t>
              </w:ins>
            </m:r>
          </m:sub>
        </m:sSub>
        <m:r>
          <w:ins w:id="461" w:author="Dominique Longin" w:date="2016-10-12T18:16:00Z">
            <w:rPr>
              <w:rFonts w:ascii="Cambria Math" w:eastAsiaTheme="minorEastAsia" w:hAnsi="Cambria Math" w:cs="Times New Roman"/>
              <w:sz w:val="28"/>
              <w:szCs w:val="28"/>
              <w:lang w:val="fr-FR"/>
            </w:rPr>
            <m:t>(t)</m:t>
          </w:ins>
        </m:r>
      </m:oMath>
      <w:ins w:id="462" w:author="Dominique Longin" w:date="2016-10-12T18:16:00Z">
        <w:r>
          <w:rPr>
            <w:rFonts w:ascii="Georgia" w:eastAsiaTheme="minorEastAsia" w:hAnsi="Georgia" w:cs="Times New Roman"/>
            <w:sz w:val="28"/>
            <w:szCs w:val="28"/>
            <w:lang w:val="fr-FR"/>
          </w:rPr>
          <w:t xml:space="preserve">. </w:t>
        </w:r>
      </w:ins>
      <w:ins w:id="463" w:author="Dominique Longin" w:date="2016-10-12T18:21:00Z">
        <w:r w:rsidR="0070438D">
          <w:rPr>
            <w:rFonts w:ascii="Georgia" w:eastAsiaTheme="minorEastAsia" w:hAnsi="Georgia" w:cs="Times New Roman"/>
            <w:sz w:val="28"/>
            <w:szCs w:val="28"/>
            <w:lang w:val="fr-FR"/>
          </w:rPr>
          <w:t xml:space="preserve">Autrement dit, seuls sont pris en compte les agents en qui </w:t>
        </w:r>
        <w:r w:rsidR="0070438D">
          <w:rPr>
            <w:rFonts w:ascii="Georgia" w:eastAsiaTheme="minorEastAsia" w:hAnsi="Georgia" w:cs="Times New Roman"/>
            <w:i/>
            <w:sz w:val="28"/>
            <w:szCs w:val="28"/>
            <w:lang w:val="fr-FR"/>
          </w:rPr>
          <w:t>i</w:t>
        </w:r>
        <w:r w:rsidR="0070438D">
          <w:rPr>
            <w:rFonts w:ascii="Georgia" w:eastAsiaTheme="minorEastAsia" w:hAnsi="Georgia" w:cs="Times New Roman"/>
            <w:sz w:val="28"/>
            <w:szCs w:val="28"/>
            <w:lang w:val="fr-FR"/>
          </w:rPr>
          <w:t xml:space="preserve"> a confiance. </w:t>
        </w:r>
      </w:ins>
      <w:ins w:id="464" w:author="Dominique Longin" w:date="2016-10-12T18:16:00Z">
        <w:r>
          <w:rPr>
            <w:rFonts w:ascii="Georgia" w:eastAsiaTheme="minorEastAsia" w:hAnsi="Georgia" w:cs="Times New Roman"/>
            <w:sz w:val="28"/>
            <w:szCs w:val="28"/>
            <w:lang w:val="fr-FR"/>
          </w:rPr>
          <w:t xml:space="preserve">En plus, le fait de normaliser par la somme des coefficients de confiance nous assure que la valeur de </w:t>
        </w:r>
        <m:oMath>
          <m:sSub>
            <m:sSubPr>
              <m:ctrlPr>
                <w:rPr>
                  <w:rFonts w:ascii="Cambria Math" w:eastAsiaTheme="minorEastAsia" w:hAnsi="Cambria Math" w:cs="Times New Roman"/>
                  <w:i/>
                  <w:sz w:val="28"/>
                  <w:szCs w:val="28"/>
                  <w:lang w:val="fr-FR"/>
                </w:rPr>
              </m:ctrlPr>
            </m:sSubPr>
            <m:e>
              <m:r>
                <w:rPr>
                  <w:rFonts w:ascii="Cambria Math" w:eastAsiaTheme="minorEastAsia" w:hAnsi="Cambria Math" w:cs="Times New Roman"/>
                  <w:sz w:val="28"/>
                  <w:szCs w:val="28"/>
                  <w:lang w:val="fr-FR"/>
                </w:rPr>
                <m:t>x</m:t>
              </m:r>
            </m:e>
            <m:sub>
              <m:r>
                <w:rPr>
                  <w:rFonts w:ascii="Cambria Math" w:eastAsiaTheme="minorEastAsia" w:hAnsi="Cambria Math" w:cs="Times New Roman"/>
                  <w:sz w:val="28"/>
                  <w:szCs w:val="28"/>
                  <w:lang w:val="fr-FR"/>
                </w:rPr>
                <m:t>i</m:t>
              </m:r>
            </m:sub>
          </m:sSub>
          <m:d>
            <m:dPr>
              <m:ctrlPr>
                <w:rPr>
                  <w:rFonts w:ascii="Cambria Math" w:eastAsiaTheme="minorEastAsia" w:hAnsi="Cambria Math" w:cs="Times New Roman"/>
                  <w:i/>
                  <w:sz w:val="28"/>
                  <w:szCs w:val="28"/>
                  <w:lang w:val="fr-FR"/>
                </w:rPr>
              </m:ctrlPr>
            </m:dPr>
            <m:e>
              <m:r>
                <w:rPr>
                  <w:rFonts w:ascii="Cambria Math" w:eastAsiaTheme="minorEastAsia" w:hAnsi="Cambria Math" w:cs="Times New Roman"/>
                  <w:sz w:val="28"/>
                  <w:szCs w:val="28"/>
                  <w:lang w:val="fr-FR"/>
                </w:rPr>
                <m:t>t</m:t>
              </m:r>
            </m:e>
          </m:d>
        </m:oMath>
        <w:r>
          <w:rPr>
            <w:rFonts w:ascii="Georgia" w:eastAsiaTheme="minorEastAsia" w:hAnsi="Georgia" w:cs="Times New Roman"/>
            <w:sz w:val="28"/>
            <w:szCs w:val="28"/>
            <w:lang w:val="fr-FR"/>
          </w:rPr>
          <w:t xml:space="preserve"> est bien une valeur comprise entre 0 et 1.</w:t>
        </w:r>
      </w:ins>
    </w:p>
    <w:p w:rsidR="00263FA0" w:rsidRPr="007F6339" w:rsidDel="003F2650" w:rsidRDefault="006F1DFB" w:rsidP="003F2650">
      <w:pPr>
        <w:pStyle w:val="Paragraphedeliste"/>
        <w:jc w:val="both"/>
        <w:rPr>
          <w:del w:id="465" w:author="Dominique Longin" w:date="2016-10-12T18:17:00Z"/>
          <w:rFonts w:ascii="Georgia" w:eastAsia="Georgia" w:hAnsi="Georgia" w:cs="Georgia"/>
          <w:sz w:val="28"/>
          <w:szCs w:val="28"/>
          <w:lang w:val="fr-FR"/>
        </w:rPr>
        <w:pPrChange w:id="466" w:author="Dominique Longin" w:date="2016-10-12T18:15:00Z">
          <w:pPr>
            <w:pStyle w:val="Paragraphedeliste"/>
            <w:ind w:firstLine="720"/>
            <w:jc w:val="both"/>
          </w:pPr>
        </w:pPrChange>
      </w:pPr>
      <w:del w:id="467" w:author="Dominique Longin" w:date="2016-10-12T18:11:00Z">
        <w:r w:rsidRPr="007F6339" w:rsidDel="003F2650">
          <w:rPr>
            <w:rFonts w:ascii="Georgia" w:hAnsi="Georgia" w:cs="Times New Roman"/>
            <w:i/>
            <w:sz w:val="28"/>
            <w:szCs w:val="28"/>
            <w:lang w:val="fr-FR"/>
          </w:rPr>
          <w:lastRenderedPageBreak/>
          <w:delText xml:space="preserve"> </w:delText>
        </w:r>
      </w:del>
      <w:del w:id="468" w:author="Dominique Longin" w:date="2016-10-12T18:17:00Z">
        <w:r w:rsidRPr="007F6339" w:rsidDel="003F2650">
          <w:rPr>
            <w:rFonts w:ascii="Georgia" w:hAnsi="Georgia" w:cs="Times New Roman"/>
            <w:sz w:val="28"/>
            <w:szCs w:val="28"/>
            <w:lang w:val="fr-FR"/>
          </w:rPr>
          <w:delText xml:space="preserve">son opinion à l’instant </w:delText>
        </w:r>
        <w:r w:rsidRPr="007F6339" w:rsidDel="003F2650">
          <w:rPr>
            <w:rFonts w:ascii="Georgia" w:hAnsi="Georgia" w:cs="Times New Roman"/>
            <w:i/>
            <w:sz w:val="28"/>
            <w:szCs w:val="28"/>
            <w:lang w:val="fr-FR"/>
          </w:rPr>
          <w:delText xml:space="preserve">t  </w:delText>
        </w:r>
        <w:r w:rsidRPr="007F6339" w:rsidDel="003F2650">
          <w:rPr>
            <w:rFonts w:ascii="Georgia" w:hAnsi="Georgia" w:cs="Times New Roman"/>
            <w:sz w:val="28"/>
            <w:szCs w:val="28"/>
            <w:lang w:val="fr-FR"/>
          </w:rPr>
          <w:delText>provenant de l’influence des personnes en qui il a confiance</w:delText>
        </w:r>
        <w:r w:rsidRPr="007F6339" w:rsidDel="003F2650">
          <w:rPr>
            <w:rFonts w:ascii="Georgia" w:hAnsi="Georgia" w:cs="Times New Roman"/>
            <w:i/>
            <w:sz w:val="28"/>
            <w:szCs w:val="28"/>
            <w:lang w:val="fr-FR"/>
          </w:rPr>
          <w:delText xml:space="preserve">. </w:delText>
        </w:r>
        <w:r w:rsidR="00BB3D6C" w:rsidRPr="007F6339" w:rsidDel="003F2650">
          <w:rPr>
            <w:rFonts w:ascii="Georgia" w:hAnsi="Georgia" w:cs="Times New Roman"/>
            <w:sz w:val="28"/>
            <w:szCs w:val="28"/>
            <w:lang w:val="fr-FR"/>
          </w:rPr>
          <w:delText>Chaque utilisateur</w:delText>
        </w:r>
        <w:r w:rsidR="004E3AEC" w:rsidRPr="007F6339" w:rsidDel="003F2650">
          <w:rPr>
            <w:rFonts w:ascii="Georgia" w:hAnsi="Georgia" w:cs="Times New Roman"/>
            <w:sz w:val="28"/>
            <w:szCs w:val="28"/>
            <w:lang w:val="fr-FR"/>
          </w:rPr>
          <w:delText xml:space="preserve"> est influ</w:delText>
        </w:r>
        <w:r w:rsidR="00196F30" w:rsidRPr="007F6339" w:rsidDel="003F2650">
          <w:rPr>
            <w:rFonts w:ascii="Georgia" w:hAnsi="Georgia" w:cs="Times New Roman"/>
            <w:sz w:val="28"/>
            <w:szCs w:val="28"/>
            <w:lang w:val="fr-FR"/>
          </w:rPr>
          <w:delText>encé par l’opinion des</w:delText>
        </w:r>
        <w:r w:rsidRPr="007F6339" w:rsidDel="003F2650">
          <w:rPr>
            <w:rFonts w:ascii="Georgia" w:hAnsi="Georgia" w:cs="Times New Roman"/>
            <w:sz w:val="28"/>
            <w:szCs w:val="28"/>
            <w:lang w:val="fr-FR"/>
          </w:rPr>
          <w:delText xml:space="preserve"> </w:delText>
        </w:r>
        <w:r w:rsidR="00BB3D6C" w:rsidRPr="007F6339" w:rsidDel="003F2650">
          <w:rPr>
            <w:rFonts w:ascii="Georgia" w:hAnsi="Georgia" w:cs="Times New Roman"/>
            <w:sz w:val="28"/>
            <w:szCs w:val="28"/>
            <w:lang w:val="fr-FR"/>
          </w:rPr>
          <w:delText>autre</w:delText>
        </w:r>
        <w:r w:rsidRPr="007F6339" w:rsidDel="003F2650">
          <w:rPr>
            <w:rFonts w:ascii="Georgia" w:hAnsi="Georgia" w:cs="Times New Roman"/>
            <w:sz w:val="28"/>
            <w:szCs w:val="28"/>
            <w:lang w:val="fr-FR"/>
          </w:rPr>
          <w:delText>s</w:delText>
        </w:r>
        <w:r w:rsidR="00BB3D6C" w:rsidRPr="007F6339" w:rsidDel="003F2650">
          <w:rPr>
            <w:rFonts w:ascii="Georgia" w:hAnsi="Georgia" w:cs="Times New Roman"/>
            <w:sz w:val="28"/>
            <w:szCs w:val="28"/>
            <w:lang w:val="fr-FR"/>
          </w:rPr>
          <w:delText xml:space="preserve"> utilisateur</w:delText>
        </w:r>
        <w:r w:rsidR="007448E0" w:rsidRPr="007F6339" w:rsidDel="003F2650">
          <w:rPr>
            <w:rFonts w:ascii="Georgia" w:hAnsi="Georgia" w:cs="Times New Roman"/>
            <w:sz w:val="28"/>
            <w:szCs w:val="28"/>
            <w:lang w:val="fr-FR"/>
          </w:rPr>
          <w:delText xml:space="preserve">s  </w:delText>
        </w:r>
        <w:r w:rsidRPr="007F6339" w:rsidDel="003F2650">
          <w:rPr>
            <w:rFonts w:ascii="Georgia" w:hAnsi="Georgia" w:cs="Times New Roman"/>
            <w:sz w:val="28"/>
            <w:szCs w:val="28"/>
            <w:lang w:val="fr-FR"/>
          </w:rPr>
          <w:delText>potentiellement</w:delText>
        </w:r>
        <w:r w:rsidR="007448E0" w:rsidRPr="007F6339" w:rsidDel="003F2650">
          <w:rPr>
            <w:rFonts w:ascii="Georgia" w:hAnsi="Georgia" w:cs="Times New Roman"/>
            <w:sz w:val="28"/>
            <w:szCs w:val="28"/>
            <w:lang w:val="fr-FR"/>
          </w:rPr>
          <w:delText xml:space="preserve"> des niveaux différents chaque fois </w:delText>
        </w:r>
        <w:r w:rsidR="004E3AEC" w:rsidRPr="007F6339" w:rsidDel="003F2650">
          <w:rPr>
            <w:rFonts w:ascii="Georgia" w:hAnsi="Georgia" w:cs="Times New Roman"/>
            <w:sz w:val="28"/>
            <w:szCs w:val="28"/>
            <w:lang w:val="fr-FR"/>
          </w:rPr>
          <w:delText xml:space="preserve">. </w:delText>
        </w:r>
        <w:r w:rsidR="00BB3D6C" w:rsidRPr="007F6339" w:rsidDel="003F2650">
          <w:rPr>
            <w:rFonts w:ascii="Georgia" w:hAnsi="Georgia" w:cs="Times New Roman"/>
            <w:sz w:val="28"/>
            <w:szCs w:val="28"/>
            <w:lang w:val="fr-FR"/>
          </w:rPr>
          <w:delText xml:space="preserve">Comme </w:delText>
        </w:r>
        <w:r w:rsidR="007448E0" w:rsidRPr="007F6339" w:rsidDel="003F2650">
          <w:rPr>
            <w:rFonts w:ascii="Georgia" w:hAnsi="Georgia" w:cs="Times New Roman"/>
            <w:sz w:val="28"/>
            <w:szCs w:val="28"/>
            <w:lang w:val="fr-FR"/>
          </w:rPr>
          <w:delText xml:space="preserve">je l’ai abordé </w:delText>
        </w:r>
        <w:r w:rsidR="00BB3D6C" w:rsidRPr="007F6339" w:rsidDel="003F2650">
          <w:rPr>
            <w:rFonts w:ascii="Georgia" w:hAnsi="Georgia" w:cs="Times New Roman"/>
            <w:sz w:val="28"/>
            <w:szCs w:val="28"/>
            <w:lang w:val="fr-FR"/>
          </w:rPr>
          <w:delText>dans la partie précédente, o</w:delText>
        </w:r>
        <w:r w:rsidR="004E3AEC" w:rsidRPr="007F6339" w:rsidDel="003F2650">
          <w:rPr>
            <w:rFonts w:ascii="Georgia" w:hAnsi="Georgia" w:cs="Times New Roman"/>
            <w:sz w:val="28"/>
            <w:szCs w:val="28"/>
            <w:lang w:val="fr-FR"/>
          </w:rPr>
          <w:delText xml:space="preserve">n représente cette influence par </w:delText>
        </w:r>
        <w:r w:rsidR="00BB3D6C" w:rsidRPr="007F6339" w:rsidDel="003F2650">
          <w:rPr>
            <w:rFonts w:ascii="Georgia" w:hAnsi="Georgia" w:cs="Times New Roman"/>
            <w:i/>
            <w:sz w:val="28"/>
            <w:szCs w:val="28"/>
            <w:lang w:val="fr-FR"/>
          </w:rPr>
          <w:delText>p</w:delText>
        </w:r>
        <w:r w:rsidR="00BB3D6C" w:rsidRPr="007F6339" w:rsidDel="003F2650">
          <w:rPr>
            <w:rFonts w:ascii="Georgia" w:hAnsi="Georgia" w:cs="Times New Roman"/>
            <w:i/>
            <w:sz w:val="28"/>
            <w:szCs w:val="28"/>
            <w:vertAlign w:val="subscript"/>
            <w:lang w:val="fr-FR"/>
          </w:rPr>
          <w:delText xml:space="preserve">ij </w:delText>
        </w:r>
        <w:r w:rsidR="004E3AEC" w:rsidRPr="007F6339" w:rsidDel="003F2650">
          <w:rPr>
            <w:rFonts w:ascii="Georgia" w:hAnsi="Georgia" w:cs="Times New Roman"/>
            <w:i/>
            <w:sz w:val="28"/>
            <w:szCs w:val="28"/>
            <w:lang w:val="fr-FR"/>
          </w:rPr>
          <w:delText xml:space="preserve">. </w:delText>
        </w:r>
        <w:r w:rsidR="00BB3D6C" w:rsidRPr="007F6339" w:rsidDel="003F2650">
          <w:rPr>
            <w:rFonts w:ascii="Georgia" w:hAnsi="Georgia" w:cs="Times New Roman"/>
            <w:sz w:val="28"/>
            <w:szCs w:val="28"/>
            <w:lang w:val="fr-FR"/>
          </w:rPr>
          <w:delText>L’utilisateur</w:delText>
        </w:r>
        <w:r w:rsidR="004E3AEC" w:rsidRPr="007F6339" w:rsidDel="003F2650">
          <w:rPr>
            <w:rFonts w:ascii="Georgia" w:hAnsi="Georgia" w:cs="Times New Roman"/>
            <w:sz w:val="28"/>
            <w:szCs w:val="28"/>
            <w:lang w:val="fr-FR"/>
          </w:rPr>
          <w:delText xml:space="preserve"> </w:delText>
        </w:r>
        <w:r w:rsidR="004E3AEC" w:rsidRPr="007F6339" w:rsidDel="003F2650">
          <w:rPr>
            <w:rFonts w:ascii="Georgia" w:hAnsi="Georgia" w:cs="Times New Roman"/>
            <w:i/>
            <w:sz w:val="28"/>
            <w:szCs w:val="28"/>
            <w:lang w:val="fr-FR"/>
          </w:rPr>
          <w:delText xml:space="preserve">i </w:delText>
        </w:r>
        <w:r w:rsidR="008C417B" w:rsidRPr="007F6339" w:rsidDel="003F2650">
          <w:rPr>
            <w:rFonts w:ascii="Georgia" w:hAnsi="Georgia" w:cs="Times New Roman"/>
            <w:sz w:val="28"/>
            <w:szCs w:val="28"/>
            <w:lang w:val="fr-FR"/>
          </w:rPr>
          <w:delText xml:space="preserve"> est influencé par l’utilisateur</w:delText>
        </w:r>
        <w:r w:rsidR="004E3AEC" w:rsidRPr="007F6339" w:rsidDel="003F2650">
          <w:rPr>
            <w:rFonts w:ascii="Georgia" w:hAnsi="Georgia" w:cs="Times New Roman"/>
            <w:sz w:val="28"/>
            <w:szCs w:val="28"/>
            <w:lang w:val="fr-FR"/>
          </w:rPr>
          <w:delText xml:space="preserve"> </w:delText>
        </w:r>
        <w:r w:rsidR="004E3AEC" w:rsidRPr="007F6339" w:rsidDel="003F2650">
          <w:rPr>
            <w:rFonts w:ascii="Georgia" w:hAnsi="Georgia" w:cs="Times New Roman"/>
            <w:i/>
            <w:sz w:val="28"/>
            <w:szCs w:val="28"/>
            <w:lang w:val="fr-FR"/>
          </w:rPr>
          <w:delText>j</w:delText>
        </w:r>
        <w:r w:rsidR="004E3AEC" w:rsidRPr="007F6339" w:rsidDel="003F2650">
          <w:rPr>
            <w:rFonts w:ascii="Georgia" w:hAnsi="Georgia" w:cs="Times New Roman"/>
            <w:sz w:val="28"/>
            <w:szCs w:val="28"/>
            <w:lang w:val="fr-FR"/>
          </w:rPr>
          <w:delText xml:space="preserve"> avec le poids </w:delText>
        </w:r>
        <w:r w:rsidR="004E3AEC" w:rsidRPr="007F6339" w:rsidDel="003F2650">
          <w:rPr>
            <w:rFonts w:ascii="Georgia" w:hAnsi="Georgia" w:cs="Times New Roman"/>
            <w:i/>
            <w:sz w:val="28"/>
            <w:szCs w:val="28"/>
            <w:lang w:val="fr-FR"/>
          </w:rPr>
          <w:delText>p</w:delText>
        </w:r>
        <w:r w:rsidR="004E3AEC" w:rsidRPr="007F6339" w:rsidDel="003F2650">
          <w:rPr>
            <w:rFonts w:ascii="Georgia" w:hAnsi="Georgia" w:cs="Times New Roman"/>
            <w:i/>
            <w:sz w:val="28"/>
            <w:szCs w:val="28"/>
            <w:vertAlign w:val="subscript"/>
            <w:lang w:val="fr-FR"/>
          </w:rPr>
          <w:delText>ij</w:delText>
        </w:r>
        <w:r w:rsidR="004E3AEC" w:rsidRPr="007F6339" w:rsidDel="003F2650">
          <w:rPr>
            <w:rFonts w:ascii="Georgia" w:hAnsi="Georgia" w:cs="Times New Roman"/>
            <w:i/>
            <w:sz w:val="28"/>
            <w:szCs w:val="28"/>
            <w:lang w:val="fr-FR"/>
          </w:rPr>
          <w:delText xml:space="preserve"> </w:delText>
        </w:r>
        <w:r w:rsidR="00FE1A8E" w:rsidRPr="007F6339" w:rsidDel="003F2650">
          <w:rPr>
            <w:rFonts w:ascii="Georgia" w:hAnsi="Georgia" w:cs="Times New Roman"/>
            <w:i/>
            <w:sz w:val="28"/>
            <w:szCs w:val="28"/>
            <w:lang w:val="fr-FR"/>
          </w:rPr>
          <w:delText xml:space="preserve">&gt; 0 </w:delText>
        </w:r>
        <w:r w:rsidR="007F1F00" w:rsidRPr="007F6339" w:rsidDel="003F2650">
          <w:rPr>
            <w:rFonts w:ascii="Georgia" w:hAnsi="Georgia" w:cs="Times New Roman"/>
            <w:sz w:val="28"/>
            <w:szCs w:val="28"/>
            <w:lang w:val="fr-FR"/>
          </w:rPr>
          <w:delText xml:space="preserve">si </w:delText>
        </w:r>
        <m:oMath>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ij</m:t>
              </m:r>
            </m:sub>
          </m:sSub>
          <m:r>
            <w:rPr>
              <w:rFonts w:ascii="Cambria Math" w:hAnsi="Cambria Math" w:cs="Times New Roman"/>
              <w:sz w:val="28"/>
              <w:szCs w:val="28"/>
              <w:lang w:val="fr-FR"/>
            </w:rPr>
            <m:t xml:space="preserve"> ≥ </m:t>
          </m:r>
          <m:sSub>
            <m:sSubPr>
              <m:ctrlPr>
                <w:rPr>
                  <w:rFonts w:ascii="Cambria Math" w:hAnsi="Cambria Math" w:cs="Times New Roman"/>
                  <w:i/>
                  <w:sz w:val="28"/>
                  <w:szCs w:val="28"/>
                </w:rPr>
              </m:ctrlPr>
            </m:sSubPr>
            <m:e>
              <m:r>
                <w:rPr>
                  <w:rFonts w:ascii="Cambria Math" w:hAnsi="Cambria Math" w:cs="Times New Roman"/>
                  <w:sz w:val="28"/>
                  <w:szCs w:val="28"/>
                </w:rPr>
                <m:t>θ</m:t>
              </m:r>
            </m:e>
            <m:sub>
              <m:r>
                <w:rPr>
                  <w:rFonts w:ascii="Cambria Math" w:hAnsi="Cambria Math" w:cs="Times New Roman"/>
                  <w:sz w:val="28"/>
                  <w:szCs w:val="28"/>
                </w:rPr>
                <m:t>i</m:t>
              </m:r>
            </m:sub>
          </m:sSub>
        </m:oMath>
        <w:r w:rsidR="007F1F00" w:rsidRPr="007F6339" w:rsidDel="003F2650">
          <w:rPr>
            <w:rFonts w:ascii="Georgia" w:hAnsi="Georgia" w:cs="Times New Roman"/>
            <w:i/>
            <w:sz w:val="28"/>
            <w:szCs w:val="28"/>
            <w:lang w:val="fr-FR"/>
          </w:rPr>
          <w:delText xml:space="preserve"> </w:delText>
        </w:r>
        <w:r w:rsidR="00FE1A8E" w:rsidRPr="007F6339" w:rsidDel="003F2650">
          <w:rPr>
            <w:rFonts w:ascii="Georgia" w:hAnsi="Georgia" w:cs="Times New Roman"/>
            <w:i/>
            <w:sz w:val="28"/>
            <w:szCs w:val="28"/>
            <w:lang w:val="fr-FR"/>
          </w:rPr>
          <w:delText>(</w:delText>
        </w:r>
        <w:r w:rsidR="00C54B34" w:rsidRPr="007F6339" w:rsidDel="003F2650">
          <w:rPr>
            <w:rFonts w:ascii="Georgia" w:hAnsi="Georgia" w:cs="Times New Roman"/>
            <w:i/>
            <w:sz w:val="28"/>
            <w:szCs w:val="28"/>
            <w:lang w:val="fr-FR"/>
          </w:rPr>
          <w:delText xml:space="preserve"> </w:delText>
        </w:r>
        <m:oMath>
          <m:nary>
            <m:naryPr>
              <m:chr m:val="∑"/>
              <m:limLoc m:val="undOvr"/>
              <m:ctrlPr>
                <w:rPr>
                  <w:rFonts w:ascii="Cambria Math" w:hAnsi="Cambria Math" w:cs="Times New Roman"/>
                  <w:i/>
                  <w:sz w:val="28"/>
                  <w:szCs w:val="28"/>
                </w:rPr>
              </m:ctrlPr>
            </m:naryPr>
            <m:sub>
              <m:r>
                <w:rPr>
                  <w:rFonts w:ascii="Cambria Math" w:hAnsi="Cambria Math" w:cs="Times New Roman"/>
                  <w:sz w:val="28"/>
                  <w:szCs w:val="28"/>
                </w:rPr>
                <m:t>j</m:t>
              </m:r>
              <m:r>
                <w:rPr>
                  <w:rFonts w:ascii="Cambria Math" w:hAnsi="Cambria Math" w:cs="Times New Roman"/>
                  <w:sz w:val="28"/>
                  <w:szCs w:val="28"/>
                  <w:lang w:val="fr-FR"/>
                </w:rPr>
                <m:t xml:space="preserve"> =0</m:t>
              </m:r>
            </m:sub>
            <m:sup>
              <m:r>
                <w:rPr>
                  <w:rFonts w:ascii="Cambria Math" w:hAnsi="Cambria Math" w:cs="Times New Roman"/>
                  <w:sz w:val="28"/>
                  <w:szCs w:val="28"/>
                </w:rPr>
                <m:t>n</m:t>
              </m:r>
            </m:sup>
            <m:e>
              <m:r>
                <w:rPr>
                  <w:rFonts w:ascii="Cambria Math" w:hAnsi="Cambria Math" w:cs="Times New Roman"/>
                  <w:sz w:val="28"/>
                  <w:szCs w:val="28"/>
                </w:rPr>
                <m:t>p</m:t>
              </m:r>
            </m:e>
          </m:nary>
        </m:oMath>
        <w:r w:rsidR="00FE1A8E" w:rsidRPr="007F6339" w:rsidDel="003F2650">
          <w:rPr>
            <w:rFonts w:ascii="Georgia" w:eastAsiaTheme="minorEastAsia" w:hAnsi="Georgia" w:cs="Times New Roman"/>
            <w:i/>
            <w:sz w:val="28"/>
            <w:szCs w:val="28"/>
            <w:vertAlign w:val="subscript"/>
            <w:lang w:val="fr-FR"/>
          </w:rPr>
          <w:delText>ij</w:delText>
        </w:r>
        <w:r w:rsidR="00FE1A8E" w:rsidRPr="007F6339" w:rsidDel="003F2650">
          <w:rPr>
            <w:rFonts w:ascii="Georgia" w:eastAsiaTheme="minorEastAsia" w:hAnsi="Georgia" w:cs="Times New Roman"/>
            <w:i/>
            <w:sz w:val="28"/>
            <w:szCs w:val="28"/>
            <w:lang w:val="fr-FR"/>
          </w:rPr>
          <w:delText xml:space="preserve"> = 1).</w:delText>
        </w:r>
        <w:r w:rsidR="00D77B5D" w:rsidRPr="007F6339" w:rsidDel="003F2650">
          <w:rPr>
            <w:rFonts w:ascii="Georgia" w:eastAsiaTheme="minorEastAsia" w:hAnsi="Georgia" w:cs="Times New Roman"/>
            <w:sz w:val="28"/>
            <w:szCs w:val="28"/>
            <w:lang w:val="fr-FR"/>
          </w:rPr>
          <w:delText xml:space="preserve"> La f</w:delText>
        </w:r>
        <w:r w:rsidR="008C417B" w:rsidRPr="007F6339" w:rsidDel="003F2650">
          <w:rPr>
            <w:rFonts w:ascii="Georgia" w:eastAsiaTheme="minorEastAsia" w:hAnsi="Georgia" w:cs="Times New Roman"/>
            <w:sz w:val="28"/>
            <w:szCs w:val="28"/>
            <w:lang w:val="fr-FR"/>
          </w:rPr>
          <w:delText>ormation de l'opinion temporelle de l'utilisateur</w:delText>
        </w:r>
        <w:r w:rsidR="00D77B5D" w:rsidRPr="007F6339" w:rsidDel="003F2650">
          <w:rPr>
            <w:rFonts w:ascii="Georgia" w:eastAsiaTheme="minorEastAsia" w:hAnsi="Georgia" w:cs="Times New Roman"/>
            <w:sz w:val="28"/>
            <w:szCs w:val="28"/>
            <w:lang w:val="fr-FR"/>
          </w:rPr>
          <w:delText xml:space="preserve"> </w:delText>
        </w:r>
        <w:r w:rsidR="00D77B5D" w:rsidRPr="007F6339" w:rsidDel="003F2650">
          <w:rPr>
            <w:rFonts w:ascii="Georgia" w:eastAsiaTheme="minorEastAsia" w:hAnsi="Georgia" w:cs="Times New Roman"/>
            <w:i/>
            <w:sz w:val="28"/>
            <w:szCs w:val="28"/>
            <w:lang w:val="fr-FR"/>
          </w:rPr>
          <w:delText xml:space="preserve">i </w:delText>
        </w:r>
        <w:r w:rsidR="00D77B5D" w:rsidRPr="007F6339" w:rsidDel="003F2650">
          <w:rPr>
            <w:rFonts w:ascii="Georgia" w:eastAsiaTheme="minorEastAsia" w:hAnsi="Georgia" w:cs="Times New Roman"/>
            <w:sz w:val="28"/>
            <w:szCs w:val="28"/>
            <w:lang w:val="fr-FR"/>
          </w:rPr>
          <w:delText xml:space="preserve">à l’instant </w:delText>
        </w:r>
        <w:r w:rsidR="00D77B5D" w:rsidRPr="007F6339" w:rsidDel="003F2650">
          <w:rPr>
            <w:rFonts w:ascii="Georgia" w:eastAsiaTheme="minorEastAsia" w:hAnsi="Georgia" w:cs="Times New Roman"/>
            <w:i/>
            <w:sz w:val="28"/>
            <w:szCs w:val="28"/>
            <w:lang w:val="fr-FR"/>
          </w:rPr>
          <w:delText xml:space="preserve">t + 1 </w:delText>
        </w:r>
        <w:r w:rsidR="00D77B5D" w:rsidRPr="007F6339" w:rsidDel="003F2650">
          <w:rPr>
            <w:rFonts w:ascii="Georgia" w:eastAsiaTheme="minorEastAsia" w:hAnsi="Georgia" w:cs="Times New Roman"/>
            <w:sz w:val="28"/>
            <w:szCs w:val="28"/>
            <w:lang w:val="fr-FR"/>
          </w:rPr>
          <w:delText xml:space="preserve">par rapport à l’instant </w:delText>
        </w:r>
        <w:r w:rsidR="00D77B5D" w:rsidRPr="007F6339" w:rsidDel="003F2650">
          <w:rPr>
            <w:rFonts w:ascii="Georgia" w:eastAsiaTheme="minorEastAsia" w:hAnsi="Georgia" w:cs="Times New Roman"/>
            <w:i/>
            <w:sz w:val="28"/>
            <w:szCs w:val="28"/>
            <w:lang w:val="fr-FR"/>
          </w:rPr>
          <w:delText xml:space="preserve">t </w:delText>
        </w:r>
        <w:r w:rsidR="00D77B5D" w:rsidRPr="007F6339" w:rsidDel="003F2650">
          <w:rPr>
            <w:rFonts w:ascii="Georgia" w:eastAsia="Georgia" w:hAnsi="Georgia" w:cs="Georgia"/>
            <w:sz w:val="28"/>
            <w:szCs w:val="28"/>
            <w:lang w:val="fr-FR"/>
          </w:rPr>
          <w:delText>p</w:delText>
        </w:r>
        <w:r w:rsidR="00D77B5D" w:rsidRPr="007F6339" w:rsidDel="003F2650">
          <w:rPr>
            <w:rFonts w:ascii="Georgia" w:eastAsia="Georgia" w:hAnsi="Georgia" w:cs="Georgia"/>
            <w:spacing w:val="1"/>
            <w:sz w:val="28"/>
            <w:szCs w:val="28"/>
            <w:lang w:val="fr-FR"/>
          </w:rPr>
          <w:delText>e</w:delText>
        </w:r>
        <w:r w:rsidR="00D77B5D" w:rsidRPr="007F6339" w:rsidDel="003F2650">
          <w:rPr>
            <w:rFonts w:ascii="Georgia" w:eastAsia="Georgia" w:hAnsi="Georgia" w:cs="Georgia"/>
            <w:sz w:val="28"/>
            <w:szCs w:val="28"/>
            <w:lang w:val="fr-FR"/>
          </w:rPr>
          <w:delText>u</w:delText>
        </w:r>
        <w:r w:rsidR="00D77B5D" w:rsidRPr="007F6339" w:rsidDel="003F2650">
          <w:rPr>
            <w:rFonts w:ascii="Georgia" w:eastAsia="Georgia" w:hAnsi="Georgia" w:cs="Georgia"/>
            <w:spacing w:val="-1"/>
            <w:sz w:val="28"/>
            <w:szCs w:val="28"/>
            <w:lang w:val="fr-FR"/>
          </w:rPr>
          <w:delText>t</w:delText>
        </w:r>
        <w:r w:rsidR="00D77B5D" w:rsidRPr="007F6339" w:rsidDel="003F2650">
          <w:rPr>
            <w:rFonts w:ascii="Georgia" w:eastAsia="Georgia" w:hAnsi="Georgia" w:cs="Georgia"/>
            <w:spacing w:val="-2"/>
            <w:sz w:val="28"/>
            <w:szCs w:val="28"/>
            <w:lang w:val="fr-FR"/>
          </w:rPr>
          <w:delText>-</w:delText>
        </w:r>
        <w:r w:rsidR="00D77B5D" w:rsidRPr="007F6339" w:rsidDel="003F2650">
          <w:rPr>
            <w:rFonts w:ascii="Georgia" w:eastAsia="Georgia" w:hAnsi="Georgia" w:cs="Georgia"/>
            <w:spacing w:val="1"/>
            <w:sz w:val="28"/>
            <w:szCs w:val="28"/>
            <w:lang w:val="fr-FR"/>
          </w:rPr>
          <w:delText>ê</w:delText>
        </w:r>
        <w:r w:rsidR="00D77B5D" w:rsidRPr="007F6339" w:rsidDel="003F2650">
          <w:rPr>
            <w:rFonts w:ascii="Georgia" w:eastAsia="Georgia" w:hAnsi="Georgia" w:cs="Georgia"/>
            <w:spacing w:val="-1"/>
            <w:sz w:val="28"/>
            <w:szCs w:val="28"/>
            <w:lang w:val="fr-FR"/>
          </w:rPr>
          <w:delText>t</w:delText>
        </w:r>
        <w:r w:rsidR="00D77B5D" w:rsidRPr="007F6339" w:rsidDel="003F2650">
          <w:rPr>
            <w:rFonts w:ascii="Georgia" w:eastAsia="Georgia" w:hAnsi="Georgia" w:cs="Georgia"/>
            <w:sz w:val="28"/>
            <w:szCs w:val="28"/>
            <w:lang w:val="fr-FR"/>
          </w:rPr>
          <w:delText xml:space="preserve">re  décrite de </w:delText>
        </w:r>
        <w:r w:rsidR="00D77B5D" w:rsidRPr="007F6339" w:rsidDel="003F2650">
          <w:rPr>
            <w:rFonts w:ascii="Georgia" w:eastAsia="Georgia" w:hAnsi="Georgia" w:cs="Georgia"/>
            <w:spacing w:val="7"/>
            <w:sz w:val="28"/>
            <w:szCs w:val="28"/>
            <w:lang w:val="fr-FR"/>
          </w:rPr>
          <w:delText xml:space="preserve"> </w:delText>
        </w:r>
        <w:r w:rsidR="00D77B5D" w:rsidRPr="007F6339" w:rsidDel="003F2650">
          <w:rPr>
            <w:rFonts w:ascii="Georgia" w:eastAsia="Georgia" w:hAnsi="Georgia" w:cs="Georgia"/>
            <w:spacing w:val="-1"/>
            <w:sz w:val="28"/>
            <w:szCs w:val="28"/>
            <w:lang w:val="fr-FR"/>
          </w:rPr>
          <w:delText>l</w:delText>
        </w:r>
        <w:r w:rsidR="00D77B5D" w:rsidRPr="007F6339" w:rsidDel="003F2650">
          <w:rPr>
            <w:rFonts w:ascii="Georgia" w:eastAsia="Georgia" w:hAnsi="Georgia" w:cs="Georgia"/>
            <w:sz w:val="28"/>
            <w:szCs w:val="28"/>
            <w:lang w:val="fr-FR"/>
          </w:rPr>
          <w:delText xml:space="preserve">a </w:delText>
        </w:r>
        <w:r w:rsidR="00D77B5D" w:rsidRPr="007F6339" w:rsidDel="003F2650">
          <w:rPr>
            <w:rFonts w:ascii="Georgia" w:eastAsia="Georgia" w:hAnsi="Georgia" w:cs="Georgia"/>
            <w:spacing w:val="4"/>
            <w:sz w:val="28"/>
            <w:szCs w:val="28"/>
            <w:lang w:val="fr-FR"/>
          </w:rPr>
          <w:delText xml:space="preserve"> </w:delText>
        </w:r>
        <w:r w:rsidR="00D77B5D" w:rsidRPr="007F6339" w:rsidDel="003F2650">
          <w:rPr>
            <w:rFonts w:ascii="Georgia" w:eastAsia="Georgia" w:hAnsi="Georgia" w:cs="Georgia"/>
            <w:sz w:val="28"/>
            <w:szCs w:val="28"/>
            <w:lang w:val="fr-FR"/>
          </w:rPr>
          <w:delText xml:space="preserve">façon </w:delText>
        </w:r>
        <w:r w:rsidR="00D77B5D" w:rsidRPr="007F6339" w:rsidDel="003F2650">
          <w:rPr>
            <w:rFonts w:ascii="Georgia" w:eastAsia="Georgia" w:hAnsi="Georgia" w:cs="Georgia"/>
            <w:spacing w:val="1"/>
            <w:sz w:val="28"/>
            <w:szCs w:val="28"/>
            <w:lang w:val="fr-FR"/>
          </w:rPr>
          <w:delText>s</w:delText>
        </w:r>
        <w:r w:rsidR="00D77B5D" w:rsidRPr="007F6339" w:rsidDel="003F2650">
          <w:rPr>
            <w:rFonts w:ascii="Georgia" w:eastAsia="Georgia" w:hAnsi="Georgia" w:cs="Georgia"/>
            <w:sz w:val="28"/>
            <w:szCs w:val="28"/>
            <w:lang w:val="fr-FR"/>
          </w:rPr>
          <w:delText>u</w:delText>
        </w:r>
        <w:r w:rsidR="00D77B5D" w:rsidRPr="007F6339" w:rsidDel="003F2650">
          <w:rPr>
            <w:rFonts w:ascii="Georgia" w:eastAsia="Georgia" w:hAnsi="Georgia" w:cs="Georgia"/>
            <w:spacing w:val="-1"/>
            <w:sz w:val="28"/>
            <w:szCs w:val="28"/>
            <w:lang w:val="fr-FR"/>
          </w:rPr>
          <w:delText>i</w:delText>
        </w:r>
        <w:r w:rsidR="00D77B5D" w:rsidRPr="007F6339" w:rsidDel="003F2650">
          <w:rPr>
            <w:rFonts w:ascii="Georgia" w:eastAsia="Georgia" w:hAnsi="Georgia" w:cs="Georgia"/>
            <w:sz w:val="28"/>
            <w:szCs w:val="28"/>
            <w:lang w:val="fr-FR"/>
          </w:rPr>
          <w:delText>van</w:delText>
        </w:r>
        <w:r w:rsidR="00D77B5D" w:rsidRPr="007F6339" w:rsidDel="003F2650">
          <w:rPr>
            <w:rFonts w:ascii="Georgia" w:eastAsia="Georgia" w:hAnsi="Georgia" w:cs="Georgia"/>
            <w:spacing w:val="-1"/>
            <w:sz w:val="28"/>
            <w:szCs w:val="28"/>
            <w:lang w:val="fr-FR"/>
          </w:rPr>
          <w:delText>t</w:delText>
        </w:r>
        <w:r w:rsidR="00D77B5D" w:rsidRPr="007F6339" w:rsidDel="003F2650">
          <w:rPr>
            <w:rFonts w:ascii="Georgia" w:eastAsia="Georgia" w:hAnsi="Georgia" w:cs="Georgia"/>
            <w:sz w:val="28"/>
            <w:szCs w:val="28"/>
            <w:lang w:val="fr-FR"/>
          </w:rPr>
          <w:delText xml:space="preserve">e : </w:delText>
        </w:r>
      </w:del>
    </w:p>
    <w:p w:rsidR="0097356F" w:rsidRPr="007F6339" w:rsidDel="003F2650" w:rsidRDefault="00D77B5D" w:rsidP="006A248A">
      <w:pPr>
        <w:pStyle w:val="Paragraphedeliste"/>
        <w:ind w:firstLine="720"/>
        <w:jc w:val="center"/>
        <w:rPr>
          <w:del w:id="469" w:author="Dominique Longin" w:date="2016-10-12T18:17:00Z"/>
          <w:rFonts w:ascii="Georgia" w:eastAsiaTheme="minorEastAsia" w:hAnsi="Georgia" w:cs="Times New Roman"/>
          <w:i/>
          <w:sz w:val="28"/>
          <w:szCs w:val="28"/>
          <w:lang w:val="fr-FR"/>
        </w:rPr>
      </w:pPr>
      <w:del w:id="470" w:author="Dominique Longin" w:date="2016-10-12T18:17:00Z">
        <w:r w:rsidRPr="007F6339" w:rsidDel="003F2650">
          <w:rPr>
            <w:rFonts w:ascii="Georgia" w:eastAsia="Georgia" w:hAnsi="Georgia" w:cs="Georgia"/>
            <w:i/>
            <w:sz w:val="28"/>
            <w:szCs w:val="28"/>
            <w:lang w:val="fr-FR"/>
          </w:rPr>
          <w:delText>x</w:delText>
        </w:r>
        <w:r w:rsidRPr="007F6339" w:rsidDel="003F2650">
          <w:rPr>
            <w:rFonts w:ascii="Georgia" w:eastAsia="Georgia" w:hAnsi="Georgia" w:cs="Georgia"/>
            <w:i/>
            <w:sz w:val="28"/>
            <w:szCs w:val="28"/>
            <w:vertAlign w:val="subscript"/>
            <w:lang w:val="fr-FR"/>
          </w:rPr>
          <w:delText>i</w:delText>
        </w:r>
        <w:r w:rsidRPr="007F6339" w:rsidDel="003F2650">
          <w:rPr>
            <w:rFonts w:ascii="Georgia" w:eastAsia="Georgia" w:hAnsi="Georgia" w:cs="Georgia"/>
            <w:i/>
            <w:sz w:val="28"/>
            <w:szCs w:val="28"/>
            <w:lang w:val="fr-FR"/>
          </w:rPr>
          <w:delText xml:space="preserve">(t + 1) = </w:delText>
        </w:r>
        <m:oMath>
          <m:nary>
            <m:naryPr>
              <m:chr m:val="∑"/>
              <m:limLoc m:val="undOvr"/>
              <m:supHide m:val="1"/>
              <m:ctrlPr>
                <w:rPr>
                  <w:rFonts w:ascii="Cambria Math" w:eastAsia="Georgia" w:hAnsi="Cambria Math" w:cs="Georgia"/>
                  <w:i/>
                  <w:sz w:val="28"/>
                  <w:szCs w:val="28"/>
                  <w:lang w:val="fr-FR"/>
                </w:rPr>
              </m:ctrlPr>
            </m:naryPr>
            <m:sub>
              <m:r>
                <w:rPr>
                  <w:rFonts w:ascii="Cambria Math" w:eastAsia="Georgia" w:hAnsi="Cambria Math" w:cs="Georgia"/>
                  <w:sz w:val="28"/>
                  <w:szCs w:val="28"/>
                  <w:lang w:val="fr-FR"/>
                </w:rPr>
                <m:t xml:space="preserve">j ∈ </m:t>
              </m:r>
              <m:sSubSup>
                <m:sSubSupPr>
                  <m:ctrlPr>
                    <w:rPr>
                      <w:rFonts w:ascii="Cambria Math" w:eastAsia="Georgia" w:hAnsi="Cambria Math" w:cs="Georgia"/>
                      <w:i/>
                      <w:sz w:val="28"/>
                      <w:szCs w:val="28"/>
                      <w:lang w:val="fr-FR"/>
                    </w:rPr>
                  </m:ctrlPr>
                </m:sSubSupPr>
                <m:e>
                  <m:r>
                    <w:rPr>
                      <w:rFonts w:ascii="Cambria Math" w:eastAsia="Georgia" w:hAnsi="Cambria Math" w:cs="Georgia"/>
                      <w:sz w:val="28"/>
                      <w:szCs w:val="28"/>
                      <w:lang w:val="fr-FR"/>
                    </w:rPr>
                    <m:t>I</m:t>
                  </m:r>
                </m:e>
                <m:sub>
                  <m:r>
                    <w:rPr>
                      <w:rFonts w:ascii="Cambria Math" w:eastAsia="Georgia" w:hAnsi="Cambria Math" w:cs="Georgia"/>
                      <w:sz w:val="28"/>
                      <w:szCs w:val="28"/>
                      <w:lang w:val="fr-FR"/>
                    </w:rPr>
                    <m:t>i</m:t>
                  </m:r>
                </m:sub>
                <m:sup>
                  <m:r>
                    <w:rPr>
                      <w:rFonts w:ascii="Cambria Math" w:eastAsia="Georgia" w:hAnsi="Cambria Math" w:cs="Georgia"/>
                      <w:sz w:val="28"/>
                      <w:szCs w:val="28"/>
                      <w:lang w:val="fr-FR"/>
                    </w:rPr>
                    <m:t>'</m:t>
                  </m:r>
                </m:sup>
              </m:sSubSup>
              <m:r>
                <w:rPr>
                  <w:rFonts w:ascii="Cambria Math" w:eastAsia="Georgia" w:hAnsi="Cambria Math" w:cs="Georgia"/>
                  <w:sz w:val="28"/>
                  <w:szCs w:val="28"/>
                  <w:lang w:val="fr-FR"/>
                </w:rPr>
                <m:t>(t)</m:t>
              </m:r>
            </m:sub>
            <m:sup/>
            <m:e>
              <m:r>
                <w:rPr>
                  <w:rFonts w:ascii="Cambria Math" w:hAnsi="Cambria Math" w:cs="Times New Roman"/>
                  <w:sz w:val="28"/>
                  <w:szCs w:val="28"/>
                  <w:lang w:val="fr-FR"/>
                </w:rPr>
                <m:t>(</m:t>
              </m:r>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ij</m:t>
                  </m:r>
                </m:sub>
              </m:sSub>
              <m:r>
                <w:rPr>
                  <w:rFonts w:ascii="Cambria Math" w:hAnsi="Cambria Math" w:cs="Times New Roman"/>
                  <w:sz w:val="28"/>
                  <w:szCs w:val="28"/>
                  <w:lang w:val="fr-FR"/>
                </w:rPr>
                <m:t xml:space="preserve"> ≥ </m:t>
              </m:r>
              <m:sSub>
                <m:sSubPr>
                  <m:ctrlPr>
                    <w:rPr>
                      <w:rFonts w:ascii="Cambria Math" w:hAnsi="Cambria Math" w:cs="Times New Roman"/>
                      <w:i/>
                      <w:sz w:val="28"/>
                      <w:szCs w:val="28"/>
                    </w:rPr>
                  </m:ctrlPr>
                </m:sSubPr>
                <m:e>
                  <m:r>
                    <w:rPr>
                      <w:rFonts w:ascii="Cambria Math" w:hAnsi="Cambria Math" w:cs="Times New Roman"/>
                      <w:sz w:val="28"/>
                      <w:szCs w:val="28"/>
                    </w:rPr>
                    <m:t>θ</m:t>
                  </m:r>
                </m:e>
                <m:sub>
                  <m:r>
                    <w:rPr>
                      <w:rFonts w:ascii="Cambria Math" w:hAnsi="Cambria Math" w:cs="Times New Roman"/>
                      <w:sz w:val="28"/>
                      <w:szCs w:val="28"/>
                    </w:rPr>
                    <m:t>i</m:t>
                  </m:r>
                </m:sub>
              </m:sSub>
              <m:r>
                <w:rPr>
                  <w:rFonts w:ascii="Cambria Math" w:hAnsi="Cambria Math" w:cs="Times New Roman"/>
                  <w:sz w:val="28"/>
                  <w:szCs w:val="28"/>
                  <w:lang w:val="fr-FR"/>
                </w:rPr>
                <m:t>)</m:t>
              </m:r>
              <m:r>
                <w:rPr>
                  <w:rFonts w:ascii="Cambria Math" w:hAnsi="Cambria Math" w:cs="Times New Roman"/>
                  <w:sz w:val="28"/>
                  <w:szCs w:val="28"/>
                </w:rPr>
                <m:t>p</m:t>
              </m:r>
            </m:e>
          </m:nary>
        </m:oMath>
        <w:r w:rsidRPr="007F6339" w:rsidDel="003F2650">
          <w:rPr>
            <w:rFonts w:ascii="Georgia" w:eastAsiaTheme="minorEastAsia" w:hAnsi="Georgia" w:cs="Times New Roman"/>
            <w:i/>
            <w:sz w:val="28"/>
            <w:szCs w:val="28"/>
            <w:vertAlign w:val="subscript"/>
            <w:lang w:val="fr-FR"/>
          </w:rPr>
          <w:delText>ij</w:delText>
        </w:r>
        <w:r w:rsidR="00D21C6C" w:rsidRPr="007F6339" w:rsidDel="003F2650">
          <w:rPr>
            <w:rFonts w:ascii="Georgia" w:eastAsiaTheme="minorEastAsia" w:hAnsi="Georgia" w:cs="Times New Roman"/>
            <w:i/>
            <w:sz w:val="28"/>
            <w:szCs w:val="28"/>
            <w:lang w:val="fr-FR"/>
          </w:rPr>
          <w:delText>o</w:delText>
        </w:r>
        <w:r w:rsidRPr="007F6339" w:rsidDel="003F2650">
          <w:rPr>
            <w:rFonts w:ascii="Georgia" w:eastAsiaTheme="minorEastAsia" w:hAnsi="Georgia" w:cs="Times New Roman"/>
            <w:i/>
            <w:sz w:val="28"/>
            <w:szCs w:val="28"/>
            <w:vertAlign w:val="subscript"/>
            <w:lang w:val="fr-FR"/>
          </w:rPr>
          <w:delText>j</w:delText>
        </w:r>
        <w:r w:rsidRPr="007F6339" w:rsidDel="003F2650">
          <w:rPr>
            <w:rFonts w:ascii="Georgia" w:eastAsiaTheme="minorEastAsia" w:hAnsi="Georgia" w:cs="Times New Roman"/>
            <w:i/>
            <w:sz w:val="28"/>
            <w:szCs w:val="28"/>
            <w:lang w:val="fr-FR"/>
          </w:rPr>
          <w:delText>(t)</w:delText>
        </w:r>
      </w:del>
    </w:p>
    <w:p w:rsidR="0070438D" w:rsidRDefault="00BB3D6C" w:rsidP="002131CD">
      <w:pPr>
        <w:pStyle w:val="Paragraphedeliste"/>
        <w:ind w:firstLine="720"/>
        <w:jc w:val="both"/>
        <w:rPr>
          <w:ins w:id="471" w:author="Dominique Longin" w:date="2016-10-12T18:21:00Z"/>
          <w:rFonts w:ascii="Georgia" w:hAnsi="Georgia" w:cs="Times New Roman"/>
          <w:sz w:val="28"/>
          <w:szCs w:val="28"/>
          <w:lang w:val="fr-FR"/>
        </w:rPr>
      </w:pPr>
      <w:r w:rsidRPr="007F6339">
        <w:rPr>
          <w:rFonts w:ascii="Georgia" w:eastAsia="Georgia" w:hAnsi="Georgia" w:cs="Georgia"/>
          <w:sz w:val="28"/>
          <w:szCs w:val="28"/>
          <w:lang w:val="fr-FR"/>
        </w:rPr>
        <w:t>Pour le deux</w:t>
      </w:r>
      <w:r w:rsidR="00911658" w:rsidRPr="007F6339">
        <w:rPr>
          <w:rFonts w:ascii="Georgia" w:eastAsia="Georgia" w:hAnsi="Georgia" w:cs="Georgia"/>
          <w:sz w:val="28"/>
          <w:szCs w:val="28"/>
          <w:lang w:val="fr-FR"/>
        </w:rPr>
        <w:t>ième facteur, j</w:t>
      </w:r>
      <w:r w:rsidR="002131CD" w:rsidRPr="007F6339">
        <w:rPr>
          <w:rFonts w:ascii="Georgia" w:eastAsia="Georgia" w:hAnsi="Georgia" w:cs="Georgia"/>
          <w:sz w:val="28"/>
          <w:szCs w:val="28"/>
          <w:lang w:val="fr-FR"/>
        </w:rPr>
        <w:t>e m’inspire de l’observation du processus d’évacuation d’un lieu en proie aux flammes</w:t>
      </w:r>
      <w:r w:rsidR="00911658" w:rsidRPr="007F6339">
        <w:rPr>
          <w:rFonts w:ascii="Georgia" w:eastAsia="Georgia" w:hAnsi="Georgia" w:cs="Georgia"/>
          <w:sz w:val="28"/>
          <w:szCs w:val="28"/>
          <w:lang w:val="fr-FR"/>
        </w:rPr>
        <w:t xml:space="preserve">, la direction </w:t>
      </w:r>
      <w:r w:rsidR="002131CD" w:rsidRPr="007F6339">
        <w:rPr>
          <w:rFonts w:ascii="Georgia" w:eastAsia="Georgia" w:hAnsi="Georgia" w:cs="Georgia"/>
          <w:sz w:val="28"/>
          <w:szCs w:val="28"/>
          <w:lang w:val="fr-FR"/>
        </w:rPr>
        <w:t xml:space="preserve">qu’on choisit de prendre dépend juste </w:t>
      </w:r>
      <w:r w:rsidR="00911658" w:rsidRPr="007F6339">
        <w:rPr>
          <w:rFonts w:ascii="Georgia" w:eastAsia="Georgia" w:hAnsi="Georgia" w:cs="Georgia"/>
          <w:sz w:val="28"/>
          <w:szCs w:val="28"/>
          <w:lang w:val="fr-FR"/>
        </w:rPr>
        <w:t>des personnes qui se trouvent pas loin de lui-même (ses entourages). Dans le réseau s</w:t>
      </w:r>
      <w:r w:rsidR="007448E0" w:rsidRPr="007F6339">
        <w:rPr>
          <w:rFonts w:ascii="Georgia" w:eastAsia="Georgia" w:hAnsi="Georgia" w:cs="Georgia"/>
          <w:sz w:val="28"/>
          <w:szCs w:val="28"/>
          <w:lang w:val="fr-FR"/>
        </w:rPr>
        <w:t>ocial, cela correspond aux utilisateurs avec qui on est directement relié par la relation influence</w:t>
      </w:r>
      <w:r w:rsidR="00911658" w:rsidRPr="007F6339">
        <w:rPr>
          <w:rFonts w:ascii="Georgia" w:eastAsia="Georgia" w:hAnsi="Georgia" w:cs="Georgia"/>
          <w:sz w:val="28"/>
          <w:szCs w:val="28"/>
          <w:lang w:val="fr-FR"/>
        </w:rPr>
        <w:t>.</w:t>
      </w:r>
      <w:r w:rsidR="007448E0" w:rsidRPr="007F6339">
        <w:rPr>
          <w:rFonts w:ascii="Georgia" w:eastAsia="Georgia" w:hAnsi="Georgia" w:cs="Georgia"/>
          <w:sz w:val="28"/>
          <w:szCs w:val="28"/>
          <w:lang w:val="fr-FR"/>
        </w:rPr>
        <w:t xml:space="preserve"> Cette influence est donc plutôt </w:t>
      </w:r>
      <w:del w:id="472" w:author="Dominique Longin" w:date="2016-10-12T18:18:00Z">
        <w:r w:rsidR="007448E0" w:rsidRPr="007F6339" w:rsidDel="003F2650">
          <w:rPr>
            <w:rFonts w:ascii="Georgia" w:eastAsia="Georgia" w:hAnsi="Georgia" w:cs="Georgia"/>
            <w:sz w:val="28"/>
            <w:szCs w:val="28"/>
            <w:lang w:val="fr-FR"/>
          </w:rPr>
          <w:delText>relié</w:delText>
        </w:r>
      </w:del>
      <w:ins w:id="473" w:author="Dominique Longin" w:date="2016-10-12T18:18:00Z">
        <w:r w:rsidR="003F2650" w:rsidRPr="007F6339">
          <w:rPr>
            <w:rFonts w:ascii="Georgia" w:eastAsia="Georgia" w:hAnsi="Georgia" w:cs="Georgia"/>
            <w:sz w:val="28"/>
            <w:szCs w:val="28"/>
            <w:lang w:val="fr-FR"/>
          </w:rPr>
          <w:t>reliée</w:t>
        </w:r>
      </w:ins>
      <w:r w:rsidR="007448E0" w:rsidRPr="007F6339">
        <w:rPr>
          <w:rFonts w:ascii="Georgia" w:eastAsia="Georgia" w:hAnsi="Georgia" w:cs="Georgia"/>
          <w:sz w:val="28"/>
          <w:szCs w:val="28"/>
          <w:lang w:val="fr-FR"/>
        </w:rPr>
        <w:t xml:space="preserve"> à la proximité des individus par rapport à </w:t>
      </w:r>
      <w:del w:id="474" w:author="Dominique Longin" w:date="2016-10-12T18:18:00Z">
        <w:r w:rsidR="007448E0" w:rsidRPr="007F6339" w:rsidDel="003F2650">
          <w:rPr>
            <w:rFonts w:ascii="Georgia" w:eastAsia="Georgia" w:hAnsi="Georgia" w:cs="Georgia"/>
            <w:sz w:val="28"/>
            <w:szCs w:val="28"/>
            <w:lang w:val="fr-FR"/>
          </w:rPr>
          <w:delText>l’individus</w:delText>
        </w:r>
      </w:del>
      <w:ins w:id="475" w:author="Dominique Longin" w:date="2016-10-12T18:18:00Z">
        <w:r w:rsidR="003F2650" w:rsidRPr="007F6339">
          <w:rPr>
            <w:rFonts w:ascii="Georgia" w:eastAsia="Georgia" w:hAnsi="Georgia" w:cs="Georgia"/>
            <w:sz w:val="28"/>
            <w:szCs w:val="28"/>
            <w:lang w:val="fr-FR"/>
          </w:rPr>
          <w:t>l’individu</w:t>
        </w:r>
      </w:ins>
      <w:r w:rsidR="007448E0" w:rsidRPr="007F6339">
        <w:rPr>
          <w:rFonts w:ascii="Georgia" w:eastAsia="Georgia" w:hAnsi="Georgia" w:cs="Georgia"/>
          <w:sz w:val="28"/>
          <w:szCs w:val="28"/>
          <w:lang w:val="fr-FR"/>
        </w:rPr>
        <w:t xml:space="preserve"> considéré, indépendamment de la confiance que ce dernier a en eux. </w:t>
      </w:r>
      <w:r w:rsidR="00911658" w:rsidRPr="007F6339">
        <w:rPr>
          <w:rFonts w:ascii="Georgia" w:eastAsia="Georgia" w:hAnsi="Georgia" w:cs="Georgia"/>
          <w:sz w:val="28"/>
          <w:szCs w:val="28"/>
          <w:lang w:val="fr-FR"/>
        </w:rPr>
        <w:t xml:space="preserve">Dans le graphe </w:t>
      </w:r>
      <w:r w:rsidR="00911658" w:rsidRPr="007F6339">
        <w:rPr>
          <w:rFonts w:ascii="Georgia" w:eastAsia="Georgia" w:hAnsi="Georgia" w:cs="Georgia"/>
          <w:i/>
          <w:sz w:val="28"/>
          <w:szCs w:val="28"/>
          <w:lang w:val="fr-FR"/>
        </w:rPr>
        <w:t>G</w:t>
      </w:r>
      <w:r w:rsidR="00911658" w:rsidRPr="007F6339">
        <w:rPr>
          <w:rFonts w:ascii="Georgia" w:eastAsia="Georgia" w:hAnsi="Georgia" w:cs="Georgia"/>
          <w:sz w:val="28"/>
          <w:szCs w:val="28"/>
          <w:lang w:val="fr-FR"/>
        </w:rPr>
        <w:t xml:space="preserve">, pour un </w:t>
      </w:r>
      <w:r w:rsidR="00911658" w:rsidRPr="007F6339">
        <w:rPr>
          <w:rFonts w:ascii="Georgia" w:hAnsi="Georgia" w:cs="Times New Roman"/>
          <w:sz w:val="28"/>
          <w:szCs w:val="28"/>
          <w:lang w:val="fr-FR"/>
        </w:rPr>
        <w:t xml:space="preserve">nœud </w:t>
      </w:r>
      <w:r w:rsidR="00911658" w:rsidRPr="007F6339">
        <w:rPr>
          <w:rFonts w:ascii="Georgia" w:hAnsi="Georgia" w:cs="Times New Roman"/>
          <w:i/>
          <w:sz w:val="28"/>
          <w:szCs w:val="28"/>
          <w:lang w:val="fr-FR"/>
        </w:rPr>
        <w:t>i</w:t>
      </w:r>
      <w:r w:rsidR="00911658" w:rsidRPr="007F6339">
        <w:rPr>
          <w:rFonts w:ascii="Georgia" w:hAnsi="Georgia" w:cs="Times New Roman"/>
          <w:sz w:val="28"/>
          <w:szCs w:val="28"/>
          <w:lang w:val="fr-FR"/>
        </w:rPr>
        <w:t>, c’est tous les nœud</w:t>
      </w:r>
      <w:r w:rsidR="00E60F88" w:rsidRPr="007F6339">
        <w:rPr>
          <w:rFonts w:ascii="Georgia" w:hAnsi="Georgia" w:cs="Times New Roman"/>
          <w:sz w:val="28"/>
          <w:szCs w:val="28"/>
          <w:lang w:val="fr-FR"/>
        </w:rPr>
        <w:t>s qui sont directement liés à</w:t>
      </w:r>
      <w:r w:rsidR="00911658" w:rsidRPr="007F6339">
        <w:rPr>
          <w:rFonts w:ascii="Georgia" w:hAnsi="Georgia" w:cs="Times New Roman"/>
          <w:sz w:val="28"/>
          <w:szCs w:val="28"/>
          <w:lang w:val="fr-FR"/>
        </w:rPr>
        <w:t xml:space="preserve"> </w:t>
      </w:r>
      <w:r w:rsidR="00911658" w:rsidRPr="007F6339">
        <w:rPr>
          <w:rFonts w:ascii="Georgia" w:hAnsi="Georgia" w:cs="Times New Roman"/>
          <w:i/>
          <w:sz w:val="28"/>
          <w:szCs w:val="28"/>
          <w:lang w:val="fr-FR"/>
        </w:rPr>
        <w:t>i</w:t>
      </w:r>
      <w:r w:rsidR="00911658" w:rsidRPr="0070438D">
        <w:rPr>
          <w:rFonts w:ascii="Georgia" w:hAnsi="Georgia" w:cs="Times New Roman"/>
          <w:sz w:val="28"/>
          <w:szCs w:val="28"/>
          <w:lang w:val="fr-FR"/>
          <w:rPrChange w:id="476" w:author="Dominique Longin" w:date="2016-10-12T18:18:00Z">
            <w:rPr>
              <w:rFonts w:ascii="Georgia" w:hAnsi="Georgia" w:cs="Times New Roman"/>
              <w:i/>
              <w:sz w:val="28"/>
              <w:szCs w:val="28"/>
              <w:lang w:val="fr-FR"/>
            </w:rPr>
          </w:rPrChange>
        </w:rPr>
        <w:t xml:space="preserve">. </w:t>
      </w:r>
      <w:ins w:id="477" w:author="Dominique Longin" w:date="2016-10-12T18:18:00Z">
        <w:r w:rsidR="0070438D" w:rsidRPr="0070438D">
          <w:rPr>
            <w:rFonts w:ascii="Georgia" w:hAnsi="Georgia" w:cs="Times New Roman"/>
            <w:sz w:val="28"/>
            <w:szCs w:val="28"/>
            <w:lang w:val="fr-FR"/>
            <w:rPrChange w:id="478" w:author="Dominique Longin" w:date="2016-10-12T18:18:00Z">
              <w:rPr>
                <w:rFonts w:ascii="Georgia" w:hAnsi="Georgia" w:cs="Times New Roman"/>
                <w:i/>
                <w:sz w:val="28"/>
                <w:szCs w:val="28"/>
                <w:lang w:val="fr-FR"/>
              </w:rPr>
            </w:rPrChange>
          </w:rPr>
          <w:t xml:space="preserve">Soit, </w:t>
        </w:r>
        <w:r w:rsidR="0070438D" w:rsidRPr="0070438D">
          <w:rPr>
            <w:rFonts w:ascii="Georgia" w:hAnsi="Georgia" w:cs="Times New Roman"/>
            <w:sz w:val="28"/>
            <w:szCs w:val="28"/>
            <w:lang w:val="fr-FR"/>
            <w:rPrChange w:id="479" w:author="Dominique Longin" w:date="2016-10-12T18:19:00Z">
              <w:rPr>
                <w:rFonts w:ascii="Georgia" w:hAnsi="Georgia" w:cs="Times New Roman"/>
                <w:i/>
                <w:sz w:val="28"/>
                <w:szCs w:val="28"/>
                <w:lang w:val="fr-FR"/>
              </w:rPr>
            </w:rPrChange>
          </w:rPr>
          <w:t>formellement :</w:t>
        </w:r>
      </w:ins>
    </w:p>
    <w:p w:rsidR="0070438D" w:rsidRPr="0070438D" w:rsidRDefault="0070438D" w:rsidP="0070438D">
      <w:pPr>
        <w:pStyle w:val="Paragraphedeliste"/>
        <w:ind w:firstLine="720"/>
        <w:jc w:val="center"/>
        <w:rPr>
          <w:rFonts w:ascii="Georgia" w:hAnsi="Georgia" w:cs="Times New Roman"/>
          <w:sz w:val="28"/>
          <w:szCs w:val="28"/>
          <w:lang w:val="fr-FR"/>
          <w:rPrChange w:id="480" w:author="Dominique Longin" w:date="2016-10-12T18:21:00Z">
            <w:rPr>
              <w:rFonts w:ascii="Georgia" w:hAnsi="Georgia" w:cs="Times New Roman"/>
              <w:i/>
              <w:sz w:val="28"/>
              <w:szCs w:val="28"/>
              <w:lang w:val="fr-FR"/>
            </w:rPr>
          </w:rPrChange>
        </w:rPr>
        <w:pPrChange w:id="481" w:author="Dominique Longin" w:date="2016-10-12T18:21:00Z">
          <w:pPr>
            <w:pStyle w:val="Paragraphedeliste"/>
            <w:ind w:firstLine="720"/>
            <w:jc w:val="both"/>
          </w:pPr>
        </w:pPrChange>
      </w:pPr>
      <m:oMathPara>
        <m:oMath>
          <m:sSub>
            <m:sSubPr>
              <m:ctrlPr>
                <w:ins w:id="482" w:author="Dominique Longin" w:date="2016-10-12T18:19:00Z">
                  <w:rPr>
                    <w:rFonts w:ascii="Cambria Math" w:hAnsi="Cambria Math" w:cs="Times New Roman"/>
                    <w:i/>
                    <w:sz w:val="28"/>
                    <w:szCs w:val="28"/>
                    <w:lang w:val="fr-FR"/>
                  </w:rPr>
                </w:ins>
              </m:ctrlPr>
            </m:sSubPr>
            <m:e>
              <m:r>
                <w:ins w:id="483" w:author="Dominique Longin" w:date="2016-10-12T18:19:00Z">
                  <w:rPr>
                    <w:rFonts w:ascii="Cambria Math" w:hAnsi="Cambria Math" w:cs="Times New Roman"/>
                    <w:sz w:val="28"/>
                    <w:szCs w:val="28"/>
                    <w:lang w:val="fr-FR"/>
                  </w:rPr>
                  <m:t>y</m:t>
                </w:ins>
              </m:r>
            </m:e>
            <m:sub>
              <m:r>
                <w:ins w:id="484" w:author="Dominique Longin" w:date="2016-10-12T18:19:00Z">
                  <w:rPr>
                    <w:rFonts w:ascii="Cambria Math" w:hAnsi="Cambria Math" w:cs="Times New Roman"/>
                    <w:sz w:val="28"/>
                    <w:szCs w:val="28"/>
                    <w:lang w:val="fr-FR"/>
                  </w:rPr>
                  <m:t>i</m:t>
                </w:ins>
              </m:r>
            </m:sub>
          </m:sSub>
          <m:d>
            <m:dPr>
              <m:ctrlPr>
                <w:ins w:id="485" w:author="Dominique Longin" w:date="2016-10-12T18:19:00Z">
                  <w:rPr>
                    <w:rFonts w:ascii="Cambria Math" w:hAnsi="Cambria Math" w:cs="Times New Roman"/>
                    <w:i/>
                    <w:sz w:val="28"/>
                    <w:szCs w:val="28"/>
                    <w:lang w:val="fr-FR"/>
                  </w:rPr>
                </w:ins>
              </m:ctrlPr>
            </m:dPr>
            <m:e>
              <m:r>
                <w:ins w:id="486" w:author="Dominique Longin" w:date="2016-10-12T18:19:00Z">
                  <w:rPr>
                    <w:rFonts w:ascii="Cambria Math" w:hAnsi="Cambria Math" w:cs="Times New Roman"/>
                    <w:sz w:val="28"/>
                    <w:szCs w:val="28"/>
                    <w:lang w:val="fr-FR"/>
                  </w:rPr>
                  <m:t>t</m:t>
                </w:ins>
              </m:r>
              <m:r>
                <w:ins w:id="487" w:author="Dominique Longin" w:date="2016-10-12T18:27:00Z">
                  <w:rPr>
                    <w:rFonts w:ascii="Cambria Math" w:hAnsi="Cambria Math" w:cs="Times New Roman"/>
                    <w:sz w:val="28"/>
                    <w:szCs w:val="28"/>
                    <w:lang w:val="fr-FR"/>
                  </w:rPr>
                  <m:t>+1</m:t>
                </w:ins>
              </m:r>
            </m:e>
          </m:d>
          <m:r>
            <w:ins w:id="488" w:author="Dominique Longin" w:date="2016-10-12T18:19:00Z">
              <w:rPr>
                <w:rFonts w:ascii="Cambria Math" w:hAnsi="Cambria Math" w:cs="Times New Roman"/>
                <w:sz w:val="28"/>
                <w:szCs w:val="28"/>
                <w:lang w:val="fr-FR"/>
              </w:rPr>
              <m:t>=</m:t>
            </w:ins>
          </m:r>
          <m:r>
            <w:ins w:id="489" w:author="Dominique Longin" w:date="2016-10-12T18:19:00Z">
              <w:rPr>
                <w:rFonts w:ascii="Cambria Math" w:eastAsiaTheme="minorEastAsia" w:hAnsi="Cambria Math" w:cs="Times New Roman"/>
                <w:sz w:val="28"/>
                <w:szCs w:val="28"/>
                <w:lang w:val="fr-FR"/>
              </w:rPr>
              <m:t xml:space="preserve"> </m:t>
            </w:ins>
          </m:r>
          <m:f>
            <m:fPr>
              <m:ctrlPr>
                <w:ins w:id="490" w:author="Dominique Longin" w:date="2016-10-12T18:19:00Z">
                  <w:rPr>
                    <w:rFonts w:ascii="Cambria Math" w:eastAsiaTheme="minorEastAsia" w:hAnsi="Cambria Math" w:cs="Times New Roman"/>
                    <w:i/>
                    <w:sz w:val="28"/>
                    <w:szCs w:val="28"/>
                    <w:lang w:val="fr-FR"/>
                  </w:rPr>
                </w:ins>
              </m:ctrlPr>
            </m:fPr>
            <m:num>
              <m:nary>
                <m:naryPr>
                  <m:chr m:val="∑"/>
                  <m:limLoc m:val="undOvr"/>
                  <m:supHide m:val="1"/>
                  <m:ctrlPr>
                    <w:ins w:id="491" w:author="Dominique Longin" w:date="2016-10-12T18:19:00Z">
                      <w:rPr>
                        <w:rFonts w:ascii="Cambria Math" w:eastAsiaTheme="minorEastAsia" w:hAnsi="Cambria Math" w:cs="Times New Roman"/>
                        <w:i/>
                        <w:sz w:val="28"/>
                        <w:szCs w:val="28"/>
                        <w:lang w:val="fr-FR"/>
                      </w:rPr>
                    </w:ins>
                  </m:ctrlPr>
                </m:naryPr>
                <m:sub>
                  <m:r>
                    <w:ins w:id="492" w:author="Dominique Longin" w:date="2016-10-12T18:19:00Z">
                      <w:rPr>
                        <w:rFonts w:ascii="Cambria Math" w:eastAsiaTheme="minorEastAsia" w:hAnsi="Cambria Math" w:cs="Times New Roman"/>
                        <w:sz w:val="28"/>
                        <w:szCs w:val="28"/>
                        <w:lang w:val="fr-FR"/>
                      </w:rPr>
                      <m:t>j∈</m:t>
                    </w:ins>
                  </m:r>
                  <m:sSub>
                    <m:sSubPr>
                      <m:ctrlPr>
                        <w:ins w:id="493" w:author="Dominique Longin" w:date="2016-10-12T18:19:00Z">
                          <w:rPr>
                            <w:rFonts w:ascii="Cambria Math" w:eastAsiaTheme="minorEastAsia" w:hAnsi="Cambria Math" w:cs="Times New Roman"/>
                            <w:i/>
                            <w:sz w:val="28"/>
                            <w:szCs w:val="28"/>
                            <w:lang w:val="fr-FR"/>
                          </w:rPr>
                        </w:ins>
                      </m:ctrlPr>
                    </m:sSubPr>
                    <m:e>
                      <m:r>
                        <w:ins w:id="494" w:author="Dominique Longin" w:date="2016-10-12T18:19:00Z">
                          <w:rPr>
                            <w:rFonts w:ascii="Cambria Math" w:eastAsiaTheme="minorEastAsia" w:hAnsi="Cambria Math" w:cs="Times New Roman"/>
                            <w:sz w:val="28"/>
                            <w:szCs w:val="28"/>
                            <w:lang w:val="fr-FR"/>
                          </w:rPr>
                          <m:t>I</m:t>
                        </w:ins>
                      </m:r>
                    </m:e>
                    <m:sub>
                      <m:r>
                        <w:ins w:id="495" w:author="Dominique Longin" w:date="2016-10-12T18:19:00Z">
                          <w:rPr>
                            <w:rFonts w:ascii="Cambria Math" w:eastAsiaTheme="minorEastAsia" w:hAnsi="Cambria Math" w:cs="Times New Roman"/>
                            <w:sz w:val="28"/>
                            <w:szCs w:val="28"/>
                            <w:lang w:val="fr-FR"/>
                          </w:rPr>
                          <m:t>i</m:t>
                        </w:ins>
                      </m:r>
                    </m:sub>
                  </m:sSub>
                  <m:d>
                    <m:dPr>
                      <m:ctrlPr>
                        <w:ins w:id="496" w:author="Dominique Longin" w:date="2016-10-12T18:19:00Z">
                          <w:rPr>
                            <w:rFonts w:ascii="Cambria Math" w:eastAsiaTheme="minorEastAsia" w:hAnsi="Cambria Math" w:cs="Times New Roman"/>
                            <w:i/>
                            <w:sz w:val="28"/>
                            <w:szCs w:val="28"/>
                            <w:lang w:val="fr-FR"/>
                          </w:rPr>
                        </w:ins>
                      </m:ctrlPr>
                    </m:dPr>
                    <m:e>
                      <m:r>
                        <w:ins w:id="497" w:author="Dominique Longin" w:date="2016-10-12T18:19:00Z">
                          <w:rPr>
                            <w:rFonts w:ascii="Cambria Math" w:eastAsiaTheme="minorEastAsia" w:hAnsi="Cambria Math" w:cs="Times New Roman"/>
                            <w:sz w:val="28"/>
                            <w:szCs w:val="28"/>
                            <w:lang w:val="fr-FR"/>
                          </w:rPr>
                          <m:t>t</m:t>
                        </w:ins>
                      </m:r>
                    </m:e>
                  </m:d>
                </m:sub>
                <m:sup/>
                <m:e>
                  <m:sSub>
                    <m:sSubPr>
                      <m:ctrlPr>
                        <w:ins w:id="498" w:author="Dominique Longin" w:date="2016-10-12T18:19:00Z">
                          <w:rPr>
                            <w:rFonts w:ascii="Cambria Math" w:eastAsiaTheme="minorEastAsia" w:hAnsi="Cambria Math" w:cs="Times New Roman"/>
                            <w:i/>
                            <w:sz w:val="28"/>
                            <w:szCs w:val="28"/>
                            <w:lang w:val="fr-FR"/>
                          </w:rPr>
                        </w:ins>
                      </m:ctrlPr>
                    </m:sSubPr>
                    <m:e>
                      <m:r>
                        <w:ins w:id="499" w:author="Dominique Longin" w:date="2016-10-12T18:19:00Z">
                          <w:rPr>
                            <w:rFonts w:ascii="Cambria Math" w:eastAsiaTheme="minorEastAsia" w:hAnsi="Cambria Math" w:cs="Times New Roman"/>
                            <w:sz w:val="28"/>
                            <w:szCs w:val="28"/>
                            <w:lang w:val="fr-FR"/>
                          </w:rPr>
                          <m:t>o</m:t>
                        </w:ins>
                      </m:r>
                    </m:e>
                    <m:sub>
                      <m:r>
                        <w:ins w:id="500" w:author="Dominique Longin" w:date="2016-10-12T18:19:00Z">
                          <w:rPr>
                            <w:rFonts w:ascii="Cambria Math" w:eastAsiaTheme="minorEastAsia" w:hAnsi="Cambria Math" w:cs="Times New Roman"/>
                            <w:sz w:val="28"/>
                            <w:szCs w:val="28"/>
                            <w:lang w:val="fr-FR"/>
                          </w:rPr>
                          <m:t>j</m:t>
                        </w:ins>
                      </m:r>
                    </m:sub>
                  </m:sSub>
                  <m:r>
                    <w:ins w:id="501" w:author="Dominique Longin" w:date="2016-10-12T18:19:00Z">
                      <w:rPr>
                        <w:rFonts w:ascii="Cambria Math" w:eastAsiaTheme="minorEastAsia" w:hAnsi="Cambria Math" w:cs="Times New Roman"/>
                        <w:sz w:val="28"/>
                        <w:szCs w:val="28"/>
                        <w:lang w:val="fr-FR"/>
                      </w:rPr>
                      <m:t>(t)</m:t>
                    </w:ins>
                  </m:r>
                </m:e>
              </m:nary>
            </m:num>
            <m:den>
              <m:d>
                <m:dPr>
                  <m:begChr m:val="|"/>
                  <m:endChr m:val="|"/>
                  <m:ctrlPr>
                    <w:ins w:id="502" w:author="Dominique Longin" w:date="2016-10-12T18:20:00Z">
                      <w:rPr>
                        <w:rFonts w:ascii="Cambria Math" w:eastAsiaTheme="minorEastAsia" w:hAnsi="Cambria Math" w:cs="Times New Roman"/>
                        <w:i/>
                        <w:sz w:val="28"/>
                        <w:szCs w:val="28"/>
                        <w:lang w:val="fr-FR"/>
                      </w:rPr>
                    </w:ins>
                  </m:ctrlPr>
                </m:dPr>
                <m:e>
                  <m:sSub>
                    <m:sSubPr>
                      <m:ctrlPr>
                        <w:ins w:id="503" w:author="Dominique Longin" w:date="2016-10-12T18:20:00Z">
                          <w:rPr>
                            <w:rFonts w:ascii="Cambria Math" w:eastAsiaTheme="minorEastAsia" w:hAnsi="Cambria Math" w:cs="Times New Roman"/>
                            <w:i/>
                            <w:sz w:val="28"/>
                            <w:szCs w:val="28"/>
                            <w:lang w:val="fr-FR"/>
                          </w:rPr>
                        </w:ins>
                      </m:ctrlPr>
                    </m:sSubPr>
                    <m:e>
                      <m:r>
                        <w:ins w:id="504" w:author="Dominique Longin" w:date="2016-10-12T18:20:00Z">
                          <w:rPr>
                            <w:rFonts w:ascii="Cambria Math" w:eastAsiaTheme="minorEastAsia" w:hAnsi="Cambria Math" w:cs="Times New Roman"/>
                            <w:sz w:val="28"/>
                            <w:szCs w:val="28"/>
                            <w:lang w:val="fr-FR"/>
                          </w:rPr>
                          <m:t>I</m:t>
                        </w:ins>
                      </m:r>
                    </m:e>
                    <m:sub>
                      <m:r>
                        <w:ins w:id="505" w:author="Dominique Longin" w:date="2016-10-12T18:20:00Z">
                          <w:rPr>
                            <w:rFonts w:ascii="Cambria Math" w:eastAsiaTheme="minorEastAsia" w:hAnsi="Cambria Math" w:cs="Times New Roman"/>
                            <w:sz w:val="28"/>
                            <w:szCs w:val="28"/>
                            <w:lang w:val="fr-FR"/>
                          </w:rPr>
                          <m:t>i</m:t>
                        </w:ins>
                      </m:r>
                    </m:sub>
                  </m:sSub>
                  <m:d>
                    <m:dPr>
                      <m:ctrlPr>
                        <w:ins w:id="506" w:author="Dominique Longin" w:date="2016-10-12T18:20:00Z">
                          <w:rPr>
                            <w:rFonts w:ascii="Cambria Math" w:eastAsiaTheme="minorEastAsia" w:hAnsi="Cambria Math" w:cs="Times New Roman"/>
                            <w:i/>
                            <w:sz w:val="28"/>
                            <w:szCs w:val="28"/>
                            <w:lang w:val="fr-FR"/>
                          </w:rPr>
                        </w:ins>
                      </m:ctrlPr>
                    </m:dPr>
                    <m:e>
                      <m:r>
                        <w:ins w:id="507" w:author="Dominique Longin" w:date="2016-10-12T18:20:00Z">
                          <w:rPr>
                            <w:rFonts w:ascii="Cambria Math" w:eastAsiaTheme="minorEastAsia" w:hAnsi="Cambria Math" w:cs="Times New Roman"/>
                            <w:sz w:val="28"/>
                            <w:szCs w:val="28"/>
                            <w:lang w:val="fr-FR"/>
                          </w:rPr>
                          <m:t>t</m:t>
                        </w:ins>
                      </m:r>
                    </m:e>
                  </m:d>
                </m:e>
              </m:d>
            </m:den>
          </m:f>
        </m:oMath>
      </m:oMathPara>
    </w:p>
    <w:p w:rsidR="0070438D" w:rsidRPr="0070438D" w:rsidRDefault="0070438D" w:rsidP="0070438D">
      <w:pPr>
        <w:ind w:left="720"/>
        <w:jc w:val="both"/>
        <w:rPr>
          <w:ins w:id="508" w:author="Dominique Longin" w:date="2016-10-12T18:22:00Z"/>
          <w:rFonts w:ascii="Georgia" w:hAnsi="Georgia" w:cs="Times New Roman"/>
          <w:sz w:val="28"/>
          <w:szCs w:val="28"/>
          <w:lang w:val="fr-FR"/>
          <w:rPrChange w:id="509" w:author="Dominique Longin" w:date="2016-10-12T18:22:00Z">
            <w:rPr>
              <w:ins w:id="510" w:author="Dominique Longin" w:date="2016-10-12T18:22:00Z"/>
              <w:lang w:val="fr-FR"/>
            </w:rPr>
          </w:rPrChange>
        </w:rPr>
        <w:pPrChange w:id="511" w:author="Dominique Longin" w:date="2016-10-12T18:27:00Z">
          <w:pPr>
            <w:pStyle w:val="Paragraphedeliste"/>
            <w:ind w:firstLine="720"/>
            <w:jc w:val="both"/>
          </w:pPr>
        </w:pPrChange>
      </w:pPr>
      <w:ins w:id="512" w:author="Dominique Longin" w:date="2016-10-12T18:22:00Z">
        <w:r>
          <w:rPr>
            <w:rFonts w:ascii="Georgia" w:hAnsi="Georgia" w:cs="Times New Roman"/>
            <w:sz w:val="28"/>
            <w:szCs w:val="28"/>
            <w:lang w:val="fr-FR"/>
          </w:rPr>
          <w:t xml:space="preserve">Ici, on prend l’opinion de </w:t>
        </w:r>
      </w:ins>
      <w:ins w:id="513" w:author="Dominique Longin" w:date="2016-10-12T18:26:00Z">
        <w:r>
          <w:rPr>
            <w:rFonts w:ascii="Georgia" w:hAnsi="Georgia" w:cs="Times New Roman"/>
            <w:sz w:val="28"/>
            <w:szCs w:val="28"/>
            <w:lang w:val="fr-FR"/>
          </w:rPr>
          <w:t xml:space="preserve">tous les influenceurs de </w:t>
        </w:r>
        <w:r>
          <w:rPr>
            <w:rFonts w:ascii="Georgia" w:hAnsi="Georgia" w:cs="Times New Roman"/>
            <w:i/>
            <w:sz w:val="28"/>
            <w:szCs w:val="28"/>
            <w:lang w:val="fr-FR"/>
          </w:rPr>
          <w:t>i</w:t>
        </w:r>
        <w:r>
          <w:rPr>
            <w:rFonts w:ascii="Georgia" w:hAnsi="Georgia" w:cs="Times New Roman"/>
            <w:sz w:val="28"/>
            <w:szCs w:val="28"/>
            <w:lang w:val="fr-FR"/>
          </w:rPr>
          <w:t>, y compris ceux en</w:t>
        </w:r>
      </w:ins>
      <w:ins w:id="514" w:author="Dominique Longin" w:date="2016-10-12T18:27:00Z">
        <w:r>
          <w:rPr>
            <w:rFonts w:ascii="Georgia" w:hAnsi="Georgia" w:cs="Times New Roman"/>
            <w:sz w:val="28"/>
            <w:szCs w:val="28"/>
            <w:lang w:val="fr-FR"/>
          </w:rPr>
          <w:t xml:space="preserve"> </w:t>
        </w:r>
      </w:ins>
      <w:proofErr w:type="gramStart"/>
      <w:ins w:id="515" w:author="Dominique Longin" w:date="2016-10-12T18:26:00Z">
        <w:r>
          <w:rPr>
            <w:rFonts w:ascii="Georgia" w:hAnsi="Georgia" w:cs="Times New Roman"/>
            <w:sz w:val="28"/>
            <w:szCs w:val="28"/>
            <w:lang w:val="fr-FR"/>
          </w:rPr>
          <w:t>qui</w:t>
        </w:r>
        <w:proofErr w:type="gramEnd"/>
        <w:r>
          <w:rPr>
            <w:rFonts w:ascii="Georgia" w:hAnsi="Georgia" w:cs="Times New Roman"/>
            <w:sz w:val="28"/>
            <w:szCs w:val="28"/>
            <w:lang w:val="fr-FR"/>
          </w:rPr>
          <w:t xml:space="preserve"> </w:t>
        </w:r>
        <w:r>
          <w:rPr>
            <w:rFonts w:ascii="Georgia" w:hAnsi="Georgia" w:cs="Times New Roman"/>
            <w:i/>
            <w:sz w:val="28"/>
            <w:szCs w:val="28"/>
            <w:lang w:val="fr-FR"/>
          </w:rPr>
          <w:t>i</w:t>
        </w:r>
        <w:r>
          <w:rPr>
            <w:rFonts w:ascii="Georgia" w:hAnsi="Georgia" w:cs="Times New Roman"/>
            <w:sz w:val="28"/>
            <w:szCs w:val="28"/>
            <w:lang w:val="fr-FR"/>
          </w:rPr>
          <w:t xml:space="preserve"> n’a pas confiance</w:t>
        </w:r>
      </w:ins>
      <w:ins w:id="516" w:author="Dominique Longin" w:date="2016-10-12T18:22:00Z">
        <w:r>
          <w:rPr>
            <w:rFonts w:ascii="Georgia" w:hAnsi="Georgia" w:cs="Times New Roman"/>
            <w:sz w:val="28"/>
            <w:szCs w:val="28"/>
            <w:lang w:val="fr-FR"/>
          </w:rPr>
          <w:t xml:space="preserve">. </w:t>
        </w:r>
      </w:ins>
    </w:p>
    <w:p w:rsidR="00BB3D6C" w:rsidRPr="007F6339" w:rsidDel="0070438D" w:rsidRDefault="0021253E" w:rsidP="002D7ECD">
      <w:pPr>
        <w:pStyle w:val="Paragraphedeliste"/>
        <w:ind w:firstLine="720"/>
        <w:jc w:val="both"/>
        <w:rPr>
          <w:del w:id="517" w:author="Dominique Longin" w:date="2016-10-12T18:27:00Z"/>
          <w:rFonts w:ascii="Georgia" w:eastAsia="Georgia" w:hAnsi="Georgia" w:cs="Georgia"/>
          <w:sz w:val="28"/>
          <w:szCs w:val="28"/>
          <w:lang w:val="fr-FR"/>
        </w:rPr>
      </w:pPr>
      <w:del w:id="518" w:author="Dominique Longin" w:date="2016-10-12T18:27:00Z">
        <w:r w:rsidRPr="007F6339" w:rsidDel="0070438D">
          <w:rPr>
            <w:rFonts w:ascii="Georgia" w:hAnsi="Georgia" w:cs="Times New Roman"/>
            <w:sz w:val="28"/>
            <w:szCs w:val="28"/>
            <w:lang w:val="fr-FR"/>
          </w:rPr>
          <w:delText>Maintenant, on a besoin d</w:delText>
        </w:r>
        <w:r w:rsidR="00D21C6C" w:rsidRPr="007F6339" w:rsidDel="0070438D">
          <w:rPr>
            <w:rFonts w:ascii="Georgia" w:hAnsi="Georgia" w:cs="Times New Roman"/>
            <w:sz w:val="28"/>
            <w:szCs w:val="28"/>
            <w:lang w:val="fr-FR"/>
          </w:rPr>
          <w:delText>’</w:delText>
        </w:r>
        <w:r w:rsidRPr="007F6339" w:rsidDel="0070438D">
          <w:rPr>
            <w:rFonts w:ascii="Georgia" w:hAnsi="Georgia" w:cs="Times New Roman"/>
            <w:sz w:val="28"/>
            <w:szCs w:val="28"/>
            <w:lang w:val="fr-FR"/>
          </w:rPr>
          <w:delText>évaluer la densité d</w:delText>
        </w:r>
        <w:r w:rsidR="00D21C6C" w:rsidRPr="007F6339" w:rsidDel="0070438D">
          <w:rPr>
            <w:rFonts w:ascii="Georgia" w:hAnsi="Georgia" w:cs="Times New Roman"/>
            <w:sz w:val="28"/>
            <w:szCs w:val="28"/>
            <w:lang w:val="fr-FR"/>
          </w:rPr>
          <w:delText>e l’opinion de tous les utlisateurs</w:delText>
        </w:r>
        <w:r w:rsidR="00D21C6C" w:rsidRPr="007F6339" w:rsidDel="0070438D">
          <w:rPr>
            <w:rFonts w:ascii="Georgia" w:hAnsi="Georgia" w:cs="Times New Roman"/>
            <w:i/>
            <w:sz w:val="28"/>
            <w:szCs w:val="28"/>
            <w:lang w:val="fr-FR"/>
          </w:rPr>
          <w:delText xml:space="preserve"> </w:delText>
        </w:r>
        <w:r w:rsidR="00D21C6C" w:rsidRPr="007F6339" w:rsidDel="0070438D">
          <w:rPr>
            <w:rFonts w:ascii="Georgia" w:hAnsi="Georgia" w:cs="Times New Roman"/>
            <w:sz w:val="28"/>
            <w:szCs w:val="28"/>
            <w:lang w:val="fr-FR"/>
          </w:rPr>
          <w:delText xml:space="preserve">qui </w:delText>
        </w:r>
        <w:r w:rsidR="00E60F88" w:rsidRPr="007F6339" w:rsidDel="0070438D">
          <w:rPr>
            <w:rFonts w:ascii="Georgia" w:hAnsi="Georgia" w:cs="Times New Roman"/>
            <w:sz w:val="28"/>
            <w:szCs w:val="28"/>
            <w:lang w:val="fr-FR"/>
          </w:rPr>
          <w:delText>sont en</w:delText>
        </w:r>
        <w:r w:rsidR="00D21C6C" w:rsidRPr="007F6339" w:rsidDel="0070438D">
          <w:rPr>
            <w:rFonts w:ascii="Georgia" w:hAnsi="Georgia" w:cs="Times New Roman"/>
            <w:sz w:val="28"/>
            <w:szCs w:val="28"/>
            <w:lang w:val="fr-FR"/>
          </w:rPr>
          <w:delText xml:space="preserve"> relation</w:delText>
        </w:r>
        <w:r w:rsidR="00D3508F" w:rsidRPr="007F6339" w:rsidDel="0070438D">
          <w:rPr>
            <w:rFonts w:ascii="Georgia" w:hAnsi="Georgia" w:cs="Times New Roman"/>
            <w:sz w:val="28"/>
            <w:szCs w:val="28"/>
            <w:lang w:val="fr-FR"/>
          </w:rPr>
          <w:delText xml:space="preserve"> dire</w:delText>
        </w:r>
        <w:r w:rsidR="00E60F88" w:rsidRPr="007F6339" w:rsidDel="0070438D">
          <w:rPr>
            <w:rFonts w:ascii="Georgia" w:hAnsi="Georgia" w:cs="Times New Roman"/>
            <w:sz w:val="28"/>
            <w:szCs w:val="28"/>
            <w:lang w:val="fr-FR"/>
          </w:rPr>
          <w:delText>cte</w:delText>
        </w:r>
        <w:r w:rsidR="002131CD" w:rsidRPr="007F6339" w:rsidDel="0070438D">
          <w:rPr>
            <w:rFonts w:ascii="Georgia" w:eastAsia="Georgia" w:hAnsi="Georgia" w:cs="Georgia"/>
            <w:sz w:val="28"/>
            <w:szCs w:val="28"/>
            <w:lang w:val="fr-FR"/>
          </w:rPr>
          <w:delText xml:space="preserve"> </w:delText>
        </w:r>
        <w:r w:rsidR="00D21C6C" w:rsidRPr="007F6339" w:rsidDel="0070438D">
          <w:rPr>
            <w:rFonts w:ascii="Georgia" w:eastAsia="Georgia" w:hAnsi="Georgia" w:cs="Georgia"/>
            <w:sz w:val="28"/>
            <w:szCs w:val="28"/>
            <w:lang w:val="fr-FR"/>
          </w:rPr>
          <w:delText xml:space="preserve">avec l’utilisateur </w:delText>
        </w:r>
        <w:r w:rsidR="00D21C6C" w:rsidRPr="007F6339" w:rsidDel="0070438D">
          <w:rPr>
            <w:rFonts w:ascii="Georgia" w:eastAsia="Georgia" w:hAnsi="Georgia" w:cs="Georgia"/>
            <w:i/>
            <w:sz w:val="28"/>
            <w:szCs w:val="28"/>
            <w:lang w:val="fr-FR"/>
          </w:rPr>
          <w:delText xml:space="preserve">i </w:delText>
        </w:r>
        <w:r w:rsidR="00D21C6C" w:rsidRPr="007F6339" w:rsidDel="0070438D">
          <w:rPr>
            <w:rFonts w:ascii="Georgia" w:eastAsia="Georgia" w:hAnsi="Georgia" w:cs="Georgia"/>
            <w:sz w:val="28"/>
            <w:szCs w:val="28"/>
            <w:lang w:val="fr-FR"/>
          </w:rPr>
          <w:delText>dans le réseau.</w:delText>
        </w:r>
        <w:r w:rsidR="002131CD" w:rsidRPr="007F6339" w:rsidDel="0070438D">
          <w:rPr>
            <w:rFonts w:ascii="Georgia" w:eastAsia="Georgia" w:hAnsi="Georgia" w:cs="Georgia"/>
            <w:sz w:val="28"/>
            <w:szCs w:val="28"/>
            <w:lang w:val="fr-FR"/>
          </w:rPr>
          <w:delText xml:space="preserve"> </w:delText>
        </w:r>
        <w:r w:rsidR="00FA2A0E" w:rsidRPr="007F6339" w:rsidDel="0070438D">
          <w:rPr>
            <w:rFonts w:ascii="Georgia" w:eastAsia="Georgia" w:hAnsi="Georgia" w:cs="Georgia"/>
            <w:sz w:val="28"/>
            <w:szCs w:val="28"/>
            <w:lang w:val="fr-FR"/>
          </w:rPr>
          <w:delText>Parce que la valeur de l’opinion est un numéro réel,  afin d’évaluer cela</w:delText>
        </w:r>
        <w:r w:rsidR="00D21C6C" w:rsidRPr="007F6339" w:rsidDel="0070438D">
          <w:rPr>
            <w:rFonts w:ascii="Georgia" w:eastAsia="Georgia" w:hAnsi="Georgia" w:cs="Georgia"/>
            <w:sz w:val="28"/>
            <w:szCs w:val="28"/>
            <w:lang w:val="fr-FR"/>
          </w:rPr>
          <w:delText xml:space="preserve">, on </w:delText>
        </w:r>
        <w:r w:rsidR="00FA2A0E" w:rsidRPr="007F6339" w:rsidDel="0070438D">
          <w:rPr>
            <w:rFonts w:ascii="Georgia" w:eastAsia="Georgia" w:hAnsi="Georgia" w:cs="Georgia"/>
            <w:sz w:val="28"/>
            <w:szCs w:val="28"/>
            <w:lang w:val="fr-FR"/>
          </w:rPr>
          <w:delText xml:space="preserve">va utiliser l’algorithme k-means pour découper </w:delText>
        </w:r>
        <w:r w:rsidR="00D21C6C" w:rsidRPr="007F6339" w:rsidDel="0070438D">
          <w:rPr>
            <w:rFonts w:ascii="Georgia" w:eastAsia="Georgia" w:hAnsi="Georgia" w:cs="Georgia"/>
            <w:sz w:val="28"/>
            <w:szCs w:val="28"/>
            <w:lang w:val="fr-FR"/>
          </w:rPr>
          <w:delText>l’espac</w:delText>
        </w:r>
        <w:r w:rsidR="00FA2A0E" w:rsidRPr="007F6339" w:rsidDel="0070438D">
          <w:rPr>
            <w:rFonts w:ascii="Georgia" w:eastAsia="Georgia" w:hAnsi="Georgia" w:cs="Georgia"/>
            <w:sz w:val="28"/>
            <w:szCs w:val="28"/>
            <w:lang w:val="fr-FR"/>
          </w:rPr>
          <w:delText xml:space="preserve">e d’opinion </w:delText>
        </w:r>
        <w:r w:rsidR="00D21C6C" w:rsidRPr="007F6339" w:rsidDel="0070438D">
          <w:rPr>
            <w:rFonts w:ascii="Georgia" w:hAnsi="Georgia" w:cs="Times New Roman"/>
            <w:i/>
            <w:sz w:val="28"/>
            <w:szCs w:val="28"/>
            <w:lang w:val="fr-FR"/>
          </w:rPr>
          <w:delText>o(t)</w:delText>
        </w:r>
        <w:r w:rsidR="00D21C6C" w:rsidRPr="007F6339" w:rsidDel="0070438D">
          <w:rPr>
            <w:rFonts w:ascii="Georgia" w:eastAsia="Georgia" w:hAnsi="Georgia" w:cs="Georgia"/>
            <w:sz w:val="28"/>
            <w:szCs w:val="28"/>
            <w:lang w:val="fr-FR"/>
          </w:rPr>
          <w:delText xml:space="preserve"> en </w:delText>
        </w:r>
        <w:r w:rsidR="00D21C6C" w:rsidRPr="007F6339" w:rsidDel="0070438D">
          <w:rPr>
            <w:rFonts w:ascii="Georgia" w:eastAsia="Georgia" w:hAnsi="Georgia" w:cs="Georgia"/>
            <w:i/>
            <w:sz w:val="28"/>
            <w:szCs w:val="28"/>
            <w:lang w:val="fr-FR"/>
          </w:rPr>
          <w:delText xml:space="preserve">m </w:delText>
        </w:r>
        <w:r w:rsidR="002D7ECD" w:rsidRPr="007F6339" w:rsidDel="0070438D">
          <w:rPr>
            <w:rFonts w:ascii="Georgia" w:eastAsia="Georgia" w:hAnsi="Georgia" w:cs="Georgia"/>
            <w:sz w:val="28"/>
            <w:szCs w:val="28"/>
            <w:lang w:val="fr-FR"/>
          </w:rPr>
          <w:delText>espaces. À la fin du processus de de partitionnement de l’opinion,</w:delText>
        </w:r>
        <w:r w:rsidR="00162AE3" w:rsidRPr="007F6339" w:rsidDel="0070438D">
          <w:rPr>
            <w:rFonts w:ascii="Georgia" w:eastAsia="Georgia" w:hAnsi="Georgia" w:cs="Georgia"/>
            <w:sz w:val="28"/>
            <w:szCs w:val="28"/>
            <w:lang w:val="fr-FR"/>
          </w:rPr>
          <w:delText xml:space="preserve"> </w:delText>
        </w:r>
        <w:r w:rsidR="00D21C6C" w:rsidRPr="007F6339" w:rsidDel="0070438D">
          <w:rPr>
            <w:rFonts w:ascii="Georgia" w:eastAsia="Georgia" w:hAnsi="Georgia" w:cs="Georgia"/>
            <w:sz w:val="28"/>
            <w:szCs w:val="28"/>
            <w:lang w:val="fr-FR"/>
          </w:rPr>
          <w:delText>on compte</w:delText>
        </w:r>
        <w:r w:rsidR="00162AE3" w:rsidRPr="007F6339" w:rsidDel="0070438D">
          <w:rPr>
            <w:rFonts w:ascii="Georgia" w:eastAsia="Georgia" w:hAnsi="Georgia" w:cs="Georgia"/>
            <w:sz w:val="28"/>
            <w:szCs w:val="28"/>
            <w:lang w:val="fr-FR"/>
          </w:rPr>
          <w:delText xml:space="preserve"> le nombre de l’utilisateur dans chaque espace. On choisit l’espace qui a</w:delText>
        </w:r>
        <w:r w:rsidR="00D21C6C" w:rsidRPr="007F6339" w:rsidDel="0070438D">
          <w:rPr>
            <w:rFonts w:ascii="Georgia" w:eastAsia="Georgia" w:hAnsi="Georgia" w:cs="Georgia"/>
            <w:sz w:val="28"/>
            <w:szCs w:val="28"/>
            <w:lang w:val="fr-FR"/>
          </w:rPr>
          <w:delText xml:space="preserve"> </w:delText>
        </w:r>
        <w:r w:rsidR="00162AE3" w:rsidRPr="007F6339" w:rsidDel="0070438D">
          <w:rPr>
            <w:rFonts w:ascii="Georgia" w:eastAsia="Georgia" w:hAnsi="Georgia" w:cs="Georgia"/>
            <w:sz w:val="28"/>
            <w:szCs w:val="28"/>
            <w:lang w:val="fr-FR"/>
          </w:rPr>
          <w:delText>le nombre de l’utilisateur maximal.</w:delText>
        </w:r>
        <w:r w:rsidR="008C417B" w:rsidRPr="007F6339" w:rsidDel="0070438D">
          <w:rPr>
            <w:rFonts w:ascii="Georgia" w:eastAsia="Georgia" w:hAnsi="Georgia" w:cs="Georgia"/>
            <w:sz w:val="28"/>
            <w:szCs w:val="28"/>
            <w:lang w:val="fr-FR"/>
          </w:rPr>
          <w:delText xml:space="preserve"> Cette espace est l’espace d’opinion que l’utilisateur </w:delText>
        </w:r>
        <w:r w:rsidR="008C417B" w:rsidRPr="007F6339" w:rsidDel="0070438D">
          <w:rPr>
            <w:rFonts w:ascii="Georgia" w:eastAsia="Georgia" w:hAnsi="Georgia" w:cs="Georgia"/>
            <w:i/>
            <w:sz w:val="28"/>
            <w:szCs w:val="28"/>
            <w:lang w:val="fr-FR"/>
          </w:rPr>
          <w:delText xml:space="preserve">i </w:delText>
        </w:r>
        <w:r w:rsidR="00FA2A0E" w:rsidRPr="007F6339" w:rsidDel="0070438D">
          <w:rPr>
            <w:rFonts w:ascii="Georgia" w:eastAsia="Georgia" w:hAnsi="Georgia" w:cs="Georgia"/>
            <w:sz w:val="28"/>
            <w:szCs w:val="28"/>
            <w:lang w:val="fr-FR"/>
          </w:rPr>
          <w:delText xml:space="preserve">peut être adopter nommé l’espace d’opinion  </w:delText>
        </w:r>
        <w:r w:rsidR="0007276C" w:rsidRPr="007F6339" w:rsidDel="0070438D">
          <w:rPr>
            <w:rFonts w:ascii="Georgia" w:eastAsia="Georgia" w:hAnsi="Georgia" w:cs="Georgia"/>
            <w:i/>
            <w:sz w:val="28"/>
            <w:szCs w:val="28"/>
            <w:lang w:val="fr-FR"/>
          </w:rPr>
          <w:delText>ε</w:delText>
        </w:r>
        <w:r w:rsidR="0007276C" w:rsidRPr="007F6339" w:rsidDel="0070438D">
          <w:rPr>
            <w:rFonts w:ascii="Georgia" w:eastAsia="Georgia" w:hAnsi="Georgia" w:cs="Georgia"/>
            <w:sz w:val="28"/>
            <w:szCs w:val="28"/>
            <w:lang w:val="fr-FR"/>
          </w:rPr>
          <w:delText>.</w:delText>
        </w:r>
      </w:del>
    </w:p>
    <w:p w:rsidR="00C44B4A" w:rsidRPr="007F6339" w:rsidRDefault="00C44B4A" w:rsidP="00263FA0">
      <w:pPr>
        <w:pStyle w:val="Paragraphedeliste"/>
        <w:numPr>
          <w:ilvl w:val="0"/>
          <w:numId w:val="10"/>
        </w:numPr>
        <w:outlineLvl w:val="0"/>
        <w:rPr>
          <w:rFonts w:ascii="Georgia" w:hAnsi="Georgia" w:cs="Times New Roman"/>
          <w:b/>
          <w:sz w:val="28"/>
          <w:szCs w:val="28"/>
          <w:u w:val="single"/>
        </w:rPr>
      </w:pPr>
      <w:bookmarkStart w:id="519" w:name="_Toc462872272"/>
      <w:proofErr w:type="spellStart"/>
      <w:r w:rsidRPr="007F6339">
        <w:rPr>
          <w:rFonts w:ascii="Georgia" w:hAnsi="Georgia" w:cs="Times New Roman"/>
          <w:b/>
          <w:sz w:val="28"/>
          <w:szCs w:val="28"/>
          <w:u w:val="single"/>
        </w:rPr>
        <w:t>Méca</w:t>
      </w:r>
      <w:r w:rsidR="006A248A" w:rsidRPr="007F6339">
        <w:rPr>
          <w:rFonts w:ascii="Georgia" w:hAnsi="Georgia" w:cs="Times New Roman"/>
          <w:b/>
          <w:sz w:val="28"/>
          <w:szCs w:val="28"/>
          <w:u w:val="single"/>
        </w:rPr>
        <w:t>nisme</w:t>
      </w:r>
      <w:proofErr w:type="spellEnd"/>
      <w:r w:rsidR="006A248A" w:rsidRPr="007F6339">
        <w:rPr>
          <w:rFonts w:ascii="Georgia" w:hAnsi="Georgia" w:cs="Times New Roman"/>
          <w:b/>
          <w:sz w:val="28"/>
          <w:szCs w:val="28"/>
          <w:u w:val="single"/>
        </w:rPr>
        <w:t xml:space="preserve"> </w:t>
      </w:r>
      <w:proofErr w:type="spellStart"/>
      <w:r w:rsidR="006A248A" w:rsidRPr="007F6339">
        <w:rPr>
          <w:rFonts w:ascii="Georgia" w:hAnsi="Georgia" w:cs="Times New Roman"/>
          <w:b/>
          <w:sz w:val="28"/>
          <w:szCs w:val="28"/>
          <w:u w:val="single"/>
        </w:rPr>
        <w:t>d'agrégation</w:t>
      </w:r>
      <w:proofErr w:type="spellEnd"/>
      <w:r w:rsidR="006A248A" w:rsidRPr="007F6339">
        <w:rPr>
          <w:rFonts w:ascii="Georgia" w:hAnsi="Georgia" w:cs="Times New Roman"/>
          <w:b/>
          <w:sz w:val="28"/>
          <w:szCs w:val="28"/>
          <w:u w:val="single"/>
        </w:rPr>
        <w:t xml:space="preserve"> des opinions</w:t>
      </w:r>
      <w:r w:rsidRPr="007F6339">
        <w:rPr>
          <w:rFonts w:ascii="Georgia" w:hAnsi="Georgia" w:cs="Times New Roman"/>
          <w:b/>
          <w:sz w:val="28"/>
          <w:szCs w:val="28"/>
          <w:u w:val="single"/>
        </w:rPr>
        <w:t>:</w:t>
      </w:r>
      <w:bookmarkEnd w:id="519"/>
    </w:p>
    <w:p w:rsidR="00196CC9" w:rsidRPr="00944FDD" w:rsidDel="00944FDD" w:rsidRDefault="00C65E04" w:rsidP="00C65E04">
      <w:pPr>
        <w:ind w:left="720" w:firstLine="720"/>
        <w:jc w:val="both"/>
        <w:rPr>
          <w:del w:id="520" w:author="Dominique Longin" w:date="2016-10-12T18:31:00Z"/>
          <w:rFonts w:ascii="Georgia" w:eastAsia="Georgia" w:hAnsi="Georgia" w:cs="Georgia"/>
          <w:sz w:val="28"/>
          <w:szCs w:val="28"/>
          <w:lang w:val="fr-FR"/>
          <w:rPrChange w:id="521" w:author="Dominique Longin" w:date="2016-10-12T18:30:00Z">
            <w:rPr>
              <w:del w:id="522" w:author="Dominique Longin" w:date="2016-10-12T18:31:00Z"/>
              <w:rFonts w:ascii="Georgia" w:eastAsia="Georgia" w:hAnsi="Georgia" w:cs="Georgia"/>
              <w:sz w:val="28"/>
              <w:szCs w:val="28"/>
              <w:lang w:val="fr-FR"/>
            </w:rPr>
          </w:rPrChange>
        </w:rPr>
      </w:pPr>
      <w:del w:id="523" w:author="Dominique Longin" w:date="2016-10-12T18:28:00Z">
        <w:r w:rsidRPr="007F6339" w:rsidDel="00D05D6C">
          <w:rPr>
            <w:rFonts w:ascii="Georgia" w:hAnsi="Georgia" w:cs="Times New Roman"/>
            <w:sz w:val="28"/>
            <w:szCs w:val="28"/>
            <w:lang w:val="fr-FR"/>
          </w:rPr>
          <w:delText>On</w:delText>
        </w:r>
        <w:r w:rsidR="008C417B" w:rsidRPr="007F6339" w:rsidDel="00D05D6C">
          <w:rPr>
            <w:rFonts w:ascii="Georgia" w:hAnsi="Georgia" w:cs="Times New Roman"/>
            <w:sz w:val="28"/>
            <w:szCs w:val="28"/>
            <w:lang w:val="fr-FR"/>
          </w:rPr>
          <w:delText xml:space="preserve"> a calculé l'opinion temporelle de l'utilisateur </w:delText>
        </w:r>
        <w:r w:rsidR="008C417B" w:rsidRPr="007F6339" w:rsidDel="00D05D6C">
          <w:rPr>
            <w:rFonts w:ascii="Georgia" w:hAnsi="Georgia" w:cs="Times New Roman"/>
            <w:i/>
            <w:sz w:val="28"/>
            <w:szCs w:val="28"/>
            <w:lang w:val="fr-FR"/>
          </w:rPr>
          <w:delText xml:space="preserve">i </w:delText>
        </w:r>
        <w:r w:rsidR="008C417B" w:rsidRPr="007F6339" w:rsidDel="00D05D6C">
          <w:rPr>
            <w:rFonts w:ascii="Georgia" w:hAnsi="Georgia" w:cs="Times New Roman"/>
            <w:sz w:val="28"/>
            <w:szCs w:val="28"/>
            <w:lang w:val="fr-FR"/>
          </w:rPr>
          <w:delText xml:space="preserve">à l’instant </w:delText>
        </w:r>
        <w:r w:rsidR="008C417B" w:rsidRPr="007F6339" w:rsidDel="00D05D6C">
          <w:rPr>
            <w:rFonts w:ascii="Georgia" w:hAnsi="Georgia" w:cs="Times New Roman"/>
            <w:i/>
            <w:sz w:val="28"/>
            <w:szCs w:val="28"/>
            <w:lang w:val="fr-FR"/>
          </w:rPr>
          <w:delText xml:space="preserve">t + 1 </w:delText>
        </w:r>
        <w:r w:rsidR="008C417B" w:rsidRPr="007F6339" w:rsidDel="00D05D6C">
          <w:rPr>
            <w:rFonts w:ascii="Georgia" w:hAnsi="Georgia" w:cs="Times New Roman"/>
            <w:sz w:val="28"/>
            <w:szCs w:val="28"/>
            <w:lang w:val="fr-FR"/>
          </w:rPr>
          <w:delText xml:space="preserve">par rapport à l’instant </w:delText>
        </w:r>
        <w:r w:rsidR="008C417B" w:rsidRPr="007F6339" w:rsidDel="00D05D6C">
          <w:rPr>
            <w:rFonts w:ascii="Georgia" w:hAnsi="Georgia" w:cs="Times New Roman"/>
            <w:i/>
            <w:sz w:val="28"/>
            <w:szCs w:val="28"/>
            <w:lang w:val="fr-FR"/>
          </w:rPr>
          <w:delText>t</w:delText>
        </w:r>
        <w:r w:rsidR="008C417B" w:rsidRPr="007F6339" w:rsidDel="00D05D6C">
          <w:rPr>
            <w:rFonts w:ascii="Georgia" w:hAnsi="Georgia" w:cs="Times New Roman"/>
            <w:sz w:val="28"/>
            <w:szCs w:val="28"/>
            <w:lang w:val="fr-FR"/>
          </w:rPr>
          <w:delText xml:space="preserve">  </w:delText>
        </w:r>
        <w:r w:rsidR="008C417B" w:rsidRPr="007F6339" w:rsidDel="00D05D6C">
          <w:rPr>
            <w:rFonts w:ascii="Georgia" w:eastAsia="Georgia" w:hAnsi="Georgia" w:cs="Georgia"/>
            <w:i/>
            <w:sz w:val="28"/>
            <w:szCs w:val="28"/>
            <w:lang w:val="fr-FR"/>
          </w:rPr>
          <w:delText>x</w:delText>
        </w:r>
        <w:r w:rsidR="008C417B" w:rsidRPr="007F6339" w:rsidDel="00D05D6C">
          <w:rPr>
            <w:rFonts w:ascii="Georgia" w:eastAsia="Georgia" w:hAnsi="Georgia" w:cs="Georgia"/>
            <w:i/>
            <w:sz w:val="28"/>
            <w:szCs w:val="28"/>
            <w:vertAlign w:val="subscript"/>
            <w:lang w:val="fr-FR"/>
          </w:rPr>
          <w:delText>i</w:delText>
        </w:r>
        <w:r w:rsidR="008C417B" w:rsidRPr="007F6339" w:rsidDel="00D05D6C">
          <w:rPr>
            <w:rFonts w:ascii="Georgia" w:eastAsia="Georgia" w:hAnsi="Georgia" w:cs="Georgia"/>
            <w:i/>
            <w:sz w:val="28"/>
            <w:szCs w:val="28"/>
            <w:lang w:val="fr-FR"/>
          </w:rPr>
          <w:delText xml:space="preserve">(t + 1) </w:delText>
        </w:r>
        <w:r w:rsidR="008C417B" w:rsidRPr="007F6339" w:rsidDel="00D05D6C">
          <w:rPr>
            <w:rFonts w:ascii="Georgia" w:eastAsia="Georgia" w:hAnsi="Georgia" w:cs="Georgia"/>
            <w:sz w:val="28"/>
            <w:szCs w:val="28"/>
            <w:lang w:val="fr-FR"/>
          </w:rPr>
          <w:delText xml:space="preserve">grâce au poids et l’espace d’opinion </w:delText>
        </w:r>
        <w:r w:rsidR="0007276C" w:rsidRPr="007F6339" w:rsidDel="00D05D6C">
          <w:rPr>
            <w:rFonts w:ascii="Georgia" w:eastAsia="Georgia" w:hAnsi="Georgia" w:cs="Georgia"/>
            <w:i/>
            <w:sz w:val="28"/>
            <w:szCs w:val="28"/>
            <w:lang w:val="fr-FR"/>
          </w:rPr>
          <w:delText>ε</w:delText>
        </w:r>
        <w:r w:rsidR="0007276C" w:rsidRPr="007F6339" w:rsidDel="00D05D6C">
          <w:rPr>
            <w:rFonts w:ascii="Georgia" w:eastAsia="Georgia" w:hAnsi="Georgia" w:cs="Georgia"/>
            <w:sz w:val="28"/>
            <w:szCs w:val="28"/>
            <w:lang w:val="fr-FR"/>
          </w:rPr>
          <w:delText xml:space="preserve"> </w:delText>
        </w:r>
        <w:r w:rsidR="008C417B" w:rsidRPr="007F6339" w:rsidDel="00D05D6C">
          <w:rPr>
            <w:rFonts w:ascii="Georgia" w:eastAsia="Georgia" w:hAnsi="Georgia" w:cs="Georgia"/>
            <w:sz w:val="28"/>
            <w:szCs w:val="28"/>
            <w:lang w:val="fr-FR"/>
          </w:rPr>
          <w:delText xml:space="preserve">que l’utilisateur </w:delText>
        </w:r>
        <w:r w:rsidR="008C417B" w:rsidRPr="007F6339" w:rsidDel="00D05D6C">
          <w:rPr>
            <w:rFonts w:ascii="Georgia" w:eastAsia="Georgia" w:hAnsi="Georgia" w:cs="Georgia"/>
            <w:i/>
            <w:sz w:val="28"/>
            <w:szCs w:val="28"/>
            <w:lang w:val="fr-FR"/>
          </w:rPr>
          <w:delText xml:space="preserve">i </w:delText>
        </w:r>
        <w:r w:rsidR="00E60F88" w:rsidRPr="007F6339" w:rsidDel="00D05D6C">
          <w:rPr>
            <w:rFonts w:ascii="Georgia" w:eastAsia="Georgia" w:hAnsi="Georgia" w:cs="Georgia"/>
            <w:sz w:val="28"/>
            <w:szCs w:val="28"/>
            <w:lang w:val="fr-FR"/>
          </w:rPr>
          <w:delText>peut</w:delText>
        </w:r>
        <w:r w:rsidR="008C417B" w:rsidRPr="007F6339" w:rsidDel="00D05D6C">
          <w:rPr>
            <w:rFonts w:ascii="Georgia" w:eastAsia="Georgia" w:hAnsi="Georgia" w:cs="Georgia"/>
            <w:sz w:val="28"/>
            <w:szCs w:val="28"/>
            <w:lang w:val="fr-FR"/>
          </w:rPr>
          <w:delText xml:space="preserve"> adopter</w:delText>
        </w:r>
        <w:r w:rsidRPr="007F6339" w:rsidDel="00D05D6C">
          <w:rPr>
            <w:rFonts w:ascii="Georgia" w:eastAsia="Georgia" w:hAnsi="Georgia" w:cs="Georgia"/>
            <w:sz w:val="28"/>
            <w:szCs w:val="28"/>
            <w:lang w:val="fr-FR"/>
          </w:rPr>
          <w:delText xml:space="preserve"> en considérant l’influence de la foule. Maintenant, on doit </w:delText>
        </w:r>
      </w:del>
      <w:ins w:id="524" w:author="Dominique Longin" w:date="2016-10-12T18:28:00Z">
        <w:r w:rsidR="00D05D6C">
          <w:rPr>
            <w:rFonts w:ascii="Georgia" w:hAnsi="Georgia" w:cs="Times New Roman"/>
            <w:sz w:val="28"/>
            <w:szCs w:val="28"/>
            <w:lang w:val="fr-FR"/>
          </w:rPr>
          <w:t xml:space="preserve">Maintenant, comment </w:t>
        </w:r>
      </w:ins>
      <w:r w:rsidRPr="007F6339">
        <w:rPr>
          <w:rFonts w:ascii="Georgia" w:eastAsia="Georgia" w:hAnsi="Georgia" w:cs="Georgia"/>
          <w:sz w:val="28"/>
          <w:szCs w:val="28"/>
          <w:lang w:val="fr-FR"/>
        </w:rPr>
        <w:t>choisir un</w:t>
      </w:r>
      <w:ins w:id="525" w:author="Dominique Longin" w:date="2016-10-12T18:28:00Z">
        <w:r w:rsidR="00D05D6C">
          <w:rPr>
            <w:rFonts w:ascii="Georgia" w:eastAsia="Georgia" w:hAnsi="Georgia" w:cs="Georgia"/>
            <w:sz w:val="28"/>
            <w:szCs w:val="28"/>
            <w:lang w:val="fr-FR"/>
          </w:rPr>
          <w:t>e</w:t>
        </w:r>
      </w:ins>
      <w:r w:rsidRPr="007F6339">
        <w:rPr>
          <w:rFonts w:ascii="Georgia" w:eastAsia="Georgia" w:hAnsi="Georgia" w:cs="Georgia"/>
          <w:sz w:val="28"/>
          <w:szCs w:val="28"/>
          <w:lang w:val="fr-FR"/>
        </w:rPr>
        <w:t xml:space="preserve"> valeur pour l’opinion de l’utilisateur </w:t>
      </w:r>
      <w:r w:rsidRPr="007F6339">
        <w:rPr>
          <w:rFonts w:ascii="Georgia" w:eastAsia="Georgia" w:hAnsi="Georgia" w:cs="Georgia"/>
          <w:i/>
          <w:sz w:val="28"/>
          <w:szCs w:val="28"/>
          <w:lang w:val="fr-FR"/>
        </w:rPr>
        <w:t xml:space="preserve">i </w:t>
      </w:r>
      <w:r w:rsidRPr="007F6339">
        <w:rPr>
          <w:rFonts w:ascii="Georgia" w:eastAsia="Georgia" w:hAnsi="Georgia" w:cs="Georgia"/>
          <w:sz w:val="28"/>
          <w:szCs w:val="28"/>
          <w:lang w:val="fr-FR"/>
        </w:rPr>
        <w:t xml:space="preserve">à l’instant </w:t>
      </w:r>
      <w:r w:rsidRPr="007F6339">
        <w:rPr>
          <w:rFonts w:ascii="Georgia" w:eastAsia="Georgia" w:hAnsi="Georgia" w:cs="Georgia"/>
          <w:i/>
          <w:sz w:val="28"/>
          <w:szCs w:val="28"/>
          <w:lang w:val="fr-FR"/>
        </w:rPr>
        <w:t xml:space="preserve">t + 1 </w:t>
      </w:r>
      <w:r w:rsidRPr="00D05D6C">
        <w:rPr>
          <w:rFonts w:ascii="Georgia" w:eastAsia="Georgia" w:hAnsi="Georgia" w:cs="Georgia"/>
          <w:sz w:val="28"/>
          <w:szCs w:val="28"/>
          <w:lang w:val="fr-FR"/>
          <w:rPrChange w:id="526" w:author="Dominique Longin" w:date="2016-10-12T18:28:00Z">
            <w:rPr>
              <w:rFonts w:ascii="Georgia" w:eastAsia="Georgia" w:hAnsi="Georgia" w:cs="Georgia"/>
              <w:i/>
              <w:sz w:val="28"/>
              <w:szCs w:val="28"/>
              <w:lang w:val="fr-FR"/>
            </w:rPr>
          </w:rPrChange>
        </w:rPr>
        <w:t>(</w:t>
      </w:r>
      <w:ins w:id="527" w:author="Dominique Longin" w:date="2016-10-12T18:28:00Z">
        <w:r w:rsidR="00D05D6C" w:rsidRPr="00D05D6C">
          <w:rPr>
            <w:rFonts w:ascii="Georgia" w:eastAsia="Georgia" w:hAnsi="Georgia" w:cs="Georgia"/>
            <w:sz w:val="28"/>
            <w:szCs w:val="28"/>
            <w:lang w:val="fr-FR"/>
            <w:rPrChange w:id="528" w:author="Dominique Longin" w:date="2016-10-12T18:28:00Z">
              <w:rPr>
                <w:rFonts w:ascii="Georgia" w:eastAsia="Georgia" w:hAnsi="Georgia" w:cs="Georgia"/>
                <w:i/>
                <w:sz w:val="28"/>
                <w:szCs w:val="28"/>
                <w:lang w:val="fr-FR"/>
              </w:rPr>
            </w:rPrChange>
          </w:rPr>
          <w:t>c’est-à-</w:t>
        </w:r>
        <w:proofErr w:type="gramStart"/>
        <w:r w:rsidR="00D05D6C" w:rsidRPr="00D05D6C">
          <w:rPr>
            <w:rFonts w:ascii="Georgia" w:eastAsia="Georgia" w:hAnsi="Georgia" w:cs="Georgia"/>
            <w:sz w:val="28"/>
            <w:szCs w:val="28"/>
            <w:lang w:val="fr-FR"/>
            <w:rPrChange w:id="529" w:author="Dominique Longin" w:date="2016-10-12T18:28:00Z">
              <w:rPr>
                <w:rFonts w:ascii="Georgia" w:eastAsia="Georgia" w:hAnsi="Georgia" w:cs="Georgia"/>
                <w:i/>
                <w:sz w:val="28"/>
                <w:szCs w:val="28"/>
                <w:lang w:val="fr-FR"/>
              </w:rPr>
            </w:rPrChange>
          </w:rPr>
          <w:t xml:space="preserve">dire </w:t>
        </w:r>
      </w:ins>
      <w:proofErr w:type="gramEnd"/>
      <m:oMath>
        <m:sSub>
          <m:sSubPr>
            <m:ctrlPr>
              <w:ins w:id="530" w:author="Dominique Longin" w:date="2016-10-12T18:29:00Z">
                <w:rPr>
                  <w:rFonts w:ascii="Cambria Math" w:hAnsi="Cambria Math" w:cs="Times New Roman"/>
                  <w:i/>
                  <w:sz w:val="28"/>
                  <w:szCs w:val="28"/>
                  <w:lang w:val="fr-FR"/>
                </w:rPr>
              </w:ins>
            </m:ctrlPr>
          </m:sSubPr>
          <m:e>
            <m:r>
              <w:rPr>
                <w:rFonts w:ascii="Cambria Math" w:hAnsi="Cambria Math" w:cs="Times New Roman"/>
                <w:sz w:val="28"/>
                <w:szCs w:val="28"/>
                <w:lang w:val="fr-FR"/>
              </w:rPr>
              <m:t>o</m:t>
            </m:r>
          </m:e>
          <m:sub>
            <m:r>
              <w:rPr>
                <w:rFonts w:ascii="Cambria Math" w:hAnsi="Cambria Math" w:cs="Times New Roman"/>
                <w:sz w:val="28"/>
                <w:szCs w:val="28"/>
                <w:vertAlign w:val="subscript"/>
                <w:lang w:val="fr-FR"/>
              </w:rPr>
              <m:t>i</m:t>
            </m:r>
          </m:sub>
        </m:sSub>
        <m:r>
          <w:rPr>
            <w:rFonts w:ascii="Cambria Math" w:hAnsi="Cambria Math" w:cs="Times New Roman"/>
            <w:sz w:val="28"/>
            <w:szCs w:val="28"/>
            <w:lang w:val="fr-FR"/>
          </w:rPr>
          <m:t>(t</m:t>
        </m:r>
        <m:r>
          <w:rPr>
            <w:rFonts w:ascii="Cambria Math" w:hAnsi="Cambria Math" w:cs="Times New Roman"/>
            <w:sz w:val="28"/>
            <w:szCs w:val="28"/>
            <w:lang w:val="fr-FR"/>
            <w:rPrChange w:id="531" w:author="Dominique Longin" w:date="2016-10-12T18:29:00Z">
              <w:rPr>
                <w:rFonts w:ascii="Cambria Math" w:hAnsi="Cambria Math" w:cs="Times New Roman"/>
                <w:sz w:val="28"/>
                <w:szCs w:val="28"/>
                <w:lang w:val="fr-FR"/>
              </w:rPr>
            </w:rPrChange>
          </w:rPr>
          <m:t xml:space="preserve"> + 1)</m:t>
        </m:r>
      </m:oMath>
      <w:r w:rsidRPr="00D05D6C">
        <w:rPr>
          <w:rFonts w:ascii="Georgia" w:hAnsi="Georgia" w:cs="Times New Roman"/>
          <w:sz w:val="28"/>
          <w:szCs w:val="28"/>
          <w:lang w:val="fr-FR"/>
          <w:rPrChange w:id="532" w:author="Dominique Longin" w:date="2016-10-12T18:29:00Z">
            <w:rPr>
              <w:rFonts w:ascii="Georgia" w:hAnsi="Georgia" w:cs="Times New Roman"/>
              <w:i/>
              <w:sz w:val="28"/>
              <w:szCs w:val="28"/>
              <w:lang w:val="fr-FR"/>
            </w:rPr>
          </w:rPrChange>
        </w:rPr>
        <w:t>)</w:t>
      </w:r>
      <w:ins w:id="533" w:author="Dominique Longin" w:date="2016-10-12T18:30:00Z">
        <w:r w:rsidR="00944FDD">
          <w:rPr>
            <w:rFonts w:ascii="Georgia" w:hAnsi="Georgia" w:cs="Times New Roman"/>
            <w:i/>
            <w:sz w:val="28"/>
            <w:szCs w:val="28"/>
            <w:lang w:val="fr-FR"/>
          </w:rPr>
          <w:t> </w:t>
        </w:r>
        <w:r w:rsidR="00944FDD" w:rsidRPr="00944FDD">
          <w:rPr>
            <w:rFonts w:ascii="Georgia" w:hAnsi="Georgia" w:cs="Times New Roman"/>
            <w:sz w:val="28"/>
            <w:szCs w:val="28"/>
            <w:lang w:val="fr-FR"/>
            <w:rPrChange w:id="534" w:author="Dominique Longin" w:date="2016-10-12T18:30:00Z">
              <w:rPr>
                <w:rFonts w:ascii="Georgia" w:hAnsi="Georgia" w:cs="Times New Roman"/>
                <w:i/>
                <w:sz w:val="28"/>
                <w:szCs w:val="28"/>
                <w:lang w:val="fr-FR"/>
              </w:rPr>
            </w:rPrChange>
          </w:rPr>
          <w:t>?</w:t>
        </w:r>
      </w:ins>
      <w:ins w:id="535" w:author="Dominique Longin" w:date="2016-10-12T18:31:00Z">
        <w:r w:rsidR="00944FDD">
          <w:rPr>
            <w:rFonts w:ascii="Georgia" w:eastAsia="Georgia" w:hAnsi="Georgia" w:cs="Georgia"/>
            <w:sz w:val="28"/>
            <w:szCs w:val="28"/>
            <w:lang w:val="fr-FR"/>
          </w:rPr>
          <w:t xml:space="preserve"> Pour répondre à cette question, </w:t>
        </w:r>
      </w:ins>
      <w:del w:id="536" w:author="Dominique Longin" w:date="2016-10-12T18:30:00Z">
        <w:r w:rsidRPr="00944FDD" w:rsidDel="00944FDD">
          <w:rPr>
            <w:rFonts w:ascii="Georgia" w:eastAsia="Georgia" w:hAnsi="Georgia" w:cs="Georgia"/>
            <w:sz w:val="28"/>
            <w:szCs w:val="28"/>
            <w:lang w:val="fr-FR"/>
            <w:rPrChange w:id="537" w:author="Dominique Longin" w:date="2016-10-12T18:30:00Z">
              <w:rPr>
                <w:rFonts w:ascii="Georgia" w:hAnsi="Georgia" w:cs="Times New Roman"/>
                <w:i/>
                <w:sz w:val="28"/>
                <w:szCs w:val="28"/>
                <w:lang w:val="fr-FR"/>
              </w:rPr>
            </w:rPrChange>
          </w:rPr>
          <w:delText xml:space="preserve">. </w:delText>
        </w:r>
        <w:r w:rsidR="00D321BC" w:rsidRPr="00944FDD" w:rsidDel="00944FDD">
          <w:rPr>
            <w:rFonts w:ascii="Georgia" w:eastAsia="Georgia" w:hAnsi="Georgia" w:cs="Georgia"/>
            <w:sz w:val="28"/>
            <w:szCs w:val="28"/>
            <w:lang w:val="fr-FR"/>
            <w:rPrChange w:id="538" w:author="Dominique Longin" w:date="2016-10-12T18:30:00Z">
              <w:rPr>
                <w:rFonts w:ascii="Georgia" w:hAnsi="Georgia" w:cs="Times New Roman"/>
                <w:sz w:val="28"/>
                <w:szCs w:val="28"/>
                <w:lang w:val="fr-FR"/>
              </w:rPr>
            </w:rPrChange>
          </w:rPr>
          <w:delText>Pour faire cela, on va considérer la valeur de</w:delText>
        </w:r>
      </w:del>
      <w:del w:id="539" w:author="Dominique Longin" w:date="2016-10-12T18:29:00Z">
        <w:r w:rsidR="00D321BC" w:rsidRPr="00944FDD" w:rsidDel="00D05D6C">
          <w:rPr>
            <w:rFonts w:ascii="Georgia" w:eastAsia="Georgia" w:hAnsi="Georgia" w:cs="Georgia"/>
            <w:sz w:val="28"/>
            <w:szCs w:val="28"/>
            <w:lang w:val="fr-FR"/>
            <w:rPrChange w:id="540" w:author="Dominique Longin" w:date="2016-10-12T18:30:00Z">
              <w:rPr>
                <w:rFonts w:ascii="Georgia" w:hAnsi="Georgia" w:cs="Times New Roman"/>
                <w:sz w:val="28"/>
                <w:szCs w:val="28"/>
                <w:lang w:val="fr-FR"/>
              </w:rPr>
            </w:rPrChange>
          </w:rPr>
          <w:delText xml:space="preserve"> </w:delText>
        </w:r>
        <w:r w:rsidR="00FA2A0E" w:rsidRPr="00944FDD" w:rsidDel="00D05D6C">
          <w:rPr>
            <w:rFonts w:ascii="Georgia" w:eastAsia="Georgia" w:hAnsi="Georgia" w:cs="Georgia"/>
            <w:sz w:val="28"/>
            <w:szCs w:val="28"/>
            <w:lang w:val="fr-FR"/>
            <w:rPrChange w:id="541" w:author="Dominique Longin" w:date="2016-10-12T18:30:00Z">
              <w:rPr>
                <w:rFonts w:ascii="Georgia" w:hAnsi="Georgia" w:cs="Times New Roman"/>
                <w:sz w:val="28"/>
                <w:szCs w:val="28"/>
                <w:lang w:val="fr-FR"/>
              </w:rPr>
            </w:rPrChange>
          </w:rPr>
          <w:delText>le</w:delText>
        </w:r>
      </w:del>
      <w:del w:id="542" w:author="Dominique Longin" w:date="2016-10-12T18:30:00Z">
        <w:r w:rsidR="00FA2A0E" w:rsidRPr="00944FDD" w:rsidDel="00944FDD">
          <w:rPr>
            <w:rFonts w:ascii="Georgia" w:eastAsia="Georgia" w:hAnsi="Georgia" w:cs="Georgia"/>
            <w:sz w:val="28"/>
            <w:szCs w:val="28"/>
            <w:lang w:val="fr-FR"/>
            <w:rPrChange w:id="543" w:author="Dominique Longin" w:date="2016-10-12T18:30:00Z">
              <w:rPr>
                <w:rFonts w:ascii="Georgia" w:hAnsi="Georgia" w:cs="Times New Roman"/>
                <w:sz w:val="28"/>
                <w:szCs w:val="28"/>
                <w:lang w:val="fr-FR"/>
              </w:rPr>
            </w:rPrChange>
          </w:rPr>
          <w:delText>s facteurs intérieurs qui sont été abordé dans la partie</w:delText>
        </w:r>
      </w:del>
      <w:del w:id="544" w:author="Dominique Longin" w:date="2016-10-12T18:29:00Z">
        <w:r w:rsidR="00FA2A0E" w:rsidRPr="00944FDD" w:rsidDel="00D05D6C">
          <w:rPr>
            <w:rFonts w:ascii="Georgia" w:eastAsia="Georgia" w:hAnsi="Georgia" w:cs="Georgia"/>
            <w:sz w:val="28"/>
            <w:szCs w:val="28"/>
            <w:lang w:val="fr-FR"/>
            <w:rPrChange w:id="545" w:author="Dominique Longin" w:date="2016-10-12T18:30:00Z">
              <w:rPr>
                <w:rFonts w:ascii="Georgia" w:hAnsi="Georgia" w:cs="Times New Roman"/>
                <w:sz w:val="28"/>
                <w:szCs w:val="28"/>
                <w:lang w:val="fr-FR"/>
              </w:rPr>
            </w:rPrChange>
          </w:rPr>
          <w:delText xml:space="preserve"> deuxième</w:delText>
        </w:r>
      </w:del>
      <w:del w:id="546" w:author="Dominique Longin" w:date="2016-10-12T18:30:00Z">
        <w:r w:rsidR="00E60F88" w:rsidRPr="00944FDD" w:rsidDel="00944FDD">
          <w:rPr>
            <w:rFonts w:ascii="Georgia" w:eastAsia="Georgia" w:hAnsi="Georgia" w:cs="Georgia"/>
            <w:sz w:val="28"/>
            <w:szCs w:val="28"/>
            <w:lang w:val="fr-FR"/>
            <w:rPrChange w:id="547" w:author="Dominique Longin" w:date="2016-10-12T18:30:00Z">
              <w:rPr>
                <w:rFonts w:ascii="Georgia" w:hAnsi="Georgia" w:cs="Times New Roman"/>
                <w:sz w:val="28"/>
                <w:szCs w:val="28"/>
                <w:lang w:val="fr-FR"/>
              </w:rPr>
            </w:rPrChange>
          </w:rPr>
          <w:delText xml:space="preserve">. Représentant </w:delText>
        </w:r>
        <w:r w:rsidRPr="00944FDD" w:rsidDel="00944FDD">
          <w:rPr>
            <w:rFonts w:ascii="Georgia" w:eastAsia="Georgia" w:hAnsi="Georgia" w:cs="Georgia"/>
            <w:sz w:val="28"/>
            <w:szCs w:val="28"/>
            <w:lang w:val="fr-FR"/>
            <w:rPrChange w:id="548" w:author="Dominique Longin" w:date="2016-10-12T18:30:00Z">
              <w:rPr>
                <w:rFonts w:ascii="Georgia" w:hAnsi="Georgia" w:cs="Times New Roman"/>
                <w:sz w:val="28"/>
                <w:szCs w:val="28"/>
                <w:lang w:val="fr-FR"/>
              </w:rPr>
            </w:rPrChange>
          </w:rPr>
          <w:delText>la motivation de l’utilisat</w:delText>
        </w:r>
        <w:r w:rsidR="00D321BC" w:rsidRPr="00944FDD" w:rsidDel="00944FDD">
          <w:rPr>
            <w:rFonts w:ascii="Georgia" w:eastAsia="Georgia" w:hAnsi="Georgia" w:cs="Georgia"/>
            <w:sz w:val="28"/>
            <w:szCs w:val="28"/>
            <w:lang w:val="fr-FR"/>
            <w:rPrChange w:id="549" w:author="Dominique Longin" w:date="2016-10-12T18:30:00Z">
              <w:rPr>
                <w:rFonts w:ascii="Georgia" w:hAnsi="Georgia" w:cs="Times New Roman"/>
                <w:sz w:val="28"/>
                <w:szCs w:val="28"/>
                <w:lang w:val="fr-FR"/>
              </w:rPr>
            </w:rPrChange>
          </w:rPr>
          <w:delText>eur dans la situation concrète.</w:delText>
        </w:r>
        <w:r w:rsidR="003C3C11" w:rsidRPr="00944FDD" w:rsidDel="00944FDD">
          <w:rPr>
            <w:rFonts w:ascii="Georgia" w:eastAsia="Georgia" w:hAnsi="Georgia" w:cs="Georgia"/>
            <w:sz w:val="28"/>
            <w:szCs w:val="28"/>
            <w:lang w:val="fr-FR"/>
            <w:rPrChange w:id="550" w:author="Dominique Longin" w:date="2016-10-12T18:30:00Z">
              <w:rPr>
                <w:rFonts w:ascii="Georgia" w:hAnsi="Georgia" w:cs="Times New Roman"/>
                <w:sz w:val="28"/>
                <w:szCs w:val="28"/>
                <w:lang w:val="fr-FR"/>
              </w:rPr>
            </w:rPrChange>
          </w:rPr>
          <w:delText xml:space="preserve"> Ce choix se justifie si on considère que</w:delText>
        </w:r>
        <w:r w:rsidR="00196CC9" w:rsidRPr="00944FDD" w:rsidDel="00944FDD">
          <w:rPr>
            <w:rFonts w:ascii="Georgia" w:eastAsia="Georgia" w:hAnsi="Georgia" w:cs="Georgia"/>
            <w:sz w:val="28"/>
            <w:szCs w:val="28"/>
            <w:lang w:val="fr-FR"/>
            <w:rPrChange w:id="551" w:author="Dominique Longin" w:date="2016-10-12T18:30:00Z">
              <w:rPr>
                <w:rFonts w:ascii="Georgia" w:eastAsia="Georgia" w:hAnsi="Georgia" w:cs="Georgia"/>
                <w:sz w:val="28"/>
                <w:szCs w:val="28"/>
                <w:lang w:val="fr-FR"/>
              </w:rPr>
            </w:rPrChange>
          </w:rPr>
          <w:delText xml:space="preserve"> l’opinion à l’instant </w:delText>
        </w:r>
        <w:r w:rsidR="003C3C11" w:rsidRPr="00944FDD" w:rsidDel="00944FDD">
          <w:rPr>
            <w:rFonts w:ascii="Georgia" w:eastAsia="Georgia" w:hAnsi="Georgia" w:cs="Georgia"/>
            <w:sz w:val="28"/>
            <w:szCs w:val="28"/>
            <w:lang w:val="fr-FR"/>
            <w:rPrChange w:id="552" w:author="Dominique Longin" w:date="2016-10-12T18:30:00Z">
              <w:rPr>
                <w:rFonts w:ascii="Georgia" w:eastAsia="Georgia" w:hAnsi="Georgia" w:cs="Georgia"/>
                <w:sz w:val="28"/>
                <w:szCs w:val="28"/>
                <w:lang w:val="fr-FR"/>
              </w:rPr>
            </w:rPrChange>
          </w:rPr>
          <w:delText>correspond à l'opinion de l'agent alors qu'il n'a encore été influencé par aucun autre facteur externe à lui-même.</w:delText>
        </w:r>
      </w:del>
    </w:p>
    <w:p w:rsidR="00196CC9" w:rsidRPr="007F6339" w:rsidDel="00944FDD" w:rsidRDefault="00196CC9" w:rsidP="00C65E04">
      <w:pPr>
        <w:ind w:left="720" w:firstLine="720"/>
        <w:jc w:val="both"/>
        <w:rPr>
          <w:del w:id="553" w:author="Dominique Longin" w:date="2016-10-12T18:31:00Z"/>
          <w:rFonts w:ascii="Georgia" w:eastAsia="Georgia" w:hAnsi="Georgia" w:cs="Georgia"/>
          <w:sz w:val="28"/>
          <w:szCs w:val="28"/>
          <w:lang w:val="fr-FR"/>
        </w:rPr>
      </w:pPr>
      <w:del w:id="554" w:author="Dominique Longin" w:date="2016-10-12T18:31:00Z">
        <w:r w:rsidRPr="007F6339" w:rsidDel="00944FDD">
          <w:rPr>
            <w:rFonts w:ascii="Georgia" w:eastAsia="Georgia" w:hAnsi="Georgia" w:cs="Georgia"/>
            <w:sz w:val="28"/>
            <w:szCs w:val="28"/>
            <w:lang w:val="fr-FR"/>
          </w:rPr>
          <w:delText>J</w:delText>
        </w:r>
      </w:del>
      <w:proofErr w:type="gramStart"/>
      <w:ins w:id="555" w:author="Dominique Longin" w:date="2016-10-12T18:31:00Z">
        <w:r w:rsidR="00944FDD">
          <w:rPr>
            <w:rFonts w:ascii="Georgia" w:eastAsia="Georgia" w:hAnsi="Georgia" w:cs="Georgia"/>
            <w:sz w:val="28"/>
            <w:szCs w:val="28"/>
            <w:lang w:val="fr-FR"/>
          </w:rPr>
          <w:t>j</w:t>
        </w:r>
      </w:ins>
      <w:r w:rsidRPr="007F6339">
        <w:rPr>
          <w:rFonts w:ascii="Georgia" w:eastAsia="Georgia" w:hAnsi="Georgia" w:cs="Georgia"/>
          <w:sz w:val="28"/>
          <w:szCs w:val="28"/>
          <w:lang w:val="fr-FR"/>
        </w:rPr>
        <w:t>e</w:t>
      </w:r>
      <w:proofErr w:type="gramEnd"/>
      <w:r w:rsidRPr="007F6339">
        <w:rPr>
          <w:rFonts w:ascii="Georgia" w:eastAsia="Georgia" w:hAnsi="Georgia" w:cs="Georgia"/>
          <w:sz w:val="28"/>
          <w:szCs w:val="28"/>
          <w:lang w:val="fr-FR"/>
        </w:rPr>
        <w:t xml:space="preserve"> vais calculer la distance entre </w:t>
      </w:r>
      <w:r w:rsidRPr="007F6339">
        <w:rPr>
          <w:rFonts w:ascii="Georgia" w:hAnsi="Georgia" w:cs="Times New Roman"/>
          <w:sz w:val="28"/>
          <w:szCs w:val="28"/>
          <w:lang w:val="fr-FR"/>
        </w:rPr>
        <w:t xml:space="preserve">l’opinion initiale </w:t>
      </w:r>
      <w:ins w:id="556" w:author="Dominique Longin" w:date="2016-10-12T18:31:00Z">
        <w:r w:rsidR="00944FDD">
          <w:rPr>
            <w:rFonts w:ascii="Georgia" w:hAnsi="Georgia" w:cs="Times New Roman"/>
            <w:sz w:val="28"/>
            <w:szCs w:val="28"/>
            <w:lang w:val="fr-FR"/>
          </w:rPr>
          <w:t xml:space="preserve">(facteurs internes) </w:t>
        </w:r>
      </w:ins>
      <w:r w:rsidRPr="007F6339">
        <w:rPr>
          <w:rFonts w:ascii="Georgia" w:hAnsi="Georgia" w:cs="Times New Roman"/>
          <w:sz w:val="28"/>
          <w:szCs w:val="28"/>
          <w:lang w:val="fr-FR"/>
        </w:rPr>
        <w:t>et les opi</w:t>
      </w:r>
      <w:r w:rsidR="003C3C11" w:rsidRPr="007F6339">
        <w:rPr>
          <w:rFonts w:ascii="Georgia" w:hAnsi="Georgia" w:cs="Times New Roman"/>
          <w:sz w:val="28"/>
          <w:szCs w:val="28"/>
          <w:lang w:val="fr-FR"/>
        </w:rPr>
        <w:t>nions que je viens de calculer ci</w:t>
      </w:r>
      <w:r w:rsidRPr="007F6339">
        <w:rPr>
          <w:rFonts w:ascii="Georgia" w:hAnsi="Georgia" w:cs="Times New Roman"/>
          <w:sz w:val="28"/>
          <w:szCs w:val="28"/>
          <w:lang w:val="fr-FR"/>
        </w:rPr>
        <w:t>-dessus</w:t>
      </w:r>
      <w:ins w:id="557" w:author="Dominique Longin" w:date="2016-10-12T18:31:00Z">
        <w:r w:rsidR="00944FDD">
          <w:rPr>
            <w:rFonts w:ascii="Georgia" w:hAnsi="Georgia" w:cs="Times New Roman"/>
            <w:sz w:val="28"/>
            <w:szCs w:val="28"/>
            <w:lang w:val="fr-FR"/>
          </w:rPr>
          <w:t xml:space="preserve"> (facteurs externes)</w:t>
        </w:r>
      </w:ins>
      <w:r w:rsidRPr="007F6339">
        <w:rPr>
          <w:rFonts w:ascii="Georgia" w:hAnsi="Georgia" w:cs="Times New Roman"/>
          <w:sz w:val="28"/>
          <w:szCs w:val="28"/>
          <w:lang w:val="fr-FR"/>
        </w:rPr>
        <w:t>.</w:t>
      </w:r>
      <w:r w:rsidRPr="007F6339">
        <w:rPr>
          <w:rFonts w:ascii="Georgia" w:eastAsia="Georgia" w:hAnsi="Georgia" w:cs="Georgia"/>
          <w:sz w:val="28"/>
          <w:szCs w:val="28"/>
          <w:lang w:val="fr-FR"/>
        </w:rPr>
        <w:t xml:space="preserve"> On a </w:t>
      </w:r>
      <w:r w:rsidR="003C3C11" w:rsidRPr="007F6339">
        <w:rPr>
          <w:rFonts w:ascii="Georgia" w:eastAsia="Georgia" w:hAnsi="Georgia" w:cs="Georgia"/>
          <w:sz w:val="28"/>
          <w:szCs w:val="28"/>
          <w:lang w:val="fr-FR"/>
        </w:rPr>
        <w:t xml:space="preserve">les </w:t>
      </w:r>
      <w:r w:rsidRPr="007F6339">
        <w:rPr>
          <w:rFonts w:ascii="Georgia" w:eastAsia="Georgia" w:hAnsi="Georgia" w:cs="Georgia"/>
          <w:sz w:val="28"/>
          <w:szCs w:val="28"/>
          <w:lang w:val="fr-FR"/>
        </w:rPr>
        <w:t>deux distance</w:t>
      </w:r>
      <w:r w:rsidR="003C3C11" w:rsidRPr="007F6339">
        <w:rPr>
          <w:rFonts w:ascii="Georgia" w:eastAsia="Georgia" w:hAnsi="Georgia" w:cs="Georgia"/>
          <w:sz w:val="28"/>
          <w:szCs w:val="28"/>
          <w:lang w:val="fr-FR"/>
        </w:rPr>
        <w:t xml:space="preserve">s </w:t>
      </w:r>
      <w:r w:rsidRPr="007F6339">
        <w:rPr>
          <w:rFonts w:ascii="Georgia" w:eastAsia="Georgia" w:hAnsi="Georgia" w:cs="Georgia"/>
          <w:sz w:val="28"/>
          <w:szCs w:val="28"/>
          <w:lang w:val="fr-FR"/>
        </w:rPr>
        <w:t>suivant</w:t>
      </w:r>
      <w:r w:rsidR="003C3C11" w:rsidRPr="007F6339">
        <w:rPr>
          <w:rFonts w:ascii="Georgia" w:eastAsia="Georgia" w:hAnsi="Georgia" w:cs="Georgia"/>
          <w:sz w:val="28"/>
          <w:szCs w:val="28"/>
          <w:lang w:val="fr-FR"/>
        </w:rPr>
        <w:t>es</w:t>
      </w:r>
      <w:r w:rsidRPr="007F6339">
        <w:rPr>
          <w:rFonts w:ascii="Georgia" w:eastAsia="Georgia" w:hAnsi="Georgia" w:cs="Georgia"/>
          <w:sz w:val="28"/>
          <w:szCs w:val="28"/>
          <w:lang w:val="fr-FR"/>
        </w:rPr>
        <w:t> :</w:t>
      </w:r>
    </w:p>
    <w:p w:rsidR="0007276C" w:rsidRPr="00944FDD" w:rsidDel="00944FDD" w:rsidRDefault="00196CC9" w:rsidP="00944FDD">
      <w:pPr>
        <w:numPr>
          <w:ilvl w:val="0"/>
          <w:numId w:val="11"/>
        </w:numPr>
        <w:ind w:left="720"/>
        <w:jc w:val="both"/>
        <w:rPr>
          <w:del w:id="558" w:author="Dominique Longin" w:date="2016-10-12T18:31:00Z"/>
          <w:rFonts w:ascii="Georgia" w:eastAsia="Georgia" w:hAnsi="Georgia" w:cs="Georgia"/>
          <w:sz w:val="28"/>
          <w:szCs w:val="28"/>
          <w:lang w:val="fr-FR"/>
          <w:rPrChange w:id="559" w:author="Dominique Longin" w:date="2016-10-12T18:31:00Z">
            <w:rPr>
              <w:del w:id="560" w:author="Dominique Longin" w:date="2016-10-12T18:31:00Z"/>
              <w:rFonts w:eastAsia="Georgia" w:cs="Georgia"/>
              <w:lang w:val="fr-FR"/>
            </w:rPr>
          </w:rPrChange>
        </w:rPr>
        <w:pPrChange w:id="561" w:author="Dominique Longin" w:date="2016-10-12T18:31:00Z">
          <w:pPr>
            <w:pStyle w:val="Paragraphedeliste"/>
            <w:numPr>
              <w:numId w:val="11"/>
            </w:numPr>
            <w:ind w:left="1875" w:hanging="360"/>
            <w:jc w:val="both"/>
          </w:pPr>
        </w:pPrChange>
      </w:pPr>
      <w:del w:id="562" w:author="Dominique Longin" w:date="2016-10-12T18:31:00Z">
        <w:r w:rsidRPr="00944FDD" w:rsidDel="00944FDD">
          <w:rPr>
            <w:rFonts w:ascii="Georgia" w:eastAsia="Georgia" w:hAnsi="Georgia" w:cs="Georgia"/>
            <w:sz w:val="28"/>
            <w:szCs w:val="28"/>
            <w:lang w:val="fr-FR"/>
            <w:rPrChange w:id="563" w:author="Dominique Longin" w:date="2016-10-12T18:31:00Z">
              <w:rPr>
                <w:rFonts w:eastAsia="Georgia" w:cs="Georgia"/>
                <w:lang w:val="fr-FR"/>
              </w:rPr>
            </w:rPrChange>
          </w:rPr>
          <w:delText xml:space="preserve">La distance entre </w:delText>
        </w:r>
        <w:r w:rsidRPr="00944FDD" w:rsidDel="00944FDD">
          <w:rPr>
            <w:rFonts w:ascii="Georgia" w:hAnsi="Georgia" w:cs="Times New Roman"/>
            <w:sz w:val="28"/>
            <w:szCs w:val="28"/>
            <w:lang w:val="fr-FR"/>
            <w:rPrChange w:id="564" w:author="Dominique Longin" w:date="2016-10-12T18:31:00Z">
              <w:rPr>
                <w:lang w:val="fr-FR"/>
              </w:rPr>
            </w:rPrChange>
          </w:rPr>
          <w:delText xml:space="preserve">l’opinion initiale et l'opinion temporelle de l'utilisateur </w:delText>
        </w:r>
        <w:r w:rsidRPr="00944FDD" w:rsidDel="00944FDD">
          <w:rPr>
            <w:rFonts w:ascii="Georgia" w:hAnsi="Georgia" w:cs="Times New Roman"/>
            <w:i/>
            <w:sz w:val="28"/>
            <w:szCs w:val="28"/>
            <w:lang w:val="fr-FR"/>
            <w:rPrChange w:id="565" w:author="Dominique Longin" w:date="2016-10-12T18:31:00Z">
              <w:rPr>
                <w:i/>
                <w:lang w:val="fr-FR"/>
              </w:rPr>
            </w:rPrChange>
          </w:rPr>
          <w:delText xml:space="preserve">i </w:delText>
        </w:r>
        <w:r w:rsidRPr="00944FDD" w:rsidDel="00944FDD">
          <w:rPr>
            <w:rFonts w:ascii="Georgia" w:hAnsi="Georgia" w:cs="Times New Roman"/>
            <w:sz w:val="28"/>
            <w:szCs w:val="28"/>
            <w:lang w:val="fr-FR"/>
            <w:rPrChange w:id="566" w:author="Dominique Longin" w:date="2016-10-12T18:31:00Z">
              <w:rPr>
                <w:lang w:val="fr-FR"/>
              </w:rPr>
            </w:rPrChange>
          </w:rPr>
          <w:delText xml:space="preserve">à l’instant </w:delText>
        </w:r>
        <w:r w:rsidRPr="00944FDD" w:rsidDel="00944FDD">
          <w:rPr>
            <w:rFonts w:ascii="Georgia" w:hAnsi="Georgia" w:cs="Times New Roman"/>
            <w:i/>
            <w:sz w:val="28"/>
            <w:szCs w:val="28"/>
            <w:lang w:val="fr-FR"/>
            <w:rPrChange w:id="567" w:author="Dominique Longin" w:date="2016-10-12T18:31:00Z">
              <w:rPr>
                <w:i/>
                <w:lang w:val="fr-FR"/>
              </w:rPr>
            </w:rPrChange>
          </w:rPr>
          <w:delText xml:space="preserve">t + 1 </w:delText>
        </w:r>
        <w:r w:rsidRPr="00944FDD" w:rsidDel="00944FDD">
          <w:rPr>
            <w:rFonts w:ascii="Georgia" w:hAnsi="Georgia" w:cs="Times New Roman"/>
            <w:sz w:val="28"/>
            <w:szCs w:val="28"/>
            <w:lang w:val="fr-FR"/>
            <w:rPrChange w:id="568" w:author="Dominique Longin" w:date="2016-10-12T18:31:00Z">
              <w:rPr>
                <w:lang w:val="fr-FR"/>
              </w:rPr>
            </w:rPrChange>
          </w:rPr>
          <w:delText xml:space="preserve">: </w:delText>
        </w:r>
      </w:del>
    </w:p>
    <w:p w:rsidR="001D7C80" w:rsidRPr="007F6339" w:rsidRDefault="001D7C80" w:rsidP="00944FDD">
      <w:pPr>
        <w:ind w:left="720" w:firstLine="720"/>
        <w:jc w:val="both"/>
        <w:rPr>
          <w:rFonts w:eastAsia="Georgia" w:cs="Georgia"/>
          <w:lang w:val="fr-FR"/>
        </w:rPr>
        <w:pPrChange w:id="569" w:author="Dominique Longin" w:date="2016-10-12T18:31:00Z">
          <w:pPr>
            <w:pStyle w:val="Paragraphedeliste"/>
            <w:ind w:left="1875"/>
            <w:jc w:val="both"/>
          </w:pPr>
        </w:pPrChange>
      </w:pPr>
    </w:p>
    <w:p w:rsidR="008C417B" w:rsidRPr="00944FDD" w:rsidRDefault="00944FDD" w:rsidP="0007276C">
      <w:pPr>
        <w:pStyle w:val="Paragraphedeliste"/>
        <w:ind w:left="1875"/>
        <w:jc w:val="center"/>
        <w:rPr>
          <w:rFonts w:ascii="Cambria Math" w:eastAsia="Georgia" w:hAnsi="Cambria Math" w:cs="Georgia"/>
          <w:sz w:val="28"/>
          <w:szCs w:val="28"/>
          <w:oMath/>
          <w:rPrChange w:id="570" w:author="Dominique Longin" w:date="2016-10-12T18:32:00Z">
            <w:rPr>
              <w:rFonts w:ascii="Georgia" w:hAnsi="Georgia" w:cs="Times New Roman"/>
              <w:sz w:val="28"/>
              <w:szCs w:val="28"/>
              <w:oMath/>
            </w:rPr>
          </w:rPrChange>
        </w:rPr>
      </w:pPr>
      <m:oMathPara>
        <m:oMath>
          <m:sSub>
            <m:sSubPr>
              <m:ctrlPr>
                <w:rPr>
                  <w:rFonts w:ascii="Cambria Math" w:eastAsia="Georgia" w:hAnsi="Cambria Math" w:cs="Georgia"/>
                  <w:i/>
                  <w:sz w:val="28"/>
                  <w:szCs w:val="28"/>
                  <w:lang w:val="fr-FR"/>
                  <w:rPrChange w:id="571" w:author="Dominique Longin" w:date="2016-10-12T18:32:00Z">
                    <w:rPr>
                      <w:rFonts w:ascii="Cambria Math" w:eastAsia="Georgia" w:hAnsi="Cambria Math" w:cs="Georgia"/>
                      <w:i/>
                      <w:sz w:val="28"/>
                      <w:szCs w:val="28"/>
                      <w:lang w:val="fr-FR"/>
                    </w:rPr>
                  </w:rPrChange>
                </w:rPr>
              </m:ctrlPr>
            </m:sSubPr>
            <m:e>
              <m:r>
                <w:rPr>
                  <w:rFonts w:ascii="Cambria Math" w:eastAsia="Georgia" w:hAnsi="Cambria Math" w:cs="Georgia"/>
                  <w:sz w:val="28"/>
                  <w:szCs w:val="28"/>
                  <w:lang w:val="fr-FR"/>
                  <w:rPrChange w:id="572" w:author="Dominique Longin" w:date="2016-10-12T18:32:00Z">
                    <w:rPr>
                      <w:rFonts w:ascii="Cambria Math" w:eastAsia="Georgia" w:hAnsi="Cambria Math" w:cs="Georgia"/>
                      <w:sz w:val="28"/>
                      <w:szCs w:val="28"/>
                      <w:lang w:val="fr-FR"/>
                    </w:rPr>
                  </w:rPrChange>
                </w:rPr>
                <m:t>D</m:t>
              </m:r>
            </m:e>
            <m:sub>
              <m:r>
                <w:rPr>
                  <w:rFonts w:ascii="Cambria Math" w:eastAsia="Georgia" w:hAnsi="Cambria Math" w:cs="Georgia"/>
                  <w:sz w:val="28"/>
                  <w:szCs w:val="28"/>
                  <w:lang w:val="fr-FR"/>
                  <w:rPrChange w:id="573" w:author="Dominique Longin" w:date="2016-10-12T18:32:00Z">
                    <w:rPr>
                      <w:rFonts w:ascii="Cambria Math" w:eastAsia="Georgia" w:hAnsi="Cambria Math" w:cs="Georgia"/>
                      <w:sz w:val="28"/>
                      <w:szCs w:val="28"/>
                      <w:lang w:val="fr-FR"/>
                    </w:rPr>
                  </w:rPrChange>
                </w:rPr>
                <m:t>1</m:t>
              </m:r>
              <m:r>
                <w:ins w:id="574" w:author="Dominique Longin" w:date="2016-10-12T18:33:00Z">
                  <w:rPr>
                    <w:rFonts w:ascii="Cambria Math" w:eastAsia="Georgia" w:hAnsi="Cambria Math" w:cs="Georgia"/>
                    <w:sz w:val="28"/>
                    <w:szCs w:val="28"/>
                    <w:lang w:val="fr-FR"/>
                  </w:rPr>
                  <m:t>i</m:t>
                </w:ins>
              </m:r>
            </m:sub>
          </m:sSub>
          <m:r>
            <w:del w:id="575" w:author="Dominique Longin" w:date="2016-10-12T18:33:00Z">
              <w:rPr>
                <w:rFonts w:ascii="Cambria Math" w:eastAsia="Georgia" w:hAnsi="Cambria Math" w:cs="Georgia"/>
                <w:sz w:val="28"/>
                <w:szCs w:val="28"/>
                <w:lang w:val="fr-FR"/>
                <w:rPrChange w:id="576" w:author="Dominique Longin" w:date="2016-10-12T18:32:00Z">
                  <w:rPr>
                    <w:rFonts w:ascii="Cambria Math" w:eastAsia="Georgia" w:hAnsi="Cambria Math" w:cs="Georgia"/>
                    <w:sz w:val="28"/>
                    <w:szCs w:val="28"/>
                    <w:lang w:val="fr-FR"/>
                  </w:rPr>
                </w:rPrChange>
              </w:rPr>
              <m:t>i</m:t>
            </w:del>
          </m:r>
          <m:r>
            <w:del w:id="577" w:author="Dominique Longin" w:date="2016-10-12T18:33:00Z">
              <w:rPr>
                <w:rFonts w:ascii="Cambria Math" w:eastAsia="Georgia" w:hAnsi="Cambria Math" w:cs="Georgia"/>
                <w:sz w:val="28"/>
                <w:szCs w:val="28"/>
                <w:vertAlign w:val="subscript"/>
                <w:lang w:val="fr-FR"/>
                <w:rPrChange w:id="578" w:author="Dominique Longin" w:date="2016-10-12T18:32:00Z">
                  <w:rPr>
                    <w:rFonts w:ascii="Cambria Math" w:eastAsia="Georgia" w:hAnsi="Cambria Math" w:cs="Georgia"/>
                    <w:sz w:val="28"/>
                    <w:szCs w:val="28"/>
                    <w:vertAlign w:val="subscript"/>
                    <w:lang w:val="fr-FR"/>
                  </w:rPr>
                </w:rPrChange>
              </w:rPr>
              <m:t xml:space="preserve">  </m:t>
            </w:del>
          </m:r>
          <m:r>
            <w:rPr>
              <w:rFonts w:ascii="Cambria Math" w:eastAsia="Georgia" w:hAnsi="Cambria Math" w:cs="Georgia"/>
              <w:sz w:val="28"/>
              <w:szCs w:val="28"/>
              <w:lang w:val="fr-FR"/>
              <w:rPrChange w:id="579" w:author="Dominique Longin" w:date="2016-10-12T18:32:00Z">
                <w:rPr>
                  <w:rFonts w:ascii="Cambria Math" w:eastAsia="Georgia" w:hAnsi="Cambria Math" w:cs="Georgia"/>
                  <w:sz w:val="28"/>
                  <w:szCs w:val="28"/>
                  <w:lang w:val="fr-FR"/>
                </w:rPr>
              </w:rPrChange>
            </w:rPr>
            <m:t>(t +  1) =</m:t>
          </m:r>
          <m:d>
            <m:dPr>
              <m:begChr m:val="|"/>
              <m:endChr m:val="|"/>
              <m:ctrlPr>
                <w:ins w:id="580" w:author="Dominique Longin" w:date="2016-10-12T18:32:00Z">
                  <w:rPr>
                    <w:rFonts w:ascii="Cambria Math" w:eastAsia="Georgia" w:hAnsi="Cambria Math" w:cs="Georgia"/>
                    <w:i/>
                    <w:sz w:val="28"/>
                    <w:szCs w:val="28"/>
                  </w:rPr>
                </w:ins>
              </m:ctrlPr>
            </m:dPr>
            <m:e>
              <m:sSub>
                <m:sSubPr>
                  <m:ctrlPr>
                    <w:ins w:id="581" w:author="Dominique Longin" w:date="2016-10-12T18:32:00Z">
                      <w:rPr>
                        <w:rFonts w:ascii="Cambria Math" w:eastAsia="Georgia" w:hAnsi="Cambria Math" w:cs="Georgia"/>
                        <w:i/>
                        <w:sz w:val="28"/>
                        <w:szCs w:val="28"/>
                        <w:rPrChange w:id="582" w:author="Dominique Longin" w:date="2016-10-12T18:32:00Z">
                          <w:rPr>
                            <w:rFonts w:ascii="Cambria Math" w:eastAsia="Georgia" w:hAnsi="Cambria Math" w:cs="Georgia"/>
                            <w:i/>
                            <w:sz w:val="28"/>
                            <w:szCs w:val="28"/>
                          </w:rPr>
                        </w:rPrChange>
                      </w:rPr>
                    </w:ins>
                  </m:ctrlPr>
                </m:sSubPr>
                <m:e>
                  <m:r>
                    <w:ins w:id="583" w:author="Dominique Longin" w:date="2016-10-12T18:32:00Z">
                      <w:rPr>
                        <w:rFonts w:ascii="Cambria Math" w:eastAsia="Georgia" w:hAnsi="Cambria Math" w:cs="Georgia"/>
                        <w:sz w:val="28"/>
                        <w:szCs w:val="28"/>
                        <w:rPrChange w:id="584" w:author="Dominique Longin" w:date="2016-10-12T18:32:00Z">
                          <w:rPr>
                            <w:rFonts w:ascii="Cambria Math" w:eastAsia="Georgia" w:hAnsi="Cambria Math" w:cs="Georgia"/>
                            <w:sz w:val="28"/>
                            <w:szCs w:val="28"/>
                          </w:rPr>
                        </w:rPrChange>
                      </w:rPr>
                      <m:t>o</m:t>
                    </w:ins>
                  </m:r>
                </m:e>
                <m:sub>
                  <m:r>
                    <w:ins w:id="585" w:author="Dominique Longin" w:date="2016-10-12T18:32:00Z">
                      <w:rPr>
                        <w:rFonts w:ascii="Cambria Math" w:eastAsia="Georgia" w:hAnsi="Cambria Math" w:cs="Georgia"/>
                        <w:sz w:val="28"/>
                        <w:szCs w:val="28"/>
                        <w:rPrChange w:id="586" w:author="Dominique Longin" w:date="2016-10-12T18:32:00Z">
                          <w:rPr>
                            <w:rFonts w:ascii="Cambria Math" w:eastAsia="Georgia" w:hAnsi="Cambria Math" w:cs="Georgia"/>
                            <w:sz w:val="28"/>
                            <w:szCs w:val="28"/>
                          </w:rPr>
                        </w:rPrChange>
                      </w:rPr>
                      <m:t>i</m:t>
                    </w:ins>
                  </m:r>
                </m:sub>
              </m:sSub>
              <m:r>
                <w:ins w:id="587" w:author="Dominique Longin" w:date="2016-10-12T18:32:00Z">
                  <w:rPr>
                    <w:rFonts w:ascii="Cambria Math" w:eastAsia="Georgia" w:hAnsi="Cambria Math" w:cs="Georgia"/>
                    <w:sz w:val="28"/>
                    <w:szCs w:val="28"/>
                    <w:rPrChange w:id="588" w:author="Dominique Longin" w:date="2016-10-12T18:32:00Z">
                      <w:rPr>
                        <w:rFonts w:ascii="Cambria Math" w:eastAsia="Georgia" w:hAnsi="Cambria Math" w:cs="Georgia"/>
                        <w:sz w:val="28"/>
                        <w:szCs w:val="28"/>
                      </w:rPr>
                    </w:rPrChange>
                  </w:rPr>
                  <m:t xml:space="preserve">(0)  - </m:t>
                </w:ins>
              </m:r>
              <m:sSub>
                <m:sSubPr>
                  <m:ctrlPr>
                    <w:ins w:id="589" w:author="Dominique Longin" w:date="2016-10-12T18:32:00Z">
                      <w:rPr>
                        <w:rFonts w:ascii="Cambria Math" w:eastAsia="Georgia" w:hAnsi="Cambria Math" w:cs="Georgia"/>
                        <w:i/>
                        <w:sz w:val="28"/>
                        <w:szCs w:val="28"/>
                        <w:rPrChange w:id="590" w:author="Dominique Longin" w:date="2016-10-12T18:32:00Z">
                          <w:rPr>
                            <w:rFonts w:ascii="Cambria Math" w:eastAsia="Georgia" w:hAnsi="Cambria Math" w:cs="Georgia"/>
                            <w:i/>
                            <w:sz w:val="28"/>
                            <w:szCs w:val="28"/>
                          </w:rPr>
                        </w:rPrChange>
                      </w:rPr>
                    </w:ins>
                  </m:ctrlPr>
                </m:sSubPr>
                <m:e>
                  <m:r>
                    <w:ins w:id="591" w:author="Dominique Longin" w:date="2016-10-12T18:32:00Z">
                      <w:rPr>
                        <w:rFonts w:ascii="Cambria Math" w:eastAsia="Georgia" w:hAnsi="Cambria Math" w:cs="Georgia"/>
                        <w:sz w:val="28"/>
                        <w:szCs w:val="28"/>
                        <w:rPrChange w:id="592" w:author="Dominique Longin" w:date="2016-10-12T18:32:00Z">
                          <w:rPr>
                            <w:rFonts w:ascii="Cambria Math" w:eastAsia="Georgia" w:hAnsi="Cambria Math" w:cs="Georgia"/>
                            <w:sz w:val="28"/>
                            <w:szCs w:val="28"/>
                          </w:rPr>
                        </w:rPrChange>
                      </w:rPr>
                      <m:t>x</m:t>
                    </w:ins>
                  </m:r>
                </m:e>
                <m:sub>
                  <m:r>
                    <w:ins w:id="593" w:author="Dominique Longin" w:date="2016-10-12T18:32:00Z">
                      <w:rPr>
                        <w:rFonts w:ascii="Cambria Math" w:eastAsia="Georgia" w:hAnsi="Cambria Math" w:cs="Georgia"/>
                        <w:sz w:val="28"/>
                        <w:szCs w:val="28"/>
                        <w:rPrChange w:id="594" w:author="Dominique Longin" w:date="2016-10-12T18:32:00Z">
                          <w:rPr>
                            <w:rFonts w:ascii="Cambria Math" w:eastAsia="Georgia" w:hAnsi="Cambria Math" w:cs="Georgia"/>
                            <w:sz w:val="28"/>
                            <w:szCs w:val="28"/>
                          </w:rPr>
                        </w:rPrChange>
                      </w:rPr>
                      <m:t>i</m:t>
                    </w:ins>
                  </m:r>
                </m:sub>
              </m:sSub>
              <m:r>
                <w:ins w:id="595" w:author="Dominique Longin" w:date="2016-10-12T18:32:00Z">
                  <w:rPr>
                    <w:rFonts w:ascii="Cambria Math" w:eastAsia="Georgia" w:hAnsi="Cambria Math" w:cs="Georgia"/>
                    <w:sz w:val="28"/>
                    <w:szCs w:val="28"/>
                    <w:rPrChange w:id="596" w:author="Dominique Longin" w:date="2016-10-12T18:32:00Z">
                      <w:rPr>
                        <w:rFonts w:ascii="Cambria Math" w:eastAsia="Georgia" w:hAnsi="Cambria Math" w:cs="Georgia"/>
                        <w:sz w:val="28"/>
                        <w:szCs w:val="28"/>
                      </w:rPr>
                    </w:rPrChange>
                  </w:rPr>
                  <m:t>(t+1)</m:t>
                </w:ins>
              </m:r>
            </m:e>
          </m:d>
          <m:r>
            <w:del w:id="597" w:author="Dominique Longin" w:date="2016-10-12T18:32:00Z">
              <w:rPr>
                <w:rFonts w:ascii="Cambria Math" w:eastAsia="Georgia" w:hAnsi="Cambria Math" w:cs="Georgia"/>
                <w:sz w:val="28"/>
                <w:szCs w:val="28"/>
                <w:rPrChange w:id="598" w:author="Dominique Longin" w:date="2016-10-12T18:32:00Z">
                  <w:rPr>
                    <w:rFonts w:ascii="Cambria Math" w:eastAsia="Georgia" w:hAnsi="Cambria Math" w:cs="Georgia"/>
                    <w:sz w:val="28"/>
                    <w:szCs w:val="28"/>
                  </w:rPr>
                </w:rPrChange>
              </w:rPr>
              <m:t xml:space="preserve">|o_i (0)  - x_i (t+1)  </m:t>
            </w:del>
          </m:r>
          <m:r>
            <w:del w:id="599" w:author="Dominique Longin" w:date="2016-10-12T18:32:00Z">
              <w:rPr>
                <w:rFonts w:ascii="Cambria Math" w:eastAsia="Georgia" w:hAnsi="Cambria Math" w:cs="Georgia"/>
                <w:sz w:val="28"/>
                <w:szCs w:val="28"/>
                <w:lang w:val="fr-FR"/>
                <w:rPrChange w:id="600" w:author="Dominique Longin" w:date="2016-10-12T18:32:00Z">
                  <w:rPr>
                    <w:rFonts w:ascii="Cambria Math" w:eastAsia="Georgia" w:hAnsi="Cambria Math" w:cs="Georgia"/>
                    <w:sz w:val="28"/>
                    <w:szCs w:val="28"/>
                    <w:lang w:val="fr-FR"/>
                  </w:rPr>
                </w:rPrChange>
              </w:rPr>
              <m:t xml:space="preserve"> </m:t>
            </w:del>
          </m:r>
          <m:r>
            <w:del w:id="601" w:author="Dominique Longin" w:date="2016-10-12T18:32:00Z">
              <w:rPr>
                <w:rFonts w:ascii="Cambria Math" w:eastAsia="Georgia" w:hAnsi="Cambria Math" w:cs="Georgia"/>
                <w:sz w:val="28"/>
                <w:szCs w:val="28"/>
                <w:rPrChange w:id="602" w:author="Dominique Longin" w:date="2016-10-12T18:32:00Z">
                  <w:rPr>
                    <w:rFonts w:ascii="Cambria Math" w:eastAsia="Georgia" w:hAnsi="Cambria Math" w:cs="Georgia"/>
                    <w:sz w:val="28"/>
                    <w:szCs w:val="28"/>
                  </w:rPr>
                </w:rPrChange>
              </w:rPr>
              <m:t>|</m:t>
            </w:del>
          </m:r>
        </m:oMath>
      </m:oMathPara>
    </w:p>
    <w:p w:rsidR="001D7C80" w:rsidRPr="007F6339" w:rsidRDefault="00944FDD" w:rsidP="0007276C">
      <w:pPr>
        <w:pStyle w:val="Paragraphedeliste"/>
        <w:ind w:left="1875"/>
        <w:jc w:val="center"/>
        <w:rPr>
          <w:rFonts w:ascii="Georgia" w:eastAsia="Georgia" w:hAnsi="Georgia" w:cs="Georgia"/>
          <w:sz w:val="28"/>
          <w:szCs w:val="28"/>
          <w:lang w:val="fr-FR"/>
        </w:rPr>
      </w:pPr>
      <m:oMathPara>
        <m:oMath>
          <m:sSub>
            <m:sSubPr>
              <m:ctrlPr>
                <w:ins w:id="603" w:author="Dominique Longin" w:date="2016-10-12T18:33:00Z">
                  <w:rPr>
                    <w:rFonts w:ascii="Cambria Math" w:eastAsia="Georgia" w:hAnsi="Cambria Math" w:cs="Georgia"/>
                    <w:i/>
                    <w:sz w:val="28"/>
                    <w:szCs w:val="28"/>
                    <w:lang w:val="fr-FR"/>
                  </w:rPr>
                </w:ins>
              </m:ctrlPr>
            </m:sSubPr>
            <m:e>
              <m:r>
                <w:ins w:id="604" w:author="Dominique Longin" w:date="2016-10-12T18:33:00Z">
                  <w:rPr>
                    <w:rFonts w:ascii="Cambria Math" w:eastAsia="Georgia" w:hAnsi="Cambria Math" w:cs="Georgia"/>
                    <w:sz w:val="28"/>
                    <w:szCs w:val="28"/>
                    <w:lang w:val="fr-FR"/>
                  </w:rPr>
                  <m:t>D</m:t>
                </w:ins>
              </m:r>
            </m:e>
            <m:sub>
              <m:r>
                <w:ins w:id="605" w:author="Dominique Longin" w:date="2016-10-12T18:33:00Z">
                  <w:rPr>
                    <w:rFonts w:ascii="Cambria Math" w:eastAsia="Georgia" w:hAnsi="Cambria Math" w:cs="Georgia"/>
                    <w:sz w:val="28"/>
                    <w:szCs w:val="28"/>
                    <w:lang w:val="fr-FR"/>
                  </w:rPr>
                  <m:t>2</m:t>
                </w:ins>
              </m:r>
              <m:r>
                <w:ins w:id="606" w:author="Dominique Longin" w:date="2016-10-12T18:33:00Z">
                  <w:rPr>
                    <w:rFonts w:ascii="Cambria Math" w:eastAsia="Georgia" w:hAnsi="Cambria Math" w:cs="Georgia"/>
                    <w:sz w:val="28"/>
                    <w:szCs w:val="28"/>
                    <w:lang w:val="fr-FR"/>
                  </w:rPr>
                  <m:t>i</m:t>
                </w:ins>
              </m:r>
            </m:sub>
          </m:sSub>
          <m:r>
            <w:ins w:id="607" w:author="Dominique Longin" w:date="2016-10-12T18:33:00Z">
              <w:rPr>
                <w:rFonts w:ascii="Cambria Math" w:eastAsia="Georgia" w:hAnsi="Cambria Math" w:cs="Georgia"/>
                <w:sz w:val="28"/>
                <w:szCs w:val="28"/>
                <w:lang w:val="fr-FR"/>
              </w:rPr>
              <m:t>(t +  1) =</m:t>
            </w:ins>
          </m:r>
          <m:d>
            <m:dPr>
              <m:begChr m:val="|"/>
              <m:endChr m:val="|"/>
              <m:ctrlPr>
                <w:ins w:id="608" w:author="Dominique Longin" w:date="2016-10-12T18:33:00Z">
                  <w:rPr>
                    <w:rFonts w:ascii="Cambria Math" w:eastAsia="Georgia" w:hAnsi="Cambria Math" w:cs="Georgia"/>
                    <w:i/>
                    <w:sz w:val="28"/>
                    <w:szCs w:val="28"/>
                  </w:rPr>
                </w:ins>
              </m:ctrlPr>
            </m:dPr>
            <m:e>
              <m:sSub>
                <m:sSubPr>
                  <m:ctrlPr>
                    <w:ins w:id="609" w:author="Dominique Longin" w:date="2016-10-12T18:33:00Z">
                      <w:rPr>
                        <w:rFonts w:ascii="Cambria Math" w:eastAsia="Georgia" w:hAnsi="Cambria Math" w:cs="Georgia"/>
                        <w:i/>
                        <w:sz w:val="28"/>
                        <w:szCs w:val="28"/>
                      </w:rPr>
                    </w:ins>
                  </m:ctrlPr>
                </m:sSubPr>
                <m:e>
                  <m:r>
                    <w:ins w:id="610" w:author="Dominique Longin" w:date="2016-10-12T18:33:00Z">
                      <w:rPr>
                        <w:rFonts w:ascii="Cambria Math" w:eastAsia="Georgia" w:hAnsi="Cambria Math" w:cs="Georgia"/>
                        <w:sz w:val="28"/>
                        <w:szCs w:val="28"/>
                      </w:rPr>
                      <m:t>o</m:t>
                    </w:ins>
                  </m:r>
                </m:e>
                <m:sub>
                  <m:r>
                    <w:ins w:id="611" w:author="Dominique Longin" w:date="2016-10-12T18:33:00Z">
                      <w:rPr>
                        <w:rFonts w:ascii="Cambria Math" w:eastAsia="Georgia" w:hAnsi="Cambria Math" w:cs="Georgia"/>
                        <w:sz w:val="28"/>
                        <w:szCs w:val="28"/>
                      </w:rPr>
                      <m:t>i</m:t>
                    </w:ins>
                  </m:r>
                </m:sub>
              </m:sSub>
              <m:r>
                <w:ins w:id="612" w:author="Dominique Longin" w:date="2016-10-12T18:33:00Z">
                  <w:rPr>
                    <w:rFonts w:ascii="Cambria Math" w:eastAsia="Georgia" w:hAnsi="Cambria Math" w:cs="Georgia"/>
                    <w:sz w:val="28"/>
                    <w:szCs w:val="28"/>
                  </w:rPr>
                  <m:t xml:space="preserve">(0)  - </m:t>
                </w:ins>
              </m:r>
              <m:sSub>
                <m:sSubPr>
                  <m:ctrlPr>
                    <w:ins w:id="613" w:author="Dominique Longin" w:date="2016-10-12T18:33:00Z">
                      <w:rPr>
                        <w:rFonts w:ascii="Cambria Math" w:eastAsia="Georgia" w:hAnsi="Cambria Math" w:cs="Georgia"/>
                        <w:i/>
                        <w:sz w:val="28"/>
                        <w:szCs w:val="28"/>
                      </w:rPr>
                    </w:ins>
                  </m:ctrlPr>
                </m:sSubPr>
                <m:e>
                  <m:r>
                    <w:ins w:id="614" w:author="Dominique Longin" w:date="2016-10-12T18:33:00Z">
                      <w:rPr>
                        <w:rFonts w:ascii="Cambria Math" w:eastAsia="Georgia" w:hAnsi="Cambria Math" w:cs="Georgia"/>
                        <w:sz w:val="28"/>
                        <w:szCs w:val="28"/>
                      </w:rPr>
                      <m:t>y</m:t>
                    </w:ins>
                  </m:r>
                </m:e>
                <m:sub>
                  <m:r>
                    <w:ins w:id="615" w:author="Dominique Longin" w:date="2016-10-12T18:33:00Z">
                      <w:rPr>
                        <w:rFonts w:ascii="Cambria Math" w:eastAsia="Georgia" w:hAnsi="Cambria Math" w:cs="Georgia"/>
                        <w:sz w:val="28"/>
                        <w:szCs w:val="28"/>
                      </w:rPr>
                      <m:t>i</m:t>
                    </w:ins>
                  </m:r>
                </m:sub>
              </m:sSub>
              <m:r>
                <w:ins w:id="616" w:author="Dominique Longin" w:date="2016-10-12T18:33:00Z">
                  <w:rPr>
                    <w:rFonts w:ascii="Cambria Math" w:eastAsia="Georgia" w:hAnsi="Cambria Math" w:cs="Georgia"/>
                    <w:sz w:val="28"/>
                    <w:szCs w:val="28"/>
                  </w:rPr>
                  <m:t>(t+1)</m:t>
                </w:ins>
              </m:r>
            </m:e>
          </m:d>
        </m:oMath>
      </m:oMathPara>
    </w:p>
    <w:p w:rsidR="0007276C" w:rsidRPr="007F6339" w:rsidDel="00944FDD" w:rsidRDefault="0007276C" w:rsidP="00944FDD">
      <w:pPr>
        <w:pStyle w:val="Paragraphedeliste"/>
        <w:numPr>
          <w:ilvl w:val="0"/>
          <w:numId w:val="11"/>
        </w:numPr>
        <w:ind w:left="0" w:firstLine="0"/>
        <w:jc w:val="both"/>
        <w:rPr>
          <w:del w:id="617" w:author="Dominique Longin" w:date="2016-10-12T18:33:00Z"/>
          <w:rFonts w:ascii="Georgia" w:eastAsia="Georgia" w:hAnsi="Georgia" w:cs="Georgia"/>
          <w:sz w:val="28"/>
          <w:szCs w:val="28"/>
          <w:lang w:val="fr-FR"/>
        </w:rPr>
        <w:pPrChange w:id="618" w:author="Dominique Longin" w:date="2016-10-12T18:33:00Z">
          <w:pPr>
            <w:pStyle w:val="Paragraphedeliste"/>
            <w:numPr>
              <w:numId w:val="11"/>
            </w:numPr>
            <w:ind w:left="1875" w:hanging="360"/>
            <w:jc w:val="both"/>
          </w:pPr>
        </w:pPrChange>
      </w:pPr>
      <w:del w:id="619" w:author="Dominique Longin" w:date="2016-10-12T18:33:00Z">
        <w:r w:rsidRPr="007F6339" w:rsidDel="00944FDD">
          <w:rPr>
            <w:rFonts w:ascii="Georgia" w:hAnsi="Georgia" w:cs="Times New Roman"/>
            <w:sz w:val="28"/>
            <w:szCs w:val="28"/>
            <w:lang w:val="fr-FR"/>
          </w:rPr>
          <w:delText xml:space="preserve">La distance entre l’opinion initiale et des opinions dans </w:delText>
        </w:r>
        <w:r w:rsidRPr="007F6339" w:rsidDel="00944FDD">
          <w:rPr>
            <w:rFonts w:ascii="Georgia" w:eastAsia="Georgia" w:hAnsi="Georgia" w:cs="Georgia"/>
            <w:sz w:val="28"/>
            <w:szCs w:val="28"/>
            <w:lang w:val="fr-FR"/>
          </w:rPr>
          <w:delText xml:space="preserve">l’espace d’opinion </w:delText>
        </w:r>
        <w:r w:rsidRPr="007F6339" w:rsidDel="00944FDD">
          <w:rPr>
            <w:rFonts w:ascii="Georgia" w:eastAsia="Georgia" w:hAnsi="Georgia" w:cs="Georgia"/>
            <w:i/>
            <w:sz w:val="28"/>
            <w:szCs w:val="28"/>
            <w:lang w:val="fr-FR"/>
          </w:rPr>
          <w:delText xml:space="preserve">ε. </w:delText>
        </w:r>
        <w:r w:rsidRPr="007F6339" w:rsidDel="00944FDD">
          <w:rPr>
            <w:rFonts w:ascii="Georgia" w:eastAsia="Georgia" w:hAnsi="Georgia" w:cs="Georgia"/>
            <w:sz w:val="28"/>
            <w:szCs w:val="28"/>
            <w:lang w:val="fr-FR"/>
          </w:rPr>
          <w:delText xml:space="preserve">Supposons qu’il </w:delText>
        </w:r>
        <w:r w:rsidR="003C3C11" w:rsidRPr="007F6339" w:rsidDel="00944FDD">
          <w:rPr>
            <w:rFonts w:ascii="Georgia" w:eastAsia="Georgia" w:hAnsi="Georgia" w:cs="Georgia"/>
            <w:sz w:val="28"/>
            <w:szCs w:val="28"/>
            <w:lang w:val="fr-FR"/>
          </w:rPr>
          <w:delText xml:space="preserve">y </w:delText>
        </w:r>
        <w:r w:rsidRPr="007F6339" w:rsidDel="00944FDD">
          <w:rPr>
            <w:rFonts w:ascii="Georgia" w:eastAsia="Georgia" w:hAnsi="Georgia" w:cs="Georgia"/>
            <w:sz w:val="28"/>
            <w:szCs w:val="28"/>
            <w:lang w:val="fr-FR"/>
          </w:rPr>
          <w:delText xml:space="preserve">a </w:delText>
        </w:r>
        <w:r w:rsidRPr="007F6339" w:rsidDel="00944FDD">
          <w:rPr>
            <w:rFonts w:ascii="Georgia" w:eastAsia="Georgia" w:hAnsi="Georgia" w:cs="Georgia"/>
            <w:i/>
            <w:sz w:val="28"/>
            <w:szCs w:val="28"/>
            <w:lang w:val="fr-FR"/>
          </w:rPr>
          <w:delText xml:space="preserve">k </w:delText>
        </w:r>
        <w:r w:rsidRPr="007F6339" w:rsidDel="00944FDD">
          <w:rPr>
            <w:rFonts w:ascii="Georgia" w:eastAsia="Georgia" w:hAnsi="Georgia" w:cs="Georgia"/>
            <w:sz w:val="28"/>
            <w:szCs w:val="28"/>
            <w:lang w:val="fr-FR"/>
          </w:rPr>
          <w:delText xml:space="preserve">opinions dans </w:delText>
        </w:r>
        <w:r w:rsidRPr="007F6339" w:rsidDel="00944FDD">
          <w:rPr>
            <w:rFonts w:ascii="Georgia" w:eastAsia="Georgia" w:hAnsi="Georgia" w:cs="Georgia"/>
            <w:i/>
            <w:sz w:val="28"/>
            <w:szCs w:val="28"/>
            <w:lang w:val="fr-FR"/>
          </w:rPr>
          <w:delText>ε </w:delText>
        </w:r>
        <w:r w:rsidRPr="007F6339" w:rsidDel="00944FDD">
          <w:rPr>
            <w:rFonts w:ascii="Georgia" w:eastAsia="Georgia" w:hAnsi="Georgia" w:cs="Georgia"/>
            <w:sz w:val="28"/>
            <w:szCs w:val="28"/>
            <w:lang w:val="fr-FR"/>
          </w:rPr>
          <w:delText>:</w:delText>
        </w:r>
      </w:del>
    </w:p>
    <w:p w:rsidR="0007276C" w:rsidRPr="007F6339" w:rsidDel="00944FDD" w:rsidRDefault="001D7C80" w:rsidP="00944FDD">
      <w:pPr>
        <w:pStyle w:val="Paragraphedeliste"/>
        <w:ind w:left="0"/>
        <w:jc w:val="center"/>
        <w:rPr>
          <w:del w:id="620" w:author="Dominique Longin" w:date="2016-10-12T18:33:00Z"/>
          <w:rFonts w:ascii="Georgia" w:eastAsia="Georgia" w:hAnsi="Georgia" w:cs="Times New Roman"/>
          <w:i/>
          <w:sz w:val="28"/>
          <w:szCs w:val="28"/>
          <w:lang w:val="fr-FR"/>
        </w:rPr>
        <w:pPrChange w:id="621" w:author="Dominique Longin" w:date="2016-10-12T18:33:00Z">
          <w:pPr>
            <w:pStyle w:val="Paragraphedeliste"/>
            <w:ind w:left="1875"/>
            <w:jc w:val="center"/>
          </w:pPr>
        </w:pPrChange>
      </w:pPr>
      <w:del w:id="622" w:author="Dominique Longin" w:date="2016-10-12T18:33:00Z">
        <w:r w:rsidRPr="007F6339" w:rsidDel="00944FDD">
          <w:rPr>
            <w:rFonts w:ascii="Georgia" w:eastAsia="Georgia" w:hAnsi="Georgia" w:cs="Times New Roman"/>
            <w:i/>
            <w:sz w:val="28"/>
            <w:szCs w:val="28"/>
            <w:lang w:val="fr-FR"/>
          </w:rPr>
          <w:br/>
        </w:r>
        <m:oMathPara>
          <m:oMath>
            <m:sSub>
              <m:sSubPr>
                <m:ctrlPr>
                  <w:rPr>
                    <w:rFonts w:ascii="Cambria Math" w:eastAsia="Georgia" w:hAnsi="Cambria Math" w:cs="Times New Roman"/>
                    <w:i/>
                    <w:sz w:val="28"/>
                    <w:szCs w:val="28"/>
                    <w:lang w:val="fr-FR"/>
                  </w:rPr>
                </m:ctrlPr>
              </m:sSubPr>
              <m:e>
                <m:r>
                  <w:rPr>
                    <w:rFonts w:ascii="Cambria Math" w:eastAsia="Georgia" w:hAnsi="Cambria Math" w:cs="Times New Roman"/>
                    <w:sz w:val="28"/>
                    <w:szCs w:val="28"/>
                    <w:lang w:val="fr-FR"/>
                  </w:rPr>
                  <m:t>D</m:t>
                </m:r>
              </m:e>
              <m:sub>
                <m:r>
                  <w:rPr>
                    <w:rFonts w:ascii="Cambria Math" w:eastAsia="Georgia" w:hAnsi="Cambria Math" w:cs="Times New Roman"/>
                    <w:sz w:val="28"/>
                    <w:szCs w:val="28"/>
                    <w:lang w:val="fr-FR"/>
                  </w:rPr>
                  <m:t>2i</m:t>
                </m:r>
              </m:sub>
            </m:sSub>
            <m:r>
              <w:rPr>
                <w:rFonts w:ascii="Cambria Math" w:eastAsia="Georgia" w:hAnsi="Cambria Math" w:cs="Times New Roman"/>
                <w:sz w:val="28"/>
                <w:szCs w:val="28"/>
                <w:vertAlign w:val="subscript"/>
                <w:lang w:val="fr-FR"/>
              </w:rPr>
              <m:t xml:space="preserve"> </m:t>
            </m:r>
            <m:r>
              <w:rPr>
                <w:rFonts w:ascii="Cambria Math" w:eastAsia="Georgia" w:hAnsi="Cambria Math" w:cs="Times New Roman"/>
                <w:sz w:val="28"/>
                <w:szCs w:val="28"/>
                <w:lang w:val="fr-FR"/>
              </w:rPr>
              <m:t>(t +  1) =</m:t>
            </m:r>
            <m:f>
              <m:fPr>
                <m:ctrlPr>
                  <w:rPr>
                    <w:rFonts w:ascii="Cambria Math" w:eastAsia="Georgia" w:hAnsi="Cambria Math" w:cs="Times New Roman"/>
                    <w:i/>
                    <w:sz w:val="28"/>
                    <w:szCs w:val="28"/>
                    <w:lang w:val="fr-FR"/>
                  </w:rPr>
                </m:ctrlPr>
              </m:fPr>
              <m:num>
                <m:d>
                  <m:dPr>
                    <m:begChr m:val="|"/>
                    <m:endChr m:val="|"/>
                    <m:ctrlPr>
                      <w:rPr>
                        <w:rFonts w:ascii="Cambria Math" w:eastAsia="Georgia" w:hAnsi="Cambria Math" w:cs="Times New Roman"/>
                        <w:i/>
                        <w:sz w:val="28"/>
                        <w:szCs w:val="28"/>
                        <w:lang w:val="fr-FR"/>
                      </w:rPr>
                    </m:ctrlPr>
                  </m:dPr>
                  <m:e>
                    <m:r>
                      <w:rPr>
                        <w:rFonts w:ascii="Cambria Math" w:eastAsia="Georgia" w:hAnsi="Cambria Math" w:cs="Times New Roman"/>
                        <w:sz w:val="28"/>
                        <w:szCs w:val="28"/>
                        <w:lang w:val="fr-FR"/>
                      </w:rPr>
                      <m:t>k</m:t>
                    </m:r>
                    <m:r>
                      <w:rPr>
                        <w:rFonts w:ascii="Cambria Math" w:hAnsi="Cambria Math" w:cs="Times New Roman"/>
                        <w:sz w:val="28"/>
                        <w:szCs w:val="28"/>
                      </w:rPr>
                      <m:t xml:space="preserve"> × </m:t>
                    </m:r>
                    <m:sSub>
                      <m:sSubPr>
                        <m:ctrlPr>
                          <w:rPr>
                            <w:rFonts w:ascii="Cambria Math" w:hAnsi="Cambria Math" w:cs="Times New Roman"/>
                            <w:i/>
                            <w:sz w:val="28"/>
                            <w:szCs w:val="28"/>
                          </w:rPr>
                        </m:ctrlPr>
                      </m:sSubPr>
                      <m:e>
                        <m:r>
                          <w:rPr>
                            <w:rFonts w:ascii="Cambria Math" w:hAnsi="Cambria Math" w:cs="Times New Roman"/>
                            <w:sz w:val="28"/>
                            <w:szCs w:val="28"/>
                          </w:rPr>
                          <m:t>o</m:t>
                        </m:r>
                      </m:e>
                      <m:sub>
                        <m:r>
                          <w:rPr>
                            <w:rFonts w:ascii="Cambria Math" w:hAnsi="Cambria Math" w:cs="Times New Roman"/>
                            <w:sz w:val="28"/>
                            <w:szCs w:val="28"/>
                          </w:rPr>
                          <m:t>i</m:t>
                        </m:r>
                      </m:sub>
                    </m:sSub>
                    <m:d>
                      <m:dPr>
                        <m:ctrlPr>
                          <w:rPr>
                            <w:rFonts w:ascii="Cambria Math" w:hAnsi="Cambria Math" w:cs="Times New Roman"/>
                            <w:i/>
                            <w:sz w:val="28"/>
                            <w:szCs w:val="28"/>
                          </w:rPr>
                        </m:ctrlPr>
                      </m:dPr>
                      <m:e>
                        <m:r>
                          <w:rPr>
                            <w:rFonts w:ascii="Cambria Math" w:hAnsi="Cambria Math" w:cs="Times New Roman"/>
                            <w:sz w:val="28"/>
                            <w:szCs w:val="28"/>
                          </w:rPr>
                          <m:t>0</m:t>
                        </m:r>
                      </m:e>
                    </m:d>
                    <m:r>
                      <w:rPr>
                        <w:rFonts w:ascii="Cambria Math" w:hAnsi="Cambria Math" w:cs="Times New Roman"/>
                        <w:sz w:val="28"/>
                        <w:szCs w:val="28"/>
                      </w:rPr>
                      <m:t xml:space="preserve"> - </m:t>
                    </m:r>
                    <m:nary>
                      <m:naryPr>
                        <m:chr m:val="∑"/>
                        <m:limLoc m:val="subSup"/>
                        <m:supHide m:val="1"/>
                        <m:ctrlPr>
                          <w:rPr>
                            <w:rFonts w:ascii="Cambria Math" w:hAnsi="Cambria Math" w:cs="Times New Roman"/>
                            <w:i/>
                            <w:sz w:val="28"/>
                            <w:szCs w:val="28"/>
                          </w:rPr>
                        </m:ctrlPr>
                      </m:naryPr>
                      <m:sub>
                        <m:r>
                          <w:rPr>
                            <w:rFonts w:ascii="Cambria Math" w:hAnsi="Cambria Math" w:cs="Times New Roman"/>
                            <w:sz w:val="28"/>
                            <w:szCs w:val="28"/>
                          </w:rPr>
                          <m:t>j∈ ε</m:t>
                        </m:r>
                      </m:sub>
                      <m:sup/>
                      <m:e>
                        <m:sSub>
                          <m:sSubPr>
                            <m:ctrlPr>
                              <w:rPr>
                                <w:rFonts w:ascii="Cambria Math" w:hAnsi="Cambria Math" w:cs="Times New Roman"/>
                                <w:i/>
                                <w:sz w:val="28"/>
                                <w:szCs w:val="28"/>
                              </w:rPr>
                            </m:ctrlPr>
                          </m:sSubPr>
                          <m:e>
                            <m:r>
                              <w:rPr>
                                <w:rFonts w:ascii="Cambria Math" w:hAnsi="Cambria Math" w:cs="Times New Roman"/>
                                <w:sz w:val="28"/>
                                <w:szCs w:val="28"/>
                              </w:rPr>
                              <m:t>o</m:t>
                            </m:r>
                          </m:e>
                          <m:sub>
                            <m:r>
                              <w:rPr>
                                <w:rFonts w:ascii="Cambria Math" w:hAnsi="Cambria Math" w:cs="Times New Roman"/>
                                <w:sz w:val="28"/>
                                <w:szCs w:val="28"/>
                              </w:rPr>
                              <m:t>j</m:t>
                            </m:r>
                          </m:sub>
                        </m:sSub>
                        <m:d>
                          <m:dPr>
                            <m:ctrlPr>
                              <w:rPr>
                                <w:rFonts w:ascii="Cambria Math" w:hAnsi="Cambria Math" w:cs="Times New Roman"/>
                                <w:i/>
                                <w:sz w:val="28"/>
                                <w:szCs w:val="28"/>
                              </w:rPr>
                            </m:ctrlPr>
                          </m:dPr>
                          <m:e>
                            <m:r>
                              <w:rPr>
                                <w:rFonts w:ascii="Cambria Math" w:hAnsi="Cambria Math" w:cs="Times New Roman"/>
                                <w:sz w:val="28"/>
                                <w:szCs w:val="28"/>
                              </w:rPr>
                              <m:t>t</m:t>
                            </m:r>
                          </m:e>
                        </m:d>
                      </m:e>
                    </m:nary>
                    <m:r>
                      <w:rPr>
                        <w:rFonts w:ascii="Cambria Math" w:hAnsi="Cambria Math" w:cs="Times New Roman"/>
                        <w:sz w:val="28"/>
                        <w:szCs w:val="28"/>
                      </w:rPr>
                      <m:t xml:space="preserve"> </m:t>
                    </m:r>
                  </m:e>
                </m:d>
              </m:num>
              <m:den>
                <m:r>
                  <w:rPr>
                    <w:rFonts w:ascii="Cambria Math" w:eastAsia="Georgia" w:hAnsi="Cambria Math" w:cs="Times New Roman"/>
                    <w:sz w:val="28"/>
                    <w:szCs w:val="28"/>
                    <w:lang w:val="fr-FR"/>
                  </w:rPr>
                  <m:t>k</m:t>
                </m:r>
              </m:den>
            </m:f>
          </m:oMath>
        </m:oMathPara>
      </w:del>
    </w:p>
    <w:p w:rsidR="001D7C80" w:rsidRPr="007F6339" w:rsidDel="00944FDD" w:rsidRDefault="001D7C80" w:rsidP="00944FDD">
      <w:pPr>
        <w:rPr>
          <w:del w:id="623" w:author="Dominique Longin" w:date="2016-10-12T18:33:00Z"/>
          <w:rFonts w:ascii="Georgia" w:hAnsi="Georgia" w:cs="Times New Roman"/>
          <w:sz w:val="28"/>
          <w:szCs w:val="28"/>
        </w:rPr>
        <w:pPrChange w:id="624" w:author="Dominique Longin" w:date="2016-10-12T18:33:00Z">
          <w:pPr>
            <w:ind w:left="720" w:firstLine="720"/>
          </w:pPr>
        </w:pPrChange>
      </w:pPr>
    </w:p>
    <w:p w:rsidR="00C44B4A" w:rsidRPr="00944FDD" w:rsidDel="00944FDD" w:rsidRDefault="001D7C80" w:rsidP="00944FDD">
      <w:pPr>
        <w:ind w:left="720" w:firstLine="720"/>
        <w:rPr>
          <w:del w:id="625" w:author="Dominique Longin" w:date="2016-10-12T18:37:00Z"/>
          <w:rFonts w:ascii="Georgia" w:eastAsiaTheme="minorEastAsia" w:hAnsi="Georgia" w:cs="Times New Roman"/>
          <w:sz w:val="28"/>
          <w:szCs w:val="28"/>
          <w:lang w:val="fr-FR"/>
          <w:rPrChange w:id="626" w:author="Dominique Longin" w:date="2016-10-12T18:33:00Z">
            <w:rPr>
              <w:del w:id="627" w:author="Dominique Longin" w:date="2016-10-12T18:37:00Z"/>
              <w:rFonts w:ascii="Georgia" w:eastAsiaTheme="minorEastAsia" w:hAnsi="Georgia" w:cs="Times New Roman"/>
              <w:sz w:val="28"/>
              <w:szCs w:val="28"/>
            </w:rPr>
          </w:rPrChange>
        </w:rPr>
        <w:pPrChange w:id="628" w:author="Dominique Longin" w:date="2016-10-12T18:37:00Z">
          <w:pPr>
            <w:ind w:left="720" w:firstLine="720"/>
          </w:pPr>
        </w:pPrChange>
      </w:pPr>
      <w:r w:rsidRPr="007F6339">
        <w:rPr>
          <w:rFonts w:ascii="Georgia" w:hAnsi="Georgia" w:cs="Times New Roman"/>
          <w:sz w:val="28"/>
          <w:szCs w:val="28"/>
          <w:lang w:val="fr-FR"/>
        </w:rPr>
        <w:t xml:space="preserve">Si </w:t>
      </w:r>
      <m:oMath>
        <m:sSub>
          <m:sSubPr>
            <m:ctrlPr>
              <w:ins w:id="629" w:author="Dominique Longin" w:date="2016-10-12T18:33:00Z">
                <w:rPr>
                  <w:rFonts w:ascii="Cambria Math" w:eastAsia="Georgia" w:hAnsi="Cambria Math" w:cs="Georgia"/>
                  <w:i/>
                  <w:sz w:val="28"/>
                  <w:szCs w:val="28"/>
                  <w:lang w:val="fr-FR"/>
                </w:rPr>
              </w:ins>
            </m:ctrlPr>
          </m:sSubPr>
          <m:e>
            <m:r>
              <w:ins w:id="630" w:author="Dominique Longin" w:date="2016-10-12T18:33:00Z">
                <w:rPr>
                  <w:rFonts w:ascii="Cambria Math" w:eastAsia="Georgia" w:hAnsi="Cambria Math" w:cs="Georgia"/>
                  <w:sz w:val="28"/>
                  <w:szCs w:val="28"/>
                  <w:lang w:val="fr-FR"/>
                </w:rPr>
                <m:t>D</m:t>
              </w:ins>
            </m:r>
          </m:e>
          <m:sub>
            <m:r>
              <w:ins w:id="631" w:author="Dominique Longin" w:date="2016-10-12T18:33:00Z">
                <w:rPr>
                  <w:rFonts w:ascii="Cambria Math" w:eastAsia="Georgia" w:hAnsi="Cambria Math" w:cs="Georgia"/>
                  <w:sz w:val="28"/>
                  <w:szCs w:val="28"/>
                  <w:lang w:val="fr-FR"/>
                </w:rPr>
                <m:t>1</m:t>
              </w:ins>
            </m:r>
            <m:r>
              <w:ins w:id="632" w:author="Dominique Longin" w:date="2016-10-12T18:33:00Z">
                <w:rPr>
                  <w:rFonts w:ascii="Cambria Math" w:eastAsia="Georgia" w:hAnsi="Cambria Math" w:cs="Georgia"/>
                  <w:sz w:val="28"/>
                  <w:szCs w:val="28"/>
                  <w:lang w:val="fr-FR"/>
                </w:rPr>
                <m:t>i</m:t>
              </w:ins>
            </m:r>
          </m:sub>
        </m:sSub>
        <m:d>
          <m:dPr>
            <m:ctrlPr>
              <w:ins w:id="633" w:author="Dominique Longin" w:date="2016-10-12T18:33:00Z">
                <w:rPr>
                  <w:rFonts w:ascii="Cambria Math" w:eastAsia="Georgia" w:hAnsi="Cambria Math" w:cs="Georgia"/>
                  <w:i/>
                  <w:sz w:val="28"/>
                  <w:szCs w:val="28"/>
                  <w:lang w:val="fr-FR"/>
                </w:rPr>
              </w:ins>
            </m:ctrlPr>
          </m:dPr>
          <m:e>
            <m:r>
              <w:ins w:id="634" w:author="Dominique Longin" w:date="2016-10-12T18:33:00Z">
                <w:rPr>
                  <w:rFonts w:ascii="Cambria Math" w:eastAsia="Georgia" w:hAnsi="Cambria Math" w:cs="Georgia"/>
                  <w:sz w:val="28"/>
                  <w:szCs w:val="28"/>
                  <w:lang w:val="fr-FR"/>
                </w:rPr>
                <m:t>t +  1</m:t>
              </w:ins>
            </m:r>
          </m:e>
        </m:d>
        <m:r>
          <w:ins w:id="635" w:author="Dominique Longin" w:date="2016-10-12T18:34:00Z">
            <w:rPr>
              <w:rFonts w:ascii="Cambria Math" w:eastAsia="Georgia" w:hAnsi="Cambria Math" w:cs="Georgia"/>
              <w:sz w:val="28"/>
              <w:szCs w:val="28"/>
              <w:lang w:val="fr-FR"/>
            </w:rPr>
            <m:t>≤</m:t>
          </w:ins>
        </m:r>
        <m:sSub>
          <m:sSubPr>
            <m:ctrlPr>
              <w:ins w:id="636" w:author="Dominique Longin" w:date="2016-10-12T18:34:00Z">
                <w:rPr>
                  <w:rFonts w:ascii="Cambria Math" w:eastAsia="Georgia" w:hAnsi="Cambria Math" w:cs="Georgia"/>
                  <w:i/>
                  <w:sz w:val="28"/>
                  <w:szCs w:val="28"/>
                  <w:lang w:val="fr-FR"/>
                </w:rPr>
              </w:ins>
            </m:ctrlPr>
          </m:sSubPr>
          <m:e>
            <m:r>
              <w:ins w:id="637" w:author="Dominique Longin" w:date="2016-10-12T18:34:00Z">
                <w:rPr>
                  <w:rFonts w:ascii="Cambria Math" w:eastAsia="Georgia" w:hAnsi="Cambria Math" w:cs="Georgia"/>
                  <w:sz w:val="28"/>
                  <w:szCs w:val="28"/>
                  <w:lang w:val="fr-FR"/>
                </w:rPr>
                <m:t>D</m:t>
              </w:ins>
            </m:r>
          </m:e>
          <m:sub>
            <m:r>
              <w:ins w:id="638" w:author="Dominique Longin" w:date="2016-10-12T18:34:00Z">
                <w:rPr>
                  <w:rFonts w:ascii="Cambria Math" w:eastAsia="Georgia" w:hAnsi="Cambria Math" w:cs="Georgia"/>
                  <w:sz w:val="28"/>
                  <w:szCs w:val="28"/>
                  <w:lang w:val="fr-FR"/>
                </w:rPr>
                <m:t>2i</m:t>
              </w:ins>
            </m:r>
          </m:sub>
        </m:sSub>
        <m:r>
          <w:ins w:id="639" w:author="Dominique Longin" w:date="2016-10-12T18:34:00Z">
            <w:rPr>
              <w:rFonts w:ascii="Cambria Math" w:eastAsia="Georgia" w:hAnsi="Cambria Math" w:cs="Georgia"/>
              <w:sz w:val="28"/>
              <w:szCs w:val="28"/>
              <w:lang w:val="fr-FR"/>
            </w:rPr>
            <m:t>(t +  1)</m:t>
          </w:ins>
        </m:r>
        <m:r>
          <w:ins w:id="640" w:author="Dominique Longin" w:date="2016-10-12T18:34:00Z">
            <w:rPr>
              <w:rFonts w:ascii="Cambria Math" w:eastAsia="Georgia" w:hAnsi="Cambria Math" w:cs="Georgia"/>
              <w:sz w:val="28"/>
              <w:szCs w:val="28"/>
              <w:lang w:val="fr-FR"/>
            </w:rPr>
            <m:t xml:space="preserve"> </m:t>
          </w:ins>
        </m:r>
      </m:oMath>
      <w:del w:id="641" w:author="Dominique Longin" w:date="2016-10-12T18:34:00Z">
        <w:r w:rsidRPr="007F6339" w:rsidDel="00944FDD">
          <w:rPr>
            <w:rFonts w:ascii="Georgia" w:hAnsi="Georgia" w:cs="Times New Roman"/>
            <w:i/>
            <w:sz w:val="28"/>
            <w:szCs w:val="28"/>
            <w:lang w:val="fr-FR"/>
          </w:rPr>
          <w:delText>D</w:delText>
        </w:r>
        <w:r w:rsidRPr="007F6339" w:rsidDel="00944FDD">
          <w:rPr>
            <w:rFonts w:ascii="Georgia" w:hAnsi="Georgia" w:cs="Times New Roman"/>
            <w:i/>
            <w:sz w:val="28"/>
            <w:szCs w:val="28"/>
            <w:vertAlign w:val="subscript"/>
            <w:lang w:val="fr-FR"/>
          </w:rPr>
          <w:delText xml:space="preserve">1i </w:delText>
        </w:r>
        <w:r w:rsidR="00D321BC" w:rsidRPr="007F6339" w:rsidDel="00944FDD">
          <w:rPr>
            <w:rFonts w:ascii="Georgia" w:hAnsi="Georgia" w:cs="Times New Roman"/>
            <w:i/>
            <w:sz w:val="28"/>
            <w:szCs w:val="28"/>
            <w:lang w:val="fr-FR"/>
          </w:rPr>
          <w:delText>(t + 1) ≤</w:delText>
        </w:r>
        <w:r w:rsidRPr="007F6339" w:rsidDel="00944FDD">
          <w:rPr>
            <w:rFonts w:ascii="Georgia" w:hAnsi="Georgia" w:cs="Times New Roman"/>
            <w:i/>
            <w:sz w:val="28"/>
            <w:szCs w:val="28"/>
            <w:lang w:val="fr-FR"/>
          </w:rPr>
          <w:delText xml:space="preserve">  </w:delText>
        </w:r>
        <m:oMath>
          <m:sSub>
            <m:sSubPr>
              <m:ctrlPr>
                <w:rPr>
                  <w:rFonts w:ascii="Cambria Math" w:eastAsia="Georgia" w:hAnsi="Cambria Math" w:cs="Times New Roman"/>
                  <w:i/>
                  <w:sz w:val="28"/>
                  <w:szCs w:val="28"/>
                  <w:lang w:val="fr-FR"/>
                </w:rPr>
              </m:ctrlPr>
            </m:sSubPr>
            <m:e>
              <m:r>
                <w:rPr>
                  <w:rFonts w:ascii="Cambria Math" w:eastAsia="Georgia" w:hAnsi="Cambria Math" w:cs="Times New Roman"/>
                  <w:sz w:val="28"/>
                  <w:szCs w:val="28"/>
                  <w:lang w:val="fr-FR"/>
                </w:rPr>
                <m:t>D</m:t>
              </m:r>
            </m:e>
            <m:sub>
              <m:r>
                <w:rPr>
                  <w:rFonts w:ascii="Cambria Math" w:eastAsia="Georgia" w:hAnsi="Cambria Math" w:cs="Times New Roman"/>
                  <w:sz w:val="28"/>
                  <w:szCs w:val="28"/>
                  <w:lang w:val="fr-FR"/>
                </w:rPr>
                <m:t>2i</m:t>
              </m:r>
            </m:sub>
          </m:sSub>
          <m:r>
            <w:rPr>
              <w:rFonts w:ascii="Cambria Math" w:eastAsia="Georgia" w:hAnsi="Cambria Math" w:cs="Times New Roman"/>
              <w:sz w:val="28"/>
              <w:szCs w:val="28"/>
              <w:vertAlign w:val="subscript"/>
              <w:lang w:val="fr-FR"/>
            </w:rPr>
            <m:t xml:space="preserve"> </m:t>
          </m:r>
          <m:r>
            <w:rPr>
              <w:rFonts w:ascii="Cambria Math" w:eastAsia="Georgia" w:hAnsi="Cambria Math" w:cs="Times New Roman"/>
              <w:sz w:val="28"/>
              <w:szCs w:val="28"/>
              <w:lang w:val="fr-FR"/>
            </w:rPr>
            <m:t>(t +  1)</m:t>
          </m:r>
        </m:oMath>
        <w:r w:rsidRPr="007F6339" w:rsidDel="00944FDD">
          <w:rPr>
            <w:rFonts w:ascii="Georgia" w:eastAsiaTheme="minorEastAsia" w:hAnsi="Georgia" w:cs="Times New Roman"/>
            <w:i/>
            <w:sz w:val="28"/>
            <w:szCs w:val="28"/>
            <w:lang w:val="fr-FR"/>
          </w:rPr>
          <w:delText xml:space="preserve"> </w:delText>
        </w:r>
        <w:r w:rsidRPr="007F6339" w:rsidDel="00944FDD">
          <w:rPr>
            <w:rFonts w:ascii="Georgia" w:eastAsiaTheme="minorEastAsia" w:hAnsi="Georgia" w:cs="Times New Roman"/>
            <w:sz w:val="28"/>
            <w:szCs w:val="28"/>
            <w:lang w:val="fr-FR"/>
          </w:rPr>
          <w:delText>,</w:delText>
        </w:r>
        <w:r w:rsidR="00D321BC" w:rsidRPr="007F6339" w:rsidDel="00944FDD">
          <w:rPr>
            <w:rFonts w:ascii="Georgia" w:eastAsiaTheme="minorEastAsia" w:hAnsi="Georgia" w:cs="Times New Roman"/>
            <w:sz w:val="28"/>
            <w:szCs w:val="28"/>
            <w:lang w:val="fr-FR"/>
          </w:rPr>
          <w:delText xml:space="preserve"> </w:delText>
        </w:r>
      </w:del>
      <w:ins w:id="642" w:author="Dominique Longin" w:date="2016-10-12T18:34:00Z">
        <w:r w:rsidR="00944FDD">
          <w:rPr>
            <w:rFonts w:ascii="Georgia" w:hAnsi="Georgia" w:cs="Times New Roman"/>
            <w:i/>
            <w:sz w:val="28"/>
            <w:szCs w:val="28"/>
            <w:lang w:val="fr-FR"/>
          </w:rPr>
          <w:t xml:space="preserve"> </w:t>
        </w:r>
      </w:ins>
      <w:r w:rsidR="00D321BC" w:rsidRPr="007F6339">
        <w:rPr>
          <w:rFonts w:ascii="Georgia" w:eastAsiaTheme="minorEastAsia" w:hAnsi="Georgia" w:cs="Times New Roman"/>
          <w:sz w:val="28"/>
          <w:szCs w:val="28"/>
          <w:lang w:val="fr-FR"/>
        </w:rPr>
        <w:t xml:space="preserve">cela veut dire que l’opinion des influenceurs </w:t>
      </w:r>
      <w:ins w:id="643" w:author="Dominique Longin" w:date="2016-10-12T18:34:00Z">
        <w:r w:rsidR="00944FDD">
          <w:rPr>
            <w:rFonts w:ascii="Georgia" w:eastAsiaTheme="minorEastAsia" w:hAnsi="Georgia" w:cs="Times New Roman"/>
            <w:sz w:val="28"/>
            <w:szCs w:val="28"/>
            <w:lang w:val="fr-FR"/>
          </w:rPr>
          <w:t xml:space="preserve">en qui </w:t>
        </w:r>
        <w:r w:rsidR="00944FDD">
          <w:rPr>
            <w:rFonts w:ascii="Georgia" w:eastAsiaTheme="minorEastAsia" w:hAnsi="Georgia" w:cs="Times New Roman"/>
            <w:i/>
            <w:sz w:val="28"/>
            <w:szCs w:val="28"/>
            <w:lang w:val="fr-FR"/>
          </w:rPr>
          <w:t>i</w:t>
        </w:r>
        <w:r w:rsidR="00944FDD">
          <w:rPr>
            <w:rFonts w:ascii="Georgia" w:eastAsiaTheme="minorEastAsia" w:hAnsi="Georgia" w:cs="Times New Roman"/>
            <w:sz w:val="28"/>
            <w:szCs w:val="28"/>
            <w:lang w:val="fr-FR"/>
          </w:rPr>
          <w:t xml:space="preserve"> a confiance </w:t>
        </w:r>
      </w:ins>
      <w:r w:rsidR="00D321BC" w:rsidRPr="007F6339">
        <w:rPr>
          <w:rFonts w:ascii="Georgia" w:eastAsiaTheme="minorEastAsia" w:hAnsi="Georgia" w:cs="Times New Roman"/>
          <w:sz w:val="28"/>
          <w:szCs w:val="28"/>
          <w:lang w:val="fr-FR"/>
        </w:rPr>
        <w:t xml:space="preserve">est plus proche </w:t>
      </w:r>
      <w:ins w:id="644" w:author="Dominique Longin" w:date="2016-10-12T18:34:00Z">
        <w:r w:rsidR="00944FDD">
          <w:rPr>
            <w:rFonts w:ascii="Georgia" w:eastAsiaTheme="minorEastAsia" w:hAnsi="Georgia" w:cs="Times New Roman"/>
            <w:sz w:val="28"/>
            <w:szCs w:val="28"/>
            <w:lang w:val="fr-FR"/>
          </w:rPr>
          <w:t>des opinions initiales de l</w:t>
        </w:r>
      </w:ins>
      <w:ins w:id="645" w:author="Dominique Longin" w:date="2016-10-12T18:35:00Z">
        <w:r w:rsidR="00944FDD">
          <w:rPr>
            <w:rFonts w:ascii="Georgia" w:eastAsiaTheme="minorEastAsia" w:hAnsi="Georgia" w:cs="Times New Roman"/>
            <w:sz w:val="28"/>
            <w:szCs w:val="28"/>
            <w:lang w:val="fr-FR"/>
          </w:rPr>
          <w:t xml:space="preserve">’agent </w:t>
        </w:r>
        <w:r w:rsidR="00944FDD">
          <w:rPr>
            <w:rFonts w:ascii="Georgia" w:eastAsiaTheme="minorEastAsia" w:hAnsi="Georgia" w:cs="Times New Roman"/>
            <w:i/>
            <w:sz w:val="28"/>
            <w:szCs w:val="28"/>
            <w:lang w:val="fr-FR"/>
          </w:rPr>
          <w:t>i</w:t>
        </w:r>
        <w:r w:rsidR="00944FDD" w:rsidRPr="00944FDD">
          <w:rPr>
            <w:rFonts w:ascii="Georgia" w:eastAsiaTheme="minorEastAsia" w:hAnsi="Georgia" w:cs="Times New Roman"/>
            <w:sz w:val="28"/>
            <w:szCs w:val="28"/>
            <w:lang w:val="fr-FR"/>
            <w:rPrChange w:id="646" w:author="Dominique Longin" w:date="2016-10-12T18:35:00Z">
              <w:rPr>
                <w:rFonts w:ascii="Georgia" w:eastAsiaTheme="minorEastAsia" w:hAnsi="Georgia" w:cs="Times New Roman"/>
                <w:i/>
                <w:sz w:val="28"/>
                <w:szCs w:val="28"/>
                <w:lang w:val="fr-FR"/>
              </w:rPr>
            </w:rPrChange>
          </w:rPr>
          <w:t xml:space="preserve">, </w:t>
        </w:r>
        <w:r w:rsidR="00944FDD">
          <w:rPr>
            <w:rFonts w:ascii="Georgia" w:eastAsiaTheme="minorEastAsia" w:hAnsi="Georgia" w:cs="Times New Roman"/>
            <w:sz w:val="28"/>
            <w:szCs w:val="28"/>
            <w:lang w:val="fr-FR"/>
          </w:rPr>
          <w:t xml:space="preserve">que ce que l’est l’opinion de la foule des influenceurs. </w:t>
        </w:r>
      </w:ins>
      <w:r w:rsidR="00D321BC" w:rsidRPr="007F6339">
        <w:rPr>
          <w:rFonts w:ascii="Georgia" w:eastAsiaTheme="minorEastAsia" w:hAnsi="Georgia" w:cs="Times New Roman"/>
          <w:sz w:val="28"/>
          <w:szCs w:val="28"/>
          <w:lang w:val="fr-FR"/>
        </w:rPr>
        <w:t xml:space="preserve">le but de l’utilisateur </w:t>
      </w:r>
      <w:r w:rsidR="00D321BC" w:rsidRPr="007F6339">
        <w:rPr>
          <w:rFonts w:ascii="Georgia" w:eastAsiaTheme="minorEastAsia" w:hAnsi="Georgia" w:cs="Times New Roman"/>
          <w:i/>
          <w:sz w:val="28"/>
          <w:szCs w:val="28"/>
          <w:lang w:val="fr-FR"/>
        </w:rPr>
        <w:t xml:space="preserve">i </w:t>
      </w:r>
      <w:r w:rsidR="00D321BC" w:rsidRPr="007F6339">
        <w:rPr>
          <w:rFonts w:ascii="Georgia" w:eastAsiaTheme="minorEastAsia" w:hAnsi="Georgia" w:cs="Times New Roman"/>
          <w:sz w:val="28"/>
          <w:szCs w:val="28"/>
          <w:lang w:val="fr-FR"/>
        </w:rPr>
        <w:t>que l’opinion de la foule</w:t>
      </w:r>
      <w:r w:rsidRPr="007F6339">
        <w:rPr>
          <w:rFonts w:ascii="Georgia" w:eastAsiaTheme="minorEastAsia" w:hAnsi="Georgia" w:cs="Times New Roman"/>
          <w:sz w:val="28"/>
          <w:szCs w:val="28"/>
          <w:lang w:val="fr-FR"/>
        </w:rPr>
        <w:t xml:space="preserve"> </w:t>
      </w:r>
      <w:r w:rsidR="00D321BC" w:rsidRPr="007F6339">
        <w:rPr>
          <w:rFonts w:ascii="Georgia" w:eastAsiaTheme="minorEastAsia" w:hAnsi="Georgia" w:cs="Times New Roman"/>
          <w:sz w:val="28"/>
          <w:szCs w:val="28"/>
          <w:lang w:val="fr-FR"/>
        </w:rPr>
        <w:t>alors</w:t>
      </w:r>
      <w:r w:rsidRPr="007F6339">
        <w:rPr>
          <w:rFonts w:ascii="Georgia" w:eastAsiaTheme="minorEastAsia" w:hAnsi="Georgia" w:cs="Times New Roman"/>
          <w:sz w:val="28"/>
          <w:szCs w:val="28"/>
          <w:lang w:val="fr-FR"/>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o</m:t>
            </m:r>
          </m:e>
          <m:sub>
            <m:r>
              <w:rPr>
                <w:rFonts w:ascii="Cambria Math" w:hAnsi="Cambria Math" w:cs="Times New Roman"/>
                <w:sz w:val="28"/>
                <w:szCs w:val="28"/>
              </w:rPr>
              <m:t>i</m:t>
            </m:r>
          </m:sub>
        </m:sSub>
        <m:d>
          <m:dPr>
            <m:ctrlPr>
              <w:rPr>
                <w:rFonts w:ascii="Cambria Math" w:hAnsi="Cambria Math" w:cs="Times New Roman"/>
                <w:i/>
                <w:sz w:val="28"/>
                <w:szCs w:val="28"/>
              </w:rPr>
            </m:ctrlPr>
          </m:dPr>
          <m:e>
            <m:r>
              <w:rPr>
                <w:rFonts w:ascii="Cambria Math" w:hAnsi="Cambria Math" w:cs="Times New Roman"/>
                <w:sz w:val="28"/>
                <w:szCs w:val="28"/>
              </w:rPr>
              <m:t>t</m:t>
            </m:r>
            <m:r>
              <w:rPr>
                <w:rFonts w:ascii="Cambria Math" w:hAnsi="Cambria Math" w:cs="Times New Roman"/>
                <w:sz w:val="28"/>
                <w:szCs w:val="28"/>
                <w:lang w:val="fr-FR"/>
              </w:rPr>
              <m:t>+1</m:t>
            </m:r>
          </m:e>
        </m:d>
        <m:r>
          <w:rPr>
            <w:rFonts w:ascii="Cambria Math" w:hAnsi="Cambria Math" w:cs="Times New Roman"/>
            <w:sz w:val="28"/>
            <w:szCs w:val="28"/>
            <w:lang w:val="fr-FR"/>
          </w:rPr>
          <m:t xml:space="preserve">= </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d>
          <m:dPr>
            <m:ctrlPr>
              <w:rPr>
                <w:rFonts w:ascii="Cambria Math" w:hAnsi="Cambria Math" w:cs="Times New Roman"/>
                <w:i/>
                <w:sz w:val="28"/>
                <w:szCs w:val="28"/>
              </w:rPr>
            </m:ctrlPr>
          </m:dPr>
          <m:e>
            <m:r>
              <w:rPr>
                <w:rFonts w:ascii="Cambria Math" w:hAnsi="Cambria Math" w:cs="Times New Roman"/>
                <w:sz w:val="28"/>
                <w:szCs w:val="28"/>
              </w:rPr>
              <m:t>t</m:t>
            </m:r>
            <m:r>
              <w:rPr>
                <w:rFonts w:ascii="Cambria Math" w:hAnsi="Cambria Math" w:cs="Times New Roman"/>
                <w:sz w:val="28"/>
                <w:szCs w:val="28"/>
                <w:lang w:val="fr-FR"/>
              </w:rPr>
              <m:t>+1</m:t>
            </m:r>
          </m:e>
        </m:d>
        <m:r>
          <w:rPr>
            <w:rFonts w:ascii="Cambria Math" w:hAnsi="Cambria Math" w:cs="Times New Roman"/>
            <w:sz w:val="28"/>
            <w:szCs w:val="28"/>
            <w:lang w:val="fr-FR"/>
          </w:rPr>
          <m:t xml:space="preserve"> </m:t>
        </m:r>
      </m:oMath>
      <w:r w:rsidRPr="007F6339">
        <w:rPr>
          <w:rFonts w:ascii="Georgia" w:eastAsiaTheme="minorEastAsia" w:hAnsi="Georgia" w:cs="Times New Roman"/>
          <w:sz w:val="28"/>
          <w:szCs w:val="28"/>
          <w:lang w:val="fr-FR"/>
        </w:rPr>
        <w:t xml:space="preserve">. </w:t>
      </w:r>
      <w:del w:id="647" w:author="Dominique Longin" w:date="2016-10-12T18:37:00Z">
        <w:r w:rsidRPr="00944FDD" w:rsidDel="00944FDD">
          <w:rPr>
            <w:rFonts w:ascii="Georgia" w:eastAsiaTheme="minorEastAsia" w:hAnsi="Georgia" w:cs="Times New Roman"/>
            <w:sz w:val="28"/>
            <w:szCs w:val="28"/>
            <w:lang w:val="fr-FR"/>
            <w:rPrChange w:id="648" w:author="Dominique Longin" w:date="2016-10-12T18:33:00Z">
              <w:rPr>
                <w:rFonts w:ascii="Georgia" w:eastAsiaTheme="minorEastAsia" w:hAnsi="Georgia" w:cs="Times New Roman"/>
                <w:sz w:val="28"/>
                <w:szCs w:val="28"/>
              </w:rPr>
            </w:rPrChange>
          </w:rPr>
          <w:delText xml:space="preserve">Au </w:delText>
        </w:r>
      </w:del>
      <w:ins w:id="649" w:author="Dominique Longin" w:date="2016-10-12T18:37:00Z">
        <w:r w:rsidR="00944FDD">
          <w:rPr>
            <w:rFonts w:ascii="Georgia" w:eastAsiaTheme="minorEastAsia" w:hAnsi="Georgia" w:cs="Times New Roman"/>
            <w:sz w:val="28"/>
            <w:szCs w:val="28"/>
            <w:lang w:val="fr-FR"/>
          </w:rPr>
          <w:t>Dans le cas</w:t>
        </w:r>
        <w:r w:rsidR="00944FDD" w:rsidRPr="00944FDD">
          <w:rPr>
            <w:rFonts w:ascii="Georgia" w:eastAsiaTheme="minorEastAsia" w:hAnsi="Georgia" w:cs="Times New Roman"/>
            <w:sz w:val="28"/>
            <w:szCs w:val="28"/>
            <w:lang w:val="fr-FR"/>
            <w:rPrChange w:id="650" w:author="Dominique Longin" w:date="2016-10-12T18:33:00Z">
              <w:rPr>
                <w:rFonts w:ascii="Georgia" w:eastAsiaTheme="minorEastAsia" w:hAnsi="Georgia" w:cs="Times New Roman"/>
                <w:sz w:val="28"/>
                <w:szCs w:val="28"/>
              </w:rPr>
            </w:rPrChange>
          </w:rPr>
          <w:t xml:space="preserve"> </w:t>
        </w:r>
      </w:ins>
      <w:r w:rsidRPr="00944FDD">
        <w:rPr>
          <w:rFonts w:ascii="Georgia" w:eastAsiaTheme="minorEastAsia" w:hAnsi="Georgia" w:cs="Times New Roman"/>
          <w:sz w:val="28"/>
          <w:szCs w:val="28"/>
          <w:lang w:val="fr-FR"/>
          <w:rPrChange w:id="651" w:author="Dominique Longin" w:date="2016-10-12T18:33:00Z">
            <w:rPr>
              <w:rFonts w:ascii="Georgia" w:eastAsiaTheme="minorEastAsia" w:hAnsi="Georgia" w:cs="Times New Roman"/>
              <w:sz w:val="28"/>
              <w:szCs w:val="28"/>
            </w:rPr>
          </w:rPrChange>
        </w:rPr>
        <w:t>con</w:t>
      </w:r>
      <w:bookmarkStart w:id="652" w:name="_GoBack"/>
      <w:bookmarkEnd w:id="652"/>
      <w:r w:rsidRPr="00944FDD">
        <w:rPr>
          <w:rFonts w:ascii="Georgia" w:eastAsiaTheme="minorEastAsia" w:hAnsi="Georgia" w:cs="Times New Roman"/>
          <w:sz w:val="28"/>
          <w:szCs w:val="28"/>
          <w:lang w:val="fr-FR"/>
          <w:rPrChange w:id="653" w:author="Dominique Longin" w:date="2016-10-12T18:33:00Z">
            <w:rPr>
              <w:rFonts w:ascii="Georgia" w:eastAsiaTheme="minorEastAsia" w:hAnsi="Georgia" w:cs="Times New Roman"/>
              <w:sz w:val="28"/>
              <w:szCs w:val="28"/>
            </w:rPr>
          </w:rPrChange>
        </w:rPr>
        <w:t xml:space="preserve">traire, on a </w:t>
      </w:r>
      <w:del w:id="654" w:author="Dominique Longin" w:date="2016-10-12T18:37:00Z">
        <w:r w:rsidRPr="00944FDD" w:rsidDel="00944FDD">
          <w:rPr>
            <w:rFonts w:ascii="Georgia" w:eastAsiaTheme="minorEastAsia" w:hAnsi="Georgia" w:cs="Times New Roman"/>
            <w:sz w:val="28"/>
            <w:szCs w:val="28"/>
            <w:lang w:val="fr-FR"/>
            <w:rPrChange w:id="655" w:author="Dominique Longin" w:date="2016-10-12T18:33:00Z">
              <w:rPr>
                <w:rFonts w:ascii="Georgia" w:eastAsiaTheme="minorEastAsia" w:hAnsi="Georgia" w:cs="Times New Roman"/>
                <w:sz w:val="28"/>
                <w:szCs w:val="28"/>
              </w:rPr>
            </w:rPrChange>
          </w:rPr>
          <w:delText>la formule comme suivant :</w:delText>
        </w:r>
      </w:del>
    </w:p>
    <w:p w:rsidR="001D7C80" w:rsidRPr="00DA4529" w:rsidDel="00944FDD" w:rsidRDefault="00E859ED" w:rsidP="00944FDD">
      <w:pPr>
        <w:ind w:left="720" w:firstLine="720"/>
        <w:rPr>
          <w:del w:id="656" w:author="Dominique Longin" w:date="2016-10-12T18:36:00Z"/>
          <w:rFonts w:ascii="Georgia" w:hAnsi="Georgia" w:cs="Times New Roman"/>
          <w:sz w:val="28"/>
          <w:szCs w:val="28"/>
        </w:rPr>
        <w:pPrChange w:id="657" w:author="Dominique Longin" w:date="2016-10-12T18:37:00Z">
          <w:pPr>
            <w:ind w:left="720" w:firstLine="720"/>
            <w:jc w:val="center"/>
          </w:pPr>
        </w:pPrChange>
      </w:pPr>
      <m:oMathPara>
        <m:oMath>
          <m:sSub>
            <m:sSubPr>
              <m:ctrlPr>
                <w:del w:id="658" w:author="Dominique Longin" w:date="2016-10-12T18:37:00Z">
                  <w:rPr>
                    <w:rFonts w:ascii="Cambria Math" w:eastAsia="Georgia" w:hAnsi="Cambria Math" w:cs="Times New Roman"/>
                    <w:i/>
                    <w:sz w:val="28"/>
                    <w:szCs w:val="28"/>
                    <w:lang w:val="fr-FR"/>
                  </w:rPr>
                </w:del>
              </m:ctrlPr>
            </m:sSubPr>
            <m:e>
              <m:r>
                <w:del w:id="659" w:author="Dominique Longin" w:date="2016-10-12T18:37:00Z">
                  <w:rPr>
                    <w:rFonts w:ascii="Cambria Math" w:eastAsia="Georgia" w:hAnsi="Cambria Math" w:cs="Times New Roman"/>
                    <w:sz w:val="28"/>
                    <w:szCs w:val="28"/>
                    <w:lang w:val="fr-FR"/>
                  </w:rPr>
                  <m:t>o</m:t>
                </w:del>
              </m:r>
            </m:e>
            <m:sub>
              <m:r>
                <w:del w:id="660" w:author="Dominique Longin" w:date="2016-10-12T18:37:00Z">
                  <w:rPr>
                    <w:rFonts w:ascii="Cambria Math" w:eastAsia="Georgia" w:hAnsi="Cambria Math" w:cs="Times New Roman"/>
                    <w:sz w:val="28"/>
                    <w:szCs w:val="28"/>
                    <w:lang w:val="fr-FR"/>
                  </w:rPr>
                  <m:t>i</m:t>
                </w:del>
              </m:r>
            </m:sub>
          </m:sSub>
          <m:r>
            <w:del w:id="661" w:author="Dominique Longin" w:date="2016-10-12T18:37:00Z">
              <w:rPr>
                <w:rFonts w:ascii="Cambria Math" w:eastAsia="Georgia" w:hAnsi="Cambria Math" w:cs="Times New Roman"/>
                <w:sz w:val="28"/>
                <w:szCs w:val="28"/>
                <w:vertAlign w:val="subscript"/>
                <w:lang w:val="fr-FR"/>
              </w:rPr>
              <m:t xml:space="preserve"> </m:t>
            </w:del>
          </m:r>
          <m:r>
            <w:del w:id="662" w:author="Dominique Longin" w:date="2016-10-12T18:37:00Z">
              <w:rPr>
                <w:rFonts w:ascii="Cambria Math" w:eastAsia="Georgia" w:hAnsi="Cambria Math" w:cs="Times New Roman"/>
                <w:sz w:val="28"/>
                <w:szCs w:val="28"/>
                <w:lang w:val="fr-FR"/>
              </w:rPr>
              <m:t>(t +  1) =</m:t>
            </w:del>
          </m:r>
          <m:f>
            <m:fPr>
              <m:ctrlPr>
                <w:del w:id="663" w:author="Dominique Longin" w:date="2016-10-12T18:37:00Z">
                  <w:rPr>
                    <w:rFonts w:ascii="Cambria Math" w:eastAsia="Georgia" w:hAnsi="Cambria Math" w:cs="Times New Roman"/>
                    <w:i/>
                    <w:sz w:val="28"/>
                    <w:szCs w:val="28"/>
                    <w:lang w:val="fr-FR"/>
                  </w:rPr>
                </w:del>
              </m:ctrlPr>
            </m:fPr>
            <m:num>
              <m:nary>
                <m:naryPr>
                  <m:chr m:val="∑"/>
                  <m:limLoc m:val="subSup"/>
                  <m:supHide m:val="1"/>
                  <m:ctrlPr>
                    <w:del w:id="664" w:author="Dominique Longin" w:date="2016-10-12T18:37:00Z">
                      <w:rPr>
                        <w:rFonts w:ascii="Cambria Math" w:hAnsi="Cambria Math" w:cs="Times New Roman"/>
                        <w:i/>
                        <w:sz w:val="28"/>
                        <w:szCs w:val="28"/>
                      </w:rPr>
                    </w:del>
                  </m:ctrlPr>
                </m:naryPr>
                <m:sub>
                  <m:r>
                    <w:del w:id="665" w:author="Dominique Longin" w:date="2016-10-12T18:37:00Z">
                      <w:rPr>
                        <w:rFonts w:ascii="Cambria Math" w:hAnsi="Cambria Math" w:cs="Times New Roman"/>
                        <w:sz w:val="28"/>
                        <w:szCs w:val="28"/>
                      </w:rPr>
                      <m:t>j∈ ε</m:t>
                    </w:del>
                  </m:r>
                </m:sub>
                <m:sup/>
                <m:e>
                  <m:sSub>
                    <m:sSubPr>
                      <m:ctrlPr>
                        <w:ins w:id="666" w:author="Dominique Longin" w:date="2016-10-12T18:37:00Z">
                          <w:rPr>
                            <w:rFonts w:ascii="Cambria Math" w:hAnsi="Cambria Math" w:cs="Times New Roman"/>
                            <w:i/>
                            <w:sz w:val="28"/>
                            <w:szCs w:val="28"/>
                          </w:rPr>
                        </w:ins>
                      </m:ctrlPr>
                    </m:sSubPr>
                    <m:e>
                      <m:r>
                        <w:ins w:id="667" w:author="Dominique Longin" w:date="2016-10-12T18:37:00Z">
                          <w:rPr>
                            <w:rFonts w:ascii="Cambria Math" w:hAnsi="Cambria Math" w:cs="Times New Roman"/>
                            <w:sz w:val="28"/>
                            <w:szCs w:val="28"/>
                          </w:rPr>
                          <m:t>o</m:t>
                        </w:ins>
                      </m:r>
                    </m:e>
                    <m:sub>
                      <m:r>
                        <w:ins w:id="668" w:author="Dominique Longin" w:date="2016-10-12T18:37:00Z">
                          <w:rPr>
                            <w:rFonts w:ascii="Cambria Math" w:hAnsi="Cambria Math" w:cs="Times New Roman"/>
                            <w:sz w:val="28"/>
                            <w:szCs w:val="28"/>
                          </w:rPr>
                          <m:t>i</m:t>
                        </w:ins>
                      </m:r>
                    </m:sub>
                  </m:sSub>
                  <m:d>
                    <m:dPr>
                      <m:ctrlPr>
                        <w:ins w:id="669" w:author="Dominique Longin" w:date="2016-10-12T18:37:00Z">
                          <w:rPr>
                            <w:rFonts w:ascii="Cambria Math" w:hAnsi="Cambria Math" w:cs="Times New Roman"/>
                            <w:i/>
                            <w:sz w:val="28"/>
                            <w:szCs w:val="28"/>
                          </w:rPr>
                        </w:ins>
                      </m:ctrlPr>
                    </m:dPr>
                    <m:e>
                      <m:r>
                        <w:ins w:id="670" w:author="Dominique Longin" w:date="2016-10-12T18:37:00Z">
                          <w:rPr>
                            <w:rFonts w:ascii="Cambria Math" w:hAnsi="Cambria Math" w:cs="Times New Roman"/>
                            <w:sz w:val="28"/>
                            <w:szCs w:val="28"/>
                          </w:rPr>
                          <m:t>t</m:t>
                        </w:ins>
                      </m:r>
                      <m:r>
                        <w:ins w:id="671" w:author="Dominique Longin" w:date="2016-10-12T18:37:00Z">
                          <w:rPr>
                            <w:rFonts w:ascii="Cambria Math" w:hAnsi="Cambria Math" w:cs="Times New Roman"/>
                            <w:sz w:val="28"/>
                            <w:szCs w:val="28"/>
                            <w:lang w:val="fr-FR"/>
                          </w:rPr>
                          <m:t>+1</m:t>
                        </w:ins>
                      </m:r>
                    </m:e>
                  </m:d>
                  <m:r>
                    <w:ins w:id="672" w:author="Dominique Longin" w:date="2016-10-12T18:37:00Z">
                      <w:rPr>
                        <w:rFonts w:ascii="Cambria Math" w:hAnsi="Cambria Math" w:cs="Times New Roman"/>
                        <w:sz w:val="28"/>
                        <w:szCs w:val="28"/>
                        <w:lang w:val="fr-FR"/>
                      </w:rPr>
                      <m:t>=</m:t>
                    </w:ins>
                  </m:r>
                  <m:sSub>
                    <m:sSubPr>
                      <m:ctrlPr>
                        <w:ins w:id="673" w:author="Dominique Longin" w:date="2016-10-12T18:37:00Z">
                          <w:rPr>
                            <w:rFonts w:ascii="Cambria Math" w:hAnsi="Cambria Math" w:cs="Times New Roman"/>
                            <w:i/>
                            <w:sz w:val="28"/>
                            <w:szCs w:val="28"/>
                            <w:lang w:val="fr-FR"/>
                          </w:rPr>
                        </w:ins>
                      </m:ctrlPr>
                    </m:sSubPr>
                    <m:e>
                      <m:r>
                        <w:ins w:id="674" w:author="Dominique Longin" w:date="2016-10-12T18:37:00Z">
                          <w:rPr>
                            <w:rFonts w:ascii="Cambria Math" w:hAnsi="Cambria Math" w:cs="Times New Roman"/>
                            <w:sz w:val="28"/>
                            <w:szCs w:val="28"/>
                            <w:lang w:val="fr-FR"/>
                          </w:rPr>
                          <m:t>y</m:t>
                        </w:ins>
                      </m:r>
                    </m:e>
                    <m:sub>
                      <m:r>
                        <w:ins w:id="675" w:author="Dominique Longin" w:date="2016-10-12T18:37:00Z">
                          <w:rPr>
                            <w:rFonts w:ascii="Cambria Math" w:hAnsi="Cambria Math" w:cs="Times New Roman"/>
                            <w:sz w:val="28"/>
                            <w:szCs w:val="28"/>
                            <w:lang w:val="fr-FR"/>
                          </w:rPr>
                          <m:t>i</m:t>
                        </w:ins>
                      </m:r>
                    </m:sub>
                  </m:sSub>
                  <m:d>
                    <m:dPr>
                      <m:ctrlPr>
                        <w:ins w:id="676" w:author="Dominique Longin" w:date="2016-10-12T18:37:00Z">
                          <w:rPr>
                            <w:rFonts w:ascii="Cambria Math" w:hAnsi="Cambria Math" w:cs="Times New Roman"/>
                            <w:i/>
                            <w:sz w:val="28"/>
                            <w:szCs w:val="28"/>
                            <w:lang w:val="fr-FR"/>
                          </w:rPr>
                        </w:ins>
                      </m:ctrlPr>
                    </m:dPr>
                    <m:e>
                      <m:r>
                        <w:ins w:id="677" w:author="Dominique Longin" w:date="2016-10-12T18:37:00Z">
                          <w:rPr>
                            <w:rFonts w:ascii="Cambria Math" w:hAnsi="Cambria Math" w:cs="Times New Roman"/>
                            <w:sz w:val="28"/>
                            <w:szCs w:val="28"/>
                            <w:lang w:val="fr-FR"/>
                          </w:rPr>
                          <m:t>t+1</m:t>
                        </w:ins>
                      </m:r>
                    </m:e>
                  </m:d>
                  <m:r>
                    <w:ins w:id="678" w:author="Dominique Longin" w:date="2016-10-12T18:37:00Z">
                      <w:rPr>
                        <w:rFonts w:ascii="Cambria Math" w:hAnsi="Cambria Math" w:cs="Times New Roman"/>
                        <w:sz w:val="28"/>
                        <w:szCs w:val="28"/>
                        <w:lang w:val="fr-FR"/>
                      </w:rPr>
                      <m:t>.</m:t>
                    </w:ins>
                  </m:r>
                  <m:sSub>
                    <m:sSubPr>
                      <m:ctrlPr>
                        <w:del w:id="679" w:author="Dominique Longin" w:date="2016-10-12T18:37:00Z">
                          <w:rPr>
                            <w:rFonts w:ascii="Cambria Math" w:hAnsi="Cambria Math" w:cs="Times New Roman"/>
                            <w:i/>
                            <w:sz w:val="28"/>
                            <w:szCs w:val="28"/>
                          </w:rPr>
                        </w:del>
                      </m:ctrlPr>
                    </m:sSubPr>
                    <m:e>
                      <m:r>
                        <w:del w:id="680" w:author="Dominique Longin" w:date="2016-10-12T18:37:00Z">
                          <w:rPr>
                            <w:rFonts w:ascii="Cambria Math" w:hAnsi="Cambria Math" w:cs="Times New Roman"/>
                            <w:sz w:val="28"/>
                            <w:szCs w:val="28"/>
                          </w:rPr>
                          <m:t>o</m:t>
                        </w:del>
                      </m:r>
                    </m:e>
                    <m:sub>
                      <m:r>
                        <w:del w:id="681" w:author="Dominique Longin" w:date="2016-10-12T18:37:00Z">
                          <w:rPr>
                            <w:rFonts w:ascii="Cambria Math" w:hAnsi="Cambria Math" w:cs="Times New Roman"/>
                            <w:sz w:val="28"/>
                            <w:szCs w:val="28"/>
                          </w:rPr>
                          <m:t>j</m:t>
                        </w:del>
                      </m:r>
                    </m:sub>
                  </m:sSub>
                  <m:d>
                    <m:dPr>
                      <m:ctrlPr>
                        <w:del w:id="682" w:author="Dominique Longin" w:date="2016-10-12T18:37:00Z">
                          <w:rPr>
                            <w:rFonts w:ascii="Cambria Math" w:hAnsi="Cambria Math" w:cs="Times New Roman"/>
                            <w:i/>
                            <w:sz w:val="28"/>
                            <w:szCs w:val="28"/>
                          </w:rPr>
                        </w:del>
                      </m:ctrlPr>
                    </m:dPr>
                    <m:e>
                      <m:r>
                        <w:del w:id="683" w:author="Dominique Longin" w:date="2016-10-12T18:37:00Z">
                          <w:rPr>
                            <w:rFonts w:ascii="Cambria Math" w:hAnsi="Cambria Math" w:cs="Times New Roman"/>
                            <w:sz w:val="28"/>
                            <w:szCs w:val="28"/>
                          </w:rPr>
                          <m:t>t</m:t>
                        </w:del>
                      </m:r>
                    </m:e>
                  </m:d>
                </m:e>
              </m:nary>
            </m:num>
            <m:den>
              <m:r>
                <w:del w:id="684" w:author="Dominique Longin" w:date="2016-10-12T18:37:00Z">
                  <w:rPr>
                    <w:rFonts w:ascii="Cambria Math" w:eastAsia="Georgia" w:hAnsi="Cambria Math" w:cs="Times New Roman"/>
                    <w:sz w:val="28"/>
                    <w:szCs w:val="28"/>
                    <w:lang w:val="fr-FR"/>
                  </w:rPr>
                  <m:t>k</m:t>
                </w:del>
              </m:r>
            </m:den>
          </m:f>
        </m:oMath>
      </m:oMathPara>
    </w:p>
    <w:p w:rsidR="00C44B4A" w:rsidRPr="00DA4529" w:rsidDel="00944FDD" w:rsidRDefault="00C44B4A" w:rsidP="00944FDD">
      <w:pPr>
        <w:ind w:left="720" w:firstLine="720"/>
        <w:rPr>
          <w:del w:id="685" w:author="Dominique Longin" w:date="2016-10-12T18:36:00Z"/>
          <w:rFonts w:ascii="Georgia" w:hAnsi="Georgia" w:cs="Times New Roman"/>
          <w:sz w:val="28"/>
          <w:szCs w:val="28"/>
        </w:rPr>
        <w:pPrChange w:id="686" w:author="Dominique Longin" w:date="2016-10-12T18:37:00Z">
          <w:pPr/>
        </w:pPrChange>
      </w:pPr>
    </w:p>
    <w:p w:rsidR="00C44B4A" w:rsidRPr="00DA4529" w:rsidDel="00944FDD" w:rsidRDefault="00C44B4A" w:rsidP="00944FDD">
      <w:pPr>
        <w:ind w:left="720" w:firstLine="720"/>
        <w:rPr>
          <w:del w:id="687" w:author="Dominique Longin" w:date="2016-10-12T18:36:00Z"/>
          <w:rFonts w:ascii="Georgia" w:hAnsi="Georgia" w:cs="Times New Roman"/>
          <w:sz w:val="28"/>
          <w:szCs w:val="28"/>
        </w:rPr>
        <w:pPrChange w:id="688" w:author="Dominique Longin" w:date="2016-10-12T18:37:00Z">
          <w:pPr/>
        </w:pPrChange>
      </w:pPr>
    </w:p>
    <w:p w:rsidR="00C44B4A" w:rsidRPr="00DA4529" w:rsidRDefault="00C44B4A" w:rsidP="00944FDD">
      <w:pPr>
        <w:ind w:left="720" w:firstLine="720"/>
        <w:rPr>
          <w:rFonts w:ascii="Georgia" w:hAnsi="Georgia" w:cs="Times New Roman"/>
          <w:sz w:val="28"/>
          <w:szCs w:val="28"/>
        </w:rPr>
        <w:pPrChange w:id="689" w:author="Dominique Longin" w:date="2016-10-12T18:37:00Z">
          <w:pPr/>
        </w:pPrChange>
      </w:pPr>
    </w:p>
    <w:sectPr w:rsidR="00C44B4A" w:rsidRPr="00DA452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33B3" w:rsidRDefault="00CD33B3">
      <w:pPr>
        <w:spacing w:after="0" w:line="240" w:lineRule="auto"/>
      </w:pPr>
      <w:r>
        <w:separator/>
      </w:r>
    </w:p>
  </w:endnote>
  <w:endnote w:type="continuationSeparator" w:id="0">
    <w:p w:rsidR="00CD33B3" w:rsidRDefault="00CD33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59ED" w:rsidRDefault="00E859ED">
    <w:pPr>
      <w:spacing w:after="0" w:line="200" w:lineRule="exact"/>
      <w:rPr>
        <w:sz w:val="20"/>
        <w:szCs w:val="20"/>
      </w:rPr>
    </w:pPr>
    <w:r>
      <w:rPr>
        <w:noProof/>
        <w:lang w:val="fr-FR" w:eastAsia="fr-FR"/>
      </w:rPr>
      <mc:AlternateContent>
        <mc:Choice Requires="wps">
          <w:drawing>
            <wp:anchor distT="0" distB="0" distL="114300" distR="114300" simplePos="0" relativeHeight="251659264" behindDoc="1" locked="0" layoutInCell="1" allowOverlap="1" wp14:anchorId="58C1F381" wp14:editId="23A77E9F">
              <wp:simplePos x="0" y="0"/>
              <wp:positionH relativeFrom="page">
                <wp:posOffset>3789680</wp:posOffset>
              </wp:positionH>
              <wp:positionV relativeFrom="page">
                <wp:posOffset>9274175</wp:posOffset>
              </wp:positionV>
              <wp:extent cx="194310" cy="165735"/>
              <wp:effectExtent l="0" t="0" r="0" b="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859ED" w:rsidRDefault="00E859ED">
                          <w:pPr>
                            <w:spacing w:after="0" w:line="245" w:lineRule="exact"/>
                            <w:ind w:left="40" w:right="-20"/>
                            <w:rPr>
                              <w:rFonts w:ascii="Calibri" w:eastAsia="Calibri" w:hAnsi="Calibri" w:cs="Calibri"/>
                            </w:rPr>
                          </w:pPr>
                          <w:r>
                            <w:fldChar w:fldCharType="begin"/>
                          </w:r>
                          <w:r>
                            <w:rPr>
                              <w:rFonts w:ascii="Calibri" w:eastAsia="Calibri" w:hAnsi="Calibri" w:cs="Calibri"/>
                              <w:position w:val="1"/>
                            </w:rPr>
                            <w:instrText xml:space="preserve"> PAGE </w:instrText>
                          </w:r>
                          <w:r>
                            <w:fldChar w:fldCharType="separate"/>
                          </w:r>
                          <w:r w:rsidR="00D05D6C">
                            <w:rPr>
                              <w:rFonts w:ascii="Calibri" w:eastAsia="Calibri" w:hAnsi="Calibri" w:cs="Calibri"/>
                              <w:noProof/>
                              <w:position w:val="1"/>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5" o:spid="_x0000_s1032" type="#_x0000_t202" style="position:absolute;margin-left:298.4pt;margin-top:730.25pt;width:15.3pt;height:13.0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" filled="f" stroked="f">
              <v:textbox inset="0,0,0,0">
                <w:txbxContent>
                  <w:p w:rsidR="00E859ED" w:rsidRDefault="00E859ED">
                    <w:pPr>
                      <w:spacing w:after="0" w:line="245" w:lineRule="exact"/>
                      <w:ind w:left="40" w:right="-20"/>
                      <w:rPr>
                        <w:rFonts w:ascii="Calibri" w:eastAsia="Calibri" w:hAnsi="Calibri" w:cs="Calibri"/>
                      </w:rPr>
                    </w:pPr>
                    <w:r>
                      <w:fldChar w:fldCharType="begin"/>
                    </w:r>
                    <w:r>
                      <w:rPr>
                        <w:rFonts w:ascii="Calibri" w:eastAsia="Calibri" w:hAnsi="Calibri" w:cs="Calibri"/>
                        <w:position w:val="1"/>
                      </w:rPr>
                      <w:instrText xml:space="preserve"> PAGE </w:instrText>
                    </w:r>
                    <w:r>
                      <w:fldChar w:fldCharType="separate"/>
                    </w:r>
                    <w:r w:rsidR="00D05D6C">
                      <w:rPr>
                        <w:rFonts w:ascii="Calibri" w:eastAsia="Calibri" w:hAnsi="Calibri" w:cs="Calibri"/>
                        <w:noProof/>
                        <w:position w:val="1"/>
                      </w:rPr>
                      <w:t>1</w:t>
                    </w:r>
                    <w:r>
                      <w:fldChar w:fldCharType="end"/>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73691622"/>
      <w:docPartObj>
        <w:docPartGallery w:val="Page Numbers (Bottom of Page)"/>
        <w:docPartUnique/>
      </w:docPartObj>
    </w:sdtPr>
    <w:sdtEndPr>
      <w:rPr>
        <w:noProof/>
      </w:rPr>
    </w:sdtEndPr>
    <w:sdtContent>
      <w:p w:rsidR="00E859ED" w:rsidRDefault="00E859ED">
        <w:pPr>
          <w:pStyle w:val="Pieddepage"/>
          <w:jc w:val="center"/>
        </w:pPr>
        <w:r>
          <w:fldChar w:fldCharType="begin"/>
        </w:r>
        <w:r>
          <w:instrText xml:space="preserve"> PAGE   \* MERGEFORMAT </w:instrText>
        </w:r>
        <w:r>
          <w:fldChar w:fldCharType="separate"/>
        </w:r>
        <w:r w:rsidR="00944FDD">
          <w:rPr>
            <w:noProof/>
          </w:rPr>
          <w:t>7</w:t>
        </w:r>
        <w:r>
          <w:rPr>
            <w:noProof/>
          </w:rPr>
          <w:fldChar w:fldCharType="end"/>
        </w:r>
      </w:p>
    </w:sdtContent>
  </w:sdt>
  <w:p w:rsidR="00E859ED" w:rsidRDefault="00E859ED">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33B3" w:rsidRDefault="00CD33B3">
      <w:pPr>
        <w:spacing w:after="0" w:line="240" w:lineRule="auto"/>
      </w:pPr>
      <w:r>
        <w:separator/>
      </w:r>
    </w:p>
  </w:footnote>
  <w:footnote w:type="continuationSeparator" w:id="0">
    <w:p w:rsidR="00CD33B3" w:rsidRDefault="00CD33B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8083D"/>
    <w:multiLevelType w:val="hybridMultilevel"/>
    <w:tmpl w:val="12CED8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0F58A0"/>
    <w:multiLevelType w:val="hybridMultilevel"/>
    <w:tmpl w:val="ABEE56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AF16F2"/>
    <w:multiLevelType w:val="hybridMultilevel"/>
    <w:tmpl w:val="AF0AB744"/>
    <w:lvl w:ilvl="0" w:tplc="C90207F6">
      <w:numFmt w:val="bullet"/>
      <w:lvlText w:val="-"/>
      <w:lvlJc w:val="left"/>
      <w:pPr>
        <w:ind w:left="1875" w:hanging="360"/>
      </w:pPr>
      <w:rPr>
        <w:rFonts w:ascii="Georgia" w:eastAsia="Georgia" w:hAnsi="Georgia" w:cs="Georgia" w:hint="default"/>
      </w:rPr>
    </w:lvl>
    <w:lvl w:ilvl="1" w:tplc="04090003" w:tentative="1">
      <w:start w:val="1"/>
      <w:numFmt w:val="bullet"/>
      <w:lvlText w:val="o"/>
      <w:lvlJc w:val="left"/>
      <w:pPr>
        <w:ind w:left="2595" w:hanging="360"/>
      </w:pPr>
      <w:rPr>
        <w:rFonts w:ascii="Courier New" w:hAnsi="Courier New" w:cs="Courier New" w:hint="default"/>
      </w:rPr>
    </w:lvl>
    <w:lvl w:ilvl="2" w:tplc="04090005" w:tentative="1">
      <w:start w:val="1"/>
      <w:numFmt w:val="bullet"/>
      <w:lvlText w:val=""/>
      <w:lvlJc w:val="left"/>
      <w:pPr>
        <w:ind w:left="3315" w:hanging="360"/>
      </w:pPr>
      <w:rPr>
        <w:rFonts w:ascii="Wingdings" w:hAnsi="Wingdings" w:hint="default"/>
      </w:rPr>
    </w:lvl>
    <w:lvl w:ilvl="3" w:tplc="04090001" w:tentative="1">
      <w:start w:val="1"/>
      <w:numFmt w:val="bullet"/>
      <w:lvlText w:val=""/>
      <w:lvlJc w:val="left"/>
      <w:pPr>
        <w:ind w:left="4035" w:hanging="360"/>
      </w:pPr>
      <w:rPr>
        <w:rFonts w:ascii="Symbol" w:hAnsi="Symbol" w:hint="default"/>
      </w:rPr>
    </w:lvl>
    <w:lvl w:ilvl="4" w:tplc="04090003" w:tentative="1">
      <w:start w:val="1"/>
      <w:numFmt w:val="bullet"/>
      <w:lvlText w:val="o"/>
      <w:lvlJc w:val="left"/>
      <w:pPr>
        <w:ind w:left="4755" w:hanging="360"/>
      </w:pPr>
      <w:rPr>
        <w:rFonts w:ascii="Courier New" w:hAnsi="Courier New" w:cs="Courier New" w:hint="default"/>
      </w:rPr>
    </w:lvl>
    <w:lvl w:ilvl="5" w:tplc="04090005" w:tentative="1">
      <w:start w:val="1"/>
      <w:numFmt w:val="bullet"/>
      <w:lvlText w:val=""/>
      <w:lvlJc w:val="left"/>
      <w:pPr>
        <w:ind w:left="5475" w:hanging="360"/>
      </w:pPr>
      <w:rPr>
        <w:rFonts w:ascii="Wingdings" w:hAnsi="Wingdings" w:hint="default"/>
      </w:rPr>
    </w:lvl>
    <w:lvl w:ilvl="6" w:tplc="04090001" w:tentative="1">
      <w:start w:val="1"/>
      <w:numFmt w:val="bullet"/>
      <w:lvlText w:val=""/>
      <w:lvlJc w:val="left"/>
      <w:pPr>
        <w:ind w:left="6195" w:hanging="360"/>
      </w:pPr>
      <w:rPr>
        <w:rFonts w:ascii="Symbol" w:hAnsi="Symbol" w:hint="default"/>
      </w:rPr>
    </w:lvl>
    <w:lvl w:ilvl="7" w:tplc="04090003" w:tentative="1">
      <w:start w:val="1"/>
      <w:numFmt w:val="bullet"/>
      <w:lvlText w:val="o"/>
      <w:lvlJc w:val="left"/>
      <w:pPr>
        <w:ind w:left="6915" w:hanging="360"/>
      </w:pPr>
      <w:rPr>
        <w:rFonts w:ascii="Courier New" w:hAnsi="Courier New" w:cs="Courier New" w:hint="default"/>
      </w:rPr>
    </w:lvl>
    <w:lvl w:ilvl="8" w:tplc="04090005" w:tentative="1">
      <w:start w:val="1"/>
      <w:numFmt w:val="bullet"/>
      <w:lvlText w:val=""/>
      <w:lvlJc w:val="left"/>
      <w:pPr>
        <w:ind w:left="7635" w:hanging="360"/>
      </w:pPr>
      <w:rPr>
        <w:rFonts w:ascii="Wingdings" w:hAnsi="Wingdings" w:hint="default"/>
      </w:rPr>
    </w:lvl>
  </w:abstractNum>
  <w:abstractNum w:abstractNumId="3">
    <w:nsid w:val="211E34E8"/>
    <w:multiLevelType w:val="hybridMultilevel"/>
    <w:tmpl w:val="ABB86450"/>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
    <w:nsid w:val="37E86B55"/>
    <w:multiLevelType w:val="hybridMultilevel"/>
    <w:tmpl w:val="C06C8CD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50E53279"/>
    <w:multiLevelType w:val="hybridMultilevel"/>
    <w:tmpl w:val="BA54A9A2"/>
    <w:lvl w:ilvl="0" w:tplc="C6B4845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6EB34C5"/>
    <w:multiLevelType w:val="hybridMultilevel"/>
    <w:tmpl w:val="52C2780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60E863F5"/>
    <w:multiLevelType w:val="hybridMultilevel"/>
    <w:tmpl w:val="11EC11D0"/>
    <w:lvl w:ilvl="0" w:tplc="04090001">
      <w:start w:val="1"/>
      <w:numFmt w:val="bullet"/>
      <w:lvlText w:val=""/>
      <w:lvlJc w:val="left"/>
      <w:pPr>
        <w:ind w:left="2235" w:hanging="360"/>
      </w:pPr>
      <w:rPr>
        <w:rFonts w:ascii="Symbol" w:hAnsi="Symbol" w:hint="default"/>
      </w:rPr>
    </w:lvl>
    <w:lvl w:ilvl="1" w:tplc="04090003" w:tentative="1">
      <w:start w:val="1"/>
      <w:numFmt w:val="bullet"/>
      <w:lvlText w:val="o"/>
      <w:lvlJc w:val="left"/>
      <w:pPr>
        <w:ind w:left="2955" w:hanging="360"/>
      </w:pPr>
      <w:rPr>
        <w:rFonts w:ascii="Courier New" w:hAnsi="Courier New" w:cs="Courier New" w:hint="default"/>
      </w:rPr>
    </w:lvl>
    <w:lvl w:ilvl="2" w:tplc="04090005" w:tentative="1">
      <w:start w:val="1"/>
      <w:numFmt w:val="bullet"/>
      <w:lvlText w:val=""/>
      <w:lvlJc w:val="left"/>
      <w:pPr>
        <w:ind w:left="3675" w:hanging="360"/>
      </w:pPr>
      <w:rPr>
        <w:rFonts w:ascii="Wingdings" w:hAnsi="Wingdings" w:hint="default"/>
      </w:rPr>
    </w:lvl>
    <w:lvl w:ilvl="3" w:tplc="04090001" w:tentative="1">
      <w:start w:val="1"/>
      <w:numFmt w:val="bullet"/>
      <w:lvlText w:val=""/>
      <w:lvlJc w:val="left"/>
      <w:pPr>
        <w:ind w:left="4395" w:hanging="360"/>
      </w:pPr>
      <w:rPr>
        <w:rFonts w:ascii="Symbol" w:hAnsi="Symbol" w:hint="default"/>
      </w:rPr>
    </w:lvl>
    <w:lvl w:ilvl="4" w:tplc="04090003" w:tentative="1">
      <w:start w:val="1"/>
      <w:numFmt w:val="bullet"/>
      <w:lvlText w:val="o"/>
      <w:lvlJc w:val="left"/>
      <w:pPr>
        <w:ind w:left="5115" w:hanging="360"/>
      </w:pPr>
      <w:rPr>
        <w:rFonts w:ascii="Courier New" w:hAnsi="Courier New" w:cs="Courier New" w:hint="default"/>
      </w:rPr>
    </w:lvl>
    <w:lvl w:ilvl="5" w:tplc="04090005" w:tentative="1">
      <w:start w:val="1"/>
      <w:numFmt w:val="bullet"/>
      <w:lvlText w:val=""/>
      <w:lvlJc w:val="left"/>
      <w:pPr>
        <w:ind w:left="5835" w:hanging="360"/>
      </w:pPr>
      <w:rPr>
        <w:rFonts w:ascii="Wingdings" w:hAnsi="Wingdings" w:hint="default"/>
      </w:rPr>
    </w:lvl>
    <w:lvl w:ilvl="6" w:tplc="04090001" w:tentative="1">
      <w:start w:val="1"/>
      <w:numFmt w:val="bullet"/>
      <w:lvlText w:val=""/>
      <w:lvlJc w:val="left"/>
      <w:pPr>
        <w:ind w:left="6555" w:hanging="360"/>
      </w:pPr>
      <w:rPr>
        <w:rFonts w:ascii="Symbol" w:hAnsi="Symbol" w:hint="default"/>
      </w:rPr>
    </w:lvl>
    <w:lvl w:ilvl="7" w:tplc="04090003" w:tentative="1">
      <w:start w:val="1"/>
      <w:numFmt w:val="bullet"/>
      <w:lvlText w:val="o"/>
      <w:lvlJc w:val="left"/>
      <w:pPr>
        <w:ind w:left="7275" w:hanging="360"/>
      </w:pPr>
      <w:rPr>
        <w:rFonts w:ascii="Courier New" w:hAnsi="Courier New" w:cs="Courier New" w:hint="default"/>
      </w:rPr>
    </w:lvl>
    <w:lvl w:ilvl="8" w:tplc="04090005" w:tentative="1">
      <w:start w:val="1"/>
      <w:numFmt w:val="bullet"/>
      <w:lvlText w:val=""/>
      <w:lvlJc w:val="left"/>
      <w:pPr>
        <w:ind w:left="7995" w:hanging="360"/>
      </w:pPr>
      <w:rPr>
        <w:rFonts w:ascii="Wingdings" w:hAnsi="Wingdings" w:hint="default"/>
      </w:rPr>
    </w:lvl>
  </w:abstractNum>
  <w:abstractNum w:abstractNumId="8">
    <w:nsid w:val="63DD7483"/>
    <w:multiLevelType w:val="multilevel"/>
    <w:tmpl w:val="B7FCD874"/>
    <w:lvl w:ilvl="0">
      <w:start w:val="1"/>
      <w:numFmt w:val="decimal"/>
      <w:lvlText w:val="%1."/>
      <w:lvlJc w:val="left"/>
      <w:pPr>
        <w:ind w:left="1080" w:hanging="720"/>
      </w:pPr>
      <w:rPr>
        <w:rFonts w:asciiTheme="majorHAnsi" w:eastAsiaTheme="minorHAnsi" w:hAnsiTheme="majorHAnsi" w:cs="Times New Roman"/>
      </w:rPr>
    </w:lvl>
    <w:lvl w:ilvl="1">
      <w:start w:val="1"/>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680" w:hanging="144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abstractNum w:abstractNumId="9">
    <w:nsid w:val="698E3BB4"/>
    <w:multiLevelType w:val="hybridMultilevel"/>
    <w:tmpl w:val="5002ED0E"/>
    <w:lvl w:ilvl="0" w:tplc="C6B48452">
      <w:numFmt w:val="bullet"/>
      <w:lvlText w:val="-"/>
      <w:lvlJc w:val="left"/>
      <w:pPr>
        <w:ind w:left="2880" w:hanging="360"/>
      </w:pPr>
      <w:rPr>
        <w:rFonts w:ascii="Times New Roman" w:eastAsiaTheme="minorHAnsi"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nsid w:val="6A050035"/>
    <w:multiLevelType w:val="hybridMultilevel"/>
    <w:tmpl w:val="420879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E382471"/>
    <w:multiLevelType w:val="hybridMultilevel"/>
    <w:tmpl w:val="649ABFF4"/>
    <w:lvl w:ilvl="0" w:tplc="C6B48452">
      <w:numFmt w:val="bullet"/>
      <w:lvlText w:val="-"/>
      <w:lvlJc w:val="left"/>
      <w:pPr>
        <w:ind w:left="2880" w:hanging="360"/>
      </w:pPr>
      <w:rPr>
        <w:rFonts w:ascii="Times New Roman" w:eastAsiaTheme="minorHAnsi"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5"/>
  </w:num>
  <w:num w:numId="2">
    <w:abstractNumId w:val="1"/>
  </w:num>
  <w:num w:numId="3">
    <w:abstractNumId w:val="10"/>
  </w:num>
  <w:num w:numId="4">
    <w:abstractNumId w:val="6"/>
  </w:num>
  <w:num w:numId="5">
    <w:abstractNumId w:val="4"/>
  </w:num>
  <w:num w:numId="6">
    <w:abstractNumId w:val="11"/>
  </w:num>
  <w:num w:numId="7">
    <w:abstractNumId w:val="9"/>
  </w:num>
  <w:num w:numId="8">
    <w:abstractNumId w:val="8"/>
  </w:num>
  <w:num w:numId="9">
    <w:abstractNumId w:val="7"/>
  </w:num>
  <w:num w:numId="10">
    <w:abstractNumId w:val="0"/>
  </w:num>
  <w:num w:numId="11">
    <w:abstractNumId w:val="2"/>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4B4A"/>
    <w:rsid w:val="000079A3"/>
    <w:rsid w:val="00066EF1"/>
    <w:rsid w:val="0007276C"/>
    <w:rsid w:val="000A0A84"/>
    <w:rsid w:val="000A2853"/>
    <w:rsid w:val="000D0DAF"/>
    <w:rsid w:val="000D4897"/>
    <w:rsid w:val="000F64B8"/>
    <w:rsid w:val="000F73E9"/>
    <w:rsid w:val="00133C1C"/>
    <w:rsid w:val="00162AE3"/>
    <w:rsid w:val="001937E2"/>
    <w:rsid w:val="00196CC9"/>
    <w:rsid w:val="00196F30"/>
    <w:rsid w:val="001C6A2A"/>
    <w:rsid w:val="001D7C80"/>
    <w:rsid w:val="0021253E"/>
    <w:rsid w:val="002131CD"/>
    <w:rsid w:val="002571D1"/>
    <w:rsid w:val="00263FA0"/>
    <w:rsid w:val="002C71C4"/>
    <w:rsid w:val="002D7ECD"/>
    <w:rsid w:val="002E37DC"/>
    <w:rsid w:val="003267BC"/>
    <w:rsid w:val="003B61A0"/>
    <w:rsid w:val="003C3C11"/>
    <w:rsid w:val="003C76F6"/>
    <w:rsid w:val="003D0218"/>
    <w:rsid w:val="003F143B"/>
    <w:rsid w:val="003F2650"/>
    <w:rsid w:val="003F62B3"/>
    <w:rsid w:val="004235A9"/>
    <w:rsid w:val="0047045D"/>
    <w:rsid w:val="00476029"/>
    <w:rsid w:val="00496811"/>
    <w:rsid w:val="004B4A5B"/>
    <w:rsid w:val="004D722A"/>
    <w:rsid w:val="004E3AEC"/>
    <w:rsid w:val="004F556D"/>
    <w:rsid w:val="00513B8D"/>
    <w:rsid w:val="0053596B"/>
    <w:rsid w:val="00582484"/>
    <w:rsid w:val="0058634B"/>
    <w:rsid w:val="005F3124"/>
    <w:rsid w:val="00603EC6"/>
    <w:rsid w:val="006A248A"/>
    <w:rsid w:val="006F1DFB"/>
    <w:rsid w:val="0070438D"/>
    <w:rsid w:val="00732AD7"/>
    <w:rsid w:val="007448E0"/>
    <w:rsid w:val="0075308B"/>
    <w:rsid w:val="00765920"/>
    <w:rsid w:val="00773829"/>
    <w:rsid w:val="007A6603"/>
    <w:rsid w:val="007D1767"/>
    <w:rsid w:val="007D6E69"/>
    <w:rsid w:val="007E01C5"/>
    <w:rsid w:val="007E3723"/>
    <w:rsid w:val="007F1F00"/>
    <w:rsid w:val="007F6339"/>
    <w:rsid w:val="0082561F"/>
    <w:rsid w:val="008370C6"/>
    <w:rsid w:val="00854442"/>
    <w:rsid w:val="008713CA"/>
    <w:rsid w:val="008769D9"/>
    <w:rsid w:val="00885916"/>
    <w:rsid w:val="008C417B"/>
    <w:rsid w:val="00911658"/>
    <w:rsid w:val="00944FDD"/>
    <w:rsid w:val="0097356F"/>
    <w:rsid w:val="00992E71"/>
    <w:rsid w:val="009B6B8D"/>
    <w:rsid w:val="009E62C1"/>
    <w:rsid w:val="00A40661"/>
    <w:rsid w:val="00A735D1"/>
    <w:rsid w:val="00AC4E9F"/>
    <w:rsid w:val="00AE0376"/>
    <w:rsid w:val="00B31D53"/>
    <w:rsid w:val="00B66DB9"/>
    <w:rsid w:val="00B734DC"/>
    <w:rsid w:val="00BB3D6C"/>
    <w:rsid w:val="00BC5BF4"/>
    <w:rsid w:val="00BF23D1"/>
    <w:rsid w:val="00C362E5"/>
    <w:rsid w:val="00C44B4A"/>
    <w:rsid w:val="00C477CB"/>
    <w:rsid w:val="00C54B34"/>
    <w:rsid w:val="00C65E04"/>
    <w:rsid w:val="00C73C6C"/>
    <w:rsid w:val="00CB0AE7"/>
    <w:rsid w:val="00CD33B3"/>
    <w:rsid w:val="00D05D6C"/>
    <w:rsid w:val="00D113B0"/>
    <w:rsid w:val="00D21C6C"/>
    <w:rsid w:val="00D321BC"/>
    <w:rsid w:val="00D3508F"/>
    <w:rsid w:val="00D50E77"/>
    <w:rsid w:val="00D77B5D"/>
    <w:rsid w:val="00DA421C"/>
    <w:rsid w:val="00DA4529"/>
    <w:rsid w:val="00DD47A1"/>
    <w:rsid w:val="00E124C9"/>
    <w:rsid w:val="00E12D35"/>
    <w:rsid w:val="00E228AF"/>
    <w:rsid w:val="00E42312"/>
    <w:rsid w:val="00E51467"/>
    <w:rsid w:val="00E60F88"/>
    <w:rsid w:val="00E859ED"/>
    <w:rsid w:val="00EA4675"/>
    <w:rsid w:val="00EC5359"/>
    <w:rsid w:val="00EC7557"/>
    <w:rsid w:val="00ED03C4"/>
    <w:rsid w:val="00F03B3C"/>
    <w:rsid w:val="00F335B3"/>
    <w:rsid w:val="00F7095A"/>
    <w:rsid w:val="00F96234"/>
    <w:rsid w:val="00FA2A0E"/>
    <w:rsid w:val="00FE1A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4B4A"/>
    <w:pPr>
      <w:widowControl w:val="0"/>
    </w:pPr>
  </w:style>
  <w:style w:type="paragraph" w:styleId="Titre1">
    <w:name w:val="heading 1"/>
    <w:basedOn w:val="Normal"/>
    <w:next w:val="Normal"/>
    <w:link w:val="Titre1Car"/>
    <w:uiPriority w:val="9"/>
    <w:qFormat/>
    <w:rsid w:val="00C44B4A"/>
    <w:pPr>
      <w:keepNext/>
      <w:keepLines/>
      <w:widowControl/>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44B4A"/>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C44B4A"/>
    <w:pPr>
      <w:widowControl/>
      <w:ind w:left="720"/>
      <w:contextualSpacing/>
    </w:pPr>
  </w:style>
  <w:style w:type="paragraph" w:styleId="Textedebulles">
    <w:name w:val="Balloon Text"/>
    <w:basedOn w:val="Normal"/>
    <w:link w:val="TextedebullesCar"/>
    <w:uiPriority w:val="99"/>
    <w:semiHidden/>
    <w:unhideWhenUsed/>
    <w:rsid w:val="00C44B4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44B4A"/>
    <w:rPr>
      <w:rFonts w:ascii="Tahoma" w:hAnsi="Tahoma" w:cs="Tahoma"/>
      <w:sz w:val="16"/>
      <w:szCs w:val="16"/>
    </w:rPr>
  </w:style>
  <w:style w:type="table" w:styleId="Grilledutableau">
    <w:name w:val="Table Grid"/>
    <w:basedOn w:val="TableauNormal"/>
    <w:uiPriority w:val="59"/>
    <w:rsid w:val="00C44B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C44B4A"/>
    <w:pPr>
      <w:widowControl/>
      <w:tabs>
        <w:tab w:val="center" w:pos="4680"/>
        <w:tab w:val="right" w:pos="9360"/>
      </w:tabs>
      <w:spacing w:after="0" w:line="240" w:lineRule="auto"/>
    </w:pPr>
  </w:style>
  <w:style w:type="character" w:customStyle="1" w:styleId="En-tteCar">
    <w:name w:val="En-tête Car"/>
    <w:basedOn w:val="Policepardfaut"/>
    <w:link w:val="En-tte"/>
    <w:uiPriority w:val="99"/>
    <w:rsid w:val="00C44B4A"/>
  </w:style>
  <w:style w:type="paragraph" w:styleId="Pieddepage">
    <w:name w:val="footer"/>
    <w:basedOn w:val="Normal"/>
    <w:link w:val="PieddepageCar"/>
    <w:uiPriority w:val="99"/>
    <w:unhideWhenUsed/>
    <w:rsid w:val="00C44B4A"/>
    <w:pPr>
      <w:widowControl/>
      <w:tabs>
        <w:tab w:val="center" w:pos="4680"/>
        <w:tab w:val="right" w:pos="9360"/>
      </w:tabs>
      <w:spacing w:after="0" w:line="240" w:lineRule="auto"/>
    </w:pPr>
  </w:style>
  <w:style w:type="character" w:customStyle="1" w:styleId="PieddepageCar">
    <w:name w:val="Pied de page Car"/>
    <w:basedOn w:val="Policepardfaut"/>
    <w:link w:val="Pieddepage"/>
    <w:uiPriority w:val="99"/>
    <w:rsid w:val="00C44B4A"/>
  </w:style>
  <w:style w:type="paragraph" w:styleId="Corpsdetexte">
    <w:name w:val="Body Text"/>
    <w:basedOn w:val="Normal"/>
    <w:link w:val="CorpsdetexteCar"/>
    <w:uiPriority w:val="1"/>
    <w:qFormat/>
    <w:rsid w:val="00C44B4A"/>
    <w:pPr>
      <w:spacing w:before="5" w:after="0" w:line="240" w:lineRule="auto"/>
      <w:ind w:left="102" w:firstLine="566"/>
    </w:pPr>
    <w:rPr>
      <w:rFonts w:ascii="Times New Roman" w:eastAsia="Times New Roman" w:hAnsi="Times New Roman"/>
      <w:sz w:val="28"/>
      <w:szCs w:val="28"/>
    </w:rPr>
  </w:style>
  <w:style w:type="character" w:customStyle="1" w:styleId="CorpsdetexteCar">
    <w:name w:val="Corps de texte Car"/>
    <w:basedOn w:val="Policepardfaut"/>
    <w:link w:val="Corpsdetexte"/>
    <w:uiPriority w:val="1"/>
    <w:rsid w:val="00C44B4A"/>
    <w:rPr>
      <w:rFonts w:ascii="Times New Roman" w:eastAsia="Times New Roman" w:hAnsi="Times New Roman"/>
      <w:sz w:val="28"/>
      <w:szCs w:val="28"/>
    </w:rPr>
  </w:style>
  <w:style w:type="paragraph" w:styleId="En-ttedetabledesmatires">
    <w:name w:val="TOC Heading"/>
    <w:basedOn w:val="Titre1"/>
    <w:next w:val="Normal"/>
    <w:uiPriority w:val="39"/>
    <w:unhideWhenUsed/>
    <w:qFormat/>
    <w:rsid w:val="00C44B4A"/>
    <w:pPr>
      <w:outlineLvl w:val="9"/>
    </w:pPr>
    <w:rPr>
      <w:lang w:eastAsia="ja-JP"/>
    </w:rPr>
  </w:style>
  <w:style w:type="paragraph" w:styleId="TM1">
    <w:name w:val="toc 1"/>
    <w:basedOn w:val="Normal"/>
    <w:next w:val="Normal"/>
    <w:autoRedefine/>
    <w:uiPriority w:val="39"/>
    <w:unhideWhenUsed/>
    <w:qFormat/>
    <w:rsid w:val="00C44B4A"/>
    <w:pPr>
      <w:widowControl/>
      <w:spacing w:after="100"/>
    </w:pPr>
  </w:style>
  <w:style w:type="paragraph" w:styleId="TM2">
    <w:name w:val="toc 2"/>
    <w:basedOn w:val="Normal"/>
    <w:next w:val="Normal"/>
    <w:autoRedefine/>
    <w:uiPriority w:val="39"/>
    <w:unhideWhenUsed/>
    <w:qFormat/>
    <w:rsid w:val="00C44B4A"/>
    <w:pPr>
      <w:widowControl/>
      <w:spacing w:after="100"/>
      <w:ind w:left="220"/>
    </w:pPr>
  </w:style>
  <w:style w:type="character" w:styleId="Lienhypertexte">
    <w:name w:val="Hyperlink"/>
    <w:basedOn w:val="Policepardfaut"/>
    <w:uiPriority w:val="99"/>
    <w:unhideWhenUsed/>
    <w:rsid w:val="00C44B4A"/>
    <w:rPr>
      <w:color w:val="0000FF" w:themeColor="hyperlink"/>
      <w:u w:val="single"/>
    </w:rPr>
  </w:style>
  <w:style w:type="paragraph" w:styleId="TM3">
    <w:name w:val="toc 3"/>
    <w:basedOn w:val="Normal"/>
    <w:next w:val="Normal"/>
    <w:autoRedefine/>
    <w:uiPriority w:val="39"/>
    <w:semiHidden/>
    <w:unhideWhenUsed/>
    <w:qFormat/>
    <w:rsid w:val="00C44B4A"/>
    <w:pPr>
      <w:spacing w:after="100"/>
      <w:ind w:left="440"/>
    </w:pPr>
    <w:rPr>
      <w:rFonts w:eastAsiaTheme="minorEastAsia"/>
      <w:lang w:eastAsia="ja-JP"/>
    </w:rPr>
  </w:style>
  <w:style w:type="character" w:styleId="Textedelespacerserv">
    <w:name w:val="Placeholder Text"/>
    <w:basedOn w:val="Policepardfaut"/>
    <w:uiPriority w:val="99"/>
    <w:semiHidden/>
    <w:rsid w:val="00C44B4A"/>
    <w:rPr>
      <w:color w:val="808080"/>
    </w:rPr>
  </w:style>
  <w:style w:type="character" w:styleId="Marquedecommentaire">
    <w:name w:val="annotation reference"/>
    <w:basedOn w:val="Policepardfaut"/>
    <w:uiPriority w:val="99"/>
    <w:semiHidden/>
    <w:unhideWhenUsed/>
    <w:rsid w:val="00C44B4A"/>
    <w:rPr>
      <w:sz w:val="16"/>
      <w:szCs w:val="16"/>
    </w:rPr>
  </w:style>
  <w:style w:type="paragraph" w:styleId="Commentaire">
    <w:name w:val="annotation text"/>
    <w:basedOn w:val="Normal"/>
    <w:link w:val="CommentaireCar"/>
    <w:uiPriority w:val="99"/>
    <w:semiHidden/>
    <w:unhideWhenUsed/>
    <w:rsid w:val="00C44B4A"/>
    <w:pPr>
      <w:spacing w:line="240" w:lineRule="auto"/>
    </w:pPr>
    <w:rPr>
      <w:sz w:val="20"/>
      <w:szCs w:val="20"/>
    </w:rPr>
  </w:style>
  <w:style w:type="character" w:customStyle="1" w:styleId="CommentaireCar">
    <w:name w:val="Commentaire Car"/>
    <w:basedOn w:val="Policepardfaut"/>
    <w:link w:val="Commentaire"/>
    <w:uiPriority w:val="99"/>
    <w:semiHidden/>
    <w:rsid w:val="00C44B4A"/>
    <w:rPr>
      <w:sz w:val="20"/>
      <w:szCs w:val="20"/>
    </w:rPr>
  </w:style>
  <w:style w:type="paragraph" w:styleId="Objetducommentaire">
    <w:name w:val="annotation subject"/>
    <w:basedOn w:val="Commentaire"/>
    <w:next w:val="Commentaire"/>
    <w:link w:val="ObjetducommentaireCar"/>
    <w:uiPriority w:val="99"/>
    <w:semiHidden/>
    <w:unhideWhenUsed/>
    <w:rsid w:val="00C44B4A"/>
    <w:rPr>
      <w:b/>
      <w:bCs/>
    </w:rPr>
  </w:style>
  <w:style w:type="character" w:customStyle="1" w:styleId="ObjetducommentaireCar">
    <w:name w:val="Objet du commentaire Car"/>
    <w:basedOn w:val="CommentaireCar"/>
    <w:link w:val="Objetducommentaire"/>
    <w:uiPriority w:val="99"/>
    <w:semiHidden/>
    <w:rsid w:val="00C44B4A"/>
    <w:rPr>
      <w:b/>
      <w:bCs/>
      <w:sz w:val="20"/>
      <w:szCs w:val="20"/>
    </w:rPr>
  </w:style>
  <w:style w:type="paragraph" w:styleId="Titre">
    <w:name w:val="Title"/>
    <w:basedOn w:val="Normal"/>
    <w:next w:val="Normal"/>
    <w:link w:val="TitreCar"/>
    <w:uiPriority w:val="10"/>
    <w:qFormat/>
    <w:rsid w:val="00C44B4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C44B4A"/>
    <w:rPr>
      <w:rFonts w:asciiTheme="majorHAnsi" w:eastAsiaTheme="majorEastAsia" w:hAnsiTheme="majorHAnsi" w:cstheme="majorBidi"/>
      <w:color w:val="17365D" w:themeColor="text2" w:themeShade="BF"/>
      <w:spacing w:val="5"/>
      <w:kern w:val="28"/>
      <w:sz w:val="52"/>
      <w:szCs w:val="52"/>
    </w:rPr>
  </w:style>
  <w:style w:type="paragraph" w:styleId="Notedefin">
    <w:name w:val="endnote text"/>
    <w:basedOn w:val="Normal"/>
    <w:link w:val="NotedefinCar"/>
    <w:uiPriority w:val="99"/>
    <w:semiHidden/>
    <w:unhideWhenUsed/>
    <w:rsid w:val="00E124C9"/>
    <w:pPr>
      <w:spacing w:after="0" w:line="240" w:lineRule="auto"/>
    </w:pPr>
    <w:rPr>
      <w:sz w:val="20"/>
      <w:szCs w:val="20"/>
    </w:rPr>
  </w:style>
  <w:style w:type="character" w:customStyle="1" w:styleId="NotedefinCar">
    <w:name w:val="Note de fin Car"/>
    <w:basedOn w:val="Policepardfaut"/>
    <w:link w:val="Notedefin"/>
    <w:uiPriority w:val="99"/>
    <w:semiHidden/>
    <w:rsid w:val="00E124C9"/>
    <w:rPr>
      <w:sz w:val="20"/>
      <w:szCs w:val="20"/>
    </w:rPr>
  </w:style>
  <w:style w:type="character" w:styleId="Appeldenotedefin">
    <w:name w:val="endnote reference"/>
    <w:basedOn w:val="Policepardfaut"/>
    <w:uiPriority w:val="99"/>
    <w:semiHidden/>
    <w:unhideWhenUsed/>
    <w:rsid w:val="00E124C9"/>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4B4A"/>
    <w:pPr>
      <w:widowControl w:val="0"/>
    </w:pPr>
  </w:style>
  <w:style w:type="paragraph" w:styleId="Titre1">
    <w:name w:val="heading 1"/>
    <w:basedOn w:val="Normal"/>
    <w:next w:val="Normal"/>
    <w:link w:val="Titre1Car"/>
    <w:uiPriority w:val="9"/>
    <w:qFormat/>
    <w:rsid w:val="00C44B4A"/>
    <w:pPr>
      <w:keepNext/>
      <w:keepLines/>
      <w:widowControl/>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44B4A"/>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C44B4A"/>
    <w:pPr>
      <w:widowControl/>
      <w:ind w:left="720"/>
      <w:contextualSpacing/>
    </w:pPr>
  </w:style>
  <w:style w:type="paragraph" w:styleId="Textedebulles">
    <w:name w:val="Balloon Text"/>
    <w:basedOn w:val="Normal"/>
    <w:link w:val="TextedebullesCar"/>
    <w:uiPriority w:val="99"/>
    <w:semiHidden/>
    <w:unhideWhenUsed/>
    <w:rsid w:val="00C44B4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44B4A"/>
    <w:rPr>
      <w:rFonts w:ascii="Tahoma" w:hAnsi="Tahoma" w:cs="Tahoma"/>
      <w:sz w:val="16"/>
      <w:szCs w:val="16"/>
    </w:rPr>
  </w:style>
  <w:style w:type="table" w:styleId="Grilledutableau">
    <w:name w:val="Table Grid"/>
    <w:basedOn w:val="TableauNormal"/>
    <w:uiPriority w:val="59"/>
    <w:rsid w:val="00C44B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C44B4A"/>
    <w:pPr>
      <w:widowControl/>
      <w:tabs>
        <w:tab w:val="center" w:pos="4680"/>
        <w:tab w:val="right" w:pos="9360"/>
      </w:tabs>
      <w:spacing w:after="0" w:line="240" w:lineRule="auto"/>
    </w:pPr>
  </w:style>
  <w:style w:type="character" w:customStyle="1" w:styleId="En-tteCar">
    <w:name w:val="En-tête Car"/>
    <w:basedOn w:val="Policepardfaut"/>
    <w:link w:val="En-tte"/>
    <w:uiPriority w:val="99"/>
    <w:rsid w:val="00C44B4A"/>
  </w:style>
  <w:style w:type="paragraph" w:styleId="Pieddepage">
    <w:name w:val="footer"/>
    <w:basedOn w:val="Normal"/>
    <w:link w:val="PieddepageCar"/>
    <w:uiPriority w:val="99"/>
    <w:unhideWhenUsed/>
    <w:rsid w:val="00C44B4A"/>
    <w:pPr>
      <w:widowControl/>
      <w:tabs>
        <w:tab w:val="center" w:pos="4680"/>
        <w:tab w:val="right" w:pos="9360"/>
      </w:tabs>
      <w:spacing w:after="0" w:line="240" w:lineRule="auto"/>
    </w:pPr>
  </w:style>
  <w:style w:type="character" w:customStyle="1" w:styleId="PieddepageCar">
    <w:name w:val="Pied de page Car"/>
    <w:basedOn w:val="Policepardfaut"/>
    <w:link w:val="Pieddepage"/>
    <w:uiPriority w:val="99"/>
    <w:rsid w:val="00C44B4A"/>
  </w:style>
  <w:style w:type="paragraph" w:styleId="Corpsdetexte">
    <w:name w:val="Body Text"/>
    <w:basedOn w:val="Normal"/>
    <w:link w:val="CorpsdetexteCar"/>
    <w:uiPriority w:val="1"/>
    <w:qFormat/>
    <w:rsid w:val="00C44B4A"/>
    <w:pPr>
      <w:spacing w:before="5" w:after="0" w:line="240" w:lineRule="auto"/>
      <w:ind w:left="102" w:firstLine="566"/>
    </w:pPr>
    <w:rPr>
      <w:rFonts w:ascii="Times New Roman" w:eastAsia="Times New Roman" w:hAnsi="Times New Roman"/>
      <w:sz w:val="28"/>
      <w:szCs w:val="28"/>
    </w:rPr>
  </w:style>
  <w:style w:type="character" w:customStyle="1" w:styleId="CorpsdetexteCar">
    <w:name w:val="Corps de texte Car"/>
    <w:basedOn w:val="Policepardfaut"/>
    <w:link w:val="Corpsdetexte"/>
    <w:uiPriority w:val="1"/>
    <w:rsid w:val="00C44B4A"/>
    <w:rPr>
      <w:rFonts w:ascii="Times New Roman" w:eastAsia="Times New Roman" w:hAnsi="Times New Roman"/>
      <w:sz w:val="28"/>
      <w:szCs w:val="28"/>
    </w:rPr>
  </w:style>
  <w:style w:type="paragraph" w:styleId="En-ttedetabledesmatires">
    <w:name w:val="TOC Heading"/>
    <w:basedOn w:val="Titre1"/>
    <w:next w:val="Normal"/>
    <w:uiPriority w:val="39"/>
    <w:unhideWhenUsed/>
    <w:qFormat/>
    <w:rsid w:val="00C44B4A"/>
    <w:pPr>
      <w:outlineLvl w:val="9"/>
    </w:pPr>
    <w:rPr>
      <w:lang w:eastAsia="ja-JP"/>
    </w:rPr>
  </w:style>
  <w:style w:type="paragraph" w:styleId="TM1">
    <w:name w:val="toc 1"/>
    <w:basedOn w:val="Normal"/>
    <w:next w:val="Normal"/>
    <w:autoRedefine/>
    <w:uiPriority w:val="39"/>
    <w:unhideWhenUsed/>
    <w:qFormat/>
    <w:rsid w:val="00C44B4A"/>
    <w:pPr>
      <w:widowControl/>
      <w:spacing w:after="100"/>
    </w:pPr>
  </w:style>
  <w:style w:type="paragraph" w:styleId="TM2">
    <w:name w:val="toc 2"/>
    <w:basedOn w:val="Normal"/>
    <w:next w:val="Normal"/>
    <w:autoRedefine/>
    <w:uiPriority w:val="39"/>
    <w:unhideWhenUsed/>
    <w:qFormat/>
    <w:rsid w:val="00C44B4A"/>
    <w:pPr>
      <w:widowControl/>
      <w:spacing w:after="100"/>
      <w:ind w:left="220"/>
    </w:pPr>
  </w:style>
  <w:style w:type="character" w:styleId="Lienhypertexte">
    <w:name w:val="Hyperlink"/>
    <w:basedOn w:val="Policepardfaut"/>
    <w:uiPriority w:val="99"/>
    <w:unhideWhenUsed/>
    <w:rsid w:val="00C44B4A"/>
    <w:rPr>
      <w:color w:val="0000FF" w:themeColor="hyperlink"/>
      <w:u w:val="single"/>
    </w:rPr>
  </w:style>
  <w:style w:type="paragraph" w:styleId="TM3">
    <w:name w:val="toc 3"/>
    <w:basedOn w:val="Normal"/>
    <w:next w:val="Normal"/>
    <w:autoRedefine/>
    <w:uiPriority w:val="39"/>
    <w:semiHidden/>
    <w:unhideWhenUsed/>
    <w:qFormat/>
    <w:rsid w:val="00C44B4A"/>
    <w:pPr>
      <w:spacing w:after="100"/>
      <w:ind w:left="440"/>
    </w:pPr>
    <w:rPr>
      <w:rFonts w:eastAsiaTheme="minorEastAsia"/>
      <w:lang w:eastAsia="ja-JP"/>
    </w:rPr>
  </w:style>
  <w:style w:type="character" w:styleId="Textedelespacerserv">
    <w:name w:val="Placeholder Text"/>
    <w:basedOn w:val="Policepardfaut"/>
    <w:uiPriority w:val="99"/>
    <w:semiHidden/>
    <w:rsid w:val="00C44B4A"/>
    <w:rPr>
      <w:color w:val="808080"/>
    </w:rPr>
  </w:style>
  <w:style w:type="character" w:styleId="Marquedecommentaire">
    <w:name w:val="annotation reference"/>
    <w:basedOn w:val="Policepardfaut"/>
    <w:uiPriority w:val="99"/>
    <w:semiHidden/>
    <w:unhideWhenUsed/>
    <w:rsid w:val="00C44B4A"/>
    <w:rPr>
      <w:sz w:val="16"/>
      <w:szCs w:val="16"/>
    </w:rPr>
  </w:style>
  <w:style w:type="paragraph" w:styleId="Commentaire">
    <w:name w:val="annotation text"/>
    <w:basedOn w:val="Normal"/>
    <w:link w:val="CommentaireCar"/>
    <w:uiPriority w:val="99"/>
    <w:semiHidden/>
    <w:unhideWhenUsed/>
    <w:rsid w:val="00C44B4A"/>
    <w:pPr>
      <w:spacing w:line="240" w:lineRule="auto"/>
    </w:pPr>
    <w:rPr>
      <w:sz w:val="20"/>
      <w:szCs w:val="20"/>
    </w:rPr>
  </w:style>
  <w:style w:type="character" w:customStyle="1" w:styleId="CommentaireCar">
    <w:name w:val="Commentaire Car"/>
    <w:basedOn w:val="Policepardfaut"/>
    <w:link w:val="Commentaire"/>
    <w:uiPriority w:val="99"/>
    <w:semiHidden/>
    <w:rsid w:val="00C44B4A"/>
    <w:rPr>
      <w:sz w:val="20"/>
      <w:szCs w:val="20"/>
    </w:rPr>
  </w:style>
  <w:style w:type="paragraph" w:styleId="Objetducommentaire">
    <w:name w:val="annotation subject"/>
    <w:basedOn w:val="Commentaire"/>
    <w:next w:val="Commentaire"/>
    <w:link w:val="ObjetducommentaireCar"/>
    <w:uiPriority w:val="99"/>
    <w:semiHidden/>
    <w:unhideWhenUsed/>
    <w:rsid w:val="00C44B4A"/>
    <w:rPr>
      <w:b/>
      <w:bCs/>
    </w:rPr>
  </w:style>
  <w:style w:type="character" w:customStyle="1" w:styleId="ObjetducommentaireCar">
    <w:name w:val="Objet du commentaire Car"/>
    <w:basedOn w:val="CommentaireCar"/>
    <w:link w:val="Objetducommentaire"/>
    <w:uiPriority w:val="99"/>
    <w:semiHidden/>
    <w:rsid w:val="00C44B4A"/>
    <w:rPr>
      <w:b/>
      <w:bCs/>
      <w:sz w:val="20"/>
      <w:szCs w:val="20"/>
    </w:rPr>
  </w:style>
  <w:style w:type="paragraph" w:styleId="Titre">
    <w:name w:val="Title"/>
    <w:basedOn w:val="Normal"/>
    <w:next w:val="Normal"/>
    <w:link w:val="TitreCar"/>
    <w:uiPriority w:val="10"/>
    <w:qFormat/>
    <w:rsid w:val="00C44B4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C44B4A"/>
    <w:rPr>
      <w:rFonts w:asciiTheme="majorHAnsi" w:eastAsiaTheme="majorEastAsia" w:hAnsiTheme="majorHAnsi" w:cstheme="majorBidi"/>
      <w:color w:val="17365D" w:themeColor="text2" w:themeShade="BF"/>
      <w:spacing w:val="5"/>
      <w:kern w:val="28"/>
      <w:sz w:val="52"/>
      <w:szCs w:val="52"/>
    </w:rPr>
  </w:style>
  <w:style w:type="paragraph" w:styleId="Notedefin">
    <w:name w:val="endnote text"/>
    <w:basedOn w:val="Normal"/>
    <w:link w:val="NotedefinCar"/>
    <w:uiPriority w:val="99"/>
    <w:semiHidden/>
    <w:unhideWhenUsed/>
    <w:rsid w:val="00E124C9"/>
    <w:pPr>
      <w:spacing w:after="0" w:line="240" w:lineRule="auto"/>
    </w:pPr>
    <w:rPr>
      <w:sz w:val="20"/>
      <w:szCs w:val="20"/>
    </w:rPr>
  </w:style>
  <w:style w:type="character" w:customStyle="1" w:styleId="NotedefinCar">
    <w:name w:val="Note de fin Car"/>
    <w:basedOn w:val="Policepardfaut"/>
    <w:link w:val="Notedefin"/>
    <w:uiPriority w:val="99"/>
    <w:semiHidden/>
    <w:rsid w:val="00E124C9"/>
    <w:rPr>
      <w:sz w:val="20"/>
      <w:szCs w:val="20"/>
    </w:rPr>
  </w:style>
  <w:style w:type="character" w:styleId="Appeldenotedefin">
    <w:name w:val="endnote reference"/>
    <w:basedOn w:val="Policepardfaut"/>
    <w:uiPriority w:val="99"/>
    <w:semiHidden/>
    <w:unhideWhenUsed/>
    <w:rsid w:val="00E124C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60C2"/>
    <w:rsid w:val="00235306"/>
    <w:rsid w:val="003D60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235306"/>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23530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3E8341-2793-411C-8103-44AA9997C2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621</TotalTime>
  <Pages>7</Pages>
  <Words>2549</Words>
  <Characters>14024</Characters>
  <Application>Microsoft Office Word</Application>
  <DocSecurity>0</DocSecurity>
  <Lines>116</Lines>
  <Paragraphs>33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Grizli777</Company>
  <LinksUpToDate>false</LinksUpToDate>
  <CharactersWithSpaces>16540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Dominique Longin</cp:lastModifiedBy>
  <cp:revision>19</cp:revision>
  <cp:lastPrinted>2016-09-28T17:33:00Z</cp:lastPrinted>
  <dcterms:created xsi:type="dcterms:W3CDTF">2016-10-12T03:33:00Z</dcterms:created>
  <dcterms:modified xsi:type="dcterms:W3CDTF">2016-10-12T16:38:00Z</dcterms:modified>
</cp:coreProperties>
</file>