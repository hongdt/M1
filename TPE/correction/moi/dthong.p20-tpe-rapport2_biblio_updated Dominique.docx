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F4A03" w14:textId="77777777" w:rsidR="00A54283" w:rsidRPr="00CC4D9A" w:rsidRDefault="00C26CB5">
      <w:pPr>
        <w:spacing w:before="58" w:after="0" w:line="240" w:lineRule="auto"/>
        <w:ind w:left="2286" w:right="1905"/>
        <w:jc w:val="center"/>
        <w:rPr>
          <w:rFonts w:ascii="Cambria" w:eastAsia="Cambria" w:hAnsi="Cambria" w:cs="Cambria"/>
          <w:sz w:val="28"/>
          <w:szCs w:val="28"/>
          <w:lang w:val="fr-FR"/>
        </w:rPr>
      </w:pPr>
      <w:r w:rsidRPr="00CC4D9A">
        <w:rPr>
          <w:rFonts w:ascii="Cambria" w:eastAsia="Cambria" w:hAnsi="Cambria" w:cs="Cambria"/>
          <w:b/>
          <w:bCs/>
          <w:sz w:val="28"/>
          <w:szCs w:val="28"/>
          <w:lang w:val="fr-FR"/>
        </w:rPr>
        <w:t>I</w:t>
      </w:r>
      <w:r w:rsidRPr="00CC4D9A">
        <w:rPr>
          <w:rFonts w:ascii="Cambria" w:eastAsia="Cambria" w:hAnsi="Cambria" w:cs="Cambria"/>
          <w:b/>
          <w:bCs/>
          <w:spacing w:val="1"/>
          <w:sz w:val="28"/>
          <w:szCs w:val="28"/>
          <w:lang w:val="fr-FR"/>
        </w:rPr>
        <w:t>n</w:t>
      </w:r>
      <w:r w:rsidRPr="00CC4D9A">
        <w:rPr>
          <w:rFonts w:ascii="Cambria" w:eastAsia="Cambria" w:hAnsi="Cambria" w:cs="Cambria"/>
          <w:b/>
          <w:bCs/>
          <w:spacing w:val="-2"/>
          <w:sz w:val="28"/>
          <w:szCs w:val="28"/>
          <w:lang w:val="fr-FR"/>
        </w:rPr>
        <w:t>s</w:t>
      </w:r>
      <w:r w:rsidRPr="00CC4D9A">
        <w:rPr>
          <w:rFonts w:ascii="Cambria" w:eastAsia="Cambria" w:hAnsi="Cambria" w:cs="Cambria"/>
          <w:b/>
          <w:bCs/>
          <w:sz w:val="28"/>
          <w:szCs w:val="28"/>
          <w:lang w:val="fr-FR"/>
        </w:rPr>
        <w:t>t</w:t>
      </w:r>
      <w:r w:rsidRPr="00CC4D9A">
        <w:rPr>
          <w:rFonts w:ascii="Cambria" w:eastAsia="Cambria" w:hAnsi="Cambria" w:cs="Cambria"/>
          <w:b/>
          <w:bCs/>
          <w:spacing w:val="1"/>
          <w:sz w:val="28"/>
          <w:szCs w:val="28"/>
          <w:lang w:val="fr-FR"/>
        </w:rPr>
        <w:t>i</w:t>
      </w:r>
      <w:r w:rsidRPr="00CC4D9A">
        <w:rPr>
          <w:rFonts w:ascii="Cambria" w:eastAsia="Cambria" w:hAnsi="Cambria" w:cs="Cambria"/>
          <w:b/>
          <w:bCs/>
          <w:spacing w:val="-2"/>
          <w:sz w:val="28"/>
          <w:szCs w:val="28"/>
          <w:lang w:val="fr-FR"/>
        </w:rPr>
        <w:t>t</w:t>
      </w:r>
      <w:r w:rsidRPr="00CC4D9A">
        <w:rPr>
          <w:rFonts w:ascii="Cambria" w:eastAsia="Cambria" w:hAnsi="Cambria" w:cs="Cambria"/>
          <w:b/>
          <w:bCs/>
          <w:sz w:val="28"/>
          <w:szCs w:val="28"/>
          <w:lang w:val="fr-FR"/>
        </w:rPr>
        <w:t>ut</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z w:val="28"/>
          <w:szCs w:val="28"/>
          <w:lang w:val="fr-FR"/>
        </w:rPr>
        <w:t>F</w:t>
      </w:r>
      <w:r w:rsidRPr="00CC4D9A">
        <w:rPr>
          <w:rFonts w:ascii="Cambria" w:eastAsia="Cambria" w:hAnsi="Cambria" w:cs="Cambria"/>
          <w:b/>
          <w:bCs/>
          <w:spacing w:val="-3"/>
          <w:sz w:val="28"/>
          <w:szCs w:val="28"/>
          <w:lang w:val="fr-FR"/>
        </w:rPr>
        <w:t>r</w:t>
      </w:r>
      <w:r w:rsidRPr="00CC4D9A">
        <w:rPr>
          <w:rFonts w:ascii="Cambria" w:eastAsia="Cambria" w:hAnsi="Cambria" w:cs="Cambria"/>
          <w:b/>
          <w:bCs/>
          <w:spacing w:val="1"/>
          <w:sz w:val="28"/>
          <w:szCs w:val="28"/>
          <w:lang w:val="fr-FR"/>
        </w:rPr>
        <w:t>a</w:t>
      </w:r>
      <w:r w:rsidRPr="00CC4D9A">
        <w:rPr>
          <w:rFonts w:ascii="Cambria" w:eastAsia="Cambria" w:hAnsi="Cambria" w:cs="Cambria"/>
          <w:b/>
          <w:bCs/>
          <w:spacing w:val="-2"/>
          <w:sz w:val="28"/>
          <w:szCs w:val="28"/>
          <w:lang w:val="fr-FR"/>
        </w:rPr>
        <w:t>n</w:t>
      </w:r>
      <w:r w:rsidRPr="00CC4D9A">
        <w:rPr>
          <w:rFonts w:ascii="Cambria" w:eastAsia="Cambria" w:hAnsi="Cambria" w:cs="Cambria"/>
          <w:b/>
          <w:bCs/>
          <w:sz w:val="28"/>
          <w:szCs w:val="28"/>
          <w:lang w:val="fr-FR"/>
        </w:rPr>
        <w:t>c</w:t>
      </w:r>
      <w:r w:rsidRPr="00CC4D9A">
        <w:rPr>
          <w:rFonts w:ascii="Cambria" w:eastAsia="Cambria" w:hAnsi="Cambria" w:cs="Cambria"/>
          <w:b/>
          <w:bCs/>
          <w:spacing w:val="-1"/>
          <w:sz w:val="28"/>
          <w:szCs w:val="28"/>
          <w:lang w:val="fr-FR"/>
        </w:rPr>
        <w:t>o</w:t>
      </w:r>
      <w:r w:rsidRPr="00CC4D9A">
        <w:rPr>
          <w:rFonts w:ascii="Cambria" w:eastAsia="Cambria" w:hAnsi="Cambria" w:cs="Cambria"/>
          <w:b/>
          <w:bCs/>
          <w:sz w:val="28"/>
          <w:szCs w:val="28"/>
          <w:lang w:val="fr-FR"/>
        </w:rPr>
        <w:t xml:space="preserve">phone </w:t>
      </w:r>
      <w:r w:rsidRPr="00CC4D9A">
        <w:rPr>
          <w:rFonts w:ascii="Cambria" w:eastAsia="Cambria" w:hAnsi="Cambria" w:cs="Cambria"/>
          <w:b/>
          <w:bCs/>
          <w:spacing w:val="-2"/>
          <w:sz w:val="28"/>
          <w:szCs w:val="28"/>
          <w:lang w:val="fr-FR"/>
        </w:rPr>
        <w:t>I</w:t>
      </w:r>
      <w:r w:rsidRPr="00CC4D9A">
        <w:rPr>
          <w:rFonts w:ascii="Cambria" w:eastAsia="Cambria" w:hAnsi="Cambria" w:cs="Cambria"/>
          <w:b/>
          <w:bCs/>
          <w:sz w:val="28"/>
          <w:szCs w:val="28"/>
          <w:lang w:val="fr-FR"/>
        </w:rPr>
        <w:t>n</w:t>
      </w:r>
      <w:r w:rsidRPr="00CC4D9A">
        <w:rPr>
          <w:rFonts w:ascii="Cambria" w:eastAsia="Cambria" w:hAnsi="Cambria" w:cs="Cambria"/>
          <w:b/>
          <w:bCs/>
          <w:spacing w:val="1"/>
          <w:sz w:val="28"/>
          <w:szCs w:val="28"/>
          <w:lang w:val="fr-FR"/>
        </w:rPr>
        <w:t>t</w:t>
      </w:r>
      <w:r w:rsidRPr="00CC4D9A">
        <w:rPr>
          <w:rFonts w:ascii="Cambria" w:eastAsia="Cambria" w:hAnsi="Cambria" w:cs="Cambria"/>
          <w:b/>
          <w:bCs/>
          <w:sz w:val="28"/>
          <w:szCs w:val="28"/>
          <w:lang w:val="fr-FR"/>
        </w:rPr>
        <w:t>e</w:t>
      </w:r>
      <w:r w:rsidRPr="00CC4D9A">
        <w:rPr>
          <w:rFonts w:ascii="Cambria" w:eastAsia="Cambria" w:hAnsi="Cambria" w:cs="Cambria"/>
          <w:b/>
          <w:bCs/>
          <w:spacing w:val="-3"/>
          <w:sz w:val="28"/>
          <w:szCs w:val="28"/>
          <w:lang w:val="fr-FR"/>
        </w:rPr>
        <w:t>r</w:t>
      </w:r>
      <w:r w:rsidRPr="00CC4D9A">
        <w:rPr>
          <w:rFonts w:ascii="Cambria" w:eastAsia="Cambria" w:hAnsi="Cambria" w:cs="Cambria"/>
          <w:b/>
          <w:bCs/>
          <w:spacing w:val="-2"/>
          <w:sz w:val="28"/>
          <w:szCs w:val="28"/>
          <w:lang w:val="fr-FR"/>
        </w:rPr>
        <w:t>n</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t</w:t>
      </w:r>
      <w:r w:rsidRPr="00CC4D9A">
        <w:rPr>
          <w:rFonts w:ascii="Cambria" w:eastAsia="Cambria" w:hAnsi="Cambria" w:cs="Cambria"/>
          <w:b/>
          <w:bCs/>
          <w:spacing w:val="-1"/>
          <w:sz w:val="28"/>
          <w:szCs w:val="28"/>
          <w:lang w:val="fr-FR"/>
        </w:rPr>
        <w:t>i</w:t>
      </w:r>
      <w:r w:rsidRPr="00CC4D9A">
        <w:rPr>
          <w:rFonts w:ascii="Cambria" w:eastAsia="Cambria" w:hAnsi="Cambria" w:cs="Cambria"/>
          <w:b/>
          <w:bCs/>
          <w:spacing w:val="1"/>
          <w:sz w:val="28"/>
          <w:szCs w:val="28"/>
          <w:lang w:val="fr-FR"/>
        </w:rPr>
        <w:t>o</w:t>
      </w:r>
      <w:r w:rsidRPr="00CC4D9A">
        <w:rPr>
          <w:rFonts w:ascii="Cambria" w:eastAsia="Cambria" w:hAnsi="Cambria" w:cs="Cambria"/>
          <w:b/>
          <w:bCs/>
          <w:spacing w:val="-2"/>
          <w:sz w:val="28"/>
          <w:szCs w:val="28"/>
          <w:lang w:val="fr-FR"/>
        </w:rPr>
        <w:t>n</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l</w:t>
      </w:r>
    </w:p>
    <w:p w14:paraId="66F72663" w14:textId="77777777" w:rsidR="00A54283" w:rsidRPr="00CC4D9A" w:rsidRDefault="00A54283">
      <w:pPr>
        <w:spacing w:before="9" w:after="0" w:line="150" w:lineRule="exact"/>
        <w:rPr>
          <w:sz w:val="15"/>
          <w:szCs w:val="15"/>
          <w:lang w:val="fr-FR"/>
        </w:rPr>
      </w:pPr>
    </w:p>
    <w:p w14:paraId="328880E1" w14:textId="77777777" w:rsidR="00A54283" w:rsidRPr="00CC4D9A" w:rsidRDefault="00A54283">
      <w:pPr>
        <w:spacing w:after="0" w:line="200" w:lineRule="exact"/>
        <w:rPr>
          <w:sz w:val="20"/>
          <w:szCs w:val="20"/>
          <w:lang w:val="fr-FR"/>
        </w:rPr>
      </w:pPr>
    </w:p>
    <w:p w14:paraId="39C4F435" w14:textId="77777777" w:rsidR="00A54283" w:rsidRPr="00CC4D9A" w:rsidRDefault="00A54283">
      <w:pPr>
        <w:spacing w:after="0" w:line="200" w:lineRule="exact"/>
        <w:rPr>
          <w:sz w:val="20"/>
          <w:szCs w:val="20"/>
          <w:lang w:val="fr-FR"/>
        </w:rPr>
      </w:pPr>
    </w:p>
    <w:p w14:paraId="53D95F22" w14:textId="77777777" w:rsidR="00A54283" w:rsidRPr="00CC4D9A" w:rsidRDefault="00A54283">
      <w:pPr>
        <w:spacing w:after="0" w:line="200" w:lineRule="exact"/>
        <w:rPr>
          <w:sz w:val="20"/>
          <w:szCs w:val="20"/>
          <w:lang w:val="fr-FR"/>
        </w:rPr>
      </w:pPr>
    </w:p>
    <w:p w14:paraId="552378F0" w14:textId="77777777" w:rsidR="00A54283" w:rsidRPr="00CC4D9A" w:rsidRDefault="00A54283">
      <w:pPr>
        <w:spacing w:after="0" w:line="200" w:lineRule="exact"/>
        <w:rPr>
          <w:sz w:val="20"/>
          <w:szCs w:val="20"/>
          <w:lang w:val="fr-FR"/>
        </w:rPr>
      </w:pPr>
    </w:p>
    <w:p w14:paraId="4CE36402" w14:textId="77777777" w:rsidR="00A54283" w:rsidRPr="00CC4D9A" w:rsidRDefault="00A54283">
      <w:pPr>
        <w:spacing w:after="0" w:line="200" w:lineRule="exact"/>
        <w:rPr>
          <w:sz w:val="20"/>
          <w:szCs w:val="20"/>
          <w:lang w:val="fr-FR"/>
        </w:rPr>
      </w:pPr>
    </w:p>
    <w:p w14:paraId="4A806BE1" w14:textId="77777777" w:rsidR="00A54283" w:rsidRPr="00CC4D9A" w:rsidRDefault="00A54283">
      <w:pPr>
        <w:spacing w:after="0" w:line="200" w:lineRule="exact"/>
        <w:rPr>
          <w:sz w:val="20"/>
          <w:szCs w:val="20"/>
          <w:lang w:val="fr-FR"/>
        </w:rPr>
      </w:pPr>
    </w:p>
    <w:p w14:paraId="3BB777B2" w14:textId="77777777" w:rsidR="00A54283" w:rsidRPr="00CC4D9A" w:rsidRDefault="00A54283">
      <w:pPr>
        <w:spacing w:after="0" w:line="200" w:lineRule="exact"/>
        <w:rPr>
          <w:sz w:val="20"/>
          <w:szCs w:val="20"/>
          <w:lang w:val="fr-FR"/>
        </w:rPr>
      </w:pPr>
    </w:p>
    <w:p w14:paraId="0877C328" w14:textId="77777777" w:rsidR="00A54283" w:rsidRPr="00CC4D9A" w:rsidRDefault="00A54283">
      <w:pPr>
        <w:spacing w:after="0" w:line="200" w:lineRule="exact"/>
        <w:rPr>
          <w:sz w:val="20"/>
          <w:szCs w:val="20"/>
          <w:lang w:val="fr-FR"/>
        </w:rPr>
      </w:pPr>
    </w:p>
    <w:p w14:paraId="758680B0" w14:textId="77777777" w:rsidR="00A54283" w:rsidRPr="00CC4D9A" w:rsidRDefault="00A54283">
      <w:pPr>
        <w:spacing w:after="0" w:line="200" w:lineRule="exact"/>
        <w:rPr>
          <w:sz w:val="20"/>
          <w:szCs w:val="20"/>
          <w:lang w:val="fr-FR"/>
        </w:rPr>
      </w:pPr>
    </w:p>
    <w:p w14:paraId="4403D1C1" w14:textId="77777777" w:rsidR="00A54283" w:rsidRPr="00CC4D9A" w:rsidRDefault="00A54283">
      <w:pPr>
        <w:spacing w:after="0" w:line="200" w:lineRule="exact"/>
        <w:rPr>
          <w:sz w:val="20"/>
          <w:szCs w:val="20"/>
          <w:lang w:val="fr-FR"/>
        </w:rPr>
      </w:pPr>
    </w:p>
    <w:p w14:paraId="6192AFA7" w14:textId="77777777" w:rsidR="00A54283" w:rsidRPr="00CC4D9A" w:rsidRDefault="00A54283">
      <w:pPr>
        <w:spacing w:after="0" w:line="200" w:lineRule="exact"/>
        <w:rPr>
          <w:sz w:val="20"/>
          <w:szCs w:val="20"/>
          <w:lang w:val="fr-FR"/>
        </w:rPr>
      </w:pPr>
    </w:p>
    <w:p w14:paraId="53699200" w14:textId="77777777" w:rsidR="00A54283" w:rsidRPr="00CC4D9A" w:rsidRDefault="00A54283">
      <w:pPr>
        <w:spacing w:after="0" w:line="200" w:lineRule="exact"/>
        <w:rPr>
          <w:sz w:val="20"/>
          <w:szCs w:val="20"/>
          <w:lang w:val="fr-FR"/>
        </w:rPr>
      </w:pPr>
    </w:p>
    <w:p w14:paraId="1412FF44" w14:textId="77777777" w:rsidR="00A54283" w:rsidRPr="00CC4D9A" w:rsidRDefault="00C26CB5">
      <w:pPr>
        <w:spacing w:after="0" w:line="423" w:lineRule="auto"/>
        <w:ind w:left="2053" w:right="1672" w:firstLine="1"/>
        <w:jc w:val="center"/>
        <w:rPr>
          <w:rFonts w:ascii="Cambria" w:eastAsia="Cambria" w:hAnsi="Cambria" w:cs="Cambria"/>
          <w:sz w:val="28"/>
          <w:szCs w:val="28"/>
          <w:lang w:val="fr-FR"/>
        </w:rPr>
      </w:pPr>
      <w:r w:rsidRPr="00CC4D9A">
        <w:rPr>
          <w:rFonts w:ascii="Cambria" w:eastAsia="Cambria" w:hAnsi="Cambria" w:cs="Cambria"/>
          <w:b/>
          <w:bCs/>
          <w:sz w:val="28"/>
          <w:szCs w:val="28"/>
          <w:lang w:val="fr-FR"/>
        </w:rPr>
        <w:t>TR</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V</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IL</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pacing w:val="1"/>
          <w:sz w:val="28"/>
          <w:szCs w:val="28"/>
          <w:lang w:val="fr-FR"/>
        </w:rPr>
        <w:t>PE</w:t>
      </w:r>
      <w:r w:rsidRPr="00CC4D9A">
        <w:rPr>
          <w:rFonts w:ascii="Cambria" w:eastAsia="Cambria" w:hAnsi="Cambria" w:cs="Cambria"/>
          <w:b/>
          <w:bCs/>
          <w:spacing w:val="-1"/>
          <w:sz w:val="28"/>
          <w:szCs w:val="28"/>
          <w:lang w:val="fr-FR"/>
        </w:rPr>
        <w:t>R</w:t>
      </w:r>
      <w:r w:rsidRPr="00CC4D9A">
        <w:rPr>
          <w:rFonts w:ascii="Cambria" w:eastAsia="Cambria" w:hAnsi="Cambria" w:cs="Cambria"/>
          <w:b/>
          <w:bCs/>
          <w:sz w:val="28"/>
          <w:szCs w:val="28"/>
          <w:lang w:val="fr-FR"/>
        </w:rPr>
        <w:t>SO</w:t>
      </w:r>
      <w:r w:rsidRPr="00CC4D9A">
        <w:rPr>
          <w:rFonts w:ascii="Cambria" w:eastAsia="Cambria" w:hAnsi="Cambria" w:cs="Cambria"/>
          <w:b/>
          <w:bCs/>
          <w:spacing w:val="-4"/>
          <w:sz w:val="28"/>
          <w:szCs w:val="28"/>
          <w:lang w:val="fr-FR"/>
        </w:rPr>
        <w:t>N</w:t>
      </w:r>
      <w:r w:rsidRPr="00CC4D9A">
        <w:rPr>
          <w:rFonts w:ascii="Cambria" w:eastAsia="Cambria" w:hAnsi="Cambria" w:cs="Cambria"/>
          <w:b/>
          <w:bCs/>
          <w:spacing w:val="-1"/>
          <w:sz w:val="28"/>
          <w:szCs w:val="28"/>
          <w:lang w:val="fr-FR"/>
        </w:rPr>
        <w:t>N</w:t>
      </w:r>
      <w:r w:rsidRPr="00CC4D9A">
        <w:rPr>
          <w:rFonts w:ascii="Cambria" w:eastAsia="Cambria" w:hAnsi="Cambria" w:cs="Cambria"/>
          <w:b/>
          <w:bCs/>
          <w:spacing w:val="1"/>
          <w:sz w:val="28"/>
          <w:szCs w:val="28"/>
          <w:lang w:val="fr-FR"/>
        </w:rPr>
        <w:t>E</w:t>
      </w:r>
      <w:r w:rsidRPr="00CC4D9A">
        <w:rPr>
          <w:rFonts w:ascii="Cambria" w:eastAsia="Cambria" w:hAnsi="Cambria" w:cs="Cambria"/>
          <w:b/>
          <w:bCs/>
          <w:sz w:val="28"/>
          <w:szCs w:val="28"/>
          <w:lang w:val="fr-FR"/>
        </w:rPr>
        <w:t>L</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pacing w:val="1"/>
          <w:sz w:val="28"/>
          <w:szCs w:val="28"/>
          <w:lang w:val="fr-FR"/>
        </w:rPr>
        <w:t>E</w:t>
      </w:r>
      <w:r w:rsidRPr="00CC4D9A">
        <w:rPr>
          <w:rFonts w:ascii="Cambria" w:eastAsia="Cambria" w:hAnsi="Cambria" w:cs="Cambria"/>
          <w:b/>
          <w:bCs/>
          <w:spacing w:val="-1"/>
          <w:sz w:val="28"/>
          <w:szCs w:val="28"/>
          <w:lang w:val="fr-FR"/>
        </w:rPr>
        <w:t>N</w:t>
      </w:r>
      <w:r w:rsidRPr="00CC4D9A">
        <w:rPr>
          <w:rFonts w:ascii="Cambria" w:eastAsia="Cambria" w:hAnsi="Cambria" w:cs="Cambria"/>
          <w:b/>
          <w:bCs/>
          <w:sz w:val="28"/>
          <w:szCs w:val="28"/>
          <w:lang w:val="fr-FR"/>
        </w:rPr>
        <w:t>CA</w:t>
      </w:r>
      <w:r w:rsidRPr="00CC4D9A">
        <w:rPr>
          <w:rFonts w:ascii="Cambria" w:eastAsia="Cambria" w:hAnsi="Cambria" w:cs="Cambria"/>
          <w:b/>
          <w:bCs/>
          <w:spacing w:val="-2"/>
          <w:sz w:val="28"/>
          <w:szCs w:val="28"/>
          <w:lang w:val="fr-FR"/>
        </w:rPr>
        <w:t>D</w:t>
      </w:r>
      <w:r w:rsidRPr="00CC4D9A">
        <w:rPr>
          <w:rFonts w:ascii="Cambria" w:eastAsia="Cambria" w:hAnsi="Cambria" w:cs="Cambria"/>
          <w:b/>
          <w:bCs/>
          <w:spacing w:val="-1"/>
          <w:sz w:val="28"/>
          <w:szCs w:val="28"/>
          <w:lang w:val="fr-FR"/>
        </w:rPr>
        <w:t>R</w:t>
      </w:r>
      <w:r w:rsidRPr="00CC4D9A">
        <w:rPr>
          <w:rFonts w:ascii="Cambria" w:eastAsia="Cambria" w:hAnsi="Cambria" w:cs="Cambria"/>
          <w:b/>
          <w:bCs/>
          <w:sz w:val="28"/>
          <w:szCs w:val="28"/>
          <w:lang w:val="fr-FR"/>
        </w:rPr>
        <w:t xml:space="preserve">E </w:t>
      </w:r>
      <w:r w:rsidRPr="00CC4D9A">
        <w:rPr>
          <w:rFonts w:ascii="Cambria" w:eastAsia="Cambria" w:hAnsi="Cambria" w:cs="Cambria"/>
          <w:b/>
          <w:bCs/>
          <w:spacing w:val="-1"/>
          <w:sz w:val="28"/>
          <w:szCs w:val="28"/>
          <w:lang w:val="fr-FR"/>
        </w:rPr>
        <w:t>R</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p</w:t>
      </w:r>
      <w:r w:rsidRPr="00CC4D9A">
        <w:rPr>
          <w:rFonts w:ascii="Cambria" w:eastAsia="Cambria" w:hAnsi="Cambria" w:cs="Cambria"/>
          <w:b/>
          <w:bCs/>
          <w:spacing w:val="-2"/>
          <w:sz w:val="28"/>
          <w:szCs w:val="28"/>
          <w:lang w:val="fr-FR"/>
        </w:rPr>
        <w:t>p</w:t>
      </w:r>
      <w:r w:rsidRPr="00CC4D9A">
        <w:rPr>
          <w:rFonts w:ascii="Cambria" w:eastAsia="Cambria" w:hAnsi="Cambria" w:cs="Cambria"/>
          <w:b/>
          <w:bCs/>
          <w:spacing w:val="1"/>
          <w:sz w:val="28"/>
          <w:szCs w:val="28"/>
          <w:lang w:val="fr-FR"/>
        </w:rPr>
        <w:t>o</w:t>
      </w:r>
      <w:r w:rsidRPr="00CC4D9A">
        <w:rPr>
          <w:rFonts w:ascii="Cambria" w:eastAsia="Cambria" w:hAnsi="Cambria" w:cs="Cambria"/>
          <w:b/>
          <w:bCs/>
          <w:sz w:val="28"/>
          <w:szCs w:val="28"/>
          <w:lang w:val="fr-FR"/>
        </w:rPr>
        <w:t>rt</w:t>
      </w:r>
      <w:r w:rsidRPr="00CC4D9A">
        <w:rPr>
          <w:rFonts w:ascii="Cambria" w:eastAsia="Cambria" w:hAnsi="Cambria" w:cs="Cambria"/>
          <w:b/>
          <w:bCs/>
          <w:spacing w:val="-1"/>
          <w:sz w:val="28"/>
          <w:szCs w:val="28"/>
          <w:lang w:val="fr-FR"/>
        </w:rPr>
        <w:t xml:space="preserve"> </w:t>
      </w:r>
      <w:r w:rsidRPr="00CC4D9A">
        <w:rPr>
          <w:rFonts w:ascii="Cambria" w:eastAsia="Cambria" w:hAnsi="Cambria" w:cs="Cambria"/>
          <w:b/>
          <w:bCs/>
          <w:sz w:val="28"/>
          <w:szCs w:val="28"/>
          <w:lang w:val="fr-FR"/>
        </w:rPr>
        <w:t>de r</w:t>
      </w:r>
      <w:r w:rsidRPr="00CC4D9A">
        <w:rPr>
          <w:rFonts w:ascii="Cambria" w:eastAsia="Cambria" w:hAnsi="Cambria" w:cs="Cambria"/>
          <w:b/>
          <w:bCs/>
          <w:spacing w:val="-2"/>
          <w:sz w:val="28"/>
          <w:szCs w:val="28"/>
          <w:lang w:val="fr-FR"/>
        </w:rPr>
        <w:t>e</w:t>
      </w:r>
      <w:r w:rsidRPr="00CC4D9A">
        <w:rPr>
          <w:rFonts w:ascii="Cambria" w:eastAsia="Cambria" w:hAnsi="Cambria" w:cs="Cambria"/>
          <w:b/>
          <w:bCs/>
          <w:sz w:val="28"/>
          <w:szCs w:val="28"/>
          <w:lang w:val="fr-FR"/>
        </w:rPr>
        <w:t>che</w:t>
      </w:r>
      <w:r w:rsidRPr="00CC4D9A">
        <w:rPr>
          <w:rFonts w:ascii="Cambria" w:eastAsia="Cambria" w:hAnsi="Cambria" w:cs="Cambria"/>
          <w:b/>
          <w:bCs/>
          <w:spacing w:val="-2"/>
          <w:sz w:val="28"/>
          <w:szCs w:val="28"/>
          <w:lang w:val="fr-FR"/>
        </w:rPr>
        <w:t>r</w:t>
      </w:r>
      <w:r w:rsidRPr="00CC4D9A">
        <w:rPr>
          <w:rFonts w:ascii="Cambria" w:eastAsia="Cambria" w:hAnsi="Cambria" w:cs="Cambria"/>
          <w:b/>
          <w:bCs/>
          <w:sz w:val="28"/>
          <w:szCs w:val="28"/>
          <w:lang w:val="fr-FR"/>
        </w:rPr>
        <w:t xml:space="preserve">che </w:t>
      </w:r>
      <w:r w:rsidRPr="00CC4D9A">
        <w:rPr>
          <w:rFonts w:ascii="Cambria" w:eastAsia="Cambria" w:hAnsi="Cambria" w:cs="Cambria"/>
          <w:b/>
          <w:bCs/>
          <w:spacing w:val="4"/>
          <w:sz w:val="28"/>
          <w:szCs w:val="28"/>
          <w:lang w:val="fr-FR"/>
        </w:rPr>
        <w:t xml:space="preserve"> </w:t>
      </w:r>
      <w:r w:rsidRPr="00CC4D9A">
        <w:rPr>
          <w:rFonts w:ascii="Cambria" w:eastAsia="Cambria" w:hAnsi="Cambria" w:cs="Cambria"/>
          <w:b/>
          <w:bCs/>
          <w:spacing w:val="-3"/>
          <w:sz w:val="28"/>
          <w:szCs w:val="28"/>
          <w:lang w:val="fr-FR"/>
        </w:rPr>
        <w:t>b</w:t>
      </w:r>
      <w:r w:rsidRPr="00CC4D9A">
        <w:rPr>
          <w:rFonts w:ascii="Cambria" w:eastAsia="Cambria" w:hAnsi="Cambria" w:cs="Cambria"/>
          <w:b/>
          <w:bCs/>
          <w:sz w:val="28"/>
          <w:szCs w:val="28"/>
          <w:lang w:val="fr-FR"/>
        </w:rPr>
        <w:t>ibl</w:t>
      </w:r>
      <w:r w:rsidRPr="00CC4D9A">
        <w:rPr>
          <w:rFonts w:ascii="Cambria" w:eastAsia="Cambria" w:hAnsi="Cambria" w:cs="Cambria"/>
          <w:b/>
          <w:bCs/>
          <w:spacing w:val="-2"/>
          <w:sz w:val="28"/>
          <w:szCs w:val="28"/>
          <w:lang w:val="fr-FR"/>
        </w:rPr>
        <w:t>i</w:t>
      </w:r>
      <w:r w:rsidRPr="00CC4D9A">
        <w:rPr>
          <w:rFonts w:ascii="Cambria" w:eastAsia="Cambria" w:hAnsi="Cambria" w:cs="Cambria"/>
          <w:b/>
          <w:bCs/>
          <w:spacing w:val="1"/>
          <w:sz w:val="28"/>
          <w:szCs w:val="28"/>
          <w:lang w:val="fr-FR"/>
        </w:rPr>
        <w:t>o</w:t>
      </w:r>
      <w:r w:rsidRPr="00CC4D9A">
        <w:rPr>
          <w:rFonts w:ascii="Cambria" w:eastAsia="Cambria" w:hAnsi="Cambria" w:cs="Cambria"/>
          <w:b/>
          <w:bCs/>
          <w:sz w:val="28"/>
          <w:szCs w:val="28"/>
          <w:lang w:val="fr-FR"/>
        </w:rPr>
        <w:t>g</w:t>
      </w:r>
      <w:r w:rsidRPr="00CC4D9A">
        <w:rPr>
          <w:rFonts w:ascii="Cambria" w:eastAsia="Cambria" w:hAnsi="Cambria" w:cs="Cambria"/>
          <w:b/>
          <w:bCs/>
          <w:spacing w:val="-2"/>
          <w:sz w:val="28"/>
          <w:szCs w:val="28"/>
          <w:lang w:val="fr-FR"/>
        </w:rPr>
        <w:t>r</w:t>
      </w:r>
      <w:r w:rsidRPr="00CC4D9A">
        <w:rPr>
          <w:rFonts w:ascii="Cambria" w:eastAsia="Cambria" w:hAnsi="Cambria" w:cs="Cambria"/>
          <w:b/>
          <w:bCs/>
          <w:spacing w:val="1"/>
          <w:sz w:val="28"/>
          <w:szCs w:val="28"/>
          <w:lang w:val="fr-FR"/>
        </w:rPr>
        <w:t>a</w:t>
      </w:r>
      <w:r w:rsidRPr="00CC4D9A">
        <w:rPr>
          <w:rFonts w:ascii="Cambria" w:eastAsia="Cambria" w:hAnsi="Cambria" w:cs="Cambria"/>
          <w:b/>
          <w:bCs/>
          <w:sz w:val="28"/>
          <w:szCs w:val="28"/>
          <w:lang w:val="fr-FR"/>
        </w:rPr>
        <w:t>p</w:t>
      </w:r>
      <w:r w:rsidRPr="00CC4D9A">
        <w:rPr>
          <w:rFonts w:ascii="Cambria" w:eastAsia="Cambria" w:hAnsi="Cambria" w:cs="Cambria"/>
          <w:b/>
          <w:bCs/>
          <w:spacing w:val="-2"/>
          <w:sz w:val="28"/>
          <w:szCs w:val="28"/>
          <w:lang w:val="fr-FR"/>
        </w:rPr>
        <w:t>h</w:t>
      </w:r>
      <w:r w:rsidRPr="00CC4D9A">
        <w:rPr>
          <w:rFonts w:ascii="Cambria" w:eastAsia="Cambria" w:hAnsi="Cambria" w:cs="Cambria"/>
          <w:b/>
          <w:bCs/>
          <w:sz w:val="28"/>
          <w:szCs w:val="28"/>
          <w:lang w:val="fr-FR"/>
        </w:rPr>
        <w:t>i</w:t>
      </w:r>
      <w:r w:rsidRPr="00CC4D9A">
        <w:rPr>
          <w:rFonts w:ascii="Cambria" w:eastAsia="Cambria" w:hAnsi="Cambria" w:cs="Cambria"/>
          <w:b/>
          <w:bCs/>
          <w:spacing w:val="-2"/>
          <w:sz w:val="28"/>
          <w:szCs w:val="28"/>
          <w:lang w:val="fr-FR"/>
        </w:rPr>
        <w:t>q</w:t>
      </w:r>
      <w:r w:rsidRPr="00CC4D9A">
        <w:rPr>
          <w:rFonts w:ascii="Cambria" w:eastAsia="Cambria" w:hAnsi="Cambria" w:cs="Cambria"/>
          <w:b/>
          <w:bCs/>
          <w:sz w:val="28"/>
          <w:szCs w:val="28"/>
          <w:lang w:val="fr-FR"/>
        </w:rPr>
        <w:t>ue</w:t>
      </w:r>
    </w:p>
    <w:p w14:paraId="37D79172" w14:textId="77777777" w:rsidR="00A54283" w:rsidRPr="00CC4D9A" w:rsidRDefault="00C26CB5">
      <w:pPr>
        <w:spacing w:after="0" w:line="439" w:lineRule="exact"/>
        <w:ind w:left="302" w:right="286"/>
        <w:jc w:val="center"/>
        <w:rPr>
          <w:rFonts w:ascii="Calibri" w:eastAsia="Calibri" w:hAnsi="Calibri" w:cs="Calibri"/>
          <w:sz w:val="36"/>
          <w:szCs w:val="36"/>
          <w:lang w:val="fr-FR"/>
        </w:rPr>
      </w:pPr>
      <w:r w:rsidRPr="00CC4D9A">
        <w:rPr>
          <w:rFonts w:ascii="Calibri" w:eastAsia="Calibri" w:hAnsi="Calibri" w:cs="Calibri"/>
          <w:b/>
          <w:bCs/>
          <w:color w:val="4F81BC"/>
          <w:position w:val="1"/>
          <w:sz w:val="36"/>
          <w:szCs w:val="36"/>
          <w:lang w:val="fr-FR"/>
        </w:rPr>
        <w:t>S</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jet</w:t>
      </w:r>
      <w:r w:rsidRPr="00CC4D9A">
        <w:rPr>
          <w:rFonts w:ascii="Calibri" w:eastAsia="Calibri" w:hAnsi="Calibri" w:cs="Calibri"/>
          <w:b/>
          <w:bCs/>
          <w:color w:val="4F81BC"/>
          <w:spacing w:val="-3"/>
          <w:position w:val="1"/>
          <w:sz w:val="36"/>
          <w:szCs w:val="36"/>
          <w:lang w:val="fr-FR"/>
        </w:rPr>
        <w:t xml:space="preserve"> </w:t>
      </w:r>
      <w:r w:rsidRPr="00CC4D9A">
        <w:rPr>
          <w:rFonts w:ascii="Calibri" w:eastAsia="Calibri" w:hAnsi="Calibri" w:cs="Calibri"/>
          <w:b/>
          <w:bCs/>
          <w:color w:val="4F81BC"/>
          <w:position w:val="1"/>
          <w:sz w:val="36"/>
          <w:szCs w:val="36"/>
          <w:lang w:val="fr-FR"/>
        </w:rPr>
        <w:t xml:space="preserve">: </w:t>
      </w:r>
      <w:r w:rsidRPr="00CC4D9A">
        <w:rPr>
          <w:rFonts w:ascii="Calibri" w:eastAsia="Calibri" w:hAnsi="Calibri" w:cs="Calibri"/>
          <w:b/>
          <w:bCs/>
          <w:color w:val="4F81BC"/>
          <w:spacing w:val="-1"/>
          <w:position w:val="1"/>
          <w:sz w:val="36"/>
          <w:szCs w:val="36"/>
          <w:lang w:val="fr-FR"/>
        </w:rPr>
        <w:t>“</w:t>
      </w:r>
      <w:r w:rsidRPr="00CC4D9A">
        <w:rPr>
          <w:rFonts w:ascii="Calibri" w:eastAsia="Calibri" w:hAnsi="Calibri" w:cs="Calibri"/>
          <w:b/>
          <w:bCs/>
          <w:color w:val="4F81BC"/>
          <w:spacing w:val="1"/>
          <w:position w:val="1"/>
          <w:sz w:val="36"/>
          <w:szCs w:val="36"/>
          <w:lang w:val="fr-FR"/>
        </w:rPr>
        <w:t>D</w:t>
      </w:r>
      <w:r w:rsidRPr="00CC4D9A">
        <w:rPr>
          <w:rFonts w:ascii="Calibri" w:eastAsia="Calibri" w:hAnsi="Calibri" w:cs="Calibri"/>
          <w:b/>
          <w:bCs/>
          <w:color w:val="4F81BC"/>
          <w:position w:val="1"/>
          <w:sz w:val="36"/>
          <w:szCs w:val="36"/>
          <w:lang w:val="fr-FR"/>
        </w:rPr>
        <w:t>if</w:t>
      </w:r>
      <w:r w:rsidRPr="00CC4D9A">
        <w:rPr>
          <w:rFonts w:ascii="Calibri" w:eastAsia="Calibri" w:hAnsi="Calibri" w:cs="Calibri"/>
          <w:b/>
          <w:bCs/>
          <w:color w:val="4F81BC"/>
          <w:spacing w:val="-2"/>
          <w:position w:val="1"/>
          <w:sz w:val="36"/>
          <w:szCs w:val="36"/>
          <w:lang w:val="fr-FR"/>
        </w:rPr>
        <w:t>f</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si</w:t>
      </w:r>
      <w:r w:rsidRPr="00CC4D9A">
        <w:rPr>
          <w:rFonts w:ascii="Calibri" w:eastAsia="Calibri" w:hAnsi="Calibri" w:cs="Calibri"/>
          <w:b/>
          <w:bCs/>
          <w:color w:val="4F81BC"/>
          <w:spacing w:val="-1"/>
          <w:position w:val="1"/>
          <w:sz w:val="36"/>
          <w:szCs w:val="36"/>
          <w:lang w:val="fr-FR"/>
        </w:rPr>
        <w:t>o</w:t>
      </w:r>
      <w:r w:rsidRPr="00CC4D9A">
        <w:rPr>
          <w:rFonts w:ascii="Calibri" w:eastAsia="Calibri" w:hAnsi="Calibri" w:cs="Calibri"/>
          <w:b/>
          <w:bCs/>
          <w:color w:val="4F81BC"/>
          <w:position w:val="1"/>
          <w:sz w:val="36"/>
          <w:szCs w:val="36"/>
          <w:lang w:val="fr-FR"/>
        </w:rPr>
        <w:t xml:space="preserve">n </w:t>
      </w:r>
      <w:r w:rsidRPr="00CC4D9A">
        <w:rPr>
          <w:rFonts w:ascii="Calibri" w:eastAsia="Calibri" w:hAnsi="Calibri" w:cs="Calibri"/>
          <w:b/>
          <w:bCs/>
          <w:color w:val="4F81BC"/>
          <w:spacing w:val="1"/>
          <w:position w:val="1"/>
          <w:sz w:val="36"/>
          <w:szCs w:val="36"/>
          <w:lang w:val="fr-FR"/>
        </w:rPr>
        <w:t>d</w:t>
      </w:r>
      <w:r w:rsidRPr="00CC4D9A">
        <w:rPr>
          <w:rFonts w:ascii="Calibri" w:eastAsia="Calibri" w:hAnsi="Calibri" w:cs="Calibri"/>
          <w:b/>
          <w:bCs/>
          <w:color w:val="4F81BC"/>
          <w:spacing w:val="-2"/>
          <w:position w:val="1"/>
          <w:sz w:val="36"/>
          <w:szCs w:val="36"/>
          <w:lang w:val="fr-FR"/>
        </w:rPr>
        <w:t>’</w:t>
      </w:r>
      <w:r w:rsidRPr="00CC4D9A">
        <w:rPr>
          <w:rFonts w:ascii="Calibri" w:eastAsia="Calibri" w:hAnsi="Calibri" w:cs="Calibri"/>
          <w:b/>
          <w:bCs/>
          <w:color w:val="4F81BC"/>
          <w:position w:val="1"/>
          <w:sz w:val="36"/>
          <w:szCs w:val="36"/>
          <w:lang w:val="fr-FR"/>
        </w:rPr>
        <w:t>o</w:t>
      </w:r>
      <w:r w:rsidRPr="00CC4D9A">
        <w:rPr>
          <w:rFonts w:ascii="Calibri" w:eastAsia="Calibri" w:hAnsi="Calibri" w:cs="Calibri"/>
          <w:b/>
          <w:bCs/>
          <w:color w:val="4F81BC"/>
          <w:spacing w:val="1"/>
          <w:position w:val="1"/>
          <w:sz w:val="36"/>
          <w:szCs w:val="36"/>
          <w:lang w:val="fr-FR"/>
        </w:rPr>
        <w:t>p</w:t>
      </w:r>
      <w:r w:rsidRPr="00CC4D9A">
        <w:rPr>
          <w:rFonts w:ascii="Calibri" w:eastAsia="Calibri" w:hAnsi="Calibri" w:cs="Calibri"/>
          <w:b/>
          <w:bCs/>
          <w:color w:val="4F81BC"/>
          <w:spacing w:val="-2"/>
          <w:position w:val="1"/>
          <w:sz w:val="36"/>
          <w:szCs w:val="36"/>
          <w:lang w:val="fr-FR"/>
        </w:rPr>
        <w:t>i</w:t>
      </w:r>
      <w:r w:rsidRPr="00CC4D9A">
        <w:rPr>
          <w:rFonts w:ascii="Calibri" w:eastAsia="Calibri" w:hAnsi="Calibri" w:cs="Calibri"/>
          <w:b/>
          <w:bCs/>
          <w:color w:val="4F81BC"/>
          <w:spacing w:val="1"/>
          <w:position w:val="1"/>
          <w:sz w:val="36"/>
          <w:szCs w:val="36"/>
          <w:lang w:val="fr-FR"/>
        </w:rPr>
        <w:t>n</w:t>
      </w:r>
      <w:r w:rsidRPr="00CC4D9A">
        <w:rPr>
          <w:rFonts w:ascii="Calibri" w:eastAsia="Calibri" w:hAnsi="Calibri" w:cs="Calibri"/>
          <w:b/>
          <w:bCs/>
          <w:color w:val="4F81BC"/>
          <w:position w:val="1"/>
          <w:sz w:val="36"/>
          <w:szCs w:val="36"/>
          <w:lang w:val="fr-FR"/>
        </w:rPr>
        <w:t>i</w:t>
      </w:r>
      <w:r w:rsidRPr="00CC4D9A">
        <w:rPr>
          <w:rFonts w:ascii="Calibri" w:eastAsia="Calibri" w:hAnsi="Calibri" w:cs="Calibri"/>
          <w:b/>
          <w:bCs/>
          <w:color w:val="4F81BC"/>
          <w:spacing w:val="-1"/>
          <w:position w:val="1"/>
          <w:sz w:val="36"/>
          <w:szCs w:val="36"/>
          <w:lang w:val="fr-FR"/>
        </w:rPr>
        <w:t>o</w:t>
      </w:r>
      <w:r w:rsidRPr="00CC4D9A">
        <w:rPr>
          <w:rFonts w:ascii="Calibri" w:eastAsia="Calibri" w:hAnsi="Calibri" w:cs="Calibri"/>
          <w:b/>
          <w:bCs/>
          <w:color w:val="4F81BC"/>
          <w:spacing w:val="1"/>
          <w:position w:val="1"/>
          <w:sz w:val="36"/>
          <w:szCs w:val="36"/>
          <w:lang w:val="fr-FR"/>
        </w:rPr>
        <w:t>n</w:t>
      </w:r>
      <w:r w:rsidRPr="00CC4D9A">
        <w:rPr>
          <w:rFonts w:ascii="Calibri" w:eastAsia="Calibri" w:hAnsi="Calibri" w:cs="Calibri"/>
          <w:b/>
          <w:bCs/>
          <w:color w:val="4F81BC"/>
          <w:position w:val="1"/>
          <w:sz w:val="36"/>
          <w:szCs w:val="36"/>
          <w:lang w:val="fr-FR"/>
        </w:rPr>
        <w:t>s</w:t>
      </w:r>
      <w:r w:rsidRPr="00CC4D9A">
        <w:rPr>
          <w:rFonts w:ascii="Calibri" w:eastAsia="Calibri" w:hAnsi="Calibri" w:cs="Calibri"/>
          <w:b/>
          <w:bCs/>
          <w:color w:val="4F81BC"/>
          <w:spacing w:val="-2"/>
          <w:position w:val="1"/>
          <w:sz w:val="36"/>
          <w:szCs w:val="36"/>
          <w:lang w:val="fr-FR"/>
        </w:rPr>
        <w:t xml:space="preserve"> </w:t>
      </w:r>
      <w:r w:rsidRPr="00CC4D9A">
        <w:rPr>
          <w:rFonts w:ascii="Calibri" w:eastAsia="Calibri" w:hAnsi="Calibri" w:cs="Calibri"/>
          <w:b/>
          <w:bCs/>
          <w:color w:val="4F81BC"/>
          <w:spacing w:val="1"/>
          <w:position w:val="1"/>
          <w:sz w:val="36"/>
          <w:szCs w:val="36"/>
          <w:lang w:val="fr-FR"/>
        </w:rPr>
        <w:t>d</w:t>
      </w:r>
      <w:r w:rsidRPr="00CC4D9A">
        <w:rPr>
          <w:rFonts w:ascii="Calibri" w:eastAsia="Calibri" w:hAnsi="Calibri" w:cs="Calibri"/>
          <w:b/>
          <w:bCs/>
          <w:color w:val="4F81BC"/>
          <w:spacing w:val="-3"/>
          <w:position w:val="1"/>
          <w:sz w:val="36"/>
          <w:szCs w:val="36"/>
          <w:lang w:val="fr-FR"/>
        </w:rPr>
        <w:t>a</w:t>
      </w:r>
      <w:r w:rsidRPr="00CC4D9A">
        <w:rPr>
          <w:rFonts w:ascii="Calibri" w:eastAsia="Calibri" w:hAnsi="Calibri" w:cs="Calibri"/>
          <w:b/>
          <w:bCs/>
          <w:color w:val="4F81BC"/>
          <w:spacing w:val="1"/>
          <w:position w:val="1"/>
          <w:sz w:val="36"/>
          <w:szCs w:val="36"/>
          <w:lang w:val="fr-FR"/>
        </w:rPr>
        <w:t>n</w:t>
      </w:r>
      <w:r w:rsidRPr="00CC4D9A">
        <w:rPr>
          <w:rFonts w:ascii="Calibri" w:eastAsia="Calibri" w:hAnsi="Calibri" w:cs="Calibri"/>
          <w:b/>
          <w:bCs/>
          <w:color w:val="4F81BC"/>
          <w:position w:val="1"/>
          <w:sz w:val="36"/>
          <w:szCs w:val="36"/>
          <w:lang w:val="fr-FR"/>
        </w:rPr>
        <w:t>s les r</w:t>
      </w:r>
      <w:r w:rsidRPr="00CC4D9A">
        <w:rPr>
          <w:rFonts w:ascii="Calibri" w:eastAsia="Calibri" w:hAnsi="Calibri" w:cs="Calibri"/>
          <w:b/>
          <w:bCs/>
          <w:color w:val="4F81BC"/>
          <w:spacing w:val="1"/>
          <w:position w:val="1"/>
          <w:sz w:val="36"/>
          <w:szCs w:val="36"/>
          <w:lang w:val="fr-FR"/>
        </w:rPr>
        <w:t>é</w:t>
      </w:r>
      <w:r w:rsidRPr="00CC4D9A">
        <w:rPr>
          <w:rFonts w:ascii="Calibri" w:eastAsia="Calibri" w:hAnsi="Calibri" w:cs="Calibri"/>
          <w:b/>
          <w:bCs/>
          <w:color w:val="4F81BC"/>
          <w:position w:val="1"/>
          <w:sz w:val="36"/>
          <w:szCs w:val="36"/>
          <w:lang w:val="fr-FR"/>
        </w:rPr>
        <w:t>s</w:t>
      </w:r>
      <w:r w:rsidRPr="00CC4D9A">
        <w:rPr>
          <w:rFonts w:ascii="Calibri" w:eastAsia="Calibri" w:hAnsi="Calibri" w:cs="Calibri"/>
          <w:b/>
          <w:bCs/>
          <w:color w:val="4F81BC"/>
          <w:spacing w:val="1"/>
          <w:position w:val="1"/>
          <w:sz w:val="36"/>
          <w:szCs w:val="36"/>
          <w:lang w:val="fr-FR"/>
        </w:rPr>
        <w:t>e</w:t>
      </w:r>
      <w:r w:rsidRPr="00CC4D9A">
        <w:rPr>
          <w:rFonts w:ascii="Calibri" w:eastAsia="Calibri" w:hAnsi="Calibri" w:cs="Calibri"/>
          <w:b/>
          <w:bCs/>
          <w:color w:val="4F81BC"/>
          <w:spacing w:val="-3"/>
          <w:position w:val="1"/>
          <w:sz w:val="36"/>
          <w:szCs w:val="36"/>
          <w:lang w:val="fr-FR"/>
        </w:rPr>
        <w:t>a</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 xml:space="preserve">x </w:t>
      </w:r>
      <w:r w:rsidRPr="00CC4D9A">
        <w:rPr>
          <w:rFonts w:ascii="Calibri" w:eastAsia="Calibri" w:hAnsi="Calibri" w:cs="Calibri"/>
          <w:b/>
          <w:bCs/>
          <w:color w:val="4F81BC"/>
          <w:spacing w:val="-1"/>
          <w:position w:val="1"/>
          <w:sz w:val="36"/>
          <w:szCs w:val="36"/>
          <w:lang w:val="fr-FR"/>
        </w:rPr>
        <w:t>s</w:t>
      </w:r>
      <w:r w:rsidRPr="00CC4D9A">
        <w:rPr>
          <w:rFonts w:ascii="Calibri" w:eastAsia="Calibri" w:hAnsi="Calibri" w:cs="Calibri"/>
          <w:b/>
          <w:bCs/>
          <w:color w:val="4F81BC"/>
          <w:position w:val="1"/>
          <w:sz w:val="36"/>
          <w:szCs w:val="36"/>
          <w:lang w:val="fr-FR"/>
        </w:rPr>
        <w:t>o</w:t>
      </w:r>
      <w:r w:rsidRPr="00CC4D9A">
        <w:rPr>
          <w:rFonts w:ascii="Calibri" w:eastAsia="Calibri" w:hAnsi="Calibri" w:cs="Calibri"/>
          <w:b/>
          <w:bCs/>
          <w:color w:val="4F81BC"/>
          <w:spacing w:val="1"/>
          <w:position w:val="1"/>
          <w:sz w:val="36"/>
          <w:szCs w:val="36"/>
          <w:lang w:val="fr-FR"/>
        </w:rPr>
        <w:t>c</w:t>
      </w:r>
      <w:r w:rsidRPr="00CC4D9A">
        <w:rPr>
          <w:rFonts w:ascii="Calibri" w:eastAsia="Calibri" w:hAnsi="Calibri" w:cs="Calibri"/>
          <w:b/>
          <w:bCs/>
          <w:color w:val="4F81BC"/>
          <w:position w:val="1"/>
          <w:sz w:val="36"/>
          <w:szCs w:val="36"/>
          <w:lang w:val="fr-FR"/>
        </w:rPr>
        <w:t>ia</w:t>
      </w:r>
      <w:r w:rsidRPr="00CC4D9A">
        <w:rPr>
          <w:rFonts w:ascii="Calibri" w:eastAsia="Calibri" w:hAnsi="Calibri" w:cs="Calibri"/>
          <w:b/>
          <w:bCs/>
          <w:color w:val="4F81BC"/>
          <w:spacing w:val="1"/>
          <w:position w:val="1"/>
          <w:sz w:val="36"/>
          <w:szCs w:val="36"/>
          <w:lang w:val="fr-FR"/>
        </w:rPr>
        <w:t>u</w:t>
      </w:r>
      <w:r w:rsidRPr="00CC4D9A">
        <w:rPr>
          <w:rFonts w:ascii="Calibri" w:eastAsia="Calibri" w:hAnsi="Calibri" w:cs="Calibri"/>
          <w:b/>
          <w:bCs/>
          <w:color w:val="4F81BC"/>
          <w:position w:val="1"/>
          <w:sz w:val="36"/>
          <w:szCs w:val="36"/>
          <w:lang w:val="fr-FR"/>
        </w:rPr>
        <w:t>x :</w:t>
      </w:r>
    </w:p>
    <w:p w14:paraId="63F38FAA" w14:textId="77777777" w:rsidR="00A54283" w:rsidRPr="00CC4D9A" w:rsidRDefault="00C26CB5">
      <w:pPr>
        <w:spacing w:before="67" w:after="0" w:line="240" w:lineRule="auto"/>
        <w:ind w:left="2465" w:right="2445"/>
        <w:jc w:val="center"/>
        <w:rPr>
          <w:rFonts w:ascii="Calibri" w:eastAsia="Calibri" w:hAnsi="Calibri" w:cs="Calibri"/>
          <w:sz w:val="36"/>
          <w:szCs w:val="36"/>
          <w:lang w:val="fr-FR"/>
          <w:rPrChange w:id="0" w:author="Dominique LONGIN" w:date="2016-09-13T17:39:00Z">
            <w:rPr>
              <w:rFonts w:ascii="Calibri" w:eastAsia="Calibri" w:hAnsi="Calibri" w:cs="Calibri"/>
              <w:sz w:val="36"/>
              <w:szCs w:val="36"/>
            </w:rPr>
          </w:rPrChange>
        </w:rPr>
      </w:pPr>
      <w:proofErr w:type="gramStart"/>
      <w:r w:rsidRPr="00CC4D9A">
        <w:rPr>
          <w:rFonts w:ascii="Calibri" w:eastAsia="Calibri" w:hAnsi="Calibri" w:cs="Calibri"/>
          <w:b/>
          <w:bCs/>
          <w:color w:val="4F81BC"/>
          <w:sz w:val="36"/>
          <w:szCs w:val="36"/>
          <w:lang w:val="fr-FR"/>
          <w:rPrChange w:id="1" w:author="Dominique LONGIN" w:date="2016-09-13T17:39:00Z">
            <w:rPr>
              <w:rFonts w:ascii="Calibri" w:eastAsia="Calibri" w:hAnsi="Calibri" w:cs="Calibri"/>
              <w:b/>
              <w:bCs/>
              <w:color w:val="4F81BC"/>
              <w:sz w:val="36"/>
              <w:szCs w:val="36"/>
            </w:rPr>
          </w:rPrChange>
        </w:rPr>
        <w:t>l’</w:t>
      </w:r>
      <w:r w:rsidRPr="00CC4D9A">
        <w:rPr>
          <w:rFonts w:ascii="Calibri" w:eastAsia="Calibri" w:hAnsi="Calibri" w:cs="Calibri"/>
          <w:b/>
          <w:bCs/>
          <w:color w:val="4F81BC"/>
          <w:spacing w:val="2"/>
          <w:sz w:val="36"/>
          <w:szCs w:val="36"/>
          <w:lang w:val="fr-FR"/>
          <w:rPrChange w:id="2" w:author="Dominique LONGIN" w:date="2016-09-13T17:39:00Z">
            <w:rPr>
              <w:rFonts w:ascii="Calibri" w:eastAsia="Calibri" w:hAnsi="Calibri" w:cs="Calibri"/>
              <w:b/>
              <w:bCs/>
              <w:color w:val="4F81BC"/>
              <w:spacing w:val="2"/>
              <w:sz w:val="36"/>
              <w:szCs w:val="36"/>
            </w:rPr>
          </w:rPrChange>
        </w:rPr>
        <w:t>é</w:t>
      </w:r>
      <w:r w:rsidRPr="00CC4D9A">
        <w:rPr>
          <w:rFonts w:ascii="Calibri" w:eastAsia="Calibri" w:hAnsi="Calibri" w:cs="Calibri"/>
          <w:b/>
          <w:bCs/>
          <w:color w:val="4F81BC"/>
          <w:sz w:val="36"/>
          <w:szCs w:val="36"/>
          <w:lang w:val="fr-FR"/>
          <w:rPrChange w:id="3" w:author="Dominique LONGIN" w:date="2016-09-13T17:39:00Z">
            <w:rPr>
              <w:rFonts w:ascii="Calibri" w:eastAsia="Calibri" w:hAnsi="Calibri" w:cs="Calibri"/>
              <w:b/>
              <w:bCs/>
              <w:color w:val="4F81BC"/>
              <w:sz w:val="36"/>
              <w:szCs w:val="36"/>
            </w:rPr>
          </w:rPrChange>
        </w:rPr>
        <w:t>va</w:t>
      </w:r>
      <w:r w:rsidRPr="00CC4D9A">
        <w:rPr>
          <w:rFonts w:ascii="Calibri" w:eastAsia="Calibri" w:hAnsi="Calibri" w:cs="Calibri"/>
          <w:b/>
          <w:bCs/>
          <w:color w:val="4F81BC"/>
          <w:spacing w:val="-2"/>
          <w:sz w:val="36"/>
          <w:szCs w:val="36"/>
          <w:lang w:val="fr-FR"/>
          <w:rPrChange w:id="4" w:author="Dominique LONGIN" w:date="2016-09-13T17:39:00Z">
            <w:rPr>
              <w:rFonts w:ascii="Calibri" w:eastAsia="Calibri" w:hAnsi="Calibri" w:cs="Calibri"/>
              <w:b/>
              <w:bCs/>
              <w:color w:val="4F81BC"/>
              <w:spacing w:val="-2"/>
              <w:sz w:val="36"/>
              <w:szCs w:val="36"/>
            </w:rPr>
          </w:rPrChange>
        </w:rPr>
        <w:t>c</w:t>
      </w:r>
      <w:r w:rsidRPr="00CC4D9A">
        <w:rPr>
          <w:rFonts w:ascii="Calibri" w:eastAsia="Calibri" w:hAnsi="Calibri" w:cs="Calibri"/>
          <w:b/>
          <w:bCs/>
          <w:color w:val="4F81BC"/>
          <w:spacing w:val="1"/>
          <w:sz w:val="36"/>
          <w:szCs w:val="36"/>
          <w:lang w:val="fr-FR"/>
          <w:rPrChange w:id="5" w:author="Dominique LONGIN" w:date="2016-09-13T17:39:00Z">
            <w:rPr>
              <w:rFonts w:ascii="Calibri" w:eastAsia="Calibri" w:hAnsi="Calibri" w:cs="Calibri"/>
              <w:b/>
              <w:bCs/>
              <w:color w:val="4F81BC"/>
              <w:spacing w:val="1"/>
              <w:sz w:val="36"/>
              <w:szCs w:val="36"/>
            </w:rPr>
          </w:rPrChange>
        </w:rPr>
        <w:t>u</w:t>
      </w:r>
      <w:r w:rsidRPr="00CC4D9A">
        <w:rPr>
          <w:rFonts w:ascii="Calibri" w:eastAsia="Calibri" w:hAnsi="Calibri" w:cs="Calibri"/>
          <w:b/>
          <w:bCs/>
          <w:color w:val="4F81BC"/>
          <w:sz w:val="36"/>
          <w:szCs w:val="36"/>
          <w:lang w:val="fr-FR"/>
          <w:rPrChange w:id="6" w:author="Dominique LONGIN" w:date="2016-09-13T17:39:00Z">
            <w:rPr>
              <w:rFonts w:ascii="Calibri" w:eastAsia="Calibri" w:hAnsi="Calibri" w:cs="Calibri"/>
              <w:b/>
              <w:bCs/>
              <w:color w:val="4F81BC"/>
              <w:sz w:val="36"/>
              <w:szCs w:val="36"/>
            </w:rPr>
          </w:rPrChange>
        </w:rPr>
        <w:t>ati</w:t>
      </w:r>
      <w:r w:rsidRPr="00CC4D9A">
        <w:rPr>
          <w:rFonts w:ascii="Calibri" w:eastAsia="Calibri" w:hAnsi="Calibri" w:cs="Calibri"/>
          <w:b/>
          <w:bCs/>
          <w:color w:val="4F81BC"/>
          <w:spacing w:val="-2"/>
          <w:sz w:val="36"/>
          <w:szCs w:val="36"/>
          <w:lang w:val="fr-FR"/>
          <w:rPrChange w:id="7" w:author="Dominique LONGIN" w:date="2016-09-13T17:39:00Z">
            <w:rPr>
              <w:rFonts w:ascii="Calibri" w:eastAsia="Calibri" w:hAnsi="Calibri" w:cs="Calibri"/>
              <w:b/>
              <w:bCs/>
              <w:color w:val="4F81BC"/>
              <w:spacing w:val="-2"/>
              <w:sz w:val="36"/>
              <w:szCs w:val="36"/>
            </w:rPr>
          </w:rPrChange>
        </w:rPr>
        <w:t>o</w:t>
      </w:r>
      <w:r w:rsidRPr="00CC4D9A">
        <w:rPr>
          <w:rFonts w:ascii="Calibri" w:eastAsia="Calibri" w:hAnsi="Calibri" w:cs="Calibri"/>
          <w:b/>
          <w:bCs/>
          <w:color w:val="4F81BC"/>
          <w:sz w:val="36"/>
          <w:szCs w:val="36"/>
          <w:lang w:val="fr-FR"/>
          <w:rPrChange w:id="8" w:author="Dominique LONGIN" w:date="2016-09-13T17:39:00Z">
            <w:rPr>
              <w:rFonts w:ascii="Calibri" w:eastAsia="Calibri" w:hAnsi="Calibri" w:cs="Calibri"/>
              <w:b/>
              <w:bCs/>
              <w:color w:val="4F81BC"/>
              <w:sz w:val="36"/>
              <w:szCs w:val="36"/>
            </w:rPr>
          </w:rPrChange>
        </w:rPr>
        <w:t>n</w:t>
      </w:r>
      <w:proofErr w:type="gramEnd"/>
      <w:r w:rsidRPr="00CC4D9A">
        <w:rPr>
          <w:rFonts w:ascii="Calibri" w:eastAsia="Calibri" w:hAnsi="Calibri" w:cs="Calibri"/>
          <w:b/>
          <w:bCs/>
          <w:color w:val="4F81BC"/>
          <w:sz w:val="36"/>
          <w:szCs w:val="36"/>
          <w:lang w:val="fr-FR"/>
          <w:rPrChange w:id="9" w:author="Dominique LONGIN" w:date="2016-09-13T17:39:00Z">
            <w:rPr>
              <w:rFonts w:ascii="Calibri" w:eastAsia="Calibri" w:hAnsi="Calibri" w:cs="Calibri"/>
              <w:b/>
              <w:bCs/>
              <w:color w:val="4F81BC"/>
              <w:sz w:val="36"/>
              <w:szCs w:val="36"/>
            </w:rPr>
          </w:rPrChange>
        </w:rPr>
        <w:t xml:space="preserve"> </w:t>
      </w:r>
      <w:r w:rsidRPr="00CC4D9A">
        <w:rPr>
          <w:rFonts w:ascii="Calibri" w:eastAsia="Calibri" w:hAnsi="Calibri" w:cs="Calibri"/>
          <w:b/>
          <w:bCs/>
          <w:color w:val="4F81BC"/>
          <w:spacing w:val="-1"/>
          <w:sz w:val="36"/>
          <w:szCs w:val="36"/>
          <w:lang w:val="fr-FR"/>
          <w:rPrChange w:id="10" w:author="Dominique LONGIN" w:date="2016-09-13T17:39:00Z">
            <w:rPr>
              <w:rFonts w:ascii="Calibri" w:eastAsia="Calibri" w:hAnsi="Calibri" w:cs="Calibri"/>
              <w:b/>
              <w:bCs/>
              <w:color w:val="4F81BC"/>
              <w:spacing w:val="-1"/>
              <w:sz w:val="36"/>
              <w:szCs w:val="36"/>
            </w:rPr>
          </w:rPrChange>
        </w:rPr>
        <w:t>d</w:t>
      </w:r>
      <w:r w:rsidRPr="00CC4D9A">
        <w:rPr>
          <w:rFonts w:ascii="Calibri" w:eastAsia="Calibri" w:hAnsi="Calibri" w:cs="Calibri"/>
          <w:b/>
          <w:bCs/>
          <w:color w:val="4F81BC"/>
          <w:sz w:val="36"/>
          <w:szCs w:val="36"/>
          <w:lang w:val="fr-FR"/>
          <w:rPrChange w:id="11" w:author="Dominique LONGIN" w:date="2016-09-13T17:39:00Z">
            <w:rPr>
              <w:rFonts w:ascii="Calibri" w:eastAsia="Calibri" w:hAnsi="Calibri" w:cs="Calibri"/>
              <w:b/>
              <w:bCs/>
              <w:color w:val="4F81BC"/>
              <w:sz w:val="36"/>
              <w:szCs w:val="36"/>
            </w:rPr>
          </w:rPrChange>
        </w:rPr>
        <w:t>’une</w:t>
      </w:r>
      <w:r w:rsidRPr="00CC4D9A">
        <w:rPr>
          <w:rFonts w:ascii="Calibri" w:eastAsia="Calibri" w:hAnsi="Calibri" w:cs="Calibri"/>
          <w:b/>
          <w:bCs/>
          <w:color w:val="4F81BC"/>
          <w:spacing w:val="1"/>
          <w:sz w:val="36"/>
          <w:szCs w:val="36"/>
          <w:lang w:val="fr-FR"/>
          <w:rPrChange w:id="12" w:author="Dominique LONGIN" w:date="2016-09-13T17:39:00Z">
            <w:rPr>
              <w:rFonts w:ascii="Calibri" w:eastAsia="Calibri" w:hAnsi="Calibri" w:cs="Calibri"/>
              <w:b/>
              <w:bCs/>
              <w:color w:val="4F81BC"/>
              <w:spacing w:val="1"/>
              <w:sz w:val="36"/>
              <w:szCs w:val="36"/>
            </w:rPr>
          </w:rPrChange>
        </w:rPr>
        <w:t xml:space="preserve"> </w:t>
      </w:r>
      <w:r w:rsidRPr="00CC4D9A">
        <w:rPr>
          <w:rFonts w:ascii="Calibri" w:eastAsia="Calibri" w:hAnsi="Calibri" w:cs="Calibri"/>
          <w:b/>
          <w:bCs/>
          <w:color w:val="4F81BC"/>
          <w:sz w:val="36"/>
          <w:szCs w:val="36"/>
          <w:lang w:val="fr-FR"/>
          <w:rPrChange w:id="13" w:author="Dominique LONGIN" w:date="2016-09-13T17:39:00Z">
            <w:rPr>
              <w:rFonts w:ascii="Calibri" w:eastAsia="Calibri" w:hAnsi="Calibri" w:cs="Calibri"/>
              <w:b/>
              <w:bCs/>
              <w:color w:val="4F81BC"/>
              <w:sz w:val="36"/>
              <w:szCs w:val="36"/>
            </w:rPr>
          </w:rPrChange>
        </w:rPr>
        <w:t>fo</w:t>
      </w:r>
      <w:r w:rsidRPr="00CC4D9A">
        <w:rPr>
          <w:rFonts w:ascii="Calibri" w:eastAsia="Calibri" w:hAnsi="Calibri" w:cs="Calibri"/>
          <w:b/>
          <w:bCs/>
          <w:color w:val="4F81BC"/>
          <w:spacing w:val="-1"/>
          <w:sz w:val="36"/>
          <w:szCs w:val="36"/>
          <w:lang w:val="fr-FR"/>
          <w:rPrChange w:id="14" w:author="Dominique LONGIN" w:date="2016-09-13T17:39:00Z">
            <w:rPr>
              <w:rFonts w:ascii="Calibri" w:eastAsia="Calibri" w:hAnsi="Calibri" w:cs="Calibri"/>
              <w:b/>
              <w:bCs/>
              <w:color w:val="4F81BC"/>
              <w:spacing w:val="-1"/>
              <w:sz w:val="36"/>
              <w:szCs w:val="36"/>
            </w:rPr>
          </w:rPrChange>
        </w:rPr>
        <w:t>u</w:t>
      </w:r>
      <w:r w:rsidRPr="00CC4D9A">
        <w:rPr>
          <w:rFonts w:ascii="Calibri" w:eastAsia="Calibri" w:hAnsi="Calibri" w:cs="Calibri"/>
          <w:b/>
          <w:bCs/>
          <w:color w:val="4F81BC"/>
          <w:sz w:val="36"/>
          <w:szCs w:val="36"/>
          <w:lang w:val="fr-FR"/>
          <w:rPrChange w:id="15" w:author="Dominique LONGIN" w:date="2016-09-13T17:39:00Z">
            <w:rPr>
              <w:rFonts w:ascii="Calibri" w:eastAsia="Calibri" w:hAnsi="Calibri" w:cs="Calibri"/>
              <w:b/>
              <w:bCs/>
              <w:color w:val="4F81BC"/>
              <w:sz w:val="36"/>
              <w:szCs w:val="36"/>
            </w:rPr>
          </w:rPrChange>
        </w:rPr>
        <w:t>l</w:t>
      </w:r>
      <w:r w:rsidRPr="00CC4D9A">
        <w:rPr>
          <w:rFonts w:ascii="Calibri" w:eastAsia="Calibri" w:hAnsi="Calibri" w:cs="Calibri"/>
          <w:b/>
          <w:bCs/>
          <w:color w:val="4F81BC"/>
          <w:spacing w:val="1"/>
          <w:sz w:val="36"/>
          <w:szCs w:val="36"/>
          <w:lang w:val="fr-FR"/>
          <w:rPrChange w:id="16" w:author="Dominique LONGIN" w:date="2016-09-13T17:39:00Z">
            <w:rPr>
              <w:rFonts w:ascii="Calibri" w:eastAsia="Calibri" w:hAnsi="Calibri" w:cs="Calibri"/>
              <w:b/>
              <w:bCs/>
              <w:color w:val="4F81BC"/>
              <w:spacing w:val="1"/>
              <w:sz w:val="36"/>
              <w:szCs w:val="36"/>
            </w:rPr>
          </w:rPrChange>
        </w:rPr>
        <w:t>e</w:t>
      </w:r>
      <w:r w:rsidRPr="00CC4D9A">
        <w:rPr>
          <w:rFonts w:ascii="Calibri" w:eastAsia="Calibri" w:hAnsi="Calibri" w:cs="Calibri"/>
          <w:b/>
          <w:bCs/>
          <w:color w:val="4F81BC"/>
          <w:sz w:val="36"/>
          <w:szCs w:val="36"/>
          <w:lang w:val="fr-FR"/>
          <w:rPrChange w:id="17" w:author="Dominique LONGIN" w:date="2016-09-13T17:39:00Z">
            <w:rPr>
              <w:rFonts w:ascii="Calibri" w:eastAsia="Calibri" w:hAnsi="Calibri" w:cs="Calibri"/>
              <w:b/>
              <w:bCs/>
              <w:color w:val="4F81BC"/>
              <w:sz w:val="36"/>
              <w:szCs w:val="36"/>
            </w:rPr>
          </w:rPrChange>
        </w:rPr>
        <w:t>”</w:t>
      </w:r>
    </w:p>
    <w:p w14:paraId="11DB5104" w14:textId="77777777" w:rsidR="00A54283" w:rsidRPr="00CC4D9A" w:rsidRDefault="00A54283">
      <w:pPr>
        <w:spacing w:before="5" w:after="0" w:line="170" w:lineRule="exact"/>
        <w:rPr>
          <w:sz w:val="17"/>
          <w:szCs w:val="17"/>
          <w:lang w:val="fr-FR"/>
          <w:rPrChange w:id="18" w:author="Dominique LONGIN" w:date="2016-09-13T17:39:00Z">
            <w:rPr>
              <w:sz w:val="17"/>
              <w:szCs w:val="17"/>
            </w:rPr>
          </w:rPrChange>
        </w:rPr>
      </w:pPr>
    </w:p>
    <w:p w14:paraId="25BFBB48" w14:textId="77777777" w:rsidR="00A54283" w:rsidRPr="00CC4D9A" w:rsidRDefault="00A54283">
      <w:pPr>
        <w:spacing w:after="0" w:line="200" w:lineRule="exact"/>
        <w:rPr>
          <w:sz w:val="20"/>
          <w:szCs w:val="20"/>
          <w:lang w:val="fr-FR"/>
          <w:rPrChange w:id="19" w:author="Dominique LONGIN" w:date="2016-09-13T17:39:00Z">
            <w:rPr>
              <w:sz w:val="20"/>
              <w:szCs w:val="20"/>
            </w:rPr>
          </w:rPrChange>
        </w:rPr>
      </w:pPr>
    </w:p>
    <w:p w14:paraId="47806ECE" w14:textId="77777777" w:rsidR="00A54283" w:rsidRPr="00CC4D9A" w:rsidRDefault="00A54283">
      <w:pPr>
        <w:spacing w:after="0" w:line="200" w:lineRule="exact"/>
        <w:rPr>
          <w:sz w:val="20"/>
          <w:szCs w:val="20"/>
          <w:lang w:val="fr-FR"/>
          <w:rPrChange w:id="20" w:author="Dominique LONGIN" w:date="2016-09-13T17:39:00Z">
            <w:rPr>
              <w:sz w:val="20"/>
              <w:szCs w:val="20"/>
            </w:rPr>
          </w:rPrChange>
        </w:rPr>
      </w:pPr>
    </w:p>
    <w:p w14:paraId="2527B0C6" w14:textId="77777777" w:rsidR="00A54283" w:rsidRPr="00CC4D9A" w:rsidRDefault="00A54283">
      <w:pPr>
        <w:spacing w:after="0" w:line="200" w:lineRule="exact"/>
        <w:rPr>
          <w:sz w:val="20"/>
          <w:szCs w:val="20"/>
          <w:lang w:val="fr-FR"/>
          <w:rPrChange w:id="21" w:author="Dominique LONGIN" w:date="2016-09-13T17:39:00Z">
            <w:rPr>
              <w:sz w:val="20"/>
              <w:szCs w:val="20"/>
            </w:rPr>
          </w:rPrChange>
        </w:rPr>
      </w:pPr>
    </w:p>
    <w:p w14:paraId="7EB570E5" w14:textId="77777777" w:rsidR="00A54283" w:rsidRPr="00CC4D9A" w:rsidRDefault="00A54283">
      <w:pPr>
        <w:spacing w:after="0" w:line="200" w:lineRule="exact"/>
        <w:rPr>
          <w:sz w:val="20"/>
          <w:szCs w:val="20"/>
          <w:lang w:val="fr-FR"/>
          <w:rPrChange w:id="22" w:author="Dominique LONGIN" w:date="2016-09-13T17:39:00Z">
            <w:rPr>
              <w:sz w:val="20"/>
              <w:szCs w:val="20"/>
            </w:rPr>
          </w:rPrChange>
        </w:rPr>
      </w:pPr>
    </w:p>
    <w:p w14:paraId="11B900A6" w14:textId="77777777" w:rsidR="00A54283" w:rsidRPr="00CC4D9A" w:rsidRDefault="00A54283">
      <w:pPr>
        <w:spacing w:after="0" w:line="200" w:lineRule="exact"/>
        <w:rPr>
          <w:sz w:val="20"/>
          <w:szCs w:val="20"/>
          <w:lang w:val="fr-FR"/>
          <w:rPrChange w:id="23" w:author="Dominique LONGIN" w:date="2016-09-13T17:39:00Z">
            <w:rPr>
              <w:sz w:val="20"/>
              <w:szCs w:val="20"/>
            </w:rPr>
          </w:rPrChange>
        </w:rPr>
      </w:pPr>
    </w:p>
    <w:p w14:paraId="015A92BC" w14:textId="77777777" w:rsidR="00A54283" w:rsidRPr="00CC4D9A" w:rsidRDefault="00A54283">
      <w:pPr>
        <w:spacing w:after="0" w:line="200" w:lineRule="exact"/>
        <w:rPr>
          <w:sz w:val="20"/>
          <w:szCs w:val="20"/>
          <w:lang w:val="fr-FR"/>
          <w:rPrChange w:id="24" w:author="Dominique LONGIN" w:date="2016-09-13T17:39:00Z">
            <w:rPr>
              <w:sz w:val="20"/>
              <w:szCs w:val="20"/>
            </w:rPr>
          </w:rPrChange>
        </w:rPr>
      </w:pPr>
    </w:p>
    <w:p w14:paraId="0ABBF324" w14:textId="77777777" w:rsidR="00A54283" w:rsidRPr="00CC4D9A" w:rsidRDefault="00A54283">
      <w:pPr>
        <w:spacing w:after="0" w:line="200" w:lineRule="exact"/>
        <w:rPr>
          <w:sz w:val="20"/>
          <w:szCs w:val="20"/>
          <w:lang w:val="fr-FR"/>
          <w:rPrChange w:id="25" w:author="Dominique LONGIN" w:date="2016-09-13T17:39:00Z">
            <w:rPr>
              <w:sz w:val="20"/>
              <w:szCs w:val="20"/>
            </w:rPr>
          </w:rPrChange>
        </w:rPr>
      </w:pPr>
    </w:p>
    <w:p w14:paraId="676B726F" w14:textId="77777777" w:rsidR="00A54283" w:rsidRPr="00CC4D9A" w:rsidRDefault="00A54283">
      <w:pPr>
        <w:spacing w:after="0" w:line="200" w:lineRule="exact"/>
        <w:rPr>
          <w:sz w:val="20"/>
          <w:szCs w:val="20"/>
          <w:lang w:val="fr-FR"/>
          <w:rPrChange w:id="26" w:author="Dominique LONGIN" w:date="2016-09-13T17:39:00Z">
            <w:rPr>
              <w:sz w:val="20"/>
              <w:szCs w:val="20"/>
            </w:rPr>
          </w:rPrChange>
        </w:rPr>
      </w:pPr>
    </w:p>
    <w:p w14:paraId="2012072C" w14:textId="77777777" w:rsidR="00A54283" w:rsidRPr="00CC4D9A" w:rsidRDefault="00A54283">
      <w:pPr>
        <w:spacing w:after="0" w:line="200" w:lineRule="exact"/>
        <w:rPr>
          <w:sz w:val="20"/>
          <w:szCs w:val="20"/>
          <w:lang w:val="fr-FR"/>
          <w:rPrChange w:id="27" w:author="Dominique LONGIN" w:date="2016-09-13T17:39:00Z">
            <w:rPr>
              <w:sz w:val="20"/>
              <w:szCs w:val="20"/>
            </w:rPr>
          </w:rPrChange>
        </w:rPr>
      </w:pPr>
    </w:p>
    <w:tbl>
      <w:tblPr>
        <w:tblW w:w="0" w:type="auto"/>
        <w:tblInd w:w="1268" w:type="dxa"/>
        <w:tblLayout w:type="fixed"/>
        <w:tblCellMar>
          <w:left w:w="0" w:type="dxa"/>
          <w:right w:w="0" w:type="dxa"/>
        </w:tblCellMar>
        <w:tblLook w:val="01E0" w:firstRow="1" w:lastRow="1" w:firstColumn="1" w:lastColumn="1" w:noHBand="0" w:noVBand="0"/>
      </w:tblPr>
      <w:tblGrid>
        <w:gridCol w:w="2266"/>
        <w:gridCol w:w="4460"/>
      </w:tblGrid>
      <w:tr w:rsidR="00A54283" w:rsidRPr="00CC4D9A" w14:paraId="54A256DE" w14:textId="77777777">
        <w:trPr>
          <w:trHeight w:hRule="exact" w:val="365"/>
        </w:trPr>
        <w:tc>
          <w:tcPr>
            <w:tcW w:w="2266" w:type="dxa"/>
            <w:tcBorders>
              <w:top w:val="nil"/>
              <w:left w:val="nil"/>
              <w:bottom w:val="nil"/>
              <w:right w:val="nil"/>
            </w:tcBorders>
          </w:tcPr>
          <w:p w14:paraId="6EA9E1EC" w14:textId="77777777" w:rsidR="00A54283" w:rsidRPr="00CC4D9A" w:rsidRDefault="00C26CB5">
            <w:pPr>
              <w:spacing w:before="21" w:after="0" w:line="240" w:lineRule="auto"/>
              <w:ind w:left="180" w:right="-20"/>
              <w:rPr>
                <w:rFonts w:ascii="Cambria" w:eastAsia="Cambria" w:hAnsi="Cambria" w:cs="Cambria"/>
                <w:sz w:val="28"/>
                <w:szCs w:val="28"/>
                <w:lang w:val="fr-FR"/>
                <w:rPrChange w:id="28" w:author="Dominique LONGIN" w:date="2016-09-13T17:39:00Z">
                  <w:rPr>
                    <w:rFonts w:ascii="Cambria" w:eastAsia="Cambria" w:hAnsi="Cambria" w:cs="Cambria"/>
                    <w:sz w:val="28"/>
                    <w:szCs w:val="28"/>
                  </w:rPr>
                </w:rPrChange>
              </w:rPr>
            </w:pPr>
            <w:r w:rsidRPr="00CC4D9A">
              <w:rPr>
                <w:rFonts w:ascii="Cambria" w:eastAsia="Cambria" w:hAnsi="Cambria" w:cs="Cambria"/>
                <w:b/>
                <w:bCs/>
                <w:spacing w:val="1"/>
                <w:sz w:val="28"/>
                <w:szCs w:val="28"/>
                <w:lang w:val="fr-FR"/>
                <w:rPrChange w:id="29" w:author="Dominique LONGIN" w:date="2016-09-13T17:39:00Z">
                  <w:rPr>
                    <w:rFonts w:ascii="Cambria" w:eastAsia="Cambria" w:hAnsi="Cambria" w:cs="Cambria"/>
                    <w:b/>
                    <w:bCs/>
                    <w:spacing w:val="1"/>
                    <w:sz w:val="28"/>
                    <w:szCs w:val="28"/>
                  </w:rPr>
                </w:rPrChange>
              </w:rPr>
              <w:t>E</w:t>
            </w:r>
            <w:r w:rsidRPr="00CC4D9A">
              <w:rPr>
                <w:rFonts w:ascii="Cambria" w:eastAsia="Cambria" w:hAnsi="Cambria" w:cs="Cambria"/>
                <w:b/>
                <w:bCs/>
                <w:sz w:val="28"/>
                <w:szCs w:val="28"/>
                <w:lang w:val="fr-FR"/>
                <w:rPrChange w:id="30" w:author="Dominique LONGIN" w:date="2016-09-13T17:39:00Z">
                  <w:rPr>
                    <w:rFonts w:ascii="Cambria" w:eastAsia="Cambria" w:hAnsi="Cambria" w:cs="Cambria"/>
                    <w:b/>
                    <w:bCs/>
                    <w:sz w:val="28"/>
                    <w:szCs w:val="28"/>
                  </w:rPr>
                </w:rPrChange>
              </w:rPr>
              <w:t>n</w:t>
            </w:r>
            <w:r w:rsidRPr="00CC4D9A">
              <w:rPr>
                <w:rFonts w:ascii="Cambria" w:eastAsia="Cambria" w:hAnsi="Cambria" w:cs="Cambria"/>
                <w:b/>
                <w:bCs/>
                <w:spacing w:val="-1"/>
                <w:sz w:val="28"/>
                <w:szCs w:val="28"/>
                <w:lang w:val="fr-FR"/>
                <w:rPrChange w:id="31" w:author="Dominique LONGIN" w:date="2016-09-13T17:39:00Z">
                  <w:rPr>
                    <w:rFonts w:ascii="Cambria" w:eastAsia="Cambria" w:hAnsi="Cambria" w:cs="Cambria"/>
                    <w:b/>
                    <w:bCs/>
                    <w:spacing w:val="-1"/>
                    <w:sz w:val="28"/>
                    <w:szCs w:val="28"/>
                  </w:rPr>
                </w:rPrChange>
              </w:rPr>
              <w:t>c</w:t>
            </w:r>
            <w:r w:rsidRPr="00CC4D9A">
              <w:rPr>
                <w:rFonts w:ascii="Cambria" w:eastAsia="Cambria" w:hAnsi="Cambria" w:cs="Cambria"/>
                <w:b/>
                <w:bCs/>
                <w:spacing w:val="1"/>
                <w:sz w:val="28"/>
                <w:szCs w:val="28"/>
                <w:lang w:val="fr-FR"/>
                <w:rPrChange w:id="32" w:author="Dominique LONGIN" w:date="2016-09-13T17:39:00Z">
                  <w:rPr>
                    <w:rFonts w:ascii="Cambria" w:eastAsia="Cambria" w:hAnsi="Cambria" w:cs="Cambria"/>
                    <w:b/>
                    <w:bCs/>
                    <w:spacing w:val="1"/>
                    <w:sz w:val="28"/>
                    <w:szCs w:val="28"/>
                  </w:rPr>
                </w:rPrChange>
              </w:rPr>
              <w:t>a</w:t>
            </w:r>
            <w:r w:rsidRPr="00CC4D9A">
              <w:rPr>
                <w:rFonts w:ascii="Cambria" w:eastAsia="Cambria" w:hAnsi="Cambria" w:cs="Cambria"/>
                <w:b/>
                <w:bCs/>
                <w:spacing w:val="-2"/>
                <w:sz w:val="28"/>
                <w:szCs w:val="28"/>
                <w:lang w:val="fr-FR"/>
                <w:rPrChange w:id="33" w:author="Dominique LONGIN" w:date="2016-09-13T17:39:00Z">
                  <w:rPr>
                    <w:rFonts w:ascii="Cambria" w:eastAsia="Cambria" w:hAnsi="Cambria" w:cs="Cambria"/>
                    <w:b/>
                    <w:bCs/>
                    <w:spacing w:val="-2"/>
                    <w:sz w:val="28"/>
                    <w:szCs w:val="28"/>
                  </w:rPr>
                </w:rPrChange>
              </w:rPr>
              <w:t>d</w:t>
            </w:r>
            <w:r w:rsidRPr="00CC4D9A">
              <w:rPr>
                <w:rFonts w:ascii="Cambria" w:eastAsia="Cambria" w:hAnsi="Cambria" w:cs="Cambria"/>
                <w:b/>
                <w:bCs/>
                <w:sz w:val="28"/>
                <w:szCs w:val="28"/>
                <w:lang w:val="fr-FR"/>
                <w:rPrChange w:id="34" w:author="Dominique LONGIN" w:date="2016-09-13T17:39:00Z">
                  <w:rPr>
                    <w:rFonts w:ascii="Cambria" w:eastAsia="Cambria" w:hAnsi="Cambria" w:cs="Cambria"/>
                    <w:b/>
                    <w:bCs/>
                    <w:sz w:val="28"/>
                    <w:szCs w:val="28"/>
                  </w:rPr>
                </w:rPrChange>
              </w:rPr>
              <w:t>reme</w:t>
            </w:r>
            <w:r w:rsidRPr="00CC4D9A">
              <w:rPr>
                <w:rFonts w:ascii="Cambria" w:eastAsia="Cambria" w:hAnsi="Cambria" w:cs="Cambria"/>
                <w:b/>
                <w:bCs/>
                <w:spacing w:val="-2"/>
                <w:sz w:val="28"/>
                <w:szCs w:val="28"/>
                <w:lang w:val="fr-FR"/>
                <w:rPrChange w:id="35" w:author="Dominique LONGIN" w:date="2016-09-13T17:39:00Z">
                  <w:rPr>
                    <w:rFonts w:ascii="Cambria" w:eastAsia="Cambria" w:hAnsi="Cambria" w:cs="Cambria"/>
                    <w:b/>
                    <w:bCs/>
                    <w:spacing w:val="-2"/>
                    <w:sz w:val="28"/>
                    <w:szCs w:val="28"/>
                  </w:rPr>
                </w:rPrChange>
              </w:rPr>
              <w:t>n</w:t>
            </w:r>
            <w:r w:rsidRPr="00CC4D9A">
              <w:rPr>
                <w:rFonts w:ascii="Cambria" w:eastAsia="Cambria" w:hAnsi="Cambria" w:cs="Cambria"/>
                <w:b/>
                <w:bCs/>
                <w:sz w:val="28"/>
                <w:szCs w:val="28"/>
                <w:lang w:val="fr-FR"/>
                <w:rPrChange w:id="36" w:author="Dominique LONGIN" w:date="2016-09-13T17:39:00Z">
                  <w:rPr>
                    <w:rFonts w:ascii="Cambria" w:eastAsia="Cambria" w:hAnsi="Cambria" w:cs="Cambria"/>
                    <w:b/>
                    <w:bCs/>
                    <w:sz w:val="28"/>
                    <w:szCs w:val="28"/>
                  </w:rPr>
                </w:rPrChange>
              </w:rPr>
              <w:t>t</w:t>
            </w:r>
          </w:p>
        </w:tc>
        <w:tc>
          <w:tcPr>
            <w:tcW w:w="4459" w:type="dxa"/>
            <w:tcBorders>
              <w:top w:val="nil"/>
              <w:left w:val="nil"/>
              <w:bottom w:val="nil"/>
              <w:right w:val="nil"/>
            </w:tcBorders>
          </w:tcPr>
          <w:p w14:paraId="064D0AC2" w14:textId="77777777" w:rsidR="00A54283" w:rsidRPr="00870068" w:rsidRDefault="00C26CB5">
            <w:pPr>
              <w:spacing w:before="21" w:after="0" w:line="240" w:lineRule="auto"/>
              <w:ind w:left="360" w:right="-20"/>
              <w:rPr>
                <w:rFonts w:ascii="Cambria" w:eastAsia="Cambria" w:hAnsi="Cambria" w:cs="Cambria"/>
                <w:sz w:val="28"/>
                <w:szCs w:val="28"/>
              </w:rPr>
            </w:pPr>
            <w:r w:rsidRPr="00870068">
              <w:rPr>
                <w:rFonts w:ascii="Cambria" w:eastAsia="Cambria" w:hAnsi="Cambria" w:cs="Cambria"/>
                <w:sz w:val="28"/>
                <w:szCs w:val="28"/>
              </w:rPr>
              <w:t>:</w:t>
            </w:r>
            <w:r w:rsidRPr="00870068">
              <w:rPr>
                <w:rFonts w:ascii="Cambria" w:eastAsia="Cambria" w:hAnsi="Cambria" w:cs="Cambria"/>
                <w:spacing w:val="1"/>
                <w:sz w:val="28"/>
                <w:szCs w:val="28"/>
              </w:rPr>
              <w:t xml:space="preserve"> </w:t>
            </w:r>
            <w:r w:rsidRPr="00870068">
              <w:rPr>
                <w:rFonts w:ascii="Cambria" w:eastAsia="Cambria" w:hAnsi="Cambria" w:cs="Cambria"/>
                <w:spacing w:val="-1"/>
                <w:sz w:val="28"/>
                <w:szCs w:val="28"/>
              </w:rPr>
              <w:t>Pr</w:t>
            </w:r>
            <w:r w:rsidRPr="009D3BA9">
              <w:rPr>
                <w:rFonts w:ascii="Cambria" w:eastAsia="Cambria" w:hAnsi="Cambria" w:cs="Cambria"/>
                <w:sz w:val="28"/>
                <w:szCs w:val="28"/>
              </w:rPr>
              <w:t>o</w:t>
            </w:r>
            <w:r w:rsidRPr="00870068">
              <w:rPr>
                <w:rFonts w:ascii="Cambria" w:eastAsia="Cambria" w:hAnsi="Cambria" w:cs="Cambria"/>
                <w:spacing w:val="-1"/>
                <w:sz w:val="28"/>
                <w:szCs w:val="28"/>
              </w:rPr>
              <w:t>f</w:t>
            </w:r>
            <w:r w:rsidRPr="00870068">
              <w:rPr>
                <w:rFonts w:ascii="Cambria" w:eastAsia="Cambria" w:hAnsi="Cambria" w:cs="Cambria"/>
                <w:sz w:val="28"/>
                <w:szCs w:val="28"/>
              </w:rPr>
              <w:t>. HO</w:t>
            </w:r>
            <w:r w:rsidRPr="00870068">
              <w:rPr>
                <w:rFonts w:ascii="Cambria" w:eastAsia="Cambria" w:hAnsi="Cambria" w:cs="Cambria"/>
                <w:spacing w:val="-1"/>
                <w:sz w:val="28"/>
                <w:szCs w:val="28"/>
              </w:rPr>
              <w:t xml:space="preserve"> </w:t>
            </w:r>
            <w:proofErr w:type="spellStart"/>
            <w:r w:rsidRPr="00870068">
              <w:rPr>
                <w:rFonts w:ascii="Cambria" w:eastAsia="Cambria" w:hAnsi="Cambria" w:cs="Cambria"/>
                <w:sz w:val="28"/>
                <w:szCs w:val="28"/>
              </w:rPr>
              <w:t>Tuo</w:t>
            </w:r>
            <w:r w:rsidRPr="00870068">
              <w:rPr>
                <w:rFonts w:ascii="Cambria" w:eastAsia="Cambria" w:hAnsi="Cambria" w:cs="Cambria"/>
                <w:spacing w:val="1"/>
                <w:sz w:val="28"/>
                <w:szCs w:val="28"/>
              </w:rPr>
              <w:t>n</w:t>
            </w:r>
            <w:r w:rsidRPr="00870068">
              <w:rPr>
                <w:rFonts w:ascii="Cambria" w:eastAsia="Cambria" w:hAnsi="Cambria" w:cs="Cambria"/>
                <w:sz w:val="28"/>
                <w:szCs w:val="28"/>
              </w:rPr>
              <w:t>g</w:t>
            </w:r>
            <w:proofErr w:type="spellEnd"/>
            <w:r w:rsidRPr="00870068">
              <w:rPr>
                <w:rFonts w:ascii="Cambria" w:eastAsia="Cambria" w:hAnsi="Cambria" w:cs="Cambria"/>
                <w:spacing w:val="-1"/>
                <w:sz w:val="28"/>
                <w:szCs w:val="28"/>
              </w:rPr>
              <w:t xml:space="preserve"> </w:t>
            </w:r>
            <w:proofErr w:type="spellStart"/>
            <w:r w:rsidRPr="00870068">
              <w:rPr>
                <w:rFonts w:ascii="Cambria" w:eastAsia="Cambria" w:hAnsi="Cambria" w:cs="Cambria"/>
                <w:sz w:val="28"/>
                <w:szCs w:val="28"/>
              </w:rPr>
              <w:t>V</w:t>
            </w:r>
            <w:r w:rsidRPr="00870068">
              <w:rPr>
                <w:rFonts w:ascii="Cambria" w:eastAsia="Cambria" w:hAnsi="Cambria" w:cs="Cambria"/>
                <w:spacing w:val="2"/>
                <w:sz w:val="28"/>
                <w:szCs w:val="28"/>
              </w:rPr>
              <w:t>i</w:t>
            </w:r>
            <w:r w:rsidRPr="00870068">
              <w:rPr>
                <w:rFonts w:ascii="Cambria" w:eastAsia="Cambria" w:hAnsi="Cambria" w:cs="Cambria"/>
                <w:spacing w:val="-3"/>
                <w:sz w:val="28"/>
                <w:szCs w:val="28"/>
              </w:rPr>
              <w:t>n</w:t>
            </w:r>
            <w:r w:rsidRPr="00870068">
              <w:rPr>
                <w:rFonts w:ascii="Cambria" w:eastAsia="Cambria" w:hAnsi="Cambria" w:cs="Cambria"/>
                <w:sz w:val="28"/>
                <w:szCs w:val="28"/>
              </w:rPr>
              <w:t>h</w:t>
            </w:r>
            <w:proofErr w:type="spellEnd"/>
            <w:r w:rsidRPr="00870068">
              <w:rPr>
                <w:rFonts w:ascii="Cambria" w:eastAsia="Cambria" w:hAnsi="Cambria" w:cs="Cambria"/>
                <w:spacing w:val="1"/>
                <w:sz w:val="28"/>
                <w:szCs w:val="28"/>
              </w:rPr>
              <w:t xml:space="preserve"> </w:t>
            </w:r>
            <w:r w:rsidRPr="00870068">
              <w:rPr>
                <w:rFonts w:ascii="Cambria" w:eastAsia="Cambria" w:hAnsi="Cambria" w:cs="Cambria"/>
                <w:spacing w:val="-1"/>
                <w:sz w:val="28"/>
                <w:szCs w:val="28"/>
              </w:rPr>
              <w:t>(</w:t>
            </w:r>
            <w:r w:rsidRPr="00870068">
              <w:rPr>
                <w:rFonts w:ascii="Cambria" w:eastAsia="Cambria" w:hAnsi="Cambria" w:cs="Cambria"/>
                <w:sz w:val="28"/>
                <w:szCs w:val="28"/>
              </w:rPr>
              <w:t>IF</w:t>
            </w:r>
            <w:r w:rsidRPr="00870068">
              <w:rPr>
                <w:rFonts w:ascii="Cambria" w:eastAsia="Cambria" w:hAnsi="Cambria" w:cs="Cambria"/>
                <w:spacing w:val="-2"/>
                <w:sz w:val="28"/>
                <w:szCs w:val="28"/>
              </w:rPr>
              <w:t>I</w:t>
            </w:r>
            <w:r w:rsidRPr="00870068">
              <w:rPr>
                <w:rFonts w:ascii="Cambria" w:eastAsia="Cambria" w:hAnsi="Cambria" w:cs="Cambria"/>
                <w:sz w:val="28"/>
                <w:szCs w:val="28"/>
              </w:rPr>
              <w:t>)</w:t>
            </w:r>
          </w:p>
        </w:tc>
      </w:tr>
      <w:tr w:rsidR="00A54283" w:rsidRPr="00CC4D9A" w14:paraId="4C6D0061" w14:textId="77777777">
        <w:trPr>
          <w:trHeight w:hRule="exact" w:val="328"/>
        </w:trPr>
        <w:tc>
          <w:tcPr>
            <w:tcW w:w="6726" w:type="dxa"/>
            <w:gridSpan w:val="2"/>
            <w:tcBorders>
              <w:top w:val="nil"/>
              <w:left w:val="nil"/>
              <w:bottom w:val="nil"/>
              <w:right w:val="nil"/>
            </w:tcBorders>
          </w:tcPr>
          <w:p w14:paraId="72EB6ACC" w14:textId="77777777" w:rsidR="00A54283" w:rsidRPr="00CC4D9A" w:rsidRDefault="00C26CB5">
            <w:pPr>
              <w:spacing w:after="0" w:line="314" w:lineRule="exact"/>
              <w:ind w:left="2626" w:right="-20"/>
              <w:rPr>
                <w:rFonts w:ascii="Cambria" w:eastAsia="Cambria" w:hAnsi="Cambria" w:cs="Cambria"/>
                <w:sz w:val="28"/>
                <w:szCs w:val="28"/>
                <w:lang w:val="fr-FR"/>
                <w:rPrChange w:id="37" w:author="Dominique LONGIN" w:date="2016-09-13T17:39:00Z">
                  <w:rPr>
                    <w:rFonts w:ascii="Cambria" w:eastAsia="Cambria" w:hAnsi="Cambria" w:cs="Cambria"/>
                    <w:sz w:val="28"/>
                    <w:szCs w:val="28"/>
                  </w:rPr>
                </w:rPrChange>
              </w:rPr>
            </w:pPr>
            <w:r w:rsidRPr="00CC4D9A">
              <w:rPr>
                <w:rFonts w:ascii="Cambria" w:eastAsia="Cambria" w:hAnsi="Cambria" w:cs="Cambria"/>
                <w:sz w:val="28"/>
                <w:szCs w:val="28"/>
                <w:lang w:val="fr-FR"/>
                <w:rPrChange w:id="38" w:author="Dominique LONGIN" w:date="2016-09-13T17:39:00Z">
                  <w:rPr>
                    <w:rFonts w:ascii="Cambria" w:eastAsia="Cambria" w:hAnsi="Cambria" w:cs="Cambria"/>
                    <w:sz w:val="28"/>
                    <w:szCs w:val="28"/>
                  </w:rPr>
                </w:rPrChange>
              </w:rPr>
              <w:t>:</w:t>
            </w:r>
            <w:r w:rsidRPr="00CC4D9A">
              <w:rPr>
                <w:rFonts w:ascii="Cambria" w:eastAsia="Cambria" w:hAnsi="Cambria" w:cs="Cambria"/>
                <w:spacing w:val="1"/>
                <w:sz w:val="28"/>
                <w:szCs w:val="28"/>
                <w:lang w:val="fr-FR"/>
                <w:rPrChange w:id="39" w:author="Dominique LONGIN" w:date="2016-09-13T17:39:00Z">
                  <w:rPr>
                    <w:rFonts w:ascii="Cambria" w:eastAsia="Cambria" w:hAnsi="Cambria" w:cs="Cambria"/>
                    <w:spacing w:val="1"/>
                    <w:sz w:val="28"/>
                    <w:szCs w:val="28"/>
                  </w:rPr>
                </w:rPrChange>
              </w:rPr>
              <w:t xml:space="preserve"> </w:t>
            </w:r>
            <w:r w:rsidRPr="00CC4D9A">
              <w:rPr>
                <w:rFonts w:ascii="Cambria" w:eastAsia="Cambria" w:hAnsi="Cambria" w:cs="Cambria"/>
                <w:spacing w:val="-1"/>
                <w:sz w:val="28"/>
                <w:szCs w:val="28"/>
                <w:lang w:val="fr-FR"/>
                <w:rPrChange w:id="40" w:author="Dominique LONGIN" w:date="2016-09-13T17:39:00Z">
                  <w:rPr>
                    <w:rFonts w:ascii="Cambria" w:eastAsia="Cambria" w:hAnsi="Cambria" w:cs="Cambria"/>
                    <w:spacing w:val="-1"/>
                    <w:sz w:val="28"/>
                    <w:szCs w:val="28"/>
                  </w:rPr>
                </w:rPrChange>
              </w:rPr>
              <w:t>Pr</w:t>
            </w:r>
            <w:r w:rsidRPr="00CC4D9A">
              <w:rPr>
                <w:rFonts w:ascii="Cambria" w:eastAsia="Cambria" w:hAnsi="Cambria" w:cs="Cambria"/>
                <w:sz w:val="28"/>
                <w:szCs w:val="28"/>
                <w:lang w:val="fr-FR"/>
                <w:rPrChange w:id="41" w:author="Dominique LONGIN" w:date="2016-09-13T17:39:00Z">
                  <w:rPr>
                    <w:rFonts w:ascii="Cambria" w:eastAsia="Cambria" w:hAnsi="Cambria" w:cs="Cambria"/>
                    <w:sz w:val="28"/>
                    <w:szCs w:val="28"/>
                  </w:rPr>
                </w:rPrChange>
              </w:rPr>
              <w:t>o</w:t>
            </w:r>
            <w:r w:rsidRPr="00CC4D9A">
              <w:rPr>
                <w:rFonts w:ascii="Cambria" w:eastAsia="Cambria" w:hAnsi="Cambria" w:cs="Cambria"/>
                <w:spacing w:val="-1"/>
                <w:sz w:val="28"/>
                <w:szCs w:val="28"/>
                <w:lang w:val="fr-FR"/>
                <w:rPrChange w:id="42" w:author="Dominique LONGIN" w:date="2016-09-13T17:39:00Z">
                  <w:rPr>
                    <w:rFonts w:ascii="Cambria" w:eastAsia="Cambria" w:hAnsi="Cambria" w:cs="Cambria"/>
                    <w:spacing w:val="-1"/>
                    <w:sz w:val="28"/>
                    <w:szCs w:val="28"/>
                  </w:rPr>
                </w:rPrChange>
              </w:rPr>
              <w:t>f</w:t>
            </w:r>
            <w:r w:rsidRPr="00CC4D9A">
              <w:rPr>
                <w:rFonts w:ascii="Cambria" w:eastAsia="Cambria" w:hAnsi="Cambria" w:cs="Cambria"/>
                <w:sz w:val="28"/>
                <w:szCs w:val="28"/>
                <w:lang w:val="fr-FR"/>
                <w:rPrChange w:id="43" w:author="Dominique LONGIN" w:date="2016-09-13T17:39:00Z">
                  <w:rPr>
                    <w:rFonts w:ascii="Cambria" w:eastAsia="Cambria" w:hAnsi="Cambria" w:cs="Cambria"/>
                    <w:sz w:val="28"/>
                    <w:szCs w:val="28"/>
                  </w:rPr>
                </w:rPrChange>
              </w:rPr>
              <w:t>. Do</w:t>
            </w:r>
            <w:r w:rsidRPr="00CC4D9A">
              <w:rPr>
                <w:rFonts w:ascii="Cambria" w:eastAsia="Cambria" w:hAnsi="Cambria" w:cs="Cambria"/>
                <w:spacing w:val="-2"/>
                <w:sz w:val="28"/>
                <w:szCs w:val="28"/>
                <w:lang w:val="fr-FR"/>
                <w:rPrChange w:id="44" w:author="Dominique LONGIN" w:date="2016-09-13T17:39:00Z">
                  <w:rPr>
                    <w:rFonts w:ascii="Cambria" w:eastAsia="Cambria" w:hAnsi="Cambria" w:cs="Cambria"/>
                    <w:spacing w:val="-2"/>
                    <w:sz w:val="28"/>
                    <w:szCs w:val="28"/>
                  </w:rPr>
                </w:rPrChange>
              </w:rPr>
              <w:t>m</w:t>
            </w:r>
            <w:r w:rsidRPr="00CC4D9A">
              <w:rPr>
                <w:rFonts w:ascii="Cambria" w:eastAsia="Cambria" w:hAnsi="Cambria" w:cs="Cambria"/>
                <w:spacing w:val="1"/>
                <w:sz w:val="28"/>
                <w:szCs w:val="28"/>
                <w:lang w:val="fr-FR"/>
                <w:rPrChange w:id="45" w:author="Dominique LONGIN" w:date="2016-09-13T17:39:00Z">
                  <w:rPr>
                    <w:rFonts w:ascii="Cambria" w:eastAsia="Cambria" w:hAnsi="Cambria" w:cs="Cambria"/>
                    <w:spacing w:val="1"/>
                    <w:sz w:val="28"/>
                    <w:szCs w:val="28"/>
                  </w:rPr>
                </w:rPrChange>
              </w:rPr>
              <w:t>i</w:t>
            </w:r>
            <w:r w:rsidRPr="00CC4D9A">
              <w:rPr>
                <w:rFonts w:ascii="Cambria" w:eastAsia="Cambria" w:hAnsi="Cambria" w:cs="Cambria"/>
                <w:sz w:val="28"/>
                <w:szCs w:val="28"/>
                <w:lang w:val="fr-FR"/>
                <w:rPrChange w:id="46" w:author="Dominique LONGIN" w:date="2016-09-13T17:39:00Z">
                  <w:rPr>
                    <w:rFonts w:ascii="Cambria" w:eastAsia="Cambria" w:hAnsi="Cambria" w:cs="Cambria"/>
                    <w:sz w:val="28"/>
                    <w:szCs w:val="28"/>
                  </w:rPr>
                </w:rPrChange>
              </w:rPr>
              <w:t>ni</w:t>
            </w:r>
            <w:r w:rsidRPr="00CC4D9A">
              <w:rPr>
                <w:rFonts w:ascii="Cambria" w:eastAsia="Cambria" w:hAnsi="Cambria" w:cs="Cambria"/>
                <w:spacing w:val="-2"/>
                <w:sz w:val="28"/>
                <w:szCs w:val="28"/>
                <w:lang w:val="fr-FR"/>
                <w:rPrChange w:id="47" w:author="Dominique LONGIN" w:date="2016-09-13T17:39:00Z">
                  <w:rPr>
                    <w:rFonts w:ascii="Cambria" w:eastAsia="Cambria" w:hAnsi="Cambria" w:cs="Cambria"/>
                    <w:spacing w:val="-2"/>
                    <w:sz w:val="28"/>
                    <w:szCs w:val="28"/>
                  </w:rPr>
                </w:rPrChange>
              </w:rPr>
              <w:t>q</w:t>
            </w:r>
            <w:r w:rsidRPr="00CC4D9A">
              <w:rPr>
                <w:rFonts w:ascii="Cambria" w:eastAsia="Cambria" w:hAnsi="Cambria" w:cs="Cambria"/>
                <w:spacing w:val="1"/>
                <w:sz w:val="28"/>
                <w:szCs w:val="28"/>
                <w:lang w:val="fr-FR"/>
                <w:rPrChange w:id="48" w:author="Dominique LONGIN" w:date="2016-09-13T17:39:00Z">
                  <w:rPr>
                    <w:rFonts w:ascii="Cambria" w:eastAsia="Cambria" w:hAnsi="Cambria" w:cs="Cambria"/>
                    <w:spacing w:val="1"/>
                    <w:sz w:val="28"/>
                    <w:szCs w:val="28"/>
                  </w:rPr>
                </w:rPrChange>
              </w:rPr>
              <w:t>u</w:t>
            </w:r>
            <w:r w:rsidRPr="00CC4D9A">
              <w:rPr>
                <w:rFonts w:ascii="Cambria" w:eastAsia="Cambria" w:hAnsi="Cambria" w:cs="Cambria"/>
                <w:sz w:val="28"/>
                <w:szCs w:val="28"/>
                <w:lang w:val="fr-FR"/>
                <w:rPrChange w:id="49" w:author="Dominique LONGIN" w:date="2016-09-13T17:39:00Z">
                  <w:rPr>
                    <w:rFonts w:ascii="Cambria" w:eastAsia="Cambria" w:hAnsi="Cambria" w:cs="Cambria"/>
                    <w:sz w:val="28"/>
                    <w:szCs w:val="28"/>
                  </w:rPr>
                </w:rPrChange>
              </w:rPr>
              <w:t>e</w:t>
            </w:r>
            <w:r w:rsidRPr="00CC4D9A">
              <w:rPr>
                <w:rFonts w:ascii="Cambria" w:eastAsia="Cambria" w:hAnsi="Cambria" w:cs="Cambria"/>
                <w:spacing w:val="-2"/>
                <w:sz w:val="28"/>
                <w:szCs w:val="28"/>
                <w:lang w:val="fr-FR"/>
                <w:rPrChange w:id="50" w:author="Dominique LONGIN" w:date="2016-09-13T17:39:00Z">
                  <w:rPr>
                    <w:rFonts w:ascii="Cambria" w:eastAsia="Cambria" w:hAnsi="Cambria" w:cs="Cambria"/>
                    <w:spacing w:val="-2"/>
                    <w:sz w:val="28"/>
                    <w:szCs w:val="28"/>
                  </w:rPr>
                </w:rPrChange>
              </w:rPr>
              <w:t xml:space="preserve"> L</w:t>
            </w:r>
            <w:r w:rsidRPr="00CC4D9A">
              <w:rPr>
                <w:rFonts w:ascii="Cambria" w:eastAsia="Cambria" w:hAnsi="Cambria" w:cs="Cambria"/>
                <w:spacing w:val="-1"/>
                <w:sz w:val="28"/>
                <w:szCs w:val="28"/>
                <w:lang w:val="fr-FR"/>
                <w:rPrChange w:id="51" w:author="Dominique LONGIN" w:date="2016-09-13T17:39:00Z">
                  <w:rPr>
                    <w:rFonts w:ascii="Cambria" w:eastAsia="Cambria" w:hAnsi="Cambria" w:cs="Cambria"/>
                    <w:spacing w:val="-1"/>
                    <w:sz w:val="28"/>
                    <w:szCs w:val="28"/>
                  </w:rPr>
                </w:rPrChange>
              </w:rPr>
              <w:t>O</w:t>
            </w:r>
            <w:r w:rsidRPr="00CC4D9A">
              <w:rPr>
                <w:rFonts w:ascii="Cambria" w:eastAsia="Cambria" w:hAnsi="Cambria" w:cs="Cambria"/>
                <w:sz w:val="28"/>
                <w:szCs w:val="28"/>
                <w:lang w:val="fr-FR"/>
                <w:rPrChange w:id="52" w:author="Dominique LONGIN" w:date="2016-09-13T17:39:00Z">
                  <w:rPr>
                    <w:rFonts w:ascii="Cambria" w:eastAsia="Cambria" w:hAnsi="Cambria" w:cs="Cambria"/>
                    <w:sz w:val="28"/>
                    <w:szCs w:val="28"/>
                  </w:rPr>
                </w:rPrChange>
              </w:rPr>
              <w:t>NGIN</w:t>
            </w:r>
            <w:r w:rsidRPr="00CC4D9A">
              <w:rPr>
                <w:rFonts w:ascii="Cambria" w:eastAsia="Cambria" w:hAnsi="Cambria" w:cs="Cambria"/>
                <w:spacing w:val="-1"/>
                <w:sz w:val="28"/>
                <w:szCs w:val="28"/>
                <w:lang w:val="fr-FR"/>
                <w:rPrChange w:id="53" w:author="Dominique LONGIN" w:date="2016-09-13T17:39:00Z">
                  <w:rPr>
                    <w:rFonts w:ascii="Cambria" w:eastAsia="Cambria" w:hAnsi="Cambria" w:cs="Cambria"/>
                    <w:spacing w:val="-1"/>
                    <w:sz w:val="28"/>
                    <w:szCs w:val="28"/>
                  </w:rPr>
                </w:rPrChange>
              </w:rPr>
              <w:t xml:space="preserve"> </w:t>
            </w:r>
            <w:r w:rsidRPr="00CC4D9A">
              <w:rPr>
                <w:rFonts w:ascii="Cambria" w:eastAsia="Cambria" w:hAnsi="Cambria" w:cs="Cambria"/>
                <w:sz w:val="28"/>
                <w:szCs w:val="28"/>
                <w:lang w:val="fr-FR"/>
                <w:rPrChange w:id="54" w:author="Dominique LONGIN" w:date="2016-09-13T17:39:00Z">
                  <w:rPr>
                    <w:rFonts w:ascii="Cambria" w:eastAsia="Cambria" w:hAnsi="Cambria" w:cs="Cambria"/>
                    <w:sz w:val="28"/>
                    <w:szCs w:val="28"/>
                  </w:rPr>
                </w:rPrChange>
              </w:rPr>
              <w:t>(</w:t>
            </w:r>
            <w:r w:rsidRPr="00CC4D9A">
              <w:rPr>
                <w:rFonts w:ascii="Cambria" w:eastAsia="Cambria" w:hAnsi="Cambria" w:cs="Cambria"/>
                <w:spacing w:val="1"/>
                <w:sz w:val="28"/>
                <w:szCs w:val="28"/>
                <w:lang w:val="fr-FR"/>
                <w:rPrChange w:id="55" w:author="Dominique LONGIN" w:date="2016-09-13T17:39:00Z">
                  <w:rPr>
                    <w:rFonts w:ascii="Cambria" w:eastAsia="Cambria" w:hAnsi="Cambria" w:cs="Cambria"/>
                    <w:spacing w:val="1"/>
                    <w:sz w:val="28"/>
                    <w:szCs w:val="28"/>
                  </w:rPr>
                </w:rPrChange>
              </w:rPr>
              <w:t>I</w:t>
            </w:r>
            <w:r w:rsidRPr="00CC4D9A">
              <w:rPr>
                <w:rFonts w:ascii="Cambria" w:eastAsia="Cambria" w:hAnsi="Cambria" w:cs="Cambria"/>
                <w:sz w:val="28"/>
                <w:szCs w:val="28"/>
                <w:lang w:val="fr-FR"/>
                <w:rPrChange w:id="56" w:author="Dominique LONGIN" w:date="2016-09-13T17:39:00Z">
                  <w:rPr>
                    <w:rFonts w:ascii="Cambria" w:eastAsia="Cambria" w:hAnsi="Cambria" w:cs="Cambria"/>
                    <w:sz w:val="28"/>
                    <w:szCs w:val="28"/>
                  </w:rPr>
                </w:rPrChange>
              </w:rPr>
              <w:t>R</w:t>
            </w:r>
            <w:r w:rsidRPr="00CC4D9A">
              <w:rPr>
                <w:rFonts w:ascii="Cambria" w:eastAsia="Cambria" w:hAnsi="Cambria" w:cs="Cambria"/>
                <w:spacing w:val="1"/>
                <w:sz w:val="28"/>
                <w:szCs w:val="28"/>
                <w:lang w:val="fr-FR"/>
                <w:rPrChange w:id="57" w:author="Dominique LONGIN" w:date="2016-09-13T17:39:00Z">
                  <w:rPr>
                    <w:rFonts w:ascii="Cambria" w:eastAsia="Cambria" w:hAnsi="Cambria" w:cs="Cambria"/>
                    <w:spacing w:val="1"/>
                    <w:sz w:val="28"/>
                    <w:szCs w:val="28"/>
                  </w:rPr>
                </w:rPrChange>
              </w:rPr>
              <w:t>I</w:t>
            </w:r>
            <w:r w:rsidRPr="00CC4D9A">
              <w:rPr>
                <w:rFonts w:ascii="Cambria" w:eastAsia="Cambria" w:hAnsi="Cambria" w:cs="Cambria"/>
                <w:spacing w:val="-3"/>
                <w:sz w:val="28"/>
                <w:szCs w:val="28"/>
                <w:lang w:val="fr-FR"/>
                <w:rPrChange w:id="58" w:author="Dominique LONGIN" w:date="2016-09-13T17:39:00Z">
                  <w:rPr>
                    <w:rFonts w:ascii="Cambria" w:eastAsia="Cambria" w:hAnsi="Cambria" w:cs="Cambria"/>
                    <w:spacing w:val="-3"/>
                    <w:sz w:val="28"/>
                    <w:szCs w:val="28"/>
                  </w:rPr>
                </w:rPrChange>
              </w:rPr>
              <w:t>T</w:t>
            </w:r>
            <w:r w:rsidRPr="00CC4D9A">
              <w:rPr>
                <w:rFonts w:ascii="Cambria" w:eastAsia="Cambria" w:hAnsi="Cambria" w:cs="Cambria"/>
                <w:sz w:val="28"/>
                <w:szCs w:val="28"/>
                <w:lang w:val="fr-FR"/>
                <w:rPrChange w:id="59" w:author="Dominique LONGIN" w:date="2016-09-13T17:39:00Z">
                  <w:rPr>
                    <w:rFonts w:ascii="Cambria" w:eastAsia="Cambria" w:hAnsi="Cambria" w:cs="Cambria"/>
                    <w:sz w:val="28"/>
                    <w:szCs w:val="28"/>
                  </w:rPr>
                </w:rPrChange>
              </w:rPr>
              <w:t>)</w:t>
            </w:r>
          </w:p>
        </w:tc>
      </w:tr>
      <w:tr w:rsidR="00A54283" w:rsidRPr="00CC4D9A" w14:paraId="0B18351F" w14:textId="77777777">
        <w:trPr>
          <w:trHeight w:hRule="exact" w:val="328"/>
        </w:trPr>
        <w:tc>
          <w:tcPr>
            <w:tcW w:w="2266" w:type="dxa"/>
            <w:tcBorders>
              <w:top w:val="nil"/>
              <w:left w:val="nil"/>
              <w:bottom w:val="nil"/>
              <w:right w:val="nil"/>
            </w:tcBorders>
          </w:tcPr>
          <w:p w14:paraId="0CB47537" w14:textId="77777777" w:rsidR="00A54283" w:rsidRPr="00CC4D9A" w:rsidRDefault="00C26CB5">
            <w:pPr>
              <w:spacing w:after="0" w:line="313" w:lineRule="exact"/>
              <w:ind w:left="180" w:right="-20"/>
              <w:rPr>
                <w:rFonts w:ascii="Cambria" w:eastAsia="Cambria" w:hAnsi="Cambria" w:cs="Cambria"/>
                <w:sz w:val="28"/>
                <w:szCs w:val="28"/>
                <w:lang w:val="fr-FR"/>
                <w:rPrChange w:id="60" w:author="Dominique LONGIN" w:date="2016-09-13T17:39:00Z">
                  <w:rPr>
                    <w:rFonts w:ascii="Cambria" w:eastAsia="Cambria" w:hAnsi="Cambria" w:cs="Cambria"/>
                    <w:sz w:val="28"/>
                    <w:szCs w:val="28"/>
                  </w:rPr>
                </w:rPrChange>
              </w:rPr>
            </w:pPr>
            <w:r w:rsidRPr="00CC4D9A">
              <w:rPr>
                <w:rFonts w:ascii="Cambria" w:eastAsia="Cambria" w:hAnsi="Cambria" w:cs="Cambria"/>
                <w:b/>
                <w:bCs/>
                <w:spacing w:val="1"/>
                <w:sz w:val="28"/>
                <w:szCs w:val="28"/>
                <w:lang w:val="fr-FR"/>
                <w:rPrChange w:id="61" w:author="Dominique LONGIN" w:date="2016-09-13T17:39:00Z">
                  <w:rPr>
                    <w:rFonts w:ascii="Cambria" w:eastAsia="Cambria" w:hAnsi="Cambria" w:cs="Cambria"/>
                    <w:b/>
                    <w:bCs/>
                    <w:spacing w:val="1"/>
                    <w:sz w:val="28"/>
                    <w:szCs w:val="28"/>
                  </w:rPr>
                </w:rPrChange>
              </w:rPr>
              <w:t>É</w:t>
            </w:r>
            <w:r w:rsidRPr="00CC4D9A">
              <w:rPr>
                <w:rFonts w:ascii="Cambria" w:eastAsia="Cambria" w:hAnsi="Cambria" w:cs="Cambria"/>
                <w:b/>
                <w:bCs/>
                <w:sz w:val="28"/>
                <w:szCs w:val="28"/>
                <w:lang w:val="fr-FR"/>
                <w:rPrChange w:id="62" w:author="Dominique LONGIN" w:date="2016-09-13T17:39:00Z">
                  <w:rPr>
                    <w:rFonts w:ascii="Cambria" w:eastAsia="Cambria" w:hAnsi="Cambria" w:cs="Cambria"/>
                    <w:b/>
                    <w:bCs/>
                    <w:sz w:val="28"/>
                    <w:szCs w:val="28"/>
                  </w:rPr>
                </w:rPrChange>
              </w:rPr>
              <w:t>t</w:t>
            </w:r>
            <w:r w:rsidRPr="00CC4D9A">
              <w:rPr>
                <w:rFonts w:ascii="Cambria" w:eastAsia="Cambria" w:hAnsi="Cambria" w:cs="Cambria"/>
                <w:b/>
                <w:bCs/>
                <w:spacing w:val="-2"/>
                <w:sz w:val="28"/>
                <w:szCs w:val="28"/>
                <w:lang w:val="fr-FR"/>
                <w:rPrChange w:id="63" w:author="Dominique LONGIN" w:date="2016-09-13T17:39:00Z">
                  <w:rPr>
                    <w:rFonts w:ascii="Cambria" w:eastAsia="Cambria" w:hAnsi="Cambria" w:cs="Cambria"/>
                    <w:b/>
                    <w:bCs/>
                    <w:spacing w:val="-2"/>
                    <w:sz w:val="28"/>
                    <w:szCs w:val="28"/>
                  </w:rPr>
                </w:rPrChange>
              </w:rPr>
              <w:t>u</w:t>
            </w:r>
            <w:r w:rsidRPr="00CC4D9A">
              <w:rPr>
                <w:rFonts w:ascii="Cambria" w:eastAsia="Cambria" w:hAnsi="Cambria" w:cs="Cambria"/>
                <w:b/>
                <w:bCs/>
                <w:sz w:val="28"/>
                <w:szCs w:val="28"/>
                <w:lang w:val="fr-FR"/>
                <w:rPrChange w:id="64" w:author="Dominique LONGIN" w:date="2016-09-13T17:39:00Z">
                  <w:rPr>
                    <w:rFonts w:ascii="Cambria" w:eastAsia="Cambria" w:hAnsi="Cambria" w:cs="Cambria"/>
                    <w:b/>
                    <w:bCs/>
                    <w:sz w:val="28"/>
                    <w:szCs w:val="28"/>
                  </w:rPr>
                </w:rPrChange>
              </w:rPr>
              <w:t>d</w:t>
            </w:r>
            <w:r w:rsidRPr="00CC4D9A">
              <w:rPr>
                <w:rFonts w:ascii="Cambria" w:eastAsia="Cambria" w:hAnsi="Cambria" w:cs="Cambria"/>
                <w:b/>
                <w:bCs/>
                <w:spacing w:val="-2"/>
                <w:sz w:val="28"/>
                <w:szCs w:val="28"/>
                <w:lang w:val="fr-FR"/>
                <w:rPrChange w:id="65" w:author="Dominique LONGIN" w:date="2016-09-13T17:39:00Z">
                  <w:rPr>
                    <w:rFonts w:ascii="Cambria" w:eastAsia="Cambria" w:hAnsi="Cambria" w:cs="Cambria"/>
                    <w:b/>
                    <w:bCs/>
                    <w:spacing w:val="-2"/>
                    <w:sz w:val="28"/>
                    <w:szCs w:val="28"/>
                  </w:rPr>
                </w:rPrChange>
              </w:rPr>
              <w:t>i</w:t>
            </w:r>
            <w:r w:rsidRPr="00CC4D9A">
              <w:rPr>
                <w:rFonts w:ascii="Cambria" w:eastAsia="Cambria" w:hAnsi="Cambria" w:cs="Cambria"/>
                <w:b/>
                <w:bCs/>
                <w:spacing w:val="1"/>
                <w:sz w:val="28"/>
                <w:szCs w:val="28"/>
                <w:lang w:val="fr-FR"/>
                <w:rPrChange w:id="66" w:author="Dominique LONGIN" w:date="2016-09-13T17:39:00Z">
                  <w:rPr>
                    <w:rFonts w:ascii="Cambria" w:eastAsia="Cambria" w:hAnsi="Cambria" w:cs="Cambria"/>
                    <w:b/>
                    <w:bCs/>
                    <w:spacing w:val="1"/>
                    <w:sz w:val="28"/>
                    <w:szCs w:val="28"/>
                  </w:rPr>
                </w:rPrChange>
              </w:rPr>
              <w:t>a</w:t>
            </w:r>
            <w:r w:rsidRPr="00CC4D9A">
              <w:rPr>
                <w:rFonts w:ascii="Cambria" w:eastAsia="Cambria" w:hAnsi="Cambria" w:cs="Cambria"/>
                <w:b/>
                <w:bCs/>
                <w:sz w:val="28"/>
                <w:szCs w:val="28"/>
                <w:lang w:val="fr-FR"/>
                <w:rPrChange w:id="67" w:author="Dominique LONGIN" w:date="2016-09-13T17:39:00Z">
                  <w:rPr>
                    <w:rFonts w:ascii="Cambria" w:eastAsia="Cambria" w:hAnsi="Cambria" w:cs="Cambria"/>
                    <w:b/>
                    <w:bCs/>
                    <w:sz w:val="28"/>
                    <w:szCs w:val="28"/>
                  </w:rPr>
                </w:rPrChange>
              </w:rPr>
              <w:t>n</w:t>
            </w:r>
            <w:r w:rsidRPr="00CC4D9A">
              <w:rPr>
                <w:rFonts w:ascii="Cambria" w:eastAsia="Cambria" w:hAnsi="Cambria" w:cs="Cambria"/>
                <w:b/>
                <w:bCs/>
                <w:spacing w:val="-1"/>
                <w:sz w:val="28"/>
                <w:szCs w:val="28"/>
                <w:lang w:val="fr-FR"/>
                <w:rPrChange w:id="68" w:author="Dominique LONGIN" w:date="2016-09-13T17:39:00Z">
                  <w:rPr>
                    <w:rFonts w:ascii="Cambria" w:eastAsia="Cambria" w:hAnsi="Cambria" w:cs="Cambria"/>
                    <w:b/>
                    <w:bCs/>
                    <w:spacing w:val="-1"/>
                    <w:sz w:val="28"/>
                    <w:szCs w:val="28"/>
                  </w:rPr>
                </w:rPrChange>
              </w:rPr>
              <w:t>t</w:t>
            </w:r>
            <w:r w:rsidRPr="00CC4D9A">
              <w:rPr>
                <w:rFonts w:ascii="Cambria" w:eastAsia="Cambria" w:hAnsi="Cambria" w:cs="Cambria"/>
                <w:b/>
                <w:bCs/>
                <w:sz w:val="28"/>
                <w:szCs w:val="28"/>
                <w:lang w:val="fr-FR"/>
                <w:rPrChange w:id="69" w:author="Dominique LONGIN" w:date="2016-09-13T17:39:00Z">
                  <w:rPr>
                    <w:rFonts w:ascii="Cambria" w:eastAsia="Cambria" w:hAnsi="Cambria" w:cs="Cambria"/>
                    <w:b/>
                    <w:bCs/>
                    <w:sz w:val="28"/>
                    <w:szCs w:val="28"/>
                  </w:rPr>
                </w:rPrChange>
              </w:rPr>
              <w:t>e</w:t>
            </w:r>
          </w:p>
        </w:tc>
        <w:tc>
          <w:tcPr>
            <w:tcW w:w="4459" w:type="dxa"/>
            <w:tcBorders>
              <w:top w:val="nil"/>
              <w:left w:val="nil"/>
              <w:bottom w:val="nil"/>
              <w:right w:val="nil"/>
            </w:tcBorders>
          </w:tcPr>
          <w:p w14:paraId="020168A5" w14:textId="77777777" w:rsidR="00A54283" w:rsidRPr="00CC4D9A" w:rsidRDefault="00C26CB5">
            <w:pPr>
              <w:spacing w:after="0" w:line="313" w:lineRule="exact"/>
              <w:ind w:left="360" w:right="-20"/>
              <w:rPr>
                <w:rFonts w:ascii="Cambria" w:eastAsia="Cambria" w:hAnsi="Cambria" w:cs="Cambria"/>
                <w:sz w:val="28"/>
                <w:szCs w:val="28"/>
                <w:lang w:val="fr-FR"/>
                <w:rPrChange w:id="70" w:author="Dominique LONGIN" w:date="2016-09-13T17:39:00Z">
                  <w:rPr>
                    <w:rFonts w:ascii="Cambria" w:eastAsia="Cambria" w:hAnsi="Cambria" w:cs="Cambria"/>
                    <w:sz w:val="28"/>
                    <w:szCs w:val="28"/>
                  </w:rPr>
                </w:rPrChange>
              </w:rPr>
            </w:pPr>
            <w:r w:rsidRPr="00CC4D9A">
              <w:rPr>
                <w:rFonts w:ascii="Cambria" w:eastAsia="Cambria" w:hAnsi="Cambria" w:cs="Cambria"/>
                <w:sz w:val="28"/>
                <w:szCs w:val="28"/>
                <w:lang w:val="fr-FR"/>
                <w:rPrChange w:id="71" w:author="Dominique LONGIN" w:date="2016-09-13T17:39:00Z">
                  <w:rPr>
                    <w:rFonts w:ascii="Cambria" w:eastAsia="Cambria" w:hAnsi="Cambria" w:cs="Cambria"/>
                    <w:sz w:val="28"/>
                    <w:szCs w:val="28"/>
                  </w:rPr>
                </w:rPrChange>
              </w:rPr>
              <w:t>:</w:t>
            </w:r>
            <w:r w:rsidRPr="00CC4D9A">
              <w:rPr>
                <w:rFonts w:ascii="Cambria" w:eastAsia="Cambria" w:hAnsi="Cambria" w:cs="Cambria"/>
                <w:spacing w:val="1"/>
                <w:sz w:val="28"/>
                <w:szCs w:val="28"/>
                <w:lang w:val="fr-FR"/>
                <w:rPrChange w:id="72" w:author="Dominique LONGIN" w:date="2016-09-13T17:39:00Z">
                  <w:rPr>
                    <w:rFonts w:ascii="Cambria" w:eastAsia="Cambria" w:hAnsi="Cambria" w:cs="Cambria"/>
                    <w:spacing w:val="1"/>
                    <w:sz w:val="28"/>
                    <w:szCs w:val="28"/>
                  </w:rPr>
                </w:rPrChange>
              </w:rPr>
              <w:t xml:space="preserve"> </w:t>
            </w:r>
            <w:r w:rsidRPr="00CC4D9A">
              <w:rPr>
                <w:rFonts w:ascii="Cambria" w:eastAsia="Cambria" w:hAnsi="Cambria" w:cs="Cambria"/>
                <w:spacing w:val="-1"/>
                <w:sz w:val="28"/>
                <w:szCs w:val="28"/>
                <w:lang w:val="fr-FR"/>
                <w:rPrChange w:id="73" w:author="Dominique LONGIN" w:date="2016-09-13T17:39:00Z">
                  <w:rPr>
                    <w:rFonts w:ascii="Cambria" w:eastAsia="Cambria" w:hAnsi="Cambria" w:cs="Cambria"/>
                    <w:spacing w:val="-1"/>
                    <w:sz w:val="28"/>
                    <w:szCs w:val="28"/>
                  </w:rPr>
                </w:rPrChange>
              </w:rPr>
              <w:t>D</w:t>
            </w:r>
            <w:r w:rsidRPr="00CC4D9A">
              <w:rPr>
                <w:rFonts w:ascii="Cambria" w:eastAsia="Cambria" w:hAnsi="Cambria" w:cs="Cambria"/>
                <w:sz w:val="28"/>
                <w:szCs w:val="28"/>
                <w:lang w:val="fr-FR"/>
                <w:rPrChange w:id="74" w:author="Dominique LONGIN" w:date="2016-09-13T17:39:00Z">
                  <w:rPr>
                    <w:rFonts w:ascii="Cambria" w:eastAsia="Cambria" w:hAnsi="Cambria" w:cs="Cambria"/>
                    <w:sz w:val="28"/>
                    <w:szCs w:val="28"/>
                  </w:rPr>
                </w:rPrChange>
              </w:rPr>
              <w:t xml:space="preserve">AO </w:t>
            </w:r>
            <w:proofErr w:type="spellStart"/>
            <w:r w:rsidRPr="00CC4D9A">
              <w:rPr>
                <w:rFonts w:ascii="Cambria" w:eastAsia="Cambria" w:hAnsi="Cambria" w:cs="Cambria"/>
                <w:spacing w:val="-1"/>
                <w:sz w:val="28"/>
                <w:szCs w:val="28"/>
                <w:lang w:val="fr-FR"/>
                <w:rPrChange w:id="75" w:author="Dominique LONGIN" w:date="2016-09-13T17:39:00Z">
                  <w:rPr>
                    <w:rFonts w:ascii="Cambria" w:eastAsia="Cambria" w:hAnsi="Cambria" w:cs="Cambria"/>
                    <w:spacing w:val="-1"/>
                    <w:sz w:val="28"/>
                    <w:szCs w:val="28"/>
                  </w:rPr>
                </w:rPrChange>
              </w:rPr>
              <w:t>Th</w:t>
            </w:r>
            <w:r w:rsidRPr="00CC4D9A">
              <w:rPr>
                <w:rFonts w:ascii="Cambria" w:eastAsia="Cambria" w:hAnsi="Cambria" w:cs="Cambria"/>
                <w:spacing w:val="1"/>
                <w:sz w:val="28"/>
                <w:szCs w:val="28"/>
                <w:lang w:val="fr-FR"/>
                <w:rPrChange w:id="76" w:author="Dominique LONGIN" w:date="2016-09-13T17:39:00Z">
                  <w:rPr>
                    <w:rFonts w:ascii="Cambria" w:eastAsia="Cambria" w:hAnsi="Cambria" w:cs="Cambria"/>
                    <w:spacing w:val="1"/>
                    <w:sz w:val="28"/>
                    <w:szCs w:val="28"/>
                  </w:rPr>
                </w:rPrChange>
              </w:rPr>
              <w:t>u</w:t>
            </w:r>
            <w:r w:rsidRPr="00CC4D9A">
              <w:rPr>
                <w:rFonts w:ascii="Cambria" w:eastAsia="Cambria" w:hAnsi="Cambria" w:cs="Cambria"/>
                <w:sz w:val="28"/>
                <w:szCs w:val="28"/>
                <w:lang w:val="fr-FR"/>
                <w:rPrChange w:id="77" w:author="Dominique LONGIN" w:date="2016-09-13T17:39:00Z">
                  <w:rPr>
                    <w:rFonts w:ascii="Cambria" w:eastAsia="Cambria" w:hAnsi="Cambria" w:cs="Cambria"/>
                    <w:sz w:val="28"/>
                    <w:szCs w:val="28"/>
                  </w:rPr>
                </w:rPrChange>
              </w:rPr>
              <w:t>y</w:t>
            </w:r>
            <w:proofErr w:type="spellEnd"/>
            <w:r w:rsidRPr="00CC4D9A">
              <w:rPr>
                <w:rFonts w:ascii="Cambria" w:eastAsia="Cambria" w:hAnsi="Cambria" w:cs="Cambria"/>
                <w:sz w:val="28"/>
                <w:szCs w:val="28"/>
                <w:lang w:val="fr-FR"/>
                <w:rPrChange w:id="78" w:author="Dominique LONGIN" w:date="2016-09-13T17:39:00Z">
                  <w:rPr>
                    <w:rFonts w:ascii="Cambria" w:eastAsia="Cambria" w:hAnsi="Cambria" w:cs="Cambria"/>
                    <w:sz w:val="28"/>
                    <w:szCs w:val="28"/>
                  </w:rPr>
                </w:rPrChange>
              </w:rPr>
              <w:t xml:space="preserve"> Ho</w:t>
            </w:r>
            <w:r w:rsidRPr="00CC4D9A">
              <w:rPr>
                <w:rFonts w:ascii="Cambria" w:eastAsia="Cambria" w:hAnsi="Cambria" w:cs="Cambria"/>
                <w:spacing w:val="-1"/>
                <w:sz w:val="28"/>
                <w:szCs w:val="28"/>
                <w:lang w:val="fr-FR"/>
                <w:rPrChange w:id="79" w:author="Dominique LONGIN" w:date="2016-09-13T17:39:00Z">
                  <w:rPr>
                    <w:rFonts w:ascii="Cambria" w:eastAsia="Cambria" w:hAnsi="Cambria" w:cs="Cambria"/>
                    <w:spacing w:val="-1"/>
                    <w:sz w:val="28"/>
                    <w:szCs w:val="28"/>
                  </w:rPr>
                </w:rPrChange>
              </w:rPr>
              <w:t>n</w:t>
            </w:r>
            <w:r w:rsidRPr="00CC4D9A">
              <w:rPr>
                <w:rFonts w:ascii="Cambria" w:eastAsia="Cambria" w:hAnsi="Cambria" w:cs="Cambria"/>
                <w:sz w:val="28"/>
                <w:szCs w:val="28"/>
                <w:lang w:val="fr-FR"/>
                <w:rPrChange w:id="80" w:author="Dominique LONGIN" w:date="2016-09-13T17:39:00Z">
                  <w:rPr>
                    <w:rFonts w:ascii="Cambria" w:eastAsia="Cambria" w:hAnsi="Cambria" w:cs="Cambria"/>
                    <w:sz w:val="28"/>
                    <w:szCs w:val="28"/>
                  </w:rPr>
                </w:rPrChange>
              </w:rPr>
              <w:t>g</w:t>
            </w:r>
          </w:p>
        </w:tc>
      </w:tr>
      <w:tr w:rsidR="00A54283" w:rsidRPr="00CC4D9A" w14:paraId="78D3BA29" w14:textId="77777777">
        <w:trPr>
          <w:trHeight w:hRule="exact" w:val="365"/>
        </w:trPr>
        <w:tc>
          <w:tcPr>
            <w:tcW w:w="2266" w:type="dxa"/>
            <w:tcBorders>
              <w:top w:val="nil"/>
              <w:left w:val="nil"/>
              <w:bottom w:val="nil"/>
              <w:right w:val="nil"/>
            </w:tcBorders>
          </w:tcPr>
          <w:p w14:paraId="3ABA9C10" w14:textId="77777777" w:rsidR="00A54283" w:rsidRPr="00CC4D9A" w:rsidRDefault="00C26CB5">
            <w:pPr>
              <w:spacing w:after="0" w:line="314" w:lineRule="exact"/>
              <w:ind w:left="180" w:right="-20"/>
              <w:rPr>
                <w:rFonts w:ascii="Cambria" w:eastAsia="Cambria" w:hAnsi="Cambria" w:cs="Cambria"/>
                <w:sz w:val="28"/>
                <w:szCs w:val="28"/>
                <w:lang w:val="fr-FR"/>
                <w:rPrChange w:id="81" w:author="Dominique LONGIN" w:date="2016-09-13T17:39:00Z">
                  <w:rPr>
                    <w:rFonts w:ascii="Cambria" w:eastAsia="Cambria" w:hAnsi="Cambria" w:cs="Cambria"/>
                    <w:sz w:val="28"/>
                    <w:szCs w:val="28"/>
                  </w:rPr>
                </w:rPrChange>
              </w:rPr>
            </w:pPr>
            <w:r w:rsidRPr="00CC4D9A">
              <w:rPr>
                <w:rFonts w:ascii="Cambria" w:eastAsia="Cambria" w:hAnsi="Cambria" w:cs="Cambria"/>
                <w:b/>
                <w:bCs/>
                <w:sz w:val="28"/>
                <w:szCs w:val="28"/>
                <w:lang w:val="fr-FR"/>
                <w:rPrChange w:id="82" w:author="Dominique LONGIN" w:date="2016-09-13T17:39:00Z">
                  <w:rPr>
                    <w:rFonts w:ascii="Cambria" w:eastAsia="Cambria" w:hAnsi="Cambria" w:cs="Cambria"/>
                    <w:b/>
                    <w:bCs/>
                    <w:sz w:val="28"/>
                    <w:szCs w:val="28"/>
                  </w:rPr>
                </w:rPrChange>
              </w:rPr>
              <w:t>Pr</w:t>
            </w:r>
            <w:r w:rsidRPr="00CC4D9A">
              <w:rPr>
                <w:rFonts w:ascii="Cambria" w:eastAsia="Cambria" w:hAnsi="Cambria" w:cs="Cambria"/>
                <w:b/>
                <w:bCs/>
                <w:spacing w:val="1"/>
                <w:sz w:val="28"/>
                <w:szCs w:val="28"/>
                <w:lang w:val="fr-FR"/>
                <w:rPrChange w:id="83" w:author="Dominique LONGIN" w:date="2016-09-13T17:39:00Z">
                  <w:rPr>
                    <w:rFonts w:ascii="Cambria" w:eastAsia="Cambria" w:hAnsi="Cambria" w:cs="Cambria"/>
                    <w:b/>
                    <w:bCs/>
                    <w:spacing w:val="1"/>
                    <w:sz w:val="28"/>
                    <w:szCs w:val="28"/>
                  </w:rPr>
                </w:rPrChange>
              </w:rPr>
              <w:t>o</w:t>
            </w:r>
            <w:r w:rsidRPr="00CC4D9A">
              <w:rPr>
                <w:rFonts w:ascii="Cambria" w:eastAsia="Cambria" w:hAnsi="Cambria" w:cs="Cambria"/>
                <w:b/>
                <w:bCs/>
                <w:spacing w:val="-3"/>
                <w:sz w:val="28"/>
                <w:szCs w:val="28"/>
                <w:lang w:val="fr-FR"/>
                <w:rPrChange w:id="84" w:author="Dominique LONGIN" w:date="2016-09-13T17:39:00Z">
                  <w:rPr>
                    <w:rFonts w:ascii="Cambria" w:eastAsia="Cambria" w:hAnsi="Cambria" w:cs="Cambria"/>
                    <w:b/>
                    <w:bCs/>
                    <w:spacing w:val="-3"/>
                    <w:sz w:val="28"/>
                    <w:szCs w:val="28"/>
                  </w:rPr>
                </w:rPrChange>
              </w:rPr>
              <w:t>m</w:t>
            </w:r>
            <w:r w:rsidRPr="00CC4D9A">
              <w:rPr>
                <w:rFonts w:ascii="Cambria" w:eastAsia="Cambria" w:hAnsi="Cambria" w:cs="Cambria"/>
                <w:b/>
                <w:bCs/>
                <w:spacing w:val="1"/>
                <w:sz w:val="28"/>
                <w:szCs w:val="28"/>
                <w:lang w:val="fr-FR"/>
                <w:rPrChange w:id="85" w:author="Dominique LONGIN" w:date="2016-09-13T17:39:00Z">
                  <w:rPr>
                    <w:rFonts w:ascii="Cambria" w:eastAsia="Cambria" w:hAnsi="Cambria" w:cs="Cambria"/>
                    <w:b/>
                    <w:bCs/>
                    <w:spacing w:val="1"/>
                    <w:sz w:val="28"/>
                    <w:szCs w:val="28"/>
                  </w:rPr>
                </w:rPrChange>
              </w:rPr>
              <w:t>o</w:t>
            </w:r>
            <w:r w:rsidRPr="00CC4D9A">
              <w:rPr>
                <w:rFonts w:ascii="Cambria" w:eastAsia="Cambria" w:hAnsi="Cambria" w:cs="Cambria"/>
                <w:b/>
                <w:bCs/>
                <w:spacing w:val="-2"/>
                <w:sz w:val="28"/>
                <w:szCs w:val="28"/>
                <w:lang w:val="fr-FR"/>
                <w:rPrChange w:id="86" w:author="Dominique LONGIN" w:date="2016-09-13T17:39:00Z">
                  <w:rPr>
                    <w:rFonts w:ascii="Cambria" w:eastAsia="Cambria" w:hAnsi="Cambria" w:cs="Cambria"/>
                    <w:b/>
                    <w:bCs/>
                    <w:spacing w:val="-2"/>
                    <w:sz w:val="28"/>
                    <w:szCs w:val="28"/>
                  </w:rPr>
                </w:rPrChange>
              </w:rPr>
              <w:t>t</w:t>
            </w:r>
            <w:r w:rsidRPr="00CC4D9A">
              <w:rPr>
                <w:rFonts w:ascii="Cambria" w:eastAsia="Cambria" w:hAnsi="Cambria" w:cs="Cambria"/>
                <w:b/>
                <w:bCs/>
                <w:sz w:val="28"/>
                <w:szCs w:val="28"/>
                <w:lang w:val="fr-FR"/>
                <w:rPrChange w:id="87" w:author="Dominique LONGIN" w:date="2016-09-13T17:39:00Z">
                  <w:rPr>
                    <w:rFonts w:ascii="Cambria" w:eastAsia="Cambria" w:hAnsi="Cambria" w:cs="Cambria"/>
                    <w:b/>
                    <w:bCs/>
                    <w:sz w:val="28"/>
                    <w:szCs w:val="28"/>
                  </w:rPr>
                </w:rPrChange>
              </w:rPr>
              <w:t>ion</w:t>
            </w:r>
          </w:p>
        </w:tc>
        <w:tc>
          <w:tcPr>
            <w:tcW w:w="4459" w:type="dxa"/>
            <w:tcBorders>
              <w:top w:val="nil"/>
              <w:left w:val="nil"/>
              <w:bottom w:val="nil"/>
              <w:right w:val="nil"/>
            </w:tcBorders>
          </w:tcPr>
          <w:p w14:paraId="2401EC52" w14:textId="77777777" w:rsidR="00A54283" w:rsidRPr="00CC4D9A" w:rsidRDefault="00C26CB5">
            <w:pPr>
              <w:spacing w:after="0" w:line="314" w:lineRule="exact"/>
              <w:ind w:left="360" w:right="-20"/>
              <w:rPr>
                <w:rFonts w:ascii="Cambria" w:eastAsia="Cambria" w:hAnsi="Cambria" w:cs="Cambria"/>
                <w:sz w:val="28"/>
                <w:szCs w:val="28"/>
                <w:lang w:val="fr-FR"/>
                <w:rPrChange w:id="88" w:author="Dominique LONGIN" w:date="2016-09-13T17:39:00Z">
                  <w:rPr>
                    <w:rFonts w:ascii="Cambria" w:eastAsia="Cambria" w:hAnsi="Cambria" w:cs="Cambria"/>
                    <w:sz w:val="28"/>
                    <w:szCs w:val="28"/>
                  </w:rPr>
                </w:rPrChange>
              </w:rPr>
            </w:pPr>
            <w:r w:rsidRPr="00CC4D9A">
              <w:rPr>
                <w:rFonts w:ascii="Cambria" w:eastAsia="Cambria" w:hAnsi="Cambria" w:cs="Cambria"/>
                <w:sz w:val="28"/>
                <w:szCs w:val="28"/>
                <w:lang w:val="fr-FR"/>
                <w:rPrChange w:id="89" w:author="Dominique LONGIN" w:date="2016-09-13T17:39:00Z">
                  <w:rPr>
                    <w:rFonts w:ascii="Cambria" w:eastAsia="Cambria" w:hAnsi="Cambria" w:cs="Cambria"/>
                    <w:sz w:val="28"/>
                    <w:szCs w:val="28"/>
                  </w:rPr>
                </w:rPrChange>
              </w:rPr>
              <w:t>:</w:t>
            </w:r>
            <w:r w:rsidRPr="00CC4D9A">
              <w:rPr>
                <w:rFonts w:ascii="Cambria" w:eastAsia="Cambria" w:hAnsi="Cambria" w:cs="Cambria"/>
                <w:spacing w:val="1"/>
                <w:sz w:val="28"/>
                <w:szCs w:val="28"/>
                <w:lang w:val="fr-FR"/>
                <w:rPrChange w:id="90" w:author="Dominique LONGIN" w:date="2016-09-13T17:39:00Z">
                  <w:rPr>
                    <w:rFonts w:ascii="Cambria" w:eastAsia="Cambria" w:hAnsi="Cambria" w:cs="Cambria"/>
                    <w:spacing w:val="1"/>
                    <w:sz w:val="28"/>
                    <w:szCs w:val="28"/>
                  </w:rPr>
                </w:rPrChange>
              </w:rPr>
              <w:t xml:space="preserve"> </w:t>
            </w:r>
            <w:r w:rsidRPr="00CC4D9A">
              <w:rPr>
                <w:rFonts w:ascii="Cambria" w:eastAsia="Cambria" w:hAnsi="Cambria" w:cs="Cambria"/>
                <w:sz w:val="28"/>
                <w:szCs w:val="28"/>
                <w:lang w:val="fr-FR"/>
                <w:rPrChange w:id="91" w:author="Dominique LONGIN" w:date="2016-09-13T17:39:00Z">
                  <w:rPr>
                    <w:rFonts w:ascii="Cambria" w:eastAsia="Cambria" w:hAnsi="Cambria" w:cs="Cambria"/>
                    <w:sz w:val="28"/>
                    <w:szCs w:val="28"/>
                  </w:rPr>
                </w:rPrChange>
              </w:rPr>
              <w:t>20</w:t>
            </w:r>
          </w:p>
        </w:tc>
      </w:tr>
    </w:tbl>
    <w:p w14:paraId="6D99B5D2" w14:textId="77777777" w:rsidR="00A54283" w:rsidRPr="00CC4D9A" w:rsidRDefault="00A54283">
      <w:pPr>
        <w:spacing w:after="0"/>
        <w:rPr>
          <w:lang w:val="fr-FR"/>
          <w:rPrChange w:id="92" w:author="Dominique LONGIN" w:date="2016-09-13T17:39:00Z">
            <w:rPr/>
          </w:rPrChange>
        </w:rPr>
        <w:sectPr w:rsidR="00A54283" w:rsidRPr="00CC4D9A">
          <w:footerReference w:type="default" r:id="rId6"/>
          <w:type w:val="continuous"/>
          <w:pgSz w:w="12240" w:h="15840"/>
          <w:pgMar w:top="1380" w:right="1720" w:bottom="1200" w:left="1720" w:header="720" w:footer="1015" w:gutter="0"/>
          <w:pgNumType w:start="1"/>
          <w:cols w:space="720"/>
        </w:sectPr>
      </w:pPr>
    </w:p>
    <w:p w14:paraId="3CE12E1A" w14:textId="77777777" w:rsidR="00A54283" w:rsidRPr="00CC4D9A" w:rsidRDefault="00C26CB5">
      <w:pPr>
        <w:tabs>
          <w:tab w:val="left" w:pos="520"/>
        </w:tabs>
        <w:spacing w:before="60" w:after="0" w:line="240" w:lineRule="auto"/>
        <w:ind w:left="100" w:right="-20"/>
        <w:rPr>
          <w:rFonts w:ascii="Calibri" w:eastAsia="Calibri" w:hAnsi="Calibri" w:cs="Calibri"/>
          <w:sz w:val="28"/>
          <w:szCs w:val="28"/>
          <w:lang w:val="fr-FR"/>
          <w:rPrChange w:id="93" w:author="Dominique LONGIN" w:date="2016-09-13T17:39:00Z">
            <w:rPr>
              <w:rFonts w:ascii="Calibri" w:eastAsia="Calibri" w:hAnsi="Calibri" w:cs="Calibri"/>
              <w:sz w:val="28"/>
              <w:szCs w:val="28"/>
            </w:rPr>
          </w:rPrChange>
        </w:rPr>
      </w:pPr>
      <w:r w:rsidRPr="00CC4D9A">
        <w:rPr>
          <w:rFonts w:ascii="Cambria" w:eastAsia="Cambria" w:hAnsi="Cambria" w:cs="Cambria"/>
          <w:b/>
          <w:bCs/>
          <w:spacing w:val="-1"/>
          <w:sz w:val="28"/>
          <w:szCs w:val="28"/>
          <w:lang w:val="fr-FR"/>
          <w:rPrChange w:id="94" w:author="Dominique LONGIN" w:date="2016-09-13T17:39:00Z">
            <w:rPr>
              <w:rFonts w:ascii="Cambria" w:eastAsia="Cambria" w:hAnsi="Cambria" w:cs="Cambria"/>
              <w:b/>
              <w:bCs/>
              <w:spacing w:val="-1"/>
              <w:sz w:val="28"/>
              <w:szCs w:val="28"/>
            </w:rPr>
          </w:rPrChange>
        </w:rPr>
        <w:lastRenderedPageBreak/>
        <w:t>1</w:t>
      </w:r>
      <w:r w:rsidRPr="00CC4D9A">
        <w:rPr>
          <w:rFonts w:ascii="Cambria" w:eastAsia="Cambria" w:hAnsi="Cambria" w:cs="Cambria"/>
          <w:b/>
          <w:bCs/>
          <w:sz w:val="28"/>
          <w:szCs w:val="28"/>
          <w:lang w:val="fr-FR"/>
          <w:rPrChange w:id="95" w:author="Dominique LONGIN" w:date="2016-09-13T17:39:00Z">
            <w:rPr>
              <w:rFonts w:ascii="Cambria" w:eastAsia="Cambria" w:hAnsi="Cambria" w:cs="Cambria"/>
              <w:b/>
              <w:bCs/>
              <w:sz w:val="28"/>
              <w:szCs w:val="28"/>
            </w:rPr>
          </w:rPrChange>
        </w:rPr>
        <w:t>.</w:t>
      </w:r>
      <w:r w:rsidRPr="00CC4D9A">
        <w:rPr>
          <w:rFonts w:ascii="Cambria" w:eastAsia="Cambria" w:hAnsi="Cambria" w:cs="Cambria"/>
          <w:b/>
          <w:bCs/>
          <w:sz w:val="28"/>
          <w:szCs w:val="28"/>
          <w:lang w:val="fr-FR"/>
          <w:rPrChange w:id="96" w:author="Dominique LONGIN" w:date="2016-09-13T17:39:00Z">
            <w:rPr>
              <w:rFonts w:ascii="Cambria" w:eastAsia="Cambria" w:hAnsi="Cambria" w:cs="Cambria"/>
              <w:b/>
              <w:bCs/>
              <w:sz w:val="28"/>
              <w:szCs w:val="28"/>
            </w:rPr>
          </w:rPrChange>
        </w:rPr>
        <w:tab/>
      </w:r>
      <w:r w:rsidRPr="00CC4D9A">
        <w:rPr>
          <w:rFonts w:ascii="Georgia" w:eastAsia="Georgia" w:hAnsi="Georgia" w:cs="Georgia"/>
          <w:b/>
          <w:bCs/>
          <w:sz w:val="28"/>
          <w:szCs w:val="28"/>
          <w:lang w:val="fr-FR"/>
          <w:rPrChange w:id="97" w:author="Dominique LONGIN" w:date="2016-09-13T17:39:00Z">
            <w:rPr>
              <w:rFonts w:ascii="Georgia" w:eastAsia="Georgia" w:hAnsi="Georgia" w:cs="Georgia"/>
              <w:b/>
              <w:bCs/>
              <w:sz w:val="28"/>
              <w:szCs w:val="28"/>
            </w:rPr>
          </w:rPrChange>
        </w:rPr>
        <w:t>In</w:t>
      </w:r>
      <w:r w:rsidRPr="00CC4D9A">
        <w:rPr>
          <w:rFonts w:ascii="Georgia" w:eastAsia="Georgia" w:hAnsi="Georgia" w:cs="Georgia"/>
          <w:b/>
          <w:bCs/>
          <w:spacing w:val="1"/>
          <w:sz w:val="28"/>
          <w:szCs w:val="28"/>
          <w:lang w:val="fr-FR"/>
          <w:rPrChange w:id="98" w:author="Dominique LONGIN" w:date="2016-09-13T17:39:00Z">
            <w:rPr>
              <w:rFonts w:ascii="Georgia" w:eastAsia="Georgia" w:hAnsi="Georgia" w:cs="Georgia"/>
              <w:b/>
              <w:bCs/>
              <w:spacing w:val="1"/>
              <w:sz w:val="28"/>
              <w:szCs w:val="28"/>
            </w:rPr>
          </w:rPrChange>
        </w:rPr>
        <w:t>t</w:t>
      </w:r>
      <w:r w:rsidRPr="00CC4D9A">
        <w:rPr>
          <w:rFonts w:ascii="Georgia" w:eastAsia="Georgia" w:hAnsi="Georgia" w:cs="Georgia"/>
          <w:b/>
          <w:bCs/>
          <w:sz w:val="28"/>
          <w:szCs w:val="28"/>
          <w:lang w:val="fr-FR"/>
          <w:rPrChange w:id="99" w:author="Dominique LONGIN" w:date="2016-09-13T17:39:00Z">
            <w:rPr>
              <w:rFonts w:ascii="Georgia" w:eastAsia="Georgia" w:hAnsi="Georgia" w:cs="Georgia"/>
              <w:b/>
              <w:bCs/>
              <w:sz w:val="28"/>
              <w:szCs w:val="28"/>
            </w:rPr>
          </w:rPrChange>
        </w:rPr>
        <w:t>r</w:t>
      </w:r>
      <w:r w:rsidRPr="00CC4D9A">
        <w:rPr>
          <w:rFonts w:ascii="Georgia" w:eastAsia="Georgia" w:hAnsi="Georgia" w:cs="Georgia"/>
          <w:b/>
          <w:bCs/>
          <w:spacing w:val="-3"/>
          <w:sz w:val="28"/>
          <w:szCs w:val="28"/>
          <w:lang w:val="fr-FR"/>
          <w:rPrChange w:id="100" w:author="Dominique LONGIN" w:date="2016-09-13T17:39:00Z">
            <w:rPr>
              <w:rFonts w:ascii="Georgia" w:eastAsia="Georgia" w:hAnsi="Georgia" w:cs="Georgia"/>
              <w:b/>
              <w:bCs/>
              <w:spacing w:val="-3"/>
              <w:sz w:val="28"/>
              <w:szCs w:val="28"/>
            </w:rPr>
          </w:rPrChange>
        </w:rPr>
        <w:t>o</w:t>
      </w:r>
      <w:r w:rsidRPr="00CC4D9A">
        <w:rPr>
          <w:rFonts w:ascii="Georgia" w:eastAsia="Georgia" w:hAnsi="Georgia" w:cs="Georgia"/>
          <w:b/>
          <w:bCs/>
          <w:spacing w:val="1"/>
          <w:sz w:val="28"/>
          <w:szCs w:val="28"/>
          <w:lang w:val="fr-FR"/>
          <w:rPrChange w:id="101" w:author="Dominique LONGIN" w:date="2016-09-13T17:39:00Z">
            <w:rPr>
              <w:rFonts w:ascii="Georgia" w:eastAsia="Georgia" w:hAnsi="Georgia" w:cs="Georgia"/>
              <w:b/>
              <w:bCs/>
              <w:spacing w:val="1"/>
              <w:sz w:val="28"/>
              <w:szCs w:val="28"/>
            </w:rPr>
          </w:rPrChange>
        </w:rPr>
        <w:t>d</w:t>
      </w:r>
      <w:r w:rsidRPr="00CC4D9A">
        <w:rPr>
          <w:rFonts w:ascii="Georgia" w:eastAsia="Georgia" w:hAnsi="Georgia" w:cs="Georgia"/>
          <w:b/>
          <w:bCs/>
          <w:sz w:val="28"/>
          <w:szCs w:val="28"/>
          <w:lang w:val="fr-FR"/>
          <w:rPrChange w:id="102" w:author="Dominique LONGIN" w:date="2016-09-13T17:39:00Z">
            <w:rPr>
              <w:rFonts w:ascii="Georgia" w:eastAsia="Georgia" w:hAnsi="Georgia" w:cs="Georgia"/>
              <w:b/>
              <w:bCs/>
              <w:sz w:val="28"/>
              <w:szCs w:val="28"/>
            </w:rPr>
          </w:rPrChange>
        </w:rPr>
        <w:t>u</w:t>
      </w:r>
      <w:r w:rsidRPr="00CC4D9A">
        <w:rPr>
          <w:rFonts w:ascii="Georgia" w:eastAsia="Georgia" w:hAnsi="Georgia" w:cs="Georgia"/>
          <w:b/>
          <w:bCs/>
          <w:spacing w:val="-3"/>
          <w:sz w:val="28"/>
          <w:szCs w:val="28"/>
          <w:lang w:val="fr-FR"/>
          <w:rPrChange w:id="103" w:author="Dominique LONGIN" w:date="2016-09-13T17:39:00Z">
            <w:rPr>
              <w:rFonts w:ascii="Georgia" w:eastAsia="Georgia" w:hAnsi="Georgia" w:cs="Georgia"/>
              <w:b/>
              <w:bCs/>
              <w:spacing w:val="-3"/>
              <w:sz w:val="28"/>
              <w:szCs w:val="28"/>
            </w:rPr>
          </w:rPrChange>
        </w:rPr>
        <w:t>c</w:t>
      </w:r>
      <w:r w:rsidRPr="00CC4D9A">
        <w:rPr>
          <w:rFonts w:ascii="Georgia" w:eastAsia="Georgia" w:hAnsi="Georgia" w:cs="Georgia"/>
          <w:b/>
          <w:bCs/>
          <w:spacing w:val="1"/>
          <w:sz w:val="28"/>
          <w:szCs w:val="28"/>
          <w:lang w:val="fr-FR"/>
          <w:rPrChange w:id="104" w:author="Dominique LONGIN" w:date="2016-09-13T17:39:00Z">
            <w:rPr>
              <w:rFonts w:ascii="Georgia" w:eastAsia="Georgia" w:hAnsi="Georgia" w:cs="Georgia"/>
              <w:b/>
              <w:bCs/>
              <w:spacing w:val="1"/>
              <w:sz w:val="28"/>
              <w:szCs w:val="28"/>
            </w:rPr>
          </w:rPrChange>
        </w:rPr>
        <w:t>t</w:t>
      </w:r>
      <w:r w:rsidRPr="00CC4D9A">
        <w:rPr>
          <w:rFonts w:ascii="Georgia" w:eastAsia="Georgia" w:hAnsi="Georgia" w:cs="Georgia"/>
          <w:b/>
          <w:bCs/>
          <w:spacing w:val="-1"/>
          <w:sz w:val="28"/>
          <w:szCs w:val="28"/>
          <w:lang w:val="fr-FR"/>
          <w:rPrChange w:id="105" w:author="Dominique LONGIN" w:date="2016-09-13T17:39:00Z">
            <w:rPr>
              <w:rFonts w:ascii="Georgia" w:eastAsia="Georgia" w:hAnsi="Georgia" w:cs="Georgia"/>
              <w:b/>
              <w:bCs/>
              <w:spacing w:val="-1"/>
              <w:sz w:val="28"/>
              <w:szCs w:val="28"/>
            </w:rPr>
          </w:rPrChange>
        </w:rPr>
        <w:t>io</w:t>
      </w:r>
      <w:r w:rsidRPr="00CC4D9A">
        <w:rPr>
          <w:rFonts w:ascii="Georgia" w:eastAsia="Georgia" w:hAnsi="Georgia" w:cs="Georgia"/>
          <w:b/>
          <w:bCs/>
          <w:sz w:val="28"/>
          <w:szCs w:val="28"/>
          <w:lang w:val="fr-FR"/>
          <w:rPrChange w:id="106" w:author="Dominique LONGIN" w:date="2016-09-13T17:39:00Z">
            <w:rPr>
              <w:rFonts w:ascii="Georgia" w:eastAsia="Georgia" w:hAnsi="Georgia" w:cs="Georgia"/>
              <w:b/>
              <w:bCs/>
              <w:sz w:val="28"/>
              <w:szCs w:val="28"/>
            </w:rPr>
          </w:rPrChange>
        </w:rPr>
        <w:t>n</w:t>
      </w:r>
      <w:r w:rsidRPr="00CC4D9A">
        <w:rPr>
          <w:rFonts w:ascii="Georgia" w:eastAsia="Georgia" w:hAnsi="Georgia" w:cs="Georgia"/>
          <w:b/>
          <w:bCs/>
          <w:spacing w:val="1"/>
          <w:sz w:val="28"/>
          <w:szCs w:val="28"/>
          <w:lang w:val="fr-FR"/>
          <w:rPrChange w:id="107" w:author="Dominique LONGIN" w:date="2016-09-13T17:39:00Z">
            <w:rPr>
              <w:rFonts w:ascii="Georgia" w:eastAsia="Georgia" w:hAnsi="Georgia" w:cs="Georgia"/>
              <w:b/>
              <w:bCs/>
              <w:spacing w:val="1"/>
              <w:sz w:val="28"/>
              <w:szCs w:val="28"/>
            </w:rPr>
          </w:rPrChange>
        </w:rPr>
        <w:t xml:space="preserve"> </w:t>
      </w:r>
      <w:r w:rsidRPr="00CC4D9A">
        <w:rPr>
          <w:rFonts w:ascii="Georgia" w:eastAsia="Georgia" w:hAnsi="Georgia" w:cs="Georgia"/>
          <w:b/>
          <w:bCs/>
          <w:sz w:val="28"/>
          <w:szCs w:val="28"/>
          <w:lang w:val="fr-FR"/>
          <w:rPrChange w:id="108" w:author="Dominique LONGIN" w:date="2016-09-13T17:39:00Z">
            <w:rPr>
              <w:rFonts w:ascii="Georgia" w:eastAsia="Georgia" w:hAnsi="Georgia" w:cs="Georgia"/>
              <w:b/>
              <w:bCs/>
              <w:sz w:val="28"/>
              <w:szCs w:val="28"/>
            </w:rPr>
          </w:rPrChange>
        </w:rPr>
        <w:t>:</w:t>
      </w:r>
      <w:r w:rsidRPr="00CC4D9A">
        <w:rPr>
          <w:rFonts w:ascii="Georgia" w:eastAsia="Georgia" w:hAnsi="Georgia" w:cs="Georgia"/>
          <w:b/>
          <w:bCs/>
          <w:spacing w:val="-24"/>
          <w:sz w:val="28"/>
          <w:szCs w:val="28"/>
          <w:lang w:val="fr-FR"/>
          <w:rPrChange w:id="109" w:author="Dominique LONGIN" w:date="2016-09-13T17:39:00Z">
            <w:rPr>
              <w:rFonts w:ascii="Georgia" w:eastAsia="Georgia" w:hAnsi="Georgia" w:cs="Georgia"/>
              <w:b/>
              <w:bCs/>
              <w:spacing w:val="-24"/>
              <w:sz w:val="28"/>
              <w:szCs w:val="28"/>
            </w:rPr>
          </w:rPrChange>
        </w:rPr>
        <w:t xml:space="preserve"> </w:t>
      </w:r>
      <w:r w:rsidRPr="00CC4D9A">
        <w:rPr>
          <w:rFonts w:ascii="Calibri" w:eastAsia="Calibri" w:hAnsi="Calibri" w:cs="Calibri"/>
          <w:spacing w:val="1"/>
          <w:sz w:val="28"/>
          <w:szCs w:val="28"/>
          <w:lang w:val="fr-FR"/>
          <w:rPrChange w:id="110"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3"/>
          <w:sz w:val="28"/>
          <w:szCs w:val="28"/>
          <w:lang w:val="fr-FR"/>
          <w:rPrChange w:id="111" w:author="Dominique LONGIN" w:date="2016-09-13T17:39:00Z">
            <w:rPr>
              <w:rFonts w:ascii="Calibri" w:eastAsia="Calibri" w:hAnsi="Calibri" w:cs="Calibri"/>
              <w:spacing w:val="-3"/>
              <w:sz w:val="28"/>
              <w:szCs w:val="28"/>
            </w:rPr>
          </w:rPrChange>
        </w:rPr>
        <w:t>.</w:t>
      </w:r>
      <w:r w:rsidRPr="00CC4D9A">
        <w:rPr>
          <w:rFonts w:ascii="Calibri" w:eastAsia="Calibri" w:hAnsi="Calibri" w:cs="Calibri"/>
          <w:spacing w:val="1"/>
          <w:sz w:val="28"/>
          <w:szCs w:val="28"/>
          <w:lang w:val="fr-FR"/>
          <w:rPrChange w:id="112"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113"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114" w:author="Dominique LONGIN" w:date="2016-09-13T17:39:00Z">
            <w:rPr>
              <w:rFonts w:ascii="Calibri" w:eastAsia="Calibri" w:hAnsi="Calibri" w:cs="Calibri"/>
              <w:spacing w:val="1"/>
              <w:sz w:val="28"/>
              <w:szCs w:val="28"/>
            </w:rPr>
          </w:rPrChange>
        </w:rPr>
        <w:t>...........................</w:t>
      </w:r>
      <w:r w:rsidRPr="00CC4D9A">
        <w:rPr>
          <w:rFonts w:ascii="Calibri" w:eastAsia="Calibri" w:hAnsi="Calibri" w:cs="Calibri"/>
          <w:sz w:val="28"/>
          <w:szCs w:val="28"/>
          <w:lang w:val="fr-FR"/>
          <w:rPrChange w:id="115" w:author="Dominique LONGIN" w:date="2016-09-13T17:39:00Z">
            <w:rPr>
              <w:rFonts w:ascii="Calibri" w:eastAsia="Calibri" w:hAnsi="Calibri" w:cs="Calibri"/>
              <w:sz w:val="28"/>
              <w:szCs w:val="28"/>
            </w:rPr>
          </w:rPrChange>
        </w:rPr>
        <w:t>. 3</w:t>
      </w:r>
    </w:p>
    <w:p w14:paraId="25B27C2E" w14:textId="77777777" w:rsidR="00A54283" w:rsidRPr="00CC4D9A" w:rsidRDefault="00A54283">
      <w:pPr>
        <w:spacing w:after="0" w:line="150" w:lineRule="exact"/>
        <w:rPr>
          <w:sz w:val="15"/>
          <w:szCs w:val="15"/>
          <w:lang w:val="fr-FR"/>
          <w:rPrChange w:id="116" w:author="Dominique LONGIN" w:date="2016-09-13T17:39:00Z">
            <w:rPr>
              <w:sz w:val="15"/>
              <w:szCs w:val="15"/>
            </w:rPr>
          </w:rPrChange>
        </w:rPr>
      </w:pPr>
    </w:p>
    <w:p w14:paraId="4B52B74B" w14:textId="77777777" w:rsidR="00A54283" w:rsidRPr="00CC4D9A" w:rsidRDefault="00C26CB5">
      <w:pPr>
        <w:tabs>
          <w:tab w:val="left" w:pos="520"/>
        </w:tabs>
        <w:spacing w:after="0" w:line="240" w:lineRule="auto"/>
        <w:ind w:left="100" w:right="-20"/>
        <w:rPr>
          <w:rFonts w:ascii="Calibri" w:eastAsia="Calibri" w:hAnsi="Calibri" w:cs="Calibri"/>
          <w:sz w:val="28"/>
          <w:szCs w:val="28"/>
          <w:lang w:val="fr-FR"/>
          <w:rPrChange w:id="117" w:author="Dominique LONGIN" w:date="2016-09-13T17:39:00Z">
            <w:rPr>
              <w:rFonts w:ascii="Calibri" w:eastAsia="Calibri" w:hAnsi="Calibri" w:cs="Calibri"/>
              <w:sz w:val="28"/>
              <w:szCs w:val="28"/>
            </w:rPr>
          </w:rPrChange>
        </w:rPr>
      </w:pPr>
      <w:r w:rsidRPr="00CC4D9A">
        <w:rPr>
          <w:rFonts w:ascii="Cambria" w:eastAsia="Cambria" w:hAnsi="Cambria" w:cs="Cambria"/>
          <w:b/>
          <w:bCs/>
          <w:spacing w:val="-1"/>
          <w:sz w:val="28"/>
          <w:szCs w:val="28"/>
          <w:lang w:val="fr-FR"/>
          <w:rPrChange w:id="118" w:author="Dominique LONGIN" w:date="2016-09-13T17:39:00Z">
            <w:rPr>
              <w:rFonts w:ascii="Cambria" w:eastAsia="Cambria" w:hAnsi="Cambria" w:cs="Cambria"/>
              <w:b/>
              <w:bCs/>
              <w:spacing w:val="-1"/>
              <w:sz w:val="28"/>
              <w:szCs w:val="28"/>
            </w:rPr>
          </w:rPrChange>
        </w:rPr>
        <w:t>2</w:t>
      </w:r>
      <w:r w:rsidRPr="00CC4D9A">
        <w:rPr>
          <w:rFonts w:ascii="Cambria" w:eastAsia="Cambria" w:hAnsi="Cambria" w:cs="Cambria"/>
          <w:b/>
          <w:bCs/>
          <w:sz w:val="28"/>
          <w:szCs w:val="28"/>
          <w:lang w:val="fr-FR"/>
          <w:rPrChange w:id="119" w:author="Dominique LONGIN" w:date="2016-09-13T17:39:00Z">
            <w:rPr>
              <w:rFonts w:ascii="Cambria" w:eastAsia="Cambria" w:hAnsi="Cambria" w:cs="Cambria"/>
              <w:b/>
              <w:bCs/>
              <w:sz w:val="28"/>
              <w:szCs w:val="28"/>
            </w:rPr>
          </w:rPrChange>
        </w:rPr>
        <w:t>.</w:t>
      </w:r>
      <w:r w:rsidRPr="00CC4D9A">
        <w:rPr>
          <w:rFonts w:ascii="Cambria" w:eastAsia="Cambria" w:hAnsi="Cambria" w:cs="Cambria"/>
          <w:b/>
          <w:bCs/>
          <w:sz w:val="28"/>
          <w:szCs w:val="28"/>
          <w:lang w:val="fr-FR"/>
          <w:rPrChange w:id="120" w:author="Dominique LONGIN" w:date="2016-09-13T17:39:00Z">
            <w:rPr>
              <w:rFonts w:ascii="Cambria" w:eastAsia="Cambria" w:hAnsi="Cambria" w:cs="Cambria"/>
              <w:b/>
              <w:bCs/>
              <w:sz w:val="28"/>
              <w:szCs w:val="28"/>
            </w:rPr>
          </w:rPrChange>
        </w:rPr>
        <w:tab/>
      </w:r>
      <w:r w:rsidRPr="00CC4D9A">
        <w:rPr>
          <w:rFonts w:ascii="Georgia" w:eastAsia="Georgia" w:hAnsi="Georgia" w:cs="Georgia"/>
          <w:b/>
          <w:bCs/>
          <w:sz w:val="28"/>
          <w:szCs w:val="28"/>
          <w:lang w:val="fr-FR"/>
          <w:rPrChange w:id="121" w:author="Dominique LONGIN" w:date="2016-09-13T17:39:00Z">
            <w:rPr>
              <w:rFonts w:ascii="Georgia" w:eastAsia="Georgia" w:hAnsi="Georgia" w:cs="Georgia"/>
              <w:b/>
              <w:bCs/>
              <w:sz w:val="28"/>
              <w:szCs w:val="28"/>
            </w:rPr>
          </w:rPrChange>
        </w:rPr>
        <w:t>Mod</w:t>
      </w:r>
      <w:r w:rsidRPr="00CC4D9A">
        <w:rPr>
          <w:rFonts w:ascii="Georgia" w:eastAsia="Georgia" w:hAnsi="Georgia" w:cs="Georgia"/>
          <w:b/>
          <w:bCs/>
          <w:spacing w:val="1"/>
          <w:sz w:val="28"/>
          <w:szCs w:val="28"/>
          <w:lang w:val="fr-FR"/>
          <w:rPrChange w:id="122" w:author="Dominique LONGIN" w:date="2016-09-13T17:39:00Z">
            <w:rPr>
              <w:rFonts w:ascii="Georgia" w:eastAsia="Georgia" w:hAnsi="Georgia" w:cs="Georgia"/>
              <w:b/>
              <w:bCs/>
              <w:spacing w:val="1"/>
              <w:sz w:val="28"/>
              <w:szCs w:val="28"/>
            </w:rPr>
          </w:rPrChange>
        </w:rPr>
        <w:t>è</w:t>
      </w:r>
      <w:r w:rsidRPr="00CC4D9A">
        <w:rPr>
          <w:rFonts w:ascii="Georgia" w:eastAsia="Georgia" w:hAnsi="Georgia" w:cs="Georgia"/>
          <w:b/>
          <w:bCs/>
          <w:sz w:val="28"/>
          <w:szCs w:val="28"/>
          <w:lang w:val="fr-FR"/>
          <w:rPrChange w:id="123" w:author="Dominique LONGIN" w:date="2016-09-13T17:39:00Z">
            <w:rPr>
              <w:rFonts w:ascii="Georgia" w:eastAsia="Georgia" w:hAnsi="Georgia" w:cs="Georgia"/>
              <w:b/>
              <w:bCs/>
              <w:sz w:val="28"/>
              <w:szCs w:val="28"/>
            </w:rPr>
          </w:rPrChange>
        </w:rPr>
        <w:t>l</w:t>
      </w:r>
      <w:r w:rsidRPr="00CC4D9A">
        <w:rPr>
          <w:rFonts w:ascii="Georgia" w:eastAsia="Georgia" w:hAnsi="Georgia" w:cs="Georgia"/>
          <w:b/>
          <w:bCs/>
          <w:spacing w:val="-3"/>
          <w:sz w:val="28"/>
          <w:szCs w:val="28"/>
          <w:lang w:val="fr-FR"/>
          <w:rPrChange w:id="124" w:author="Dominique LONGIN" w:date="2016-09-13T17:39:00Z">
            <w:rPr>
              <w:rFonts w:ascii="Georgia" w:eastAsia="Georgia" w:hAnsi="Georgia" w:cs="Georgia"/>
              <w:b/>
              <w:bCs/>
              <w:spacing w:val="-3"/>
              <w:sz w:val="28"/>
              <w:szCs w:val="28"/>
            </w:rPr>
          </w:rPrChange>
        </w:rPr>
        <w:t>e</w:t>
      </w:r>
      <w:r w:rsidRPr="00CC4D9A">
        <w:rPr>
          <w:rFonts w:ascii="Georgia" w:eastAsia="Georgia" w:hAnsi="Georgia" w:cs="Georgia"/>
          <w:b/>
          <w:bCs/>
          <w:sz w:val="28"/>
          <w:szCs w:val="28"/>
          <w:lang w:val="fr-FR"/>
          <w:rPrChange w:id="125" w:author="Dominique LONGIN" w:date="2016-09-13T17:39:00Z">
            <w:rPr>
              <w:rFonts w:ascii="Georgia" w:eastAsia="Georgia" w:hAnsi="Georgia" w:cs="Georgia"/>
              <w:b/>
              <w:bCs/>
              <w:sz w:val="28"/>
              <w:szCs w:val="28"/>
            </w:rPr>
          </w:rPrChange>
        </w:rPr>
        <w:t>s</w:t>
      </w:r>
      <w:r w:rsidRPr="00CC4D9A">
        <w:rPr>
          <w:rFonts w:ascii="Georgia" w:eastAsia="Georgia" w:hAnsi="Georgia" w:cs="Georgia"/>
          <w:b/>
          <w:bCs/>
          <w:spacing w:val="-1"/>
          <w:sz w:val="28"/>
          <w:szCs w:val="28"/>
          <w:lang w:val="fr-FR"/>
          <w:rPrChange w:id="126" w:author="Dominique LONGIN" w:date="2016-09-13T17:39:00Z">
            <w:rPr>
              <w:rFonts w:ascii="Georgia" w:eastAsia="Georgia" w:hAnsi="Georgia" w:cs="Georgia"/>
              <w:b/>
              <w:bCs/>
              <w:spacing w:val="-1"/>
              <w:sz w:val="28"/>
              <w:szCs w:val="28"/>
            </w:rPr>
          </w:rPrChange>
        </w:rPr>
        <w:t xml:space="preserve"> </w:t>
      </w:r>
      <w:r w:rsidRPr="00CC4D9A">
        <w:rPr>
          <w:rFonts w:ascii="Georgia" w:eastAsia="Georgia" w:hAnsi="Georgia" w:cs="Georgia"/>
          <w:b/>
          <w:bCs/>
          <w:spacing w:val="1"/>
          <w:sz w:val="28"/>
          <w:szCs w:val="28"/>
          <w:lang w:val="fr-FR"/>
          <w:rPrChange w:id="127" w:author="Dominique LONGIN" w:date="2016-09-13T17:39:00Z">
            <w:rPr>
              <w:rFonts w:ascii="Georgia" w:eastAsia="Georgia" w:hAnsi="Georgia" w:cs="Georgia"/>
              <w:b/>
              <w:bCs/>
              <w:spacing w:val="1"/>
              <w:sz w:val="28"/>
              <w:szCs w:val="28"/>
            </w:rPr>
          </w:rPrChange>
        </w:rPr>
        <w:t>d</w:t>
      </w:r>
      <w:r w:rsidRPr="00CC4D9A">
        <w:rPr>
          <w:rFonts w:ascii="Georgia" w:eastAsia="Georgia" w:hAnsi="Georgia" w:cs="Georgia"/>
          <w:b/>
          <w:bCs/>
          <w:spacing w:val="-1"/>
          <w:sz w:val="28"/>
          <w:szCs w:val="28"/>
          <w:lang w:val="fr-FR"/>
          <w:rPrChange w:id="128" w:author="Dominique LONGIN" w:date="2016-09-13T17:39:00Z">
            <w:rPr>
              <w:rFonts w:ascii="Georgia" w:eastAsia="Georgia" w:hAnsi="Georgia" w:cs="Georgia"/>
              <w:b/>
              <w:bCs/>
              <w:spacing w:val="-1"/>
              <w:sz w:val="28"/>
              <w:szCs w:val="28"/>
            </w:rPr>
          </w:rPrChange>
        </w:rPr>
        <w:t>i</w:t>
      </w:r>
      <w:r w:rsidRPr="00CC4D9A">
        <w:rPr>
          <w:rFonts w:ascii="Georgia" w:eastAsia="Georgia" w:hAnsi="Georgia" w:cs="Georgia"/>
          <w:b/>
          <w:bCs/>
          <w:sz w:val="28"/>
          <w:szCs w:val="28"/>
          <w:lang w:val="fr-FR"/>
          <w:rPrChange w:id="129" w:author="Dominique LONGIN" w:date="2016-09-13T17:39:00Z">
            <w:rPr>
              <w:rFonts w:ascii="Georgia" w:eastAsia="Georgia" w:hAnsi="Georgia" w:cs="Georgia"/>
              <w:b/>
              <w:bCs/>
              <w:sz w:val="28"/>
              <w:szCs w:val="28"/>
            </w:rPr>
          </w:rPrChange>
        </w:rPr>
        <w:t>scr</w:t>
      </w:r>
      <w:r w:rsidRPr="00CC4D9A">
        <w:rPr>
          <w:rFonts w:ascii="Georgia" w:eastAsia="Georgia" w:hAnsi="Georgia" w:cs="Georgia"/>
          <w:b/>
          <w:bCs/>
          <w:spacing w:val="-2"/>
          <w:sz w:val="28"/>
          <w:szCs w:val="28"/>
          <w:lang w:val="fr-FR"/>
          <w:rPrChange w:id="130" w:author="Dominique LONGIN" w:date="2016-09-13T17:39:00Z">
            <w:rPr>
              <w:rFonts w:ascii="Georgia" w:eastAsia="Georgia" w:hAnsi="Georgia" w:cs="Georgia"/>
              <w:b/>
              <w:bCs/>
              <w:spacing w:val="-2"/>
              <w:sz w:val="28"/>
              <w:szCs w:val="28"/>
            </w:rPr>
          </w:rPrChange>
        </w:rPr>
        <w:t>e</w:t>
      </w:r>
      <w:r w:rsidRPr="00CC4D9A">
        <w:rPr>
          <w:rFonts w:ascii="Georgia" w:eastAsia="Georgia" w:hAnsi="Georgia" w:cs="Georgia"/>
          <w:b/>
          <w:bCs/>
          <w:spacing w:val="1"/>
          <w:sz w:val="28"/>
          <w:szCs w:val="28"/>
          <w:lang w:val="fr-FR"/>
          <w:rPrChange w:id="131" w:author="Dominique LONGIN" w:date="2016-09-13T17:39:00Z">
            <w:rPr>
              <w:rFonts w:ascii="Georgia" w:eastAsia="Georgia" w:hAnsi="Georgia" w:cs="Georgia"/>
              <w:b/>
              <w:bCs/>
              <w:spacing w:val="1"/>
              <w:sz w:val="28"/>
              <w:szCs w:val="28"/>
            </w:rPr>
          </w:rPrChange>
        </w:rPr>
        <w:t>t</w:t>
      </w:r>
      <w:r w:rsidRPr="00CC4D9A">
        <w:rPr>
          <w:rFonts w:ascii="Georgia" w:eastAsia="Georgia" w:hAnsi="Georgia" w:cs="Georgia"/>
          <w:b/>
          <w:bCs/>
          <w:sz w:val="28"/>
          <w:szCs w:val="28"/>
          <w:lang w:val="fr-FR"/>
          <w:rPrChange w:id="132" w:author="Dominique LONGIN" w:date="2016-09-13T17:39:00Z">
            <w:rPr>
              <w:rFonts w:ascii="Georgia" w:eastAsia="Georgia" w:hAnsi="Georgia" w:cs="Georgia"/>
              <w:b/>
              <w:bCs/>
              <w:sz w:val="28"/>
              <w:szCs w:val="28"/>
            </w:rPr>
          </w:rPrChange>
        </w:rPr>
        <w:t>s</w:t>
      </w:r>
      <w:r w:rsidRPr="00CC4D9A">
        <w:rPr>
          <w:rFonts w:ascii="Georgia" w:eastAsia="Georgia" w:hAnsi="Georgia" w:cs="Georgia"/>
          <w:b/>
          <w:bCs/>
          <w:spacing w:val="-2"/>
          <w:sz w:val="28"/>
          <w:szCs w:val="28"/>
          <w:lang w:val="fr-FR"/>
          <w:rPrChange w:id="133" w:author="Dominique LONGIN" w:date="2016-09-13T17:39:00Z">
            <w:rPr>
              <w:rFonts w:ascii="Georgia" w:eastAsia="Georgia" w:hAnsi="Georgia" w:cs="Georgia"/>
              <w:b/>
              <w:bCs/>
              <w:spacing w:val="-2"/>
              <w:sz w:val="28"/>
              <w:szCs w:val="28"/>
            </w:rPr>
          </w:rPrChange>
        </w:rPr>
        <w:t xml:space="preserve"> </w:t>
      </w:r>
      <w:r w:rsidRPr="00CC4D9A">
        <w:rPr>
          <w:rFonts w:ascii="Georgia" w:eastAsia="Georgia" w:hAnsi="Georgia" w:cs="Georgia"/>
          <w:b/>
          <w:bCs/>
          <w:sz w:val="28"/>
          <w:szCs w:val="28"/>
          <w:lang w:val="fr-FR"/>
          <w:rPrChange w:id="134" w:author="Dominique LONGIN" w:date="2016-09-13T17:39:00Z">
            <w:rPr>
              <w:rFonts w:ascii="Georgia" w:eastAsia="Georgia" w:hAnsi="Georgia" w:cs="Georgia"/>
              <w:b/>
              <w:bCs/>
              <w:sz w:val="28"/>
              <w:szCs w:val="28"/>
            </w:rPr>
          </w:rPrChange>
        </w:rPr>
        <w:t>:</w:t>
      </w:r>
      <w:r w:rsidRPr="00CC4D9A">
        <w:rPr>
          <w:rFonts w:ascii="Georgia" w:eastAsia="Georgia" w:hAnsi="Georgia" w:cs="Georgia"/>
          <w:b/>
          <w:bCs/>
          <w:spacing w:val="-6"/>
          <w:sz w:val="28"/>
          <w:szCs w:val="28"/>
          <w:lang w:val="fr-FR"/>
          <w:rPrChange w:id="135" w:author="Dominique LONGIN" w:date="2016-09-13T17:39:00Z">
            <w:rPr>
              <w:rFonts w:ascii="Georgia" w:eastAsia="Georgia" w:hAnsi="Georgia" w:cs="Georgia"/>
              <w:b/>
              <w:bCs/>
              <w:spacing w:val="-6"/>
              <w:sz w:val="28"/>
              <w:szCs w:val="28"/>
            </w:rPr>
          </w:rPrChange>
        </w:rPr>
        <w:t xml:space="preserve"> </w:t>
      </w:r>
      <w:r w:rsidRPr="00CC4D9A">
        <w:rPr>
          <w:rFonts w:ascii="Calibri" w:eastAsia="Calibri" w:hAnsi="Calibri" w:cs="Calibri"/>
          <w:spacing w:val="1"/>
          <w:sz w:val="28"/>
          <w:szCs w:val="28"/>
          <w:lang w:val="fr-FR"/>
          <w:rPrChange w:id="136"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137"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138"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139"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140" w:author="Dominique LONGIN" w:date="2016-09-13T17:39:00Z">
            <w:rPr>
              <w:rFonts w:ascii="Calibri" w:eastAsia="Calibri" w:hAnsi="Calibri" w:cs="Calibri"/>
              <w:spacing w:val="1"/>
              <w:sz w:val="28"/>
              <w:szCs w:val="28"/>
            </w:rPr>
          </w:rPrChange>
        </w:rPr>
        <w:t>...................</w:t>
      </w:r>
      <w:r w:rsidRPr="00CC4D9A">
        <w:rPr>
          <w:rFonts w:ascii="Calibri" w:eastAsia="Calibri" w:hAnsi="Calibri" w:cs="Calibri"/>
          <w:sz w:val="28"/>
          <w:szCs w:val="28"/>
          <w:lang w:val="fr-FR"/>
          <w:rPrChange w:id="141" w:author="Dominique LONGIN" w:date="2016-09-13T17:39:00Z">
            <w:rPr>
              <w:rFonts w:ascii="Calibri" w:eastAsia="Calibri" w:hAnsi="Calibri" w:cs="Calibri"/>
              <w:sz w:val="28"/>
              <w:szCs w:val="28"/>
            </w:rPr>
          </w:rPrChange>
        </w:rPr>
        <w:t>. 3</w:t>
      </w:r>
    </w:p>
    <w:p w14:paraId="3F4E9622" w14:textId="77777777" w:rsidR="00A54283" w:rsidRPr="00CC4D9A" w:rsidRDefault="00A54283">
      <w:pPr>
        <w:spacing w:before="3" w:after="0" w:line="150" w:lineRule="exact"/>
        <w:rPr>
          <w:sz w:val="15"/>
          <w:szCs w:val="15"/>
          <w:lang w:val="fr-FR"/>
          <w:rPrChange w:id="142" w:author="Dominique LONGIN" w:date="2016-09-13T17:39:00Z">
            <w:rPr>
              <w:sz w:val="15"/>
              <w:szCs w:val="15"/>
            </w:rPr>
          </w:rPrChange>
        </w:rPr>
      </w:pPr>
    </w:p>
    <w:p w14:paraId="44E260AE" w14:textId="77777777" w:rsidR="00A54283" w:rsidRPr="00CC4D9A" w:rsidRDefault="00C26CB5">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1</w:t>
      </w:r>
      <w:r w:rsidRPr="00CC4D9A">
        <w:rPr>
          <w:rFonts w:ascii="Georgia" w:eastAsia="Georgia" w:hAnsi="Georgia" w:cs="Georgia"/>
          <w:b/>
          <w:bCs/>
          <w:sz w:val="28"/>
          <w:szCs w:val="28"/>
          <w:lang w:val="fr-FR"/>
        </w:rPr>
        <w:tab/>
        <w:t>In</w:t>
      </w:r>
      <w:r w:rsidRPr="00CC4D9A">
        <w:rPr>
          <w:rFonts w:ascii="Georgia" w:eastAsia="Georgia" w:hAnsi="Georgia" w:cs="Georgia"/>
          <w:b/>
          <w:bCs/>
          <w:spacing w:val="1"/>
          <w:sz w:val="28"/>
          <w:szCs w:val="28"/>
          <w:lang w:val="fr-FR"/>
        </w:rPr>
        <w:t>t</w:t>
      </w:r>
      <w:r w:rsidRPr="00CC4D9A">
        <w:rPr>
          <w:rFonts w:ascii="Georgia" w:eastAsia="Georgia" w:hAnsi="Georgia" w:cs="Georgia"/>
          <w:b/>
          <w:bCs/>
          <w:sz w:val="28"/>
          <w:szCs w:val="28"/>
          <w:lang w:val="fr-FR"/>
        </w:rPr>
        <w:t>r</w:t>
      </w:r>
      <w:r w:rsidRPr="00CC4D9A">
        <w:rPr>
          <w:rFonts w:ascii="Georgia" w:eastAsia="Georgia" w:hAnsi="Georgia" w:cs="Georgia"/>
          <w:b/>
          <w:bCs/>
          <w:spacing w:val="-3"/>
          <w:sz w:val="28"/>
          <w:szCs w:val="28"/>
          <w:lang w:val="fr-FR"/>
        </w:rPr>
        <w:t>o</w:t>
      </w:r>
      <w:r w:rsidRPr="00946021">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u</w:t>
      </w:r>
      <w:r w:rsidRPr="00CC4D9A">
        <w:rPr>
          <w:rFonts w:ascii="Georgia" w:eastAsia="Georgia" w:hAnsi="Georgia" w:cs="Georgia"/>
          <w:b/>
          <w:bCs/>
          <w:spacing w:val="-3"/>
          <w:sz w:val="28"/>
          <w:szCs w:val="28"/>
          <w:lang w:val="fr-FR"/>
        </w:rPr>
        <w:t>c</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io</w:t>
      </w:r>
      <w:r w:rsidRPr="00CC4D9A">
        <w:rPr>
          <w:rFonts w:ascii="Georgia" w:eastAsia="Georgia" w:hAnsi="Georgia" w:cs="Georgia"/>
          <w:b/>
          <w:bCs/>
          <w:sz w:val="28"/>
          <w:szCs w:val="28"/>
          <w:lang w:val="fr-FR"/>
        </w:rPr>
        <w:t>n</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33"/>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3"/>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1"/>
          <w:sz w:val="28"/>
          <w:szCs w:val="28"/>
          <w:lang w:val="fr-FR"/>
        </w:rPr>
        <w:t xml:space="preserve"> </w:t>
      </w:r>
      <w:r w:rsidRPr="00CC4D9A">
        <w:rPr>
          <w:rFonts w:ascii="Calibri" w:eastAsia="Calibri" w:hAnsi="Calibri" w:cs="Calibri"/>
          <w:sz w:val="28"/>
          <w:szCs w:val="28"/>
          <w:lang w:val="fr-FR"/>
        </w:rPr>
        <w:t>3</w:t>
      </w:r>
    </w:p>
    <w:p w14:paraId="3BA3D43E" w14:textId="77777777" w:rsidR="00A54283" w:rsidRPr="00CC4D9A" w:rsidRDefault="00A54283">
      <w:pPr>
        <w:spacing w:after="0" w:line="150" w:lineRule="exact"/>
        <w:rPr>
          <w:sz w:val="15"/>
          <w:szCs w:val="15"/>
          <w:lang w:val="fr-FR"/>
        </w:rPr>
      </w:pPr>
    </w:p>
    <w:p w14:paraId="171230FB" w14:textId="77777777" w:rsidR="00A54283" w:rsidRPr="00CC4D9A" w:rsidRDefault="00C26CB5">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 xml:space="preserve">de </w:t>
      </w:r>
      <w:r w:rsidRPr="00CC4D9A">
        <w:rPr>
          <w:rFonts w:ascii="Georgia" w:eastAsia="Georgia" w:hAnsi="Georgia" w:cs="Georgia"/>
          <w:b/>
          <w:bCs/>
          <w:spacing w:val="-2"/>
          <w:sz w:val="28"/>
          <w:szCs w:val="28"/>
          <w:lang w:val="fr-FR"/>
        </w:rPr>
        <w:t>s</w:t>
      </w:r>
      <w:r w:rsidRPr="00CC4D9A">
        <w:rPr>
          <w:rFonts w:ascii="Georgia" w:eastAsia="Georgia" w:hAnsi="Georgia" w:cs="Georgia"/>
          <w:b/>
          <w:bCs/>
          <w:sz w:val="28"/>
          <w:szCs w:val="28"/>
          <w:lang w:val="fr-FR"/>
        </w:rPr>
        <w:t>eu</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l</w:t>
      </w:r>
      <w:r w:rsidRPr="00CC4D9A">
        <w:rPr>
          <w:rFonts w:ascii="Georgia" w:eastAsia="Georgia" w:hAnsi="Georgia" w:cs="Georgia"/>
          <w:b/>
          <w:bCs/>
          <w:spacing w:val="70"/>
          <w:sz w:val="28"/>
          <w:szCs w:val="28"/>
          <w:lang w:val="fr-FR"/>
        </w:rPr>
        <w:t xml:space="preserve"> </w:t>
      </w:r>
      <w:r w:rsidRPr="00CC4D9A">
        <w:rPr>
          <w:rFonts w:ascii="Georgia" w:eastAsia="Georgia" w:hAnsi="Georgia" w:cs="Georgia"/>
          <w:b/>
          <w:bCs/>
          <w:spacing w:val="16"/>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1"/>
          <w:sz w:val="28"/>
          <w:szCs w:val="28"/>
          <w:lang w:val="fr-FR"/>
        </w:rPr>
        <w:t xml:space="preserve"> </w:t>
      </w:r>
      <w:r w:rsidRPr="00CC4D9A">
        <w:rPr>
          <w:rFonts w:ascii="Calibri" w:eastAsia="Calibri" w:hAnsi="Calibri" w:cs="Calibri"/>
          <w:sz w:val="28"/>
          <w:szCs w:val="28"/>
          <w:lang w:val="fr-FR"/>
        </w:rPr>
        <w:t>3</w:t>
      </w:r>
    </w:p>
    <w:p w14:paraId="2FEDDA96" w14:textId="77777777" w:rsidR="00A54283" w:rsidRPr="00CC4D9A" w:rsidRDefault="00A54283">
      <w:pPr>
        <w:spacing w:before="3" w:after="0" w:line="150" w:lineRule="exact"/>
        <w:rPr>
          <w:sz w:val="15"/>
          <w:szCs w:val="15"/>
          <w:lang w:val="fr-FR"/>
        </w:rPr>
      </w:pPr>
    </w:p>
    <w:p w14:paraId="52E77852" w14:textId="77777777" w:rsidR="00A54283" w:rsidRPr="00CC4D9A" w:rsidRDefault="00C26CB5">
      <w:pPr>
        <w:tabs>
          <w:tab w:val="left" w:pos="980"/>
        </w:tabs>
        <w:spacing w:after="0" w:line="240" w:lineRule="auto"/>
        <w:ind w:left="321" w:right="-20"/>
        <w:rPr>
          <w:rFonts w:ascii="Calibri" w:eastAsia="Calibri" w:hAnsi="Calibri" w:cs="Calibri"/>
          <w:sz w:val="28"/>
          <w:szCs w:val="28"/>
          <w:lang w:val="fr-FR"/>
          <w:rPrChange w:id="143" w:author="Dominique LONGIN" w:date="2016-09-13T17:39:00Z">
            <w:rPr>
              <w:rFonts w:ascii="Calibri" w:eastAsia="Calibri" w:hAnsi="Calibri" w:cs="Calibri"/>
              <w:sz w:val="28"/>
              <w:szCs w:val="28"/>
            </w:rPr>
          </w:rPrChange>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3</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 xml:space="preserve">de </w:t>
      </w:r>
      <w:r w:rsidRPr="00CC4D9A">
        <w:rPr>
          <w:rFonts w:ascii="Georgia" w:eastAsia="Georgia" w:hAnsi="Georgia" w:cs="Georgia"/>
          <w:b/>
          <w:bCs/>
          <w:spacing w:val="-2"/>
          <w:sz w:val="28"/>
          <w:szCs w:val="28"/>
          <w:lang w:val="fr-FR"/>
        </w:rPr>
        <w:t>s</w:t>
      </w:r>
      <w:r w:rsidRPr="00CC4D9A">
        <w:rPr>
          <w:rFonts w:ascii="Georgia" w:eastAsia="Georgia" w:hAnsi="Georgia" w:cs="Georgia"/>
          <w:b/>
          <w:bCs/>
          <w:sz w:val="28"/>
          <w:szCs w:val="28"/>
          <w:lang w:val="fr-FR"/>
        </w:rPr>
        <w:t>eu</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l l</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né</w:t>
      </w:r>
      <w:r w:rsidRPr="00CC4D9A">
        <w:rPr>
          <w:rFonts w:ascii="Georgia" w:eastAsia="Georgia" w:hAnsi="Georgia" w:cs="Georgia"/>
          <w:b/>
          <w:bCs/>
          <w:spacing w:val="1"/>
          <w:sz w:val="28"/>
          <w:szCs w:val="28"/>
          <w:lang w:val="fr-FR"/>
        </w:rPr>
        <w:t>a</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re</w:t>
      </w:r>
      <w:r w:rsidRPr="00CC4D9A">
        <w:rPr>
          <w:rFonts w:ascii="Georgia" w:eastAsia="Georgia" w:hAnsi="Georgia" w:cs="Georgia"/>
          <w:b/>
          <w:bCs/>
          <w:spacing w:val="-2"/>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26"/>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 xml:space="preserve">. </w:t>
      </w:r>
      <w:r w:rsidRPr="00CC4D9A">
        <w:rPr>
          <w:rFonts w:ascii="Calibri" w:eastAsia="Calibri" w:hAnsi="Calibri" w:cs="Calibri"/>
          <w:sz w:val="28"/>
          <w:szCs w:val="28"/>
          <w:lang w:val="fr-FR"/>
          <w:rPrChange w:id="144" w:author="Dominique LONGIN" w:date="2016-09-13T17:39:00Z">
            <w:rPr>
              <w:rFonts w:ascii="Calibri" w:eastAsia="Calibri" w:hAnsi="Calibri" w:cs="Calibri"/>
              <w:sz w:val="28"/>
              <w:szCs w:val="28"/>
            </w:rPr>
          </w:rPrChange>
        </w:rPr>
        <w:t>4</w:t>
      </w:r>
    </w:p>
    <w:p w14:paraId="14FFB4BD" w14:textId="77777777" w:rsidR="00A54283" w:rsidRPr="00CC4D9A" w:rsidRDefault="00A54283">
      <w:pPr>
        <w:spacing w:after="0" w:line="150" w:lineRule="exact"/>
        <w:rPr>
          <w:sz w:val="15"/>
          <w:szCs w:val="15"/>
          <w:lang w:val="fr-FR"/>
          <w:rPrChange w:id="145" w:author="Dominique LONGIN" w:date="2016-09-13T17:39:00Z">
            <w:rPr>
              <w:sz w:val="15"/>
              <w:szCs w:val="15"/>
            </w:rPr>
          </w:rPrChange>
        </w:rPr>
      </w:pPr>
    </w:p>
    <w:p w14:paraId="30C56D0F" w14:textId="77777777" w:rsidR="00A54283" w:rsidRPr="00CC4D9A" w:rsidRDefault="00C26CB5">
      <w:pPr>
        <w:tabs>
          <w:tab w:val="left" w:pos="520"/>
        </w:tabs>
        <w:spacing w:after="0" w:line="240" w:lineRule="auto"/>
        <w:ind w:left="100" w:right="-20"/>
        <w:rPr>
          <w:rFonts w:ascii="Calibri" w:eastAsia="Calibri" w:hAnsi="Calibri" w:cs="Calibri"/>
          <w:sz w:val="28"/>
          <w:szCs w:val="28"/>
          <w:lang w:val="fr-FR"/>
        </w:rPr>
      </w:pPr>
      <w:r w:rsidRPr="00CC4D9A">
        <w:rPr>
          <w:rFonts w:ascii="Cambria" w:eastAsia="Cambria" w:hAnsi="Cambria" w:cs="Cambria"/>
          <w:b/>
          <w:bCs/>
          <w:spacing w:val="-1"/>
          <w:sz w:val="28"/>
          <w:szCs w:val="28"/>
          <w:lang w:val="fr-FR"/>
        </w:rPr>
        <w:t>3</w:t>
      </w:r>
      <w:r w:rsidRPr="00CC4D9A">
        <w:rPr>
          <w:rFonts w:ascii="Cambria" w:eastAsia="Cambria" w:hAnsi="Cambria" w:cs="Cambria"/>
          <w:b/>
          <w:bCs/>
          <w:sz w:val="28"/>
          <w:szCs w:val="28"/>
          <w:lang w:val="fr-FR"/>
        </w:rPr>
        <w:t>.</w:t>
      </w:r>
      <w:r w:rsidRPr="00CC4D9A">
        <w:rPr>
          <w:rFonts w:ascii="Cambria" w:eastAsia="Cambria" w:hAnsi="Cambria" w:cs="Cambria"/>
          <w:b/>
          <w:bCs/>
          <w:sz w:val="28"/>
          <w:szCs w:val="28"/>
          <w:lang w:val="fr-FR"/>
        </w:rPr>
        <w:tab/>
      </w:r>
      <w:r w:rsidRPr="00CC4D9A">
        <w:rPr>
          <w:rFonts w:ascii="Georgia" w:eastAsia="Georgia" w:hAnsi="Georgia" w:cs="Georgia"/>
          <w:b/>
          <w:bCs/>
          <w:sz w:val="28"/>
          <w:szCs w:val="28"/>
          <w:lang w:val="fr-FR"/>
        </w:rPr>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w:t>
      </w:r>
      <w:r w:rsidRPr="00CC4D9A">
        <w:rPr>
          <w:rFonts w:ascii="Georgia" w:eastAsia="Georgia" w:hAnsi="Georgia" w:cs="Georgia"/>
          <w:b/>
          <w:bCs/>
          <w:spacing w:val="-3"/>
          <w:sz w:val="28"/>
          <w:szCs w:val="28"/>
          <w:lang w:val="fr-FR"/>
        </w:rPr>
        <w:t>e</w:t>
      </w:r>
      <w:r w:rsidRPr="00946021">
        <w:rPr>
          <w:rFonts w:ascii="Georgia" w:eastAsia="Georgia" w:hAnsi="Georgia" w:cs="Georgia"/>
          <w:b/>
          <w:bCs/>
          <w:sz w:val="28"/>
          <w:szCs w:val="28"/>
          <w:lang w:val="fr-FR"/>
        </w:rPr>
        <w:t>s co</w:t>
      </w:r>
      <w:r w:rsidRPr="00CC4D9A">
        <w:rPr>
          <w:rFonts w:ascii="Georgia" w:eastAsia="Georgia" w:hAnsi="Georgia" w:cs="Georgia"/>
          <w:b/>
          <w:bCs/>
          <w:spacing w:val="-3"/>
          <w:sz w:val="28"/>
          <w:szCs w:val="28"/>
          <w:lang w:val="fr-FR"/>
        </w:rPr>
        <w:t>n</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w:t>
      </w:r>
      <w:r w:rsidRPr="00CC4D9A">
        <w:rPr>
          <w:rFonts w:ascii="Georgia" w:eastAsia="Georgia" w:hAnsi="Georgia" w:cs="Georgia"/>
          <w:b/>
          <w:bCs/>
          <w:sz w:val="28"/>
          <w:szCs w:val="28"/>
          <w:lang w:val="fr-FR"/>
        </w:rPr>
        <w:t>n</w:t>
      </w:r>
      <w:r w:rsidRPr="00CC4D9A">
        <w:rPr>
          <w:rFonts w:ascii="Georgia" w:eastAsia="Georgia" w:hAnsi="Georgia" w:cs="Georgia"/>
          <w:b/>
          <w:bCs/>
          <w:spacing w:val="-2"/>
          <w:sz w:val="28"/>
          <w:szCs w:val="28"/>
          <w:lang w:val="fr-FR"/>
        </w:rPr>
        <w:t>u</w:t>
      </w:r>
      <w:r w:rsidRPr="00CC4D9A">
        <w:rPr>
          <w:rFonts w:ascii="Georgia" w:eastAsia="Georgia" w:hAnsi="Georgia" w:cs="Georgia"/>
          <w:b/>
          <w:bCs/>
          <w:sz w:val="28"/>
          <w:szCs w:val="28"/>
          <w:lang w:val="fr-FR"/>
        </w:rPr>
        <w:t xml:space="preserve">s </w:t>
      </w:r>
      <w:r w:rsidRPr="00CC4D9A">
        <w:rPr>
          <w:rFonts w:ascii="Georgia" w:eastAsia="Georgia" w:hAnsi="Georgia" w:cs="Georgia"/>
          <w:b/>
          <w:bCs/>
          <w:spacing w:val="16"/>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 4</w:t>
      </w:r>
    </w:p>
    <w:p w14:paraId="20F5AD58" w14:textId="77777777" w:rsidR="00A54283" w:rsidRPr="00CC4D9A" w:rsidRDefault="00A54283">
      <w:pPr>
        <w:spacing w:before="3" w:after="0" w:line="150" w:lineRule="exact"/>
        <w:rPr>
          <w:sz w:val="15"/>
          <w:szCs w:val="15"/>
          <w:lang w:val="fr-FR"/>
        </w:rPr>
      </w:pPr>
    </w:p>
    <w:p w14:paraId="0C07DB18" w14:textId="77777777" w:rsidR="00A54283" w:rsidRPr="00CC4D9A" w:rsidRDefault="00C26CB5">
      <w:pPr>
        <w:tabs>
          <w:tab w:val="left" w:pos="980"/>
        </w:tabs>
        <w:spacing w:after="0" w:line="240" w:lineRule="auto"/>
        <w:ind w:left="321" w:right="-20"/>
        <w:rPr>
          <w:rFonts w:ascii="Calibri" w:eastAsia="Calibri" w:hAnsi="Calibri" w:cs="Calibri"/>
          <w:sz w:val="28"/>
          <w:szCs w:val="28"/>
          <w:lang w:val="fr-FR"/>
        </w:rPr>
      </w:pPr>
      <w:r w:rsidRPr="00CC4D9A">
        <w:rPr>
          <w:rFonts w:ascii="Georgia" w:eastAsia="Georgia" w:hAnsi="Georgia" w:cs="Georgia"/>
          <w:b/>
          <w:bCs/>
          <w:sz w:val="28"/>
          <w:szCs w:val="28"/>
          <w:lang w:val="fr-FR"/>
        </w:rPr>
        <w:t>3</w:t>
      </w:r>
      <w:r w:rsidRPr="00CC4D9A">
        <w:rPr>
          <w:rFonts w:ascii="Georgia" w:eastAsia="Georgia" w:hAnsi="Georgia" w:cs="Georgia"/>
          <w:b/>
          <w:bCs/>
          <w:spacing w:val="-1"/>
          <w:sz w:val="28"/>
          <w:szCs w:val="28"/>
          <w:lang w:val="fr-FR"/>
        </w:rPr>
        <w:t>.</w:t>
      </w:r>
      <w:r w:rsidRPr="00CC4D9A">
        <w:rPr>
          <w:rFonts w:ascii="Georgia" w:eastAsia="Georgia" w:hAnsi="Georgia" w:cs="Georgia"/>
          <w:b/>
          <w:bCs/>
          <w:sz w:val="28"/>
          <w:szCs w:val="28"/>
          <w:lang w:val="fr-FR"/>
        </w:rPr>
        <w:t>1</w:t>
      </w:r>
      <w:r w:rsidRPr="00CC4D9A">
        <w:rPr>
          <w:rFonts w:ascii="Georgia" w:eastAsia="Georgia" w:hAnsi="Georgia" w:cs="Georgia"/>
          <w:b/>
          <w:bCs/>
          <w:sz w:val="28"/>
          <w:szCs w:val="28"/>
          <w:lang w:val="fr-FR"/>
        </w:rPr>
        <w:tab/>
        <w:t>In</w:t>
      </w:r>
      <w:r w:rsidRPr="00CC4D9A">
        <w:rPr>
          <w:rFonts w:ascii="Georgia" w:eastAsia="Georgia" w:hAnsi="Georgia" w:cs="Georgia"/>
          <w:b/>
          <w:bCs/>
          <w:spacing w:val="1"/>
          <w:sz w:val="28"/>
          <w:szCs w:val="28"/>
          <w:lang w:val="fr-FR"/>
        </w:rPr>
        <w:t>t</w:t>
      </w:r>
      <w:r w:rsidRPr="00CC4D9A">
        <w:rPr>
          <w:rFonts w:ascii="Georgia" w:eastAsia="Georgia" w:hAnsi="Georgia" w:cs="Georgia"/>
          <w:b/>
          <w:bCs/>
          <w:sz w:val="28"/>
          <w:szCs w:val="28"/>
          <w:lang w:val="fr-FR"/>
        </w:rPr>
        <w:t>r</w:t>
      </w:r>
      <w:r w:rsidRPr="00CC4D9A">
        <w:rPr>
          <w:rFonts w:ascii="Georgia" w:eastAsia="Georgia" w:hAnsi="Georgia" w:cs="Georgia"/>
          <w:b/>
          <w:bCs/>
          <w:spacing w:val="-3"/>
          <w:sz w:val="28"/>
          <w:szCs w:val="28"/>
          <w:lang w:val="fr-FR"/>
        </w:rPr>
        <w:t>o</w:t>
      </w:r>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u</w:t>
      </w:r>
      <w:r w:rsidRPr="00CC4D9A">
        <w:rPr>
          <w:rFonts w:ascii="Georgia" w:eastAsia="Georgia" w:hAnsi="Georgia" w:cs="Georgia"/>
          <w:b/>
          <w:bCs/>
          <w:spacing w:val="-3"/>
          <w:sz w:val="28"/>
          <w:szCs w:val="28"/>
          <w:lang w:val="fr-FR"/>
        </w:rPr>
        <w:t>c</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io</w:t>
      </w:r>
      <w:r w:rsidRPr="00CC4D9A">
        <w:rPr>
          <w:rFonts w:ascii="Georgia" w:eastAsia="Georgia" w:hAnsi="Georgia" w:cs="Georgia"/>
          <w:b/>
          <w:bCs/>
          <w:sz w:val="28"/>
          <w:szCs w:val="28"/>
          <w:lang w:val="fr-FR"/>
        </w:rPr>
        <w:t>n</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33"/>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3"/>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1"/>
          <w:sz w:val="28"/>
          <w:szCs w:val="28"/>
          <w:lang w:val="fr-FR"/>
        </w:rPr>
        <w:t xml:space="preserve"> </w:t>
      </w:r>
      <w:r w:rsidRPr="00CC4D9A">
        <w:rPr>
          <w:rFonts w:ascii="Calibri" w:eastAsia="Calibri" w:hAnsi="Calibri" w:cs="Calibri"/>
          <w:sz w:val="28"/>
          <w:szCs w:val="28"/>
          <w:lang w:val="fr-FR"/>
        </w:rPr>
        <w:t>4</w:t>
      </w:r>
    </w:p>
    <w:p w14:paraId="246CDE32" w14:textId="77777777" w:rsidR="00A54283" w:rsidRPr="00CC4D9A" w:rsidRDefault="00A54283">
      <w:pPr>
        <w:spacing w:before="1" w:after="0" w:line="150" w:lineRule="exact"/>
        <w:rPr>
          <w:sz w:val="15"/>
          <w:szCs w:val="15"/>
          <w:lang w:val="fr-FR"/>
        </w:rPr>
      </w:pPr>
    </w:p>
    <w:p w14:paraId="7F94D9A9" w14:textId="77777777" w:rsidR="00A54283" w:rsidRPr="00CC4D9A" w:rsidRDefault="00C26CB5">
      <w:pPr>
        <w:tabs>
          <w:tab w:val="left" w:pos="980"/>
        </w:tabs>
        <w:spacing w:after="0" w:line="240" w:lineRule="auto"/>
        <w:ind w:left="321" w:right="-20"/>
        <w:rPr>
          <w:rFonts w:ascii="Calibri" w:eastAsia="Calibri" w:hAnsi="Calibri" w:cs="Calibri"/>
          <w:sz w:val="28"/>
          <w:szCs w:val="28"/>
          <w:lang w:val="fr-FR"/>
          <w:rPrChange w:id="146" w:author="Dominique LONGIN" w:date="2016-09-13T17:39:00Z">
            <w:rPr>
              <w:rFonts w:ascii="Calibri" w:eastAsia="Calibri" w:hAnsi="Calibri" w:cs="Calibri"/>
              <w:sz w:val="28"/>
              <w:szCs w:val="28"/>
            </w:rPr>
          </w:rPrChange>
        </w:rPr>
      </w:pPr>
      <w:r w:rsidRPr="00CC4D9A">
        <w:rPr>
          <w:rFonts w:ascii="Georgia" w:eastAsia="Georgia" w:hAnsi="Georgia" w:cs="Georgia"/>
          <w:b/>
          <w:bCs/>
          <w:sz w:val="28"/>
          <w:szCs w:val="28"/>
          <w:lang w:val="fr-FR"/>
        </w:rPr>
        <w:t>3</w:t>
      </w:r>
      <w:r w:rsidRPr="00CC4D9A">
        <w:rPr>
          <w:rFonts w:ascii="Georgia" w:eastAsia="Georgia" w:hAnsi="Georgia" w:cs="Georgia"/>
          <w:b/>
          <w:bCs/>
          <w:spacing w:val="-1"/>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de</w:t>
      </w:r>
      <w:r w:rsidRPr="00CC4D9A">
        <w:rPr>
          <w:rFonts w:ascii="Georgia" w:eastAsia="Georgia" w:hAnsi="Georgia" w:cs="Georgia"/>
          <w:b/>
          <w:bCs/>
          <w:spacing w:val="-2"/>
          <w:sz w:val="28"/>
          <w:szCs w:val="28"/>
          <w:lang w:val="fr-FR"/>
        </w:rPr>
        <w:t xml:space="preserve"> </w:t>
      </w:r>
      <w:proofErr w:type="spellStart"/>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eG</w:t>
      </w:r>
      <w:r w:rsidRPr="00CC4D9A">
        <w:rPr>
          <w:rFonts w:ascii="Georgia" w:eastAsia="Georgia" w:hAnsi="Georgia" w:cs="Georgia"/>
          <w:b/>
          <w:bCs/>
          <w:spacing w:val="-3"/>
          <w:sz w:val="28"/>
          <w:szCs w:val="28"/>
          <w:lang w:val="fr-FR"/>
        </w:rPr>
        <w:t>r</w:t>
      </w:r>
      <w:r w:rsidRPr="00CC4D9A">
        <w:rPr>
          <w:rFonts w:ascii="Georgia" w:eastAsia="Georgia" w:hAnsi="Georgia" w:cs="Georgia"/>
          <w:b/>
          <w:bCs/>
          <w:spacing w:val="-1"/>
          <w:sz w:val="28"/>
          <w:szCs w:val="28"/>
          <w:lang w:val="fr-FR"/>
        </w:rPr>
        <w:t>oo</w:t>
      </w:r>
      <w:r w:rsidRPr="00CC4D9A">
        <w:rPr>
          <w:rFonts w:ascii="Georgia" w:eastAsia="Georgia" w:hAnsi="Georgia" w:cs="Georgia"/>
          <w:b/>
          <w:bCs/>
          <w:sz w:val="28"/>
          <w:szCs w:val="28"/>
          <w:lang w:val="fr-FR"/>
        </w:rPr>
        <w:t>t</w:t>
      </w:r>
      <w:proofErr w:type="spellEnd"/>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[5] :</w:t>
      </w:r>
      <w:r w:rsidRPr="00CC4D9A">
        <w:rPr>
          <w:rFonts w:ascii="Georgia" w:eastAsia="Georgia" w:hAnsi="Georgia" w:cs="Georgia"/>
          <w:b/>
          <w:bCs/>
          <w:spacing w:val="-11"/>
          <w:sz w:val="28"/>
          <w:szCs w:val="28"/>
          <w:lang w:val="fr-FR"/>
        </w:rPr>
        <w:t xml:space="preserve"> </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pacing w:val="-2"/>
          <w:sz w:val="28"/>
          <w:szCs w:val="28"/>
          <w:lang w:val="fr-FR"/>
        </w:rPr>
        <w:t>.</w:t>
      </w:r>
      <w:r w:rsidRPr="00CC4D9A">
        <w:rPr>
          <w:rFonts w:ascii="Calibri" w:eastAsia="Calibri" w:hAnsi="Calibri" w:cs="Calibri"/>
          <w:spacing w:val="1"/>
          <w:sz w:val="28"/>
          <w:szCs w:val="28"/>
          <w:lang w:val="fr-FR"/>
        </w:rPr>
        <w:t>.</w:t>
      </w:r>
      <w:r w:rsidRPr="00CC4D9A">
        <w:rPr>
          <w:rFonts w:ascii="Calibri" w:eastAsia="Calibri" w:hAnsi="Calibri" w:cs="Calibri"/>
          <w:sz w:val="28"/>
          <w:szCs w:val="28"/>
          <w:lang w:val="fr-FR"/>
        </w:rPr>
        <w:t>.</w:t>
      </w:r>
      <w:r w:rsidRPr="00CC4D9A">
        <w:rPr>
          <w:rFonts w:ascii="Calibri" w:eastAsia="Calibri" w:hAnsi="Calibri" w:cs="Calibri"/>
          <w:spacing w:val="3"/>
          <w:sz w:val="28"/>
          <w:szCs w:val="28"/>
          <w:lang w:val="fr-FR"/>
        </w:rPr>
        <w:t xml:space="preserve"> </w:t>
      </w:r>
      <w:r w:rsidRPr="00CC4D9A">
        <w:rPr>
          <w:rFonts w:ascii="Calibri" w:eastAsia="Calibri" w:hAnsi="Calibri" w:cs="Calibri"/>
          <w:sz w:val="28"/>
          <w:szCs w:val="28"/>
          <w:lang w:val="fr-FR"/>
          <w:rPrChange w:id="147" w:author="Dominique LONGIN" w:date="2016-09-13T17:39:00Z">
            <w:rPr>
              <w:rFonts w:ascii="Calibri" w:eastAsia="Calibri" w:hAnsi="Calibri" w:cs="Calibri"/>
              <w:sz w:val="28"/>
              <w:szCs w:val="28"/>
            </w:rPr>
          </w:rPrChange>
        </w:rPr>
        <w:t>5</w:t>
      </w:r>
    </w:p>
    <w:p w14:paraId="0C6F1CC3" w14:textId="77777777" w:rsidR="00A54283" w:rsidRPr="00CC4D9A" w:rsidRDefault="00A54283">
      <w:pPr>
        <w:spacing w:before="3" w:after="0" w:line="150" w:lineRule="exact"/>
        <w:rPr>
          <w:sz w:val="15"/>
          <w:szCs w:val="15"/>
          <w:lang w:val="fr-FR"/>
          <w:rPrChange w:id="148" w:author="Dominique LONGIN" w:date="2016-09-13T17:39:00Z">
            <w:rPr>
              <w:sz w:val="15"/>
              <w:szCs w:val="15"/>
            </w:rPr>
          </w:rPrChange>
        </w:rPr>
      </w:pPr>
    </w:p>
    <w:p w14:paraId="1DAF1BC4" w14:textId="77777777" w:rsidR="00A54283" w:rsidRPr="00CC4D9A" w:rsidRDefault="00C26CB5">
      <w:pPr>
        <w:tabs>
          <w:tab w:val="left" w:pos="980"/>
        </w:tabs>
        <w:spacing w:after="0" w:line="240" w:lineRule="auto"/>
        <w:ind w:left="321" w:right="-20"/>
        <w:rPr>
          <w:rFonts w:ascii="Calibri" w:eastAsia="Calibri" w:hAnsi="Calibri" w:cs="Calibri"/>
          <w:sz w:val="28"/>
          <w:szCs w:val="28"/>
          <w:lang w:val="fr-FR"/>
          <w:rPrChange w:id="149" w:author="Dominique LONGIN" w:date="2016-09-13T17:39:00Z">
            <w:rPr>
              <w:rFonts w:ascii="Calibri" w:eastAsia="Calibri" w:hAnsi="Calibri" w:cs="Calibri"/>
              <w:sz w:val="28"/>
              <w:szCs w:val="28"/>
            </w:rPr>
          </w:rPrChange>
        </w:rPr>
      </w:pPr>
      <w:r w:rsidRPr="00CC4D9A">
        <w:rPr>
          <w:rFonts w:ascii="Georgia" w:eastAsia="Georgia" w:hAnsi="Georgia" w:cs="Georgia"/>
          <w:b/>
          <w:bCs/>
          <w:sz w:val="28"/>
          <w:szCs w:val="28"/>
          <w:lang w:val="fr-FR"/>
          <w:rPrChange w:id="150" w:author="Dominique LONGIN" w:date="2016-09-13T17:39:00Z">
            <w:rPr>
              <w:rFonts w:ascii="Georgia" w:eastAsia="Georgia" w:hAnsi="Georgia" w:cs="Georgia"/>
              <w:b/>
              <w:bCs/>
              <w:sz w:val="28"/>
              <w:szCs w:val="28"/>
            </w:rPr>
          </w:rPrChange>
        </w:rPr>
        <w:t>3</w:t>
      </w:r>
      <w:r w:rsidRPr="00CC4D9A">
        <w:rPr>
          <w:rFonts w:ascii="Georgia" w:eastAsia="Georgia" w:hAnsi="Georgia" w:cs="Georgia"/>
          <w:b/>
          <w:bCs/>
          <w:spacing w:val="-1"/>
          <w:sz w:val="28"/>
          <w:szCs w:val="28"/>
          <w:lang w:val="fr-FR"/>
          <w:rPrChange w:id="151" w:author="Dominique LONGIN" w:date="2016-09-13T17:39:00Z">
            <w:rPr>
              <w:rFonts w:ascii="Georgia" w:eastAsia="Georgia" w:hAnsi="Georgia" w:cs="Georgia"/>
              <w:b/>
              <w:bCs/>
              <w:spacing w:val="-1"/>
              <w:sz w:val="28"/>
              <w:szCs w:val="28"/>
            </w:rPr>
          </w:rPrChange>
        </w:rPr>
        <w:t>.</w:t>
      </w:r>
      <w:r w:rsidRPr="00CC4D9A">
        <w:rPr>
          <w:rFonts w:ascii="Georgia" w:eastAsia="Georgia" w:hAnsi="Georgia" w:cs="Georgia"/>
          <w:b/>
          <w:bCs/>
          <w:sz w:val="28"/>
          <w:szCs w:val="28"/>
          <w:lang w:val="fr-FR"/>
          <w:rPrChange w:id="152" w:author="Dominique LONGIN" w:date="2016-09-13T17:39:00Z">
            <w:rPr>
              <w:rFonts w:ascii="Georgia" w:eastAsia="Georgia" w:hAnsi="Georgia" w:cs="Georgia"/>
              <w:b/>
              <w:bCs/>
              <w:sz w:val="28"/>
              <w:szCs w:val="28"/>
            </w:rPr>
          </w:rPrChange>
        </w:rPr>
        <w:t>3</w:t>
      </w:r>
      <w:r w:rsidRPr="00CC4D9A">
        <w:rPr>
          <w:rFonts w:ascii="Georgia" w:eastAsia="Georgia" w:hAnsi="Georgia" w:cs="Georgia"/>
          <w:b/>
          <w:bCs/>
          <w:sz w:val="28"/>
          <w:szCs w:val="28"/>
          <w:lang w:val="fr-FR"/>
          <w:rPrChange w:id="153" w:author="Dominique LONGIN" w:date="2016-09-13T17:39:00Z">
            <w:rPr>
              <w:rFonts w:ascii="Georgia" w:eastAsia="Georgia" w:hAnsi="Georgia" w:cs="Georgia"/>
              <w:b/>
              <w:bCs/>
              <w:sz w:val="28"/>
              <w:szCs w:val="28"/>
            </w:rPr>
          </w:rPrChange>
        </w:rPr>
        <w:tab/>
        <w:t>Mod</w:t>
      </w:r>
      <w:r w:rsidRPr="00CC4D9A">
        <w:rPr>
          <w:rFonts w:ascii="Georgia" w:eastAsia="Georgia" w:hAnsi="Georgia" w:cs="Georgia"/>
          <w:b/>
          <w:bCs/>
          <w:spacing w:val="1"/>
          <w:sz w:val="28"/>
          <w:szCs w:val="28"/>
          <w:lang w:val="fr-FR"/>
          <w:rPrChange w:id="154" w:author="Dominique LONGIN" w:date="2016-09-13T17:39:00Z">
            <w:rPr>
              <w:rFonts w:ascii="Georgia" w:eastAsia="Georgia" w:hAnsi="Georgia" w:cs="Georgia"/>
              <w:b/>
              <w:bCs/>
              <w:spacing w:val="1"/>
              <w:sz w:val="28"/>
              <w:szCs w:val="28"/>
            </w:rPr>
          </w:rPrChange>
        </w:rPr>
        <w:t>è</w:t>
      </w:r>
      <w:r w:rsidRPr="00CC4D9A">
        <w:rPr>
          <w:rFonts w:ascii="Georgia" w:eastAsia="Georgia" w:hAnsi="Georgia" w:cs="Georgia"/>
          <w:b/>
          <w:bCs/>
          <w:sz w:val="28"/>
          <w:szCs w:val="28"/>
          <w:lang w:val="fr-FR"/>
          <w:rPrChange w:id="155" w:author="Dominique LONGIN" w:date="2016-09-13T17:39:00Z">
            <w:rPr>
              <w:rFonts w:ascii="Georgia" w:eastAsia="Georgia" w:hAnsi="Georgia" w:cs="Georgia"/>
              <w:b/>
              <w:bCs/>
              <w:sz w:val="28"/>
              <w:szCs w:val="28"/>
            </w:rPr>
          </w:rPrChange>
        </w:rPr>
        <w:t>le</w:t>
      </w:r>
      <w:r w:rsidRPr="00CC4D9A">
        <w:rPr>
          <w:rFonts w:ascii="Georgia" w:eastAsia="Georgia" w:hAnsi="Georgia" w:cs="Georgia"/>
          <w:b/>
          <w:bCs/>
          <w:spacing w:val="-3"/>
          <w:sz w:val="28"/>
          <w:szCs w:val="28"/>
          <w:lang w:val="fr-FR"/>
          <w:rPrChange w:id="156" w:author="Dominique LONGIN" w:date="2016-09-13T17:39:00Z">
            <w:rPr>
              <w:rFonts w:ascii="Georgia" w:eastAsia="Georgia" w:hAnsi="Georgia" w:cs="Georgia"/>
              <w:b/>
              <w:bCs/>
              <w:spacing w:val="-3"/>
              <w:sz w:val="28"/>
              <w:szCs w:val="28"/>
            </w:rPr>
          </w:rPrChange>
        </w:rPr>
        <w:t xml:space="preserve"> </w:t>
      </w:r>
      <w:r w:rsidRPr="00CC4D9A">
        <w:rPr>
          <w:rFonts w:ascii="Georgia" w:eastAsia="Georgia" w:hAnsi="Georgia" w:cs="Georgia"/>
          <w:b/>
          <w:bCs/>
          <w:sz w:val="28"/>
          <w:szCs w:val="28"/>
          <w:lang w:val="fr-FR"/>
          <w:rPrChange w:id="157" w:author="Dominique LONGIN" w:date="2016-09-13T17:39:00Z">
            <w:rPr>
              <w:rFonts w:ascii="Georgia" w:eastAsia="Georgia" w:hAnsi="Georgia" w:cs="Georgia"/>
              <w:b/>
              <w:bCs/>
              <w:sz w:val="28"/>
              <w:szCs w:val="28"/>
            </w:rPr>
          </w:rPrChange>
        </w:rPr>
        <w:t>de c</w:t>
      </w:r>
      <w:r w:rsidRPr="00CC4D9A">
        <w:rPr>
          <w:rFonts w:ascii="Georgia" w:eastAsia="Georgia" w:hAnsi="Georgia" w:cs="Georgia"/>
          <w:b/>
          <w:bCs/>
          <w:spacing w:val="-1"/>
          <w:sz w:val="28"/>
          <w:szCs w:val="28"/>
          <w:lang w:val="fr-FR"/>
          <w:rPrChange w:id="158" w:author="Dominique LONGIN" w:date="2016-09-13T17:39:00Z">
            <w:rPr>
              <w:rFonts w:ascii="Georgia" w:eastAsia="Georgia" w:hAnsi="Georgia" w:cs="Georgia"/>
              <w:b/>
              <w:bCs/>
              <w:spacing w:val="-1"/>
              <w:sz w:val="28"/>
              <w:szCs w:val="28"/>
            </w:rPr>
          </w:rPrChange>
        </w:rPr>
        <w:t>o</w:t>
      </w:r>
      <w:r w:rsidRPr="00CC4D9A">
        <w:rPr>
          <w:rFonts w:ascii="Georgia" w:eastAsia="Georgia" w:hAnsi="Georgia" w:cs="Georgia"/>
          <w:b/>
          <w:bCs/>
          <w:spacing w:val="-2"/>
          <w:sz w:val="28"/>
          <w:szCs w:val="28"/>
          <w:lang w:val="fr-FR"/>
          <w:rPrChange w:id="159" w:author="Dominique LONGIN" w:date="2016-09-13T17:39:00Z">
            <w:rPr>
              <w:rFonts w:ascii="Georgia" w:eastAsia="Georgia" w:hAnsi="Georgia" w:cs="Georgia"/>
              <w:b/>
              <w:bCs/>
              <w:spacing w:val="-2"/>
              <w:sz w:val="28"/>
              <w:szCs w:val="28"/>
            </w:rPr>
          </w:rPrChange>
        </w:rPr>
        <w:t>n</w:t>
      </w:r>
      <w:r w:rsidRPr="00CC4D9A">
        <w:rPr>
          <w:rFonts w:ascii="Georgia" w:eastAsia="Georgia" w:hAnsi="Georgia" w:cs="Georgia"/>
          <w:b/>
          <w:bCs/>
          <w:sz w:val="28"/>
          <w:szCs w:val="28"/>
          <w:lang w:val="fr-FR"/>
          <w:rPrChange w:id="160" w:author="Dominique LONGIN" w:date="2016-09-13T17:39:00Z">
            <w:rPr>
              <w:rFonts w:ascii="Georgia" w:eastAsia="Georgia" w:hAnsi="Georgia" w:cs="Georgia"/>
              <w:b/>
              <w:bCs/>
              <w:sz w:val="28"/>
              <w:szCs w:val="28"/>
            </w:rPr>
          </w:rPrChange>
        </w:rPr>
        <w:t>f</w:t>
      </w:r>
      <w:r w:rsidRPr="00CC4D9A">
        <w:rPr>
          <w:rFonts w:ascii="Georgia" w:eastAsia="Georgia" w:hAnsi="Georgia" w:cs="Georgia"/>
          <w:b/>
          <w:bCs/>
          <w:spacing w:val="-1"/>
          <w:sz w:val="28"/>
          <w:szCs w:val="28"/>
          <w:lang w:val="fr-FR"/>
          <w:rPrChange w:id="161" w:author="Dominique LONGIN" w:date="2016-09-13T17:39:00Z">
            <w:rPr>
              <w:rFonts w:ascii="Georgia" w:eastAsia="Georgia" w:hAnsi="Georgia" w:cs="Georgia"/>
              <w:b/>
              <w:bCs/>
              <w:spacing w:val="-1"/>
              <w:sz w:val="28"/>
              <w:szCs w:val="28"/>
            </w:rPr>
          </w:rPrChange>
        </w:rPr>
        <w:t>i</w:t>
      </w:r>
      <w:r w:rsidRPr="00CC4D9A">
        <w:rPr>
          <w:rFonts w:ascii="Georgia" w:eastAsia="Georgia" w:hAnsi="Georgia" w:cs="Georgia"/>
          <w:b/>
          <w:bCs/>
          <w:spacing w:val="-2"/>
          <w:sz w:val="28"/>
          <w:szCs w:val="28"/>
          <w:lang w:val="fr-FR"/>
          <w:rPrChange w:id="162" w:author="Dominique LONGIN" w:date="2016-09-13T17:39:00Z">
            <w:rPr>
              <w:rFonts w:ascii="Georgia" w:eastAsia="Georgia" w:hAnsi="Georgia" w:cs="Georgia"/>
              <w:b/>
              <w:bCs/>
              <w:spacing w:val="-2"/>
              <w:sz w:val="28"/>
              <w:szCs w:val="28"/>
            </w:rPr>
          </w:rPrChange>
        </w:rPr>
        <w:t>a</w:t>
      </w:r>
      <w:r w:rsidRPr="00CC4D9A">
        <w:rPr>
          <w:rFonts w:ascii="Georgia" w:eastAsia="Georgia" w:hAnsi="Georgia" w:cs="Georgia"/>
          <w:b/>
          <w:bCs/>
          <w:sz w:val="28"/>
          <w:szCs w:val="28"/>
          <w:lang w:val="fr-FR"/>
          <w:rPrChange w:id="163" w:author="Dominique LONGIN" w:date="2016-09-13T17:39:00Z">
            <w:rPr>
              <w:rFonts w:ascii="Georgia" w:eastAsia="Georgia" w:hAnsi="Georgia" w:cs="Georgia"/>
              <w:b/>
              <w:bCs/>
              <w:sz w:val="28"/>
              <w:szCs w:val="28"/>
            </w:rPr>
          </w:rPrChange>
        </w:rPr>
        <w:t>nce</w:t>
      </w:r>
      <w:r w:rsidRPr="00CC4D9A">
        <w:rPr>
          <w:rFonts w:ascii="Georgia" w:eastAsia="Georgia" w:hAnsi="Georgia" w:cs="Georgia"/>
          <w:b/>
          <w:bCs/>
          <w:spacing w:val="-1"/>
          <w:sz w:val="28"/>
          <w:szCs w:val="28"/>
          <w:lang w:val="fr-FR"/>
          <w:rPrChange w:id="164" w:author="Dominique LONGIN" w:date="2016-09-13T17:39:00Z">
            <w:rPr>
              <w:rFonts w:ascii="Georgia" w:eastAsia="Georgia" w:hAnsi="Georgia" w:cs="Georgia"/>
              <w:b/>
              <w:bCs/>
              <w:spacing w:val="-1"/>
              <w:sz w:val="28"/>
              <w:szCs w:val="28"/>
            </w:rPr>
          </w:rPrChange>
        </w:rPr>
        <w:t xml:space="preserve"> </w:t>
      </w:r>
      <w:r w:rsidRPr="00CC4D9A">
        <w:rPr>
          <w:rFonts w:ascii="Georgia" w:eastAsia="Georgia" w:hAnsi="Georgia" w:cs="Georgia"/>
          <w:b/>
          <w:bCs/>
          <w:spacing w:val="1"/>
          <w:sz w:val="28"/>
          <w:szCs w:val="28"/>
          <w:lang w:val="fr-FR"/>
          <w:rPrChange w:id="165" w:author="Dominique LONGIN" w:date="2016-09-13T17:39:00Z">
            <w:rPr>
              <w:rFonts w:ascii="Georgia" w:eastAsia="Georgia" w:hAnsi="Georgia" w:cs="Georgia"/>
              <w:b/>
              <w:bCs/>
              <w:spacing w:val="1"/>
              <w:sz w:val="28"/>
              <w:szCs w:val="28"/>
            </w:rPr>
          </w:rPrChange>
        </w:rPr>
        <w:t>b</w:t>
      </w:r>
      <w:r w:rsidRPr="00CC4D9A">
        <w:rPr>
          <w:rFonts w:ascii="Georgia" w:eastAsia="Georgia" w:hAnsi="Georgia" w:cs="Georgia"/>
          <w:b/>
          <w:bCs/>
          <w:spacing w:val="-1"/>
          <w:sz w:val="28"/>
          <w:szCs w:val="28"/>
          <w:lang w:val="fr-FR"/>
          <w:rPrChange w:id="166" w:author="Dominique LONGIN" w:date="2016-09-13T17:39:00Z">
            <w:rPr>
              <w:rFonts w:ascii="Georgia" w:eastAsia="Georgia" w:hAnsi="Georgia" w:cs="Georgia"/>
              <w:b/>
              <w:bCs/>
              <w:spacing w:val="-1"/>
              <w:sz w:val="28"/>
              <w:szCs w:val="28"/>
            </w:rPr>
          </w:rPrChange>
        </w:rPr>
        <w:t>o</w:t>
      </w:r>
      <w:r w:rsidRPr="00CC4D9A">
        <w:rPr>
          <w:rFonts w:ascii="Georgia" w:eastAsia="Georgia" w:hAnsi="Georgia" w:cs="Georgia"/>
          <w:b/>
          <w:bCs/>
          <w:spacing w:val="-2"/>
          <w:sz w:val="28"/>
          <w:szCs w:val="28"/>
          <w:lang w:val="fr-FR"/>
          <w:rPrChange w:id="167" w:author="Dominique LONGIN" w:date="2016-09-13T17:39:00Z">
            <w:rPr>
              <w:rFonts w:ascii="Georgia" w:eastAsia="Georgia" w:hAnsi="Georgia" w:cs="Georgia"/>
              <w:b/>
              <w:bCs/>
              <w:spacing w:val="-2"/>
              <w:sz w:val="28"/>
              <w:szCs w:val="28"/>
            </w:rPr>
          </w:rPrChange>
        </w:rPr>
        <w:t>r</w:t>
      </w:r>
      <w:r w:rsidRPr="00CC4D9A">
        <w:rPr>
          <w:rFonts w:ascii="Georgia" w:eastAsia="Georgia" w:hAnsi="Georgia" w:cs="Georgia"/>
          <w:b/>
          <w:bCs/>
          <w:sz w:val="28"/>
          <w:szCs w:val="28"/>
          <w:lang w:val="fr-FR"/>
          <w:rPrChange w:id="168" w:author="Dominique LONGIN" w:date="2016-09-13T17:39:00Z">
            <w:rPr>
              <w:rFonts w:ascii="Georgia" w:eastAsia="Georgia" w:hAnsi="Georgia" w:cs="Georgia"/>
              <w:b/>
              <w:bCs/>
              <w:sz w:val="28"/>
              <w:szCs w:val="28"/>
            </w:rPr>
          </w:rPrChange>
        </w:rPr>
        <w:t>née</w:t>
      </w:r>
      <w:r w:rsidRPr="00CC4D9A">
        <w:rPr>
          <w:rFonts w:ascii="Georgia" w:eastAsia="Georgia" w:hAnsi="Georgia" w:cs="Georgia"/>
          <w:b/>
          <w:bCs/>
          <w:spacing w:val="1"/>
          <w:sz w:val="28"/>
          <w:szCs w:val="28"/>
          <w:lang w:val="fr-FR"/>
          <w:rPrChange w:id="169" w:author="Dominique LONGIN" w:date="2016-09-13T17:39:00Z">
            <w:rPr>
              <w:rFonts w:ascii="Georgia" w:eastAsia="Georgia" w:hAnsi="Georgia" w:cs="Georgia"/>
              <w:b/>
              <w:bCs/>
              <w:spacing w:val="1"/>
              <w:sz w:val="28"/>
              <w:szCs w:val="28"/>
            </w:rPr>
          </w:rPrChange>
        </w:rPr>
        <w:t xml:space="preserve"> </w:t>
      </w:r>
      <w:r w:rsidRPr="00CC4D9A">
        <w:rPr>
          <w:rFonts w:ascii="Georgia" w:eastAsia="Georgia" w:hAnsi="Georgia" w:cs="Georgia"/>
          <w:b/>
          <w:bCs/>
          <w:spacing w:val="-2"/>
          <w:sz w:val="28"/>
          <w:szCs w:val="28"/>
          <w:lang w:val="fr-FR"/>
          <w:rPrChange w:id="170" w:author="Dominique LONGIN" w:date="2016-09-13T17:39:00Z">
            <w:rPr>
              <w:rFonts w:ascii="Georgia" w:eastAsia="Georgia" w:hAnsi="Georgia" w:cs="Georgia"/>
              <w:b/>
              <w:bCs/>
              <w:spacing w:val="-2"/>
              <w:sz w:val="28"/>
              <w:szCs w:val="28"/>
            </w:rPr>
          </w:rPrChange>
        </w:rPr>
        <w:t>[</w:t>
      </w:r>
      <w:r w:rsidRPr="00CC4D9A">
        <w:rPr>
          <w:rFonts w:ascii="Georgia" w:eastAsia="Georgia" w:hAnsi="Georgia" w:cs="Georgia"/>
          <w:b/>
          <w:bCs/>
          <w:sz w:val="28"/>
          <w:szCs w:val="28"/>
          <w:lang w:val="fr-FR"/>
          <w:rPrChange w:id="171" w:author="Dominique LONGIN" w:date="2016-09-13T17:39:00Z">
            <w:rPr>
              <w:rFonts w:ascii="Georgia" w:eastAsia="Georgia" w:hAnsi="Georgia" w:cs="Georgia"/>
              <w:b/>
              <w:bCs/>
              <w:sz w:val="28"/>
              <w:szCs w:val="28"/>
            </w:rPr>
          </w:rPrChange>
        </w:rPr>
        <w:t xml:space="preserve">6] </w:t>
      </w:r>
      <w:r w:rsidRPr="00CC4D9A">
        <w:rPr>
          <w:rFonts w:ascii="Georgia" w:eastAsia="Georgia" w:hAnsi="Georgia" w:cs="Georgia"/>
          <w:b/>
          <w:bCs/>
          <w:spacing w:val="16"/>
          <w:sz w:val="28"/>
          <w:szCs w:val="28"/>
          <w:lang w:val="fr-FR"/>
          <w:rPrChange w:id="172" w:author="Dominique LONGIN" w:date="2016-09-13T17:39:00Z">
            <w:rPr>
              <w:rFonts w:ascii="Georgia" w:eastAsia="Georgia" w:hAnsi="Georgia" w:cs="Georgia"/>
              <w:b/>
              <w:bCs/>
              <w:spacing w:val="16"/>
              <w:sz w:val="28"/>
              <w:szCs w:val="28"/>
            </w:rPr>
          </w:rPrChange>
        </w:rPr>
        <w:t>:</w:t>
      </w:r>
      <w:r w:rsidRPr="00CC4D9A">
        <w:rPr>
          <w:rFonts w:ascii="Calibri" w:eastAsia="Calibri" w:hAnsi="Calibri" w:cs="Calibri"/>
          <w:spacing w:val="1"/>
          <w:sz w:val="28"/>
          <w:szCs w:val="28"/>
          <w:lang w:val="fr-FR"/>
          <w:rPrChange w:id="173"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174"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175" w:author="Dominique LONGIN" w:date="2016-09-13T17:39:00Z">
            <w:rPr>
              <w:rFonts w:ascii="Calibri" w:eastAsia="Calibri" w:hAnsi="Calibri" w:cs="Calibri"/>
              <w:spacing w:val="1"/>
              <w:sz w:val="28"/>
              <w:szCs w:val="28"/>
            </w:rPr>
          </w:rPrChange>
        </w:rPr>
        <w:t>................</w:t>
      </w:r>
      <w:r w:rsidRPr="00CC4D9A">
        <w:rPr>
          <w:rFonts w:ascii="Calibri" w:eastAsia="Calibri" w:hAnsi="Calibri" w:cs="Calibri"/>
          <w:sz w:val="28"/>
          <w:szCs w:val="28"/>
          <w:lang w:val="fr-FR"/>
          <w:rPrChange w:id="176" w:author="Dominique LONGIN" w:date="2016-09-13T17:39:00Z">
            <w:rPr>
              <w:rFonts w:ascii="Calibri" w:eastAsia="Calibri" w:hAnsi="Calibri" w:cs="Calibri"/>
              <w:sz w:val="28"/>
              <w:szCs w:val="28"/>
            </w:rPr>
          </w:rPrChange>
        </w:rPr>
        <w:t>.</w:t>
      </w:r>
      <w:r w:rsidRPr="00CC4D9A">
        <w:rPr>
          <w:rFonts w:ascii="Calibri" w:eastAsia="Calibri" w:hAnsi="Calibri" w:cs="Calibri"/>
          <w:spacing w:val="1"/>
          <w:sz w:val="28"/>
          <w:szCs w:val="28"/>
          <w:lang w:val="fr-FR"/>
          <w:rPrChange w:id="177" w:author="Dominique LONGIN" w:date="2016-09-13T17:39:00Z">
            <w:rPr>
              <w:rFonts w:ascii="Calibri" w:eastAsia="Calibri" w:hAnsi="Calibri" w:cs="Calibri"/>
              <w:spacing w:val="1"/>
              <w:sz w:val="28"/>
              <w:szCs w:val="28"/>
            </w:rPr>
          </w:rPrChange>
        </w:rPr>
        <w:t xml:space="preserve"> </w:t>
      </w:r>
      <w:r w:rsidRPr="00CC4D9A">
        <w:rPr>
          <w:rFonts w:ascii="Calibri" w:eastAsia="Calibri" w:hAnsi="Calibri" w:cs="Calibri"/>
          <w:sz w:val="28"/>
          <w:szCs w:val="28"/>
          <w:lang w:val="fr-FR"/>
          <w:rPrChange w:id="178" w:author="Dominique LONGIN" w:date="2016-09-13T17:39:00Z">
            <w:rPr>
              <w:rFonts w:ascii="Calibri" w:eastAsia="Calibri" w:hAnsi="Calibri" w:cs="Calibri"/>
              <w:sz w:val="28"/>
              <w:szCs w:val="28"/>
            </w:rPr>
          </w:rPrChange>
        </w:rPr>
        <w:t>5</w:t>
      </w:r>
    </w:p>
    <w:p w14:paraId="61C8E726" w14:textId="77777777" w:rsidR="00A54283" w:rsidRPr="00CC4D9A" w:rsidRDefault="00A54283">
      <w:pPr>
        <w:spacing w:after="0" w:line="150" w:lineRule="exact"/>
        <w:rPr>
          <w:sz w:val="15"/>
          <w:szCs w:val="15"/>
          <w:lang w:val="fr-FR"/>
          <w:rPrChange w:id="179" w:author="Dominique LONGIN" w:date="2016-09-13T17:39:00Z">
            <w:rPr>
              <w:sz w:val="15"/>
              <w:szCs w:val="15"/>
            </w:rPr>
          </w:rPrChange>
        </w:rPr>
      </w:pPr>
    </w:p>
    <w:p w14:paraId="73587870" w14:textId="77777777" w:rsidR="00A54283" w:rsidRPr="00CC4D9A" w:rsidRDefault="00C26CB5">
      <w:pPr>
        <w:tabs>
          <w:tab w:val="left" w:pos="520"/>
        </w:tabs>
        <w:spacing w:after="0" w:line="240" w:lineRule="auto"/>
        <w:ind w:left="100" w:right="-20"/>
        <w:rPr>
          <w:rFonts w:ascii="Calibri" w:eastAsia="Calibri" w:hAnsi="Calibri" w:cs="Calibri"/>
          <w:sz w:val="28"/>
          <w:szCs w:val="28"/>
          <w:lang w:val="fr-FR"/>
          <w:rPrChange w:id="180" w:author="Dominique LONGIN" w:date="2016-09-13T17:39:00Z">
            <w:rPr>
              <w:rFonts w:ascii="Calibri" w:eastAsia="Calibri" w:hAnsi="Calibri" w:cs="Calibri"/>
              <w:sz w:val="28"/>
              <w:szCs w:val="28"/>
            </w:rPr>
          </w:rPrChange>
        </w:rPr>
      </w:pPr>
      <w:r w:rsidRPr="00CC4D9A">
        <w:rPr>
          <w:rFonts w:ascii="Cambria" w:eastAsia="Cambria" w:hAnsi="Cambria" w:cs="Cambria"/>
          <w:b/>
          <w:bCs/>
          <w:spacing w:val="-1"/>
          <w:sz w:val="28"/>
          <w:szCs w:val="28"/>
          <w:lang w:val="fr-FR"/>
          <w:rPrChange w:id="181" w:author="Dominique LONGIN" w:date="2016-09-13T17:39:00Z">
            <w:rPr>
              <w:rFonts w:ascii="Cambria" w:eastAsia="Cambria" w:hAnsi="Cambria" w:cs="Cambria"/>
              <w:b/>
              <w:bCs/>
              <w:spacing w:val="-1"/>
              <w:sz w:val="28"/>
              <w:szCs w:val="28"/>
            </w:rPr>
          </w:rPrChange>
        </w:rPr>
        <w:t>4</w:t>
      </w:r>
      <w:r w:rsidRPr="00CC4D9A">
        <w:rPr>
          <w:rFonts w:ascii="Cambria" w:eastAsia="Cambria" w:hAnsi="Cambria" w:cs="Cambria"/>
          <w:b/>
          <w:bCs/>
          <w:sz w:val="28"/>
          <w:szCs w:val="28"/>
          <w:lang w:val="fr-FR"/>
          <w:rPrChange w:id="182" w:author="Dominique LONGIN" w:date="2016-09-13T17:39:00Z">
            <w:rPr>
              <w:rFonts w:ascii="Cambria" w:eastAsia="Cambria" w:hAnsi="Cambria" w:cs="Cambria"/>
              <w:b/>
              <w:bCs/>
              <w:sz w:val="28"/>
              <w:szCs w:val="28"/>
            </w:rPr>
          </w:rPrChange>
        </w:rPr>
        <w:t>.</w:t>
      </w:r>
      <w:r w:rsidRPr="00CC4D9A">
        <w:rPr>
          <w:rFonts w:ascii="Cambria" w:eastAsia="Cambria" w:hAnsi="Cambria" w:cs="Cambria"/>
          <w:b/>
          <w:bCs/>
          <w:sz w:val="28"/>
          <w:szCs w:val="28"/>
          <w:lang w:val="fr-FR"/>
          <w:rPrChange w:id="183" w:author="Dominique LONGIN" w:date="2016-09-13T17:39:00Z">
            <w:rPr>
              <w:rFonts w:ascii="Cambria" w:eastAsia="Cambria" w:hAnsi="Cambria" w:cs="Cambria"/>
              <w:b/>
              <w:bCs/>
              <w:sz w:val="28"/>
              <w:szCs w:val="28"/>
            </w:rPr>
          </w:rPrChange>
        </w:rPr>
        <w:tab/>
      </w:r>
      <w:r w:rsidRPr="00CC4D9A">
        <w:rPr>
          <w:rFonts w:ascii="Georgia" w:eastAsia="Georgia" w:hAnsi="Georgia" w:cs="Georgia"/>
          <w:b/>
          <w:bCs/>
          <w:sz w:val="28"/>
          <w:szCs w:val="28"/>
          <w:lang w:val="fr-FR"/>
          <w:rPrChange w:id="184" w:author="Dominique LONGIN" w:date="2016-09-13T17:39:00Z">
            <w:rPr>
              <w:rFonts w:ascii="Georgia" w:eastAsia="Georgia" w:hAnsi="Georgia" w:cs="Georgia"/>
              <w:b/>
              <w:bCs/>
              <w:sz w:val="28"/>
              <w:szCs w:val="28"/>
            </w:rPr>
          </w:rPrChange>
        </w:rPr>
        <w:t>Concl</w:t>
      </w:r>
      <w:r w:rsidRPr="00CC4D9A">
        <w:rPr>
          <w:rFonts w:ascii="Georgia" w:eastAsia="Georgia" w:hAnsi="Georgia" w:cs="Georgia"/>
          <w:b/>
          <w:bCs/>
          <w:spacing w:val="-1"/>
          <w:sz w:val="28"/>
          <w:szCs w:val="28"/>
          <w:lang w:val="fr-FR"/>
          <w:rPrChange w:id="185" w:author="Dominique LONGIN" w:date="2016-09-13T17:39:00Z">
            <w:rPr>
              <w:rFonts w:ascii="Georgia" w:eastAsia="Georgia" w:hAnsi="Georgia" w:cs="Georgia"/>
              <w:b/>
              <w:bCs/>
              <w:spacing w:val="-1"/>
              <w:sz w:val="28"/>
              <w:szCs w:val="28"/>
            </w:rPr>
          </w:rPrChange>
        </w:rPr>
        <w:t>u</w:t>
      </w:r>
      <w:r w:rsidRPr="00CC4D9A">
        <w:rPr>
          <w:rFonts w:ascii="Georgia" w:eastAsia="Georgia" w:hAnsi="Georgia" w:cs="Georgia"/>
          <w:b/>
          <w:bCs/>
          <w:sz w:val="28"/>
          <w:szCs w:val="28"/>
          <w:lang w:val="fr-FR"/>
          <w:rPrChange w:id="186" w:author="Dominique LONGIN" w:date="2016-09-13T17:39:00Z">
            <w:rPr>
              <w:rFonts w:ascii="Georgia" w:eastAsia="Georgia" w:hAnsi="Georgia" w:cs="Georgia"/>
              <w:b/>
              <w:bCs/>
              <w:sz w:val="28"/>
              <w:szCs w:val="28"/>
            </w:rPr>
          </w:rPrChange>
        </w:rPr>
        <w:t>s</w:t>
      </w:r>
      <w:r w:rsidRPr="00CC4D9A">
        <w:rPr>
          <w:rFonts w:ascii="Georgia" w:eastAsia="Georgia" w:hAnsi="Georgia" w:cs="Georgia"/>
          <w:b/>
          <w:bCs/>
          <w:spacing w:val="-1"/>
          <w:sz w:val="28"/>
          <w:szCs w:val="28"/>
          <w:lang w:val="fr-FR"/>
          <w:rPrChange w:id="187" w:author="Dominique LONGIN" w:date="2016-09-13T17:39:00Z">
            <w:rPr>
              <w:rFonts w:ascii="Georgia" w:eastAsia="Georgia" w:hAnsi="Georgia" w:cs="Georgia"/>
              <w:b/>
              <w:bCs/>
              <w:spacing w:val="-1"/>
              <w:sz w:val="28"/>
              <w:szCs w:val="28"/>
            </w:rPr>
          </w:rPrChange>
        </w:rPr>
        <w:t>io</w:t>
      </w:r>
      <w:r w:rsidRPr="00CC4D9A">
        <w:rPr>
          <w:rFonts w:ascii="Georgia" w:eastAsia="Georgia" w:hAnsi="Georgia" w:cs="Georgia"/>
          <w:b/>
          <w:bCs/>
          <w:sz w:val="28"/>
          <w:szCs w:val="28"/>
          <w:lang w:val="fr-FR"/>
          <w:rPrChange w:id="188" w:author="Dominique LONGIN" w:date="2016-09-13T17:39:00Z">
            <w:rPr>
              <w:rFonts w:ascii="Georgia" w:eastAsia="Georgia" w:hAnsi="Georgia" w:cs="Georgia"/>
              <w:b/>
              <w:bCs/>
              <w:sz w:val="28"/>
              <w:szCs w:val="28"/>
            </w:rPr>
          </w:rPrChange>
        </w:rPr>
        <w:t>n</w:t>
      </w:r>
      <w:r w:rsidRPr="00CC4D9A">
        <w:rPr>
          <w:rFonts w:ascii="Georgia" w:eastAsia="Georgia" w:hAnsi="Georgia" w:cs="Georgia"/>
          <w:b/>
          <w:bCs/>
          <w:spacing w:val="-1"/>
          <w:sz w:val="28"/>
          <w:szCs w:val="28"/>
          <w:lang w:val="fr-FR"/>
          <w:rPrChange w:id="189" w:author="Dominique LONGIN" w:date="2016-09-13T17:39:00Z">
            <w:rPr>
              <w:rFonts w:ascii="Georgia" w:eastAsia="Georgia" w:hAnsi="Georgia" w:cs="Georgia"/>
              <w:b/>
              <w:bCs/>
              <w:spacing w:val="-1"/>
              <w:sz w:val="28"/>
              <w:szCs w:val="28"/>
            </w:rPr>
          </w:rPrChange>
        </w:rPr>
        <w:t xml:space="preserve"> </w:t>
      </w:r>
      <w:r w:rsidRPr="00CC4D9A">
        <w:rPr>
          <w:rFonts w:ascii="Georgia" w:eastAsia="Georgia" w:hAnsi="Georgia" w:cs="Georgia"/>
          <w:b/>
          <w:bCs/>
          <w:spacing w:val="-2"/>
          <w:sz w:val="28"/>
          <w:szCs w:val="28"/>
          <w:lang w:val="fr-FR"/>
          <w:rPrChange w:id="190" w:author="Dominique LONGIN" w:date="2016-09-13T17:39:00Z">
            <w:rPr>
              <w:rFonts w:ascii="Georgia" w:eastAsia="Georgia" w:hAnsi="Georgia" w:cs="Georgia"/>
              <w:b/>
              <w:bCs/>
              <w:spacing w:val="-2"/>
              <w:sz w:val="28"/>
              <w:szCs w:val="28"/>
            </w:rPr>
          </w:rPrChange>
        </w:rPr>
        <w:t>:</w:t>
      </w:r>
      <w:r w:rsidRPr="00CC4D9A">
        <w:rPr>
          <w:rFonts w:ascii="Calibri" w:eastAsia="Calibri" w:hAnsi="Calibri" w:cs="Calibri"/>
          <w:spacing w:val="1"/>
          <w:sz w:val="28"/>
          <w:szCs w:val="28"/>
          <w:lang w:val="fr-FR"/>
          <w:rPrChange w:id="191"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192"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193"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194"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195" w:author="Dominique LONGIN" w:date="2016-09-13T17:39:00Z">
            <w:rPr>
              <w:rFonts w:ascii="Calibri" w:eastAsia="Calibri" w:hAnsi="Calibri" w:cs="Calibri"/>
              <w:spacing w:val="1"/>
              <w:sz w:val="28"/>
              <w:szCs w:val="28"/>
            </w:rPr>
          </w:rPrChange>
        </w:rPr>
        <w:t>...............................</w:t>
      </w:r>
      <w:r w:rsidRPr="00CC4D9A">
        <w:rPr>
          <w:rFonts w:ascii="Calibri" w:eastAsia="Calibri" w:hAnsi="Calibri" w:cs="Calibri"/>
          <w:sz w:val="28"/>
          <w:szCs w:val="28"/>
          <w:lang w:val="fr-FR"/>
          <w:rPrChange w:id="196" w:author="Dominique LONGIN" w:date="2016-09-13T17:39:00Z">
            <w:rPr>
              <w:rFonts w:ascii="Calibri" w:eastAsia="Calibri" w:hAnsi="Calibri" w:cs="Calibri"/>
              <w:sz w:val="28"/>
              <w:szCs w:val="28"/>
            </w:rPr>
          </w:rPrChange>
        </w:rPr>
        <w:t>. 8</w:t>
      </w:r>
    </w:p>
    <w:p w14:paraId="24116683" w14:textId="77777777" w:rsidR="00A54283" w:rsidRPr="00CC4D9A" w:rsidRDefault="00A54283">
      <w:pPr>
        <w:spacing w:after="0" w:line="150" w:lineRule="exact"/>
        <w:rPr>
          <w:sz w:val="15"/>
          <w:szCs w:val="15"/>
          <w:lang w:val="fr-FR"/>
          <w:rPrChange w:id="197" w:author="Dominique LONGIN" w:date="2016-09-13T17:39:00Z">
            <w:rPr>
              <w:sz w:val="15"/>
              <w:szCs w:val="15"/>
            </w:rPr>
          </w:rPrChange>
        </w:rPr>
      </w:pPr>
    </w:p>
    <w:p w14:paraId="4A9672F3" w14:textId="77777777" w:rsidR="00A54283" w:rsidRPr="00CC4D9A" w:rsidRDefault="00C26CB5">
      <w:pPr>
        <w:spacing w:after="0" w:line="240" w:lineRule="auto"/>
        <w:ind w:left="100" w:right="-20"/>
        <w:rPr>
          <w:rFonts w:ascii="Calibri" w:eastAsia="Calibri" w:hAnsi="Calibri" w:cs="Calibri"/>
          <w:sz w:val="28"/>
          <w:szCs w:val="28"/>
          <w:lang w:val="fr-FR"/>
          <w:rPrChange w:id="198" w:author="Dominique LONGIN" w:date="2016-09-13T17:39:00Z">
            <w:rPr>
              <w:rFonts w:ascii="Calibri" w:eastAsia="Calibri" w:hAnsi="Calibri" w:cs="Calibri"/>
              <w:sz w:val="28"/>
              <w:szCs w:val="28"/>
            </w:rPr>
          </w:rPrChange>
        </w:rPr>
      </w:pPr>
      <w:r w:rsidRPr="00CC4D9A">
        <w:rPr>
          <w:rFonts w:ascii="Georgia" w:eastAsia="Georgia" w:hAnsi="Georgia" w:cs="Georgia"/>
          <w:b/>
          <w:bCs/>
          <w:sz w:val="28"/>
          <w:szCs w:val="28"/>
          <w:lang w:val="fr-FR"/>
          <w:rPrChange w:id="199" w:author="Dominique LONGIN" w:date="2016-09-13T17:39:00Z">
            <w:rPr>
              <w:rFonts w:ascii="Georgia" w:eastAsia="Georgia" w:hAnsi="Georgia" w:cs="Georgia"/>
              <w:b/>
              <w:bCs/>
              <w:sz w:val="28"/>
              <w:szCs w:val="28"/>
            </w:rPr>
          </w:rPrChange>
        </w:rPr>
        <w:t>Référ</w:t>
      </w:r>
      <w:r w:rsidRPr="00CC4D9A">
        <w:rPr>
          <w:rFonts w:ascii="Georgia" w:eastAsia="Georgia" w:hAnsi="Georgia" w:cs="Georgia"/>
          <w:b/>
          <w:bCs/>
          <w:spacing w:val="-2"/>
          <w:sz w:val="28"/>
          <w:szCs w:val="28"/>
          <w:lang w:val="fr-FR"/>
          <w:rPrChange w:id="200" w:author="Dominique LONGIN" w:date="2016-09-13T17:39:00Z">
            <w:rPr>
              <w:rFonts w:ascii="Georgia" w:eastAsia="Georgia" w:hAnsi="Georgia" w:cs="Georgia"/>
              <w:b/>
              <w:bCs/>
              <w:spacing w:val="-2"/>
              <w:sz w:val="28"/>
              <w:szCs w:val="28"/>
            </w:rPr>
          </w:rPrChange>
        </w:rPr>
        <w:t>e</w:t>
      </w:r>
      <w:r w:rsidRPr="00CC4D9A">
        <w:rPr>
          <w:rFonts w:ascii="Georgia" w:eastAsia="Georgia" w:hAnsi="Georgia" w:cs="Georgia"/>
          <w:b/>
          <w:bCs/>
          <w:sz w:val="28"/>
          <w:szCs w:val="28"/>
          <w:lang w:val="fr-FR"/>
          <w:rPrChange w:id="201" w:author="Dominique LONGIN" w:date="2016-09-13T17:39:00Z">
            <w:rPr>
              <w:rFonts w:ascii="Georgia" w:eastAsia="Georgia" w:hAnsi="Georgia" w:cs="Georgia"/>
              <w:b/>
              <w:bCs/>
              <w:sz w:val="28"/>
              <w:szCs w:val="28"/>
            </w:rPr>
          </w:rPrChange>
        </w:rPr>
        <w:t>nces</w:t>
      </w:r>
      <w:r w:rsidRPr="00CC4D9A">
        <w:rPr>
          <w:rFonts w:ascii="Georgia" w:eastAsia="Georgia" w:hAnsi="Georgia" w:cs="Georgia"/>
          <w:b/>
          <w:bCs/>
          <w:spacing w:val="-2"/>
          <w:sz w:val="28"/>
          <w:szCs w:val="28"/>
          <w:lang w:val="fr-FR"/>
          <w:rPrChange w:id="202" w:author="Dominique LONGIN" w:date="2016-09-13T17:39:00Z">
            <w:rPr>
              <w:rFonts w:ascii="Georgia" w:eastAsia="Georgia" w:hAnsi="Georgia" w:cs="Georgia"/>
              <w:b/>
              <w:bCs/>
              <w:spacing w:val="-2"/>
              <w:sz w:val="28"/>
              <w:szCs w:val="28"/>
            </w:rPr>
          </w:rPrChange>
        </w:rPr>
        <w:t xml:space="preserve"> </w:t>
      </w:r>
      <w:r w:rsidRPr="00CC4D9A">
        <w:rPr>
          <w:rFonts w:ascii="Georgia" w:eastAsia="Georgia" w:hAnsi="Georgia" w:cs="Georgia"/>
          <w:b/>
          <w:bCs/>
          <w:sz w:val="28"/>
          <w:szCs w:val="28"/>
          <w:lang w:val="fr-FR"/>
          <w:rPrChange w:id="203" w:author="Dominique LONGIN" w:date="2016-09-13T17:39:00Z">
            <w:rPr>
              <w:rFonts w:ascii="Georgia" w:eastAsia="Georgia" w:hAnsi="Georgia" w:cs="Georgia"/>
              <w:b/>
              <w:bCs/>
              <w:sz w:val="28"/>
              <w:szCs w:val="28"/>
            </w:rPr>
          </w:rPrChange>
        </w:rPr>
        <w:t>:</w:t>
      </w:r>
      <w:r w:rsidRPr="00CC4D9A">
        <w:rPr>
          <w:rFonts w:ascii="Georgia" w:eastAsia="Georgia" w:hAnsi="Georgia" w:cs="Georgia"/>
          <w:b/>
          <w:bCs/>
          <w:spacing w:val="-51"/>
          <w:sz w:val="28"/>
          <w:szCs w:val="28"/>
          <w:lang w:val="fr-FR"/>
          <w:rPrChange w:id="204" w:author="Dominique LONGIN" w:date="2016-09-13T17:39:00Z">
            <w:rPr>
              <w:rFonts w:ascii="Georgia" w:eastAsia="Georgia" w:hAnsi="Georgia" w:cs="Georgia"/>
              <w:b/>
              <w:bCs/>
              <w:spacing w:val="-51"/>
              <w:sz w:val="28"/>
              <w:szCs w:val="28"/>
            </w:rPr>
          </w:rPrChange>
        </w:rPr>
        <w:t xml:space="preserve"> </w:t>
      </w:r>
      <w:r w:rsidRPr="00CC4D9A">
        <w:rPr>
          <w:rFonts w:ascii="Calibri" w:eastAsia="Calibri" w:hAnsi="Calibri" w:cs="Calibri"/>
          <w:spacing w:val="1"/>
          <w:sz w:val="28"/>
          <w:szCs w:val="28"/>
          <w:lang w:val="fr-FR"/>
          <w:rPrChange w:id="205"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206"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207"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208"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209" w:author="Dominique LONGIN" w:date="2016-09-13T17:39:00Z">
            <w:rPr>
              <w:rFonts w:ascii="Calibri" w:eastAsia="Calibri" w:hAnsi="Calibri" w:cs="Calibri"/>
              <w:spacing w:val="1"/>
              <w:sz w:val="28"/>
              <w:szCs w:val="28"/>
            </w:rPr>
          </w:rPrChange>
        </w:rPr>
        <w:t>...............................</w:t>
      </w:r>
      <w:r w:rsidRPr="00CC4D9A">
        <w:rPr>
          <w:rFonts w:ascii="Calibri" w:eastAsia="Calibri" w:hAnsi="Calibri" w:cs="Calibri"/>
          <w:spacing w:val="-2"/>
          <w:sz w:val="28"/>
          <w:szCs w:val="28"/>
          <w:lang w:val="fr-FR"/>
          <w:rPrChange w:id="210" w:author="Dominique LONGIN" w:date="2016-09-13T17:39:00Z">
            <w:rPr>
              <w:rFonts w:ascii="Calibri" w:eastAsia="Calibri" w:hAnsi="Calibri" w:cs="Calibri"/>
              <w:spacing w:val="-2"/>
              <w:sz w:val="28"/>
              <w:szCs w:val="28"/>
            </w:rPr>
          </w:rPrChange>
        </w:rPr>
        <w:t>.</w:t>
      </w:r>
      <w:r w:rsidRPr="00CC4D9A">
        <w:rPr>
          <w:rFonts w:ascii="Calibri" w:eastAsia="Calibri" w:hAnsi="Calibri" w:cs="Calibri"/>
          <w:spacing w:val="1"/>
          <w:sz w:val="28"/>
          <w:szCs w:val="28"/>
          <w:lang w:val="fr-FR"/>
          <w:rPrChange w:id="211" w:author="Dominique LONGIN" w:date="2016-09-13T17:39:00Z">
            <w:rPr>
              <w:rFonts w:ascii="Calibri" w:eastAsia="Calibri" w:hAnsi="Calibri" w:cs="Calibri"/>
              <w:spacing w:val="1"/>
              <w:sz w:val="28"/>
              <w:szCs w:val="28"/>
            </w:rPr>
          </w:rPrChange>
        </w:rPr>
        <w:t>...</w:t>
      </w:r>
      <w:r w:rsidRPr="00CC4D9A">
        <w:rPr>
          <w:rFonts w:ascii="Calibri" w:eastAsia="Calibri" w:hAnsi="Calibri" w:cs="Calibri"/>
          <w:sz w:val="28"/>
          <w:szCs w:val="28"/>
          <w:lang w:val="fr-FR"/>
          <w:rPrChange w:id="212" w:author="Dominique LONGIN" w:date="2016-09-13T17:39:00Z">
            <w:rPr>
              <w:rFonts w:ascii="Calibri" w:eastAsia="Calibri" w:hAnsi="Calibri" w:cs="Calibri"/>
              <w:sz w:val="28"/>
              <w:szCs w:val="28"/>
            </w:rPr>
          </w:rPrChange>
        </w:rPr>
        <w:t>.</w:t>
      </w:r>
      <w:r w:rsidRPr="00CC4D9A">
        <w:rPr>
          <w:rFonts w:ascii="Calibri" w:eastAsia="Calibri" w:hAnsi="Calibri" w:cs="Calibri"/>
          <w:spacing w:val="5"/>
          <w:sz w:val="28"/>
          <w:szCs w:val="28"/>
          <w:lang w:val="fr-FR"/>
          <w:rPrChange w:id="213" w:author="Dominique LONGIN" w:date="2016-09-13T17:39:00Z">
            <w:rPr>
              <w:rFonts w:ascii="Calibri" w:eastAsia="Calibri" w:hAnsi="Calibri" w:cs="Calibri"/>
              <w:spacing w:val="5"/>
              <w:sz w:val="28"/>
              <w:szCs w:val="28"/>
            </w:rPr>
          </w:rPrChange>
        </w:rPr>
        <w:t xml:space="preserve"> </w:t>
      </w:r>
      <w:r w:rsidRPr="00CC4D9A">
        <w:rPr>
          <w:rFonts w:ascii="Calibri" w:eastAsia="Calibri" w:hAnsi="Calibri" w:cs="Calibri"/>
          <w:spacing w:val="-1"/>
          <w:sz w:val="28"/>
          <w:szCs w:val="28"/>
          <w:lang w:val="fr-FR"/>
          <w:rPrChange w:id="214" w:author="Dominique LONGIN" w:date="2016-09-13T17:39:00Z">
            <w:rPr>
              <w:rFonts w:ascii="Calibri" w:eastAsia="Calibri" w:hAnsi="Calibri" w:cs="Calibri"/>
              <w:spacing w:val="-1"/>
              <w:sz w:val="28"/>
              <w:szCs w:val="28"/>
            </w:rPr>
          </w:rPrChange>
        </w:rPr>
        <w:t>10</w:t>
      </w:r>
    </w:p>
    <w:p w14:paraId="08C4B96F" w14:textId="77777777" w:rsidR="00A54283" w:rsidRPr="00CC4D9A" w:rsidRDefault="00A54283">
      <w:pPr>
        <w:spacing w:after="0"/>
        <w:rPr>
          <w:lang w:val="fr-FR"/>
          <w:rPrChange w:id="215" w:author="Dominique LONGIN" w:date="2016-09-13T17:39:00Z">
            <w:rPr/>
          </w:rPrChange>
        </w:rPr>
        <w:sectPr w:rsidR="00A54283" w:rsidRPr="00CC4D9A">
          <w:pgSz w:w="12240" w:h="15840"/>
          <w:pgMar w:top="1380" w:right="1340" w:bottom="1200" w:left="1340" w:header="0" w:footer="1015" w:gutter="0"/>
          <w:cols w:space="720"/>
        </w:sectPr>
      </w:pPr>
    </w:p>
    <w:p w14:paraId="7E0A930A" w14:textId="77777777" w:rsidR="00A54283" w:rsidRPr="00CC4D9A" w:rsidRDefault="00C26CB5">
      <w:pPr>
        <w:tabs>
          <w:tab w:val="left" w:pos="820"/>
        </w:tabs>
        <w:spacing w:before="58" w:after="0" w:line="320" w:lineRule="exact"/>
        <w:ind w:left="100" w:right="-20"/>
        <w:rPr>
          <w:rFonts w:ascii="Georgia" w:eastAsia="Georgia" w:hAnsi="Georgia" w:cs="Georgia"/>
          <w:sz w:val="28"/>
          <w:szCs w:val="28"/>
          <w:lang w:val="fr-FR"/>
        </w:rPr>
      </w:pPr>
      <w:r w:rsidRPr="00CC4D9A">
        <w:rPr>
          <w:rFonts w:ascii="Cambria" w:eastAsia="Cambria" w:hAnsi="Cambria" w:cs="Cambria"/>
          <w:b/>
          <w:bCs/>
          <w:spacing w:val="-1"/>
          <w:position w:val="-1"/>
          <w:sz w:val="28"/>
          <w:szCs w:val="28"/>
          <w:lang w:val="fr-FR"/>
        </w:rPr>
        <w:lastRenderedPageBreak/>
        <w:t>1</w:t>
      </w:r>
      <w:r w:rsidRPr="00CC4D9A">
        <w:rPr>
          <w:rFonts w:ascii="Cambria" w:eastAsia="Cambria" w:hAnsi="Cambria" w:cs="Cambria"/>
          <w:b/>
          <w:bCs/>
          <w:position w:val="-1"/>
          <w:sz w:val="28"/>
          <w:szCs w:val="28"/>
          <w:lang w:val="fr-FR"/>
        </w:rPr>
        <w:t>.</w:t>
      </w:r>
      <w:r w:rsidRPr="00CC4D9A">
        <w:rPr>
          <w:rFonts w:ascii="Cambria" w:eastAsia="Cambria" w:hAnsi="Cambria" w:cs="Cambria"/>
          <w:b/>
          <w:bCs/>
          <w:position w:val="-1"/>
          <w:sz w:val="28"/>
          <w:szCs w:val="28"/>
          <w:lang w:val="fr-FR"/>
        </w:rPr>
        <w:tab/>
      </w:r>
      <w:r w:rsidRPr="00CC4D9A">
        <w:rPr>
          <w:rFonts w:ascii="Georgia" w:eastAsia="Georgia" w:hAnsi="Georgia" w:cs="Georgia"/>
          <w:b/>
          <w:bCs/>
          <w:position w:val="-1"/>
          <w:sz w:val="28"/>
          <w:szCs w:val="28"/>
          <w:u w:val="single" w:color="000000"/>
          <w:lang w:val="fr-FR"/>
        </w:rPr>
        <w:t>In</w:t>
      </w:r>
      <w:r w:rsidRPr="00CC4D9A">
        <w:rPr>
          <w:rFonts w:ascii="Georgia" w:eastAsia="Georgia" w:hAnsi="Georgia" w:cs="Georgia"/>
          <w:b/>
          <w:bCs/>
          <w:spacing w:val="1"/>
          <w:position w:val="-1"/>
          <w:sz w:val="28"/>
          <w:szCs w:val="28"/>
          <w:u w:val="single" w:color="000000"/>
          <w:lang w:val="fr-FR"/>
        </w:rPr>
        <w:t>t</w:t>
      </w:r>
      <w:r w:rsidRPr="00CC4D9A">
        <w:rPr>
          <w:rFonts w:ascii="Georgia" w:eastAsia="Georgia" w:hAnsi="Georgia" w:cs="Georgia"/>
          <w:b/>
          <w:bCs/>
          <w:position w:val="-1"/>
          <w:sz w:val="28"/>
          <w:szCs w:val="28"/>
          <w:u w:val="single" w:color="000000"/>
          <w:lang w:val="fr-FR"/>
        </w:rPr>
        <w:t>r</w:t>
      </w:r>
      <w:r w:rsidRPr="00CC4D9A">
        <w:rPr>
          <w:rFonts w:ascii="Georgia" w:eastAsia="Georgia" w:hAnsi="Georgia" w:cs="Georgia"/>
          <w:b/>
          <w:bCs/>
          <w:spacing w:val="-3"/>
          <w:position w:val="-1"/>
          <w:sz w:val="28"/>
          <w:szCs w:val="28"/>
          <w:u w:val="single" w:color="000000"/>
          <w:lang w:val="fr-FR"/>
        </w:rPr>
        <w:t>o</w:t>
      </w:r>
      <w:r w:rsidRPr="00CC4D9A">
        <w:rPr>
          <w:rFonts w:ascii="Georgia" w:eastAsia="Georgia" w:hAnsi="Georgia" w:cs="Georgia"/>
          <w:b/>
          <w:bCs/>
          <w:spacing w:val="1"/>
          <w:position w:val="-1"/>
          <w:sz w:val="28"/>
          <w:szCs w:val="28"/>
          <w:u w:val="single" w:color="000000"/>
          <w:lang w:val="fr-FR"/>
        </w:rPr>
        <w:t>d</w:t>
      </w:r>
      <w:r w:rsidRPr="00CC4D9A">
        <w:rPr>
          <w:rFonts w:ascii="Georgia" w:eastAsia="Georgia" w:hAnsi="Georgia" w:cs="Georgia"/>
          <w:b/>
          <w:bCs/>
          <w:position w:val="-1"/>
          <w:sz w:val="28"/>
          <w:szCs w:val="28"/>
          <w:u w:val="single" w:color="000000"/>
          <w:lang w:val="fr-FR"/>
        </w:rPr>
        <w:t>u</w:t>
      </w:r>
      <w:r w:rsidRPr="00CC4D9A">
        <w:rPr>
          <w:rFonts w:ascii="Georgia" w:eastAsia="Georgia" w:hAnsi="Georgia" w:cs="Georgia"/>
          <w:b/>
          <w:bCs/>
          <w:spacing w:val="-3"/>
          <w:position w:val="-1"/>
          <w:sz w:val="28"/>
          <w:szCs w:val="28"/>
          <w:u w:val="single" w:color="000000"/>
          <w:lang w:val="fr-FR"/>
        </w:rPr>
        <w:t>c</w:t>
      </w:r>
      <w:r w:rsidRPr="00CC4D9A">
        <w:rPr>
          <w:rFonts w:ascii="Georgia" w:eastAsia="Georgia" w:hAnsi="Georgia" w:cs="Georgia"/>
          <w:b/>
          <w:bCs/>
          <w:spacing w:val="1"/>
          <w:position w:val="-1"/>
          <w:sz w:val="28"/>
          <w:szCs w:val="28"/>
          <w:u w:val="single" w:color="000000"/>
          <w:lang w:val="fr-FR"/>
        </w:rPr>
        <w:t>t</w:t>
      </w:r>
      <w:r w:rsidRPr="00CC4D9A">
        <w:rPr>
          <w:rFonts w:ascii="Georgia" w:eastAsia="Georgia" w:hAnsi="Georgia" w:cs="Georgia"/>
          <w:b/>
          <w:bCs/>
          <w:spacing w:val="-1"/>
          <w:position w:val="-1"/>
          <w:sz w:val="28"/>
          <w:szCs w:val="28"/>
          <w:u w:val="single" w:color="000000"/>
          <w:lang w:val="fr-FR"/>
        </w:rPr>
        <w:t>io</w:t>
      </w:r>
      <w:r w:rsidRPr="00CC4D9A">
        <w:rPr>
          <w:rFonts w:ascii="Georgia" w:eastAsia="Georgia" w:hAnsi="Georgia" w:cs="Georgia"/>
          <w:b/>
          <w:bCs/>
          <w:position w:val="-1"/>
          <w:sz w:val="28"/>
          <w:szCs w:val="28"/>
          <w:u w:val="single" w:color="000000"/>
          <w:lang w:val="fr-FR"/>
        </w:rPr>
        <w:t>n</w:t>
      </w:r>
      <w:r w:rsidRPr="00CC4D9A">
        <w:rPr>
          <w:rFonts w:ascii="Georgia" w:eastAsia="Georgia" w:hAnsi="Georgia" w:cs="Georgia"/>
          <w:b/>
          <w:bCs/>
          <w:spacing w:val="3"/>
          <w:position w:val="-1"/>
          <w:sz w:val="28"/>
          <w:szCs w:val="28"/>
          <w:u w:val="single" w:color="000000"/>
          <w:lang w:val="fr-FR"/>
        </w:rPr>
        <w:t xml:space="preserve"> </w:t>
      </w:r>
      <w:r w:rsidRPr="00CC4D9A">
        <w:rPr>
          <w:rFonts w:ascii="Georgia" w:eastAsia="Georgia" w:hAnsi="Georgia" w:cs="Georgia"/>
          <w:b/>
          <w:bCs/>
          <w:position w:val="-1"/>
          <w:sz w:val="28"/>
          <w:szCs w:val="28"/>
          <w:u w:val="single" w:color="000000"/>
          <w:lang w:val="fr-FR"/>
        </w:rPr>
        <w:t>:</w:t>
      </w:r>
    </w:p>
    <w:p w14:paraId="76B7DDEA" w14:textId="77777777" w:rsidR="00A54283" w:rsidRPr="00CC4D9A" w:rsidRDefault="00A54283">
      <w:pPr>
        <w:spacing w:before="6" w:after="0" w:line="220" w:lineRule="exact"/>
        <w:rPr>
          <w:lang w:val="fr-FR"/>
        </w:rPr>
      </w:pPr>
    </w:p>
    <w:p w14:paraId="06C960CF" w14:textId="77777777" w:rsidR="00A54283" w:rsidRPr="00CC4D9A" w:rsidRDefault="00C26CB5">
      <w:pPr>
        <w:spacing w:before="30" w:after="0" w:line="275" w:lineRule="auto"/>
        <w:ind w:left="460" w:right="49"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mon</w:t>
      </w:r>
      <w:r w:rsidRPr="00CC4D9A">
        <w:rPr>
          <w:rFonts w:ascii="Georgia" w:eastAsia="Georgia" w:hAnsi="Georgia" w:cs="Georgia"/>
          <w:spacing w:val="1"/>
          <w:sz w:val="28"/>
          <w:szCs w:val="28"/>
          <w:lang w:val="fr-FR"/>
        </w:rPr>
        <w:t xml:space="preserve"> s</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j</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l</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or</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ant de</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fai</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n</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mod</w:t>
      </w:r>
      <w:r w:rsidRPr="00CC4D9A">
        <w:rPr>
          <w:rFonts w:ascii="Georgia" w:eastAsia="Georgia" w:hAnsi="Georgia" w:cs="Georgia"/>
          <w:spacing w:val="-2"/>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ins w:id="216" w:author="Dominique LONGIN" w:date="2016-09-13T17:40:00Z">
        <w:r w:rsidR="00CC4D9A">
          <w:rPr>
            <w:rFonts w:ascii="Georgia" w:eastAsia="Georgia" w:hAnsi="Georgia" w:cs="Georgia"/>
            <w:sz w:val="28"/>
            <w:szCs w:val="28"/>
            <w:lang w:val="fr-FR"/>
          </w:rPr>
          <w:t>s</w:t>
        </w:r>
      </w:ins>
      <w:r w:rsidRPr="00CC4D9A">
        <w:rPr>
          <w:rFonts w:ascii="Georgia" w:eastAsia="Georgia" w:hAnsi="Georgia" w:cs="Georgia"/>
          <w:sz w:val="28"/>
          <w:szCs w:val="28"/>
          <w:lang w:val="fr-FR"/>
        </w:rPr>
        <w:t xml:space="preserve"> 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can</w:t>
      </w:r>
      <w:r w:rsidRPr="00CC4D9A">
        <w:rPr>
          <w:rFonts w:ascii="Georgia" w:eastAsia="Georgia" w:hAnsi="Georgia" w:cs="Georgia"/>
          <w:spacing w:val="-4"/>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me</w:t>
      </w:r>
      <w:ins w:id="217" w:author="Dominique LONGIN" w:date="2016-09-13T17:40:00Z">
        <w:r w:rsidR="00CC4D9A">
          <w:rPr>
            <w:rFonts w:ascii="Georgia" w:eastAsia="Georgia" w:hAnsi="Georgia" w:cs="Georgia"/>
            <w:sz w:val="28"/>
            <w:szCs w:val="28"/>
            <w:lang w:val="fr-FR"/>
          </w:rPr>
          <w:t>s</w:t>
        </w:r>
      </w:ins>
      <w:r w:rsidRPr="00CC4D9A">
        <w:rPr>
          <w:rFonts w:ascii="Georgia" w:eastAsia="Georgia" w:hAnsi="Georgia" w:cs="Georgia"/>
          <w:sz w:val="28"/>
          <w:szCs w:val="28"/>
          <w:lang w:val="fr-FR"/>
        </w:rPr>
        <w:t xml:space="preserve"> de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f</w:t>
      </w:r>
      <w:r w:rsidRPr="00CC4D9A">
        <w:rPr>
          <w:rFonts w:ascii="Georgia" w:eastAsia="Georgia" w:hAnsi="Georgia" w:cs="Georgia"/>
          <w:spacing w:val="-3"/>
          <w:sz w:val="28"/>
          <w:szCs w:val="28"/>
          <w:lang w:val="fr-FR"/>
        </w:rPr>
        <w:t>f</w:t>
      </w:r>
      <w:r w:rsidRPr="00CC4D9A">
        <w:rPr>
          <w:rFonts w:ascii="Georgia" w:eastAsia="Georgia" w:hAnsi="Georgia" w:cs="Georgia"/>
          <w:sz w:val="28"/>
          <w:szCs w:val="28"/>
          <w:lang w:val="fr-FR"/>
        </w:rPr>
        <w:t>usion</w:t>
      </w:r>
      <w:r w:rsidRPr="00CC4D9A">
        <w:rPr>
          <w:rFonts w:ascii="Georgia" w:eastAsia="Georgia" w:hAnsi="Georgia" w:cs="Georgia"/>
          <w:spacing w:val="1"/>
          <w:sz w:val="28"/>
          <w:szCs w:val="28"/>
          <w:lang w:val="fr-FR"/>
        </w:rPr>
        <w:t xml:space="preserve"> 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f</w:t>
      </w:r>
      <w:r w:rsidRPr="00CC4D9A">
        <w:rPr>
          <w:rFonts w:ascii="Georgia" w:eastAsia="Georgia" w:hAnsi="Georgia" w:cs="Georgia"/>
          <w:sz w:val="28"/>
          <w:szCs w:val="28"/>
          <w:lang w:val="fr-FR"/>
        </w:rPr>
        <w:t>orma</w:t>
      </w:r>
      <w:r w:rsidRPr="00CC4D9A">
        <w:rPr>
          <w:rFonts w:ascii="Georgia" w:eastAsia="Georgia" w:hAnsi="Georgia" w:cs="Georgia"/>
          <w:spacing w:val="-3"/>
          <w:sz w:val="28"/>
          <w:szCs w:val="28"/>
          <w:lang w:val="fr-FR"/>
        </w:rPr>
        <w:t>t</w:t>
      </w:r>
      <w:r w:rsidRPr="00CC4D9A">
        <w:rPr>
          <w:rFonts w:ascii="Georgia" w:eastAsia="Georgia" w:hAnsi="Georgia" w:cs="Georgia"/>
          <w:sz w:val="28"/>
          <w:szCs w:val="28"/>
          <w:lang w:val="fr-FR"/>
        </w:rPr>
        <w:t>ion d’o</w:t>
      </w:r>
      <w:r w:rsidRPr="00CC4D9A">
        <w:rPr>
          <w:rFonts w:ascii="Georgia" w:eastAsia="Georgia" w:hAnsi="Georgia" w:cs="Georgia"/>
          <w:spacing w:val="1"/>
          <w:sz w:val="28"/>
          <w:szCs w:val="28"/>
          <w:lang w:val="fr-FR"/>
        </w:rPr>
        <w:t>p</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ion</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 raison   </w:t>
      </w:r>
      <w:r w:rsidRPr="00CC4D9A">
        <w:rPr>
          <w:rFonts w:ascii="Georgia" w:eastAsia="Georgia" w:hAnsi="Georgia" w:cs="Georgia"/>
          <w:spacing w:val="6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e   </w:t>
      </w:r>
      <w:r w:rsidRPr="00CC4D9A">
        <w:rPr>
          <w:rFonts w:ascii="Georgia" w:eastAsia="Georgia" w:hAnsi="Georgia" w:cs="Georgia"/>
          <w:spacing w:val="6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uence   </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65"/>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ins w:id="218" w:author="Dominique LONGIN" w:date="2016-09-13T17:40:00Z">
        <w:r w:rsidR="00CC4D9A">
          <w:rPr>
            <w:rFonts w:ascii="Georgia" w:eastAsia="Georgia" w:hAnsi="Georgia" w:cs="Georgia"/>
            <w:spacing w:val="-1"/>
            <w:sz w:val="28"/>
            <w:szCs w:val="28"/>
            <w:lang w:val="fr-FR"/>
          </w:rPr>
          <w:t xml:space="preserve"> sur un agent donné</w:t>
        </w:r>
      </w:ins>
      <w:r w:rsidRPr="00CC4D9A">
        <w:rPr>
          <w:rFonts w:ascii="Georgia" w:eastAsia="Georgia" w:hAnsi="Georgia" w:cs="Georgia"/>
          <w:sz w:val="28"/>
          <w:szCs w:val="28"/>
          <w:lang w:val="fr-FR"/>
        </w:rPr>
        <w:t xml:space="preserve">. </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 xml:space="preserve">ans </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32"/>
          <w:sz w:val="28"/>
          <w:szCs w:val="28"/>
          <w:lang w:val="fr-FR"/>
        </w:rPr>
        <w:t xml:space="preserve"> </w:t>
      </w:r>
      <w:del w:id="219" w:author="Dominique LONGIN" w:date="2016-09-13T17:40:00Z">
        <w:r w:rsidRPr="00CC4D9A" w:rsidDel="00CC4D9A">
          <w:rPr>
            <w:rFonts w:ascii="Georgia" w:eastAsia="Georgia" w:hAnsi="Georgia" w:cs="Georgia"/>
            <w:spacing w:val="1"/>
            <w:sz w:val="28"/>
            <w:szCs w:val="28"/>
            <w:lang w:val="fr-FR"/>
          </w:rPr>
          <w:delText>é</w:delText>
        </w:r>
        <w:r w:rsidRPr="00CC4D9A" w:rsidDel="00CC4D9A">
          <w:rPr>
            <w:rFonts w:ascii="Georgia" w:eastAsia="Georgia" w:hAnsi="Georgia" w:cs="Georgia"/>
            <w:spacing w:val="-1"/>
            <w:sz w:val="28"/>
            <w:szCs w:val="28"/>
            <w:lang w:val="fr-FR"/>
          </w:rPr>
          <w:delText>t</w:delText>
        </w:r>
        <w:r w:rsidRPr="00CC4D9A" w:rsidDel="00CC4D9A">
          <w:rPr>
            <w:rFonts w:ascii="Georgia" w:eastAsia="Georgia" w:hAnsi="Georgia" w:cs="Georgia"/>
            <w:sz w:val="28"/>
            <w:szCs w:val="28"/>
            <w:lang w:val="fr-FR"/>
          </w:rPr>
          <w:delText>u</w:delText>
        </w:r>
        <w:r w:rsidRPr="00CC4D9A" w:rsidDel="00CC4D9A">
          <w:rPr>
            <w:rFonts w:ascii="Georgia" w:eastAsia="Georgia" w:hAnsi="Georgia" w:cs="Georgia"/>
            <w:spacing w:val="-3"/>
            <w:sz w:val="28"/>
            <w:szCs w:val="28"/>
            <w:lang w:val="fr-FR"/>
          </w:rPr>
          <w:delText>d</w:delText>
        </w:r>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 xml:space="preserve">s </w:delText>
        </w:r>
        <w:r w:rsidRPr="00CC4D9A" w:rsidDel="00CC4D9A">
          <w:rPr>
            <w:rFonts w:ascii="Georgia" w:eastAsia="Georgia" w:hAnsi="Georgia" w:cs="Georgia"/>
            <w:spacing w:val="29"/>
            <w:sz w:val="28"/>
            <w:szCs w:val="28"/>
            <w:lang w:val="fr-FR"/>
          </w:rPr>
          <w:delText xml:space="preserve"> </w:delText>
        </w:r>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x</w:delText>
        </w:r>
        <w:r w:rsidRPr="00CC4D9A" w:rsidDel="00CC4D9A">
          <w:rPr>
            <w:rFonts w:ascii="Georgia" w:eastAsia="Georgia" w:hAnsi="Georgia" w:cs="Georgia"/>
            <w:spacing w:val="-1"/>
            <w:sz w:val="28"/>
            <w:szCs w:val="28"/>
            <w:lang w:val="fr-FR"/>
          </w:rPr>
          <w:delText>i</w:delText>
        </w:r>
        <w:r w:rsidRPr="00CC4D9A" w:rsidDel="00CC4D9A">
          <w:rPr>
            <w:rFonts w:ascii="Georgia" w:eastAsia="Georgia" w:hAnsi="Georgia" w:cs="Georgia"/>
            <w:spacing w:val="1"/>
            <w:sz w:val="28"/>
            <w:szCs w:val="28"/>
            <w:lang w:val="fr-FR"/>
          </w:rPr>
          <w:delText>s</w:delText>
        </w:r>
        <w:r w:rsidRPr="00CC4D9A" w:rsidDel="00CC4D9A">
          <w:rPr>
            <w:rFonts w:ascii="Georgia" w:eastAsia="Georgia" w:hAnsi="Georgia" w:cs="Georgia"/>
            <w:spacing w:val="-1"/>
            <w:sz w:val="28"/>
            <w:szCs w:val="28"/>
            <w:lang w:val="fr-FR"/>
          </w:rPr>
          <w:delText>t</w:delText>
        </w:r>
        <w:r w:rsidRPr="00CC4D9A" w:rsidDel="00CC4D9A">
          <w:rPr>
            <w:rFonts w:ascii="Georgia" w:eastAsia="Georgia" w:hAnsi="Georgia" w:cs="Georgia"/>
            <w:sz w:val="28"/>
            <w:szCs w:val="28"/>
            <w:lang w:val="fr-FR"/>
          </w:rPr>
          <w:delText>an</w:delText>
        </w:r>
        <w:r w:rsidRPr="00CC4D9A" w:rsidDel="00CC4D9A">
          <w:rPr>
            <w:rFonts w:ascii="Georgia" w:eastAsia="Georgia" w:hAnsi="Georgia" w:cs="Georgia"/>
            <w:spacing w:val="-4"/>
            <w:sz w:val="28"/>
            <w:szCs w:val="28"/>
            <w:lang w:val="fr-FR"/>
          </w:rPr>
          <w:delText>t</w:delText>
        </w:r>
        <w:r w:rsidRPr="00CC4D9A" w:rsidDel="00CC4D9A">
          <w:rPr>
            <w:rFonts w:ascii="Georgia" w:eastAsia="Georgia" w:hAnsi="Georgia" w:cs="Georgia"/>
            <w:spacing w:val="1"/>
            <w:sz w:val="28"/>
            <w:szCs w:val="28"/>
            <w:lang w:val="fr-FR"/>
          </w:rPr>
          <w:delText>s</w:delText>
        </w:r>
      </w:del>
      <w:ins w:id="220" w:author="Dominique LONGIN" w:date="2016-09-13T17:40:00Z">
        <w:r w:rsidR="00CC4D9A">
          <w:rPr>
            <w:rFonts w:ascii="Georgia" w:eastAsia="Georgia" w:hAnsi="Georgia" w:cs="Georgia"/>
            <w:spacing w:val="1"/>
            <w:sz w:val="28"/>
            <w:szCs w:val="28"/>
            <w:lang w:val="fr-FR"/>
          </w:rPr>
          <w:t>travaux antérieurs</w:t>
        </w:r>
      </w:ins>
      <w:r w:rsidRPr="00CC4D9A">
        <w:rPr>
          <w:rFonts w:ascii="Georgia" w:eastAsia="Georgia" w:hAnsi="Georgia" w:cs="Georgia"/>
          <w:sz w:val="28"/>
          <w:szCs w:val="28"/>
          <w:lang w:val="fr-FR"/>
        </w:rPr>
        <w:t>, pl</w:t>
      </w:r>
      <w:r w:rsidRPr="00CC4D9A">
        <w:rPr>
          <w:rFonts w:ascii="Georgia" w:eastAsia="Georgia" w:hAnsi="Georgia" w:cs="Georgia"/>
          <w:spacing w:val="-2"/>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ieu</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s</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pr</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po</w:t>
      </w:r>
      <w:r w:rsidRPr="00CC4D9A">
        <w:rPr>
          <w:rFonts w:ascii="Georgia" w:eastAsia="Georgia" w:hAnsi="Georgia" w:cs="Georgia"/>
          <w:spacing w:val="-1"/>
          <w:sz w:val="28"/>
          <w:szCs w:val="28"/>
          <w:lang w:val="fr-FR"/>
        </w:rPr>
        <w:t>sé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ut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 xml:space="preserve">ier </w:t>
      </w:r>
      <w:del w:id="221" w:author="Dominique LONGIN" w:date="2016-09-13T17:41:00Z">
        <w:r w:rsidRPr="00CC4D9A" w:rsidDel="00CC4D9A">
          <w:rPr>
            <w:rFonts w:ascii="Georgia" w:eastAsia="Georgia" w:hAnsi="Georgia" w:cs="Georgia"/>
            <w:spacing w:val="-1"/>
            <w:sz w:val="28"/>
            <w:szCs w:val="28"/>
            <w:lang w:val="fr-FR"/>
          </w:rPr>
          <w:delText>l</w:delText>
        </w:r>
        <w:r w:rsidRPr="00CC4D9A" w:rsidDel="00CC4D9A">
          <w:rPr>
            <w:rFonts w:ascii="Georgia" w:eastAsia="Georgia" w:hAnsi="Georgia" w:cs="Georgia"/>
            <w:spacing w:val="1"/>
            <w:sz w:val="28"/>
            <w:szCs w:val="28"/>
            <w:lang w:val="fr-FR"/>
          </w:rPr>
          <w:delText>’é</w:delText>
        </w:r>
        <w:r w:rsidRPr="00CC4D9A" w:rsidDel="00CC4D9A">
          <w:rPr>
            <w:rFonts w:ascii="Georgia" w:eastAsia="Georgia" w:hAnsi="Georgia" w:cs="Georgia"/>
            <w:sz w:val="28"/>
            <w:szCs w:val="28"/>
            <w:lang w:val="fr-FR"/>
          </w:rPr>
          <w:delText>vo</w:delText>
        </w:r>
        <w:r w:rsidRPr="00CC4D9A" w:rsidDel="00CC4D9A">
          <w:rPr>
            <w:rFonts w:ascii="Georgia" w:eastAsia="Georgia" w:hAnsi="Georgia" w:cs="Georgia"/>
            <w:spacing w:val="-2"/>
            <w:sz w:val="28"/>
            <w:szCs w:val="28"/>
            <w:lang w:val="fr-FR"/>
          </w:rPr>
          <w:delText>l</w:delText>
        </w:r>
        <w:r w:rsidRPr="00CC4D9A" w:rsidDel="00CC4D9A">
          <w:rPr>
            <w:rFonts w:ascii="Georgia" w:eastAsia="Georgia" w:hAnsi="Georgia" w:cs="Georgia"/>
            <w:sz w:val="28"/>
            <w:szCs w:val="28"/>
            <w:lang w:val="fr-FR"/>
          </w:rPr>
          <w:delText>u</w:delText>
        </w:r>
        <w:r w:rsidRPr="00CC4D9A" w:rsidDel="00CC4D9A">
          <w:rPr>
            <w:rFonts w:ascii="Georgia" w:eastAsia="Georgia" w:hAnsi="Georgia" w:cs="Georgia"/>
            <w:spacing w:val="-1"/>
            <w:sz w:val="28"/>
            <w:szCs w:val="28"/>
            <w:lang w:val="fr-FR"/>
          </w:rPr>
          <w:delText>t</w:delText>
        </w:r>
        <w:r w:rsidRPr="00CC4D9A" w:rsidDel="00CC4D9A">
          <w:rPr>
            <w:rFonts w:ascii="Georgia" w:eastAsia="Georgia" w:hAnsi="Georgia" w:cs="Georgia"/>
            <w:sz w:val="28"/>
            <w:szCs w:val="28"/>
            <w:lang w:val="fr-FR"/>
          </w:rPr>
          <w:delText>ion</w:delText>
        </w:r>
        <w:r w:rsidRPr="00CC4D9A" w:rsidDel="00CC4D9A">
          <w:rPr>
            <w:rFonts w:ascii="Georgia" w:eastAsia="Georgia" w:hAnsi="Georgia" w:cs="Georgia"/>
            <w:spacing w:val="2"/>
            <w:sz w:val="28"/>
            <w:szCs w:val="28"/>
            <w:lang w:val="fr-FR"/>
          </w:rPr>
          <w:delText xml:space="preserve"> </w:delText>
        </w:r>
        <w:r w:rsidRPr="00CC4D9A" w:rsidDel="00CC4D9A">
          <w:rPr>
            <w:rFonts w:ascii="Georgia" w:eastAsia="Georgia" w:hAnsi="Georgia" w:cs="Georgia"/>
            <w:sz w:val="28"/>
            <w:szCs w:val="28"/>
            <w:lang w:val="fr-FR"/>
          </w:rPr>
          <w:delText>au</w:delText>
        </w:r>
      </w:del>
      <w:ins w:id="222" w:author="Dominique LONGIN" w:date="2016-09-13T17:41:00Z">
        <w:r w:rsidR="00CC4D9A">
          <w:rPr>
            <w:rFonts w:ascii="Georgia" w:eastAsia="Georgia" w:hAnsi="Georgia" w:cs="Georgia"/>
            <w:spacing w:val="-1"/>
            <w:sz w:val="28"/>
            <w:szCs w:val="28"/>
            <w:lang w:val="fr-FR"/>
          </w:rPr>
          <w:t>le</w:t>
        </w:r>
      </w:ins>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pro</w:t>
      </w:r>
      <w:r w:rsidRPr="00CC4D9A">
        <w:rPr>
          <w:rFonts w:ascii="Georgia" w:eastAsia="Georgia" w:hAnsi="Georgia" w:cs="Georgia"/>
          <w:spacing w:val="-2"/>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se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uel cha</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53"/>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constr</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it</w:t>
      </w:r>
      <w:r w:rsidRPr="00CC4D9A">
        <w:rPr>
          <w:rFonts w:ascii="Georgia" w:eastAsia="Georgia" w:hAnsi="Georgia" w:cs="Georgia"/>
          <w:spacing w:val="1"/>
          <w:sz w:val="28"/>
          <w:szCs w:val="28"/>
          <w:lang w:val="fr-FR"/>
        </w:rPr>
        <w:t xml:space="preserve"> e</w:t>
      </w:r>
      <w:r w:rsidRPr="00CC4D9A">
        <w:rPr>
          <w:rFonts w:ascii="Georgia" w:eastAsia="Georgia" w:hAnsi="Georgia" w:cs="Georgia"/>
          <w:sz w:val="28"/>
          <w:szCs w:val="28"/>
          <w:lang w:val="fr-FR"/>
        </w:rPr>
        <w:t xml:space="preserve">t forme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3"/>
          <w:sz w:val="28"/>
          <w:szCs w:val="28"/>
          <w:lang w:val="fr-FR"/>
        </w:rPr>
        <w:t>n</w:t>
      </w:r>
      <w:r w:rsidRPr="00CC4D9A">
        <w:rPr>
          <w:rFonts w:ascii="Georgia" w:eastAsia="Georgia" w:hAnsi="Georgia" w:cs="Georgia"/>
          <w:spacing w:val="2"/>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nt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ss</w:t>
      </w:r>
      <w:del w:id="223" w:author="Dominique LONGIN" w:date="2016-09-13T17:42:00Z">
        <w:r w:rsidRPr="00CC4D9A" w:rsidDel="00CC4D9A">
          <w:rPr>
            <w:rFonts w:ascii="Georgia" w:eastAsia="Georgia" w:hAnsi="Georgia" w:cs="Georgia"/>
            <w:sz w:val="28"/>
            <w:szCs w:val="28"/>
            <w:lang w:val="fr-FR"/>
          </w:rPr>
          <w:delText>if</w:delText>
        </w:r>
        <w:r w:rsidRPr="00CC4D9A" w:rsidDel="00CC4D9A">
          <w:rPr>
            <w:rFonts w:ascii="Georgia" w:eastAsia="Georgia" w:hAnsi="Georgia" w:cs="Georgia"/>
            <w:spacing w:val="-4"/>
            <w:sz w:val="28"/>
            <w:szCs w:val="28"/>
            <w:lang w:val="fr-FR"/>
          </w:rPr>
          <w:delText>i</w:delText>
        </w:r>
      </w:del>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 xml:space="preserve">s </w:t>
      </w:r>
      <w:del w:id="224" w:author="Dominique LONGIN" w:date="2016-09-13T17:42:00Z">
        <w:r w:rsidRPr="00CC4D9A" w:rsidDel="00CC4D9A">
          <w:rPr>
            <w:rFonts w:ascii="Georgia" w:eastAsia="Georgia" w:hAnsi="Georgia" w:cs="Georgia"/>
            <w:sz w:val="28"/>
            <w:szCs w:val="28"/>
            <w:lang w:val="fr-FR"/>
          </w:rPr>
          <w:delText xml:space="preserve">  </w:delText>
        </w:r>
        <w:r w:rsidRPr="00CC4D9A" w:rsidDel="00CC4D9A">
          <w:rPr>
            <w:rFonts w:ascii="Georgia" w:eastAsia="Georgia" w:hAnsi="Georgia" w:cs="Georgia"/>
            <w:spacing w:val="16"/>
            <w:sz w:val="28"/>
            <w:szCs w:val="28"/>
            <w:lang w:val="fr-FR"/>
          </w:rPr>
          <w:delText xml:space="preserve"> </w:delText>
        </w:r>
      </w:del>
      <w:ins w:id="225" w:author="Dominique LONGIN" w:date="2016-09-13T17:42:00Z">
        <w:r w:rsidR="00CC4D9A">
          <w:rPr>
            <w:rFonts w:ascii="Georgia" w:eastAsia="Georgia" w:hAnsi="Georgia" w:cs="Georgia"/>
            <w:spacing w:val="16"/>
            <w:sz w:val="28"/>
            <w:szCs w:val="28"/>
            <w:lang w:val="fr-FR"/>
          </w:rPr>
          <w:t xml:space="preserve">en </w:t>
        </w:r>
      </w:ins>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ux  fam</w:t>
      </w:r>
      <w:r w:rsidRPr="00CC4D9A">
        <w:rPr>
          <w:rFonts w:ascii="Georgia" w:eastAsia="Georgia" w:hAnsi="Georgia" w:cs="Georgia"/>
          <w:spacing w:val="-1"/>
          <w:sz w:val="28"/>
          <w:szCs w:val="28"/>
          <w:lang w:val="fr-FR"/>
        </w:rPr>
        <w:t>ill</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ins w:id="226" w:author="Dominique LONGIN" w:date="2016-09-13T17:42:00Z">
        <w:r w:rsidR="00CC4D9A">
          <w:rPr>
            <w:rFonts w:ascii="Georgia" w:eastAsia="Georgia" w:hAnsi="Georgia" w:cs="Georgia"/>
            <w:spacing w:val="-1"/>
            <w:sz w:val="28"/>
            <w:szCs w:val="28"/>
            <w:lang w:val="fr-FR"/>
          </w:rPr>
          <w:t xml:space="preserve"> (ou types)</w:t>
        </w:r>
      </w:ins>
      <w:r w:rsidRPr="00CC4D9A">
        <w:rPr>
          <w:rFonts w:ascii="Georgia" w:eastAsia="Georgia" w:hAnsi="Georgia" w:cs="Georgia"/>
          <w:sz w:val="28"/>
          <w:szCs w:val="28"/>
          <w:lang w:val="fr-FR"/>
        </w:rPr>
        <w:t xml:space="preserve">,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à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avo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r </w:t>
      </w:r>
      <w:del w:id="227" w:author="Dominique LONGIN" w:date="2016-09-13T17:42:00Z">
        <w:r w:rsidRPr="00CC4D9A" w:rsidDel="00CC4D9A">
          <w:rPr>
            <w:rFonts w:ascii="Georgia" w:eastAsia="Georgia" w:hAnsi="Georgia" w:cs="Georgia"/>
            <w:sz w:val="28"/>
            <w:szCs w:val="28"/>
            <w:lang w:val="fr-FR"/>
          </w:rPr>
          <w:delText>d</w:delText>
        </w:r>
        <w:r w:rsidRPr="00CC4D9A" w:rsidDel="00CC4D9A">
          <w:rPr>
            <w:rFonts w:ascii="Georgia" w:eastAsia="Georgia" w:hAnsi="Georgia" w:cs="Georgia"/>
            <w:spacing w:val="-2"/>
            <w:sz w:val="28"/>
            <w:szCs w:val="28"/>
            <w:lang w:val="fr-FR"/>
          </w:rPr>
          <w:delText>e</w:delText>
        </w:r>
        <w:r w:rsidRPr="00CC4D9A" w:rsidDel="00CC4D9A">
          <w:rPr>
            <w:rFonts w:ascii="Georgia" w:eastAsia="Georgia" w:hAnsi="Georgia" w:cs="Georgia"/>
            <w:sz w:val="28"/>
            <w:szCs w:val="28"/>
            <w:lang w:val="fr-FR"/>
          </w:rPr>
          <w:delText>s</w:delText>
        </w:r>
        <w:r w:rsidRPr="00CC4D9A" w:rsidDel="00CC4D9A">
          <w:rPr>
            <w:rFonts w:ascii="Georgia" w:eastAsia="Georgia" w:hAnsi="Georgia" w:cs="Georgia"/>
            <w:spacing w:val="1"/>
            <w:sz w:val="28"/>
            <w:szCs w:val="28"/>
            <w:lang w:val="fr-FR"/>
          </w:rPr>
          <w:delText xml:space="preserve"> </w:delText>
        </w:r>
      </w:del>
      <w:ins w:id="228" w:author="Dominique LONGIN" w:date="2016-09-13T17:42:00Z">
        <w:r w:rsidR="00CC4D9A">
          <w:rPr>
            <w:rFonts w:ascii="Georgia" w:eastAsia="Georgia" w:hAnsi="Georgia" w:cs="Georgia"/>
            <w:sz w:val="28"/>
            <w:szCs w:val="28"/>
            <w:lang w:val="fr-FR"/>
          </w:rPr>
          <w:t>les</w:t>
        </w:r>
        <w:r w:rsidR="00CC4D9A" w:rsidRPr="00CC4D9A">
          <w:rPr>
            <w:rFonts w:ascii="Georgia" w:eastAsia="Georgia" w:hAnsi="Georgia" w:cs="Georgia"/>
            <w:spacing w:val="1"/>
            <w:sz w:val="28"/>
            <w:szCs w:val="28"/>
            <w:lang w:val="fr-FR"/>
          </w:rPr>
          <w:t xml:space="preserve"> </w:t>
        </w:r>
      </w:ins>
      <w:r w:rsidRPr="00CC4D9A">
        <w:rPr>
          <w:rFonts w:ascii="Georgia" w:eastAsia="Georgia" w:hAnsi="Georgia" w:cs="Georgia"/>
          <w:sz w:val="28"/>
          <w:szCs w:val="28"/>
          <w:lang w:val="fr-FR"/>
        </w:rPr>
        <w:t>mo</w:t>
      </w:r>
      <w:r w:rsidRPr="00CC4D9A">
        <w:rPr>
          <w:rFonts w:ascii="Georgia" w:eastAsia="Georgia" w:hAnsi="Georgia" w:cs="Georgia"/>
          <w:spacing w:val="-4"/>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iscr</w:t>
      </w:r>
      <w:r w:rsidRPr="00CC4D9A">
        <w:rPr>
          <w:rFonts w:ascii="Georgia" w:eastAsia="Georgia" w:hAnsi="Georgia" w:cs="Georgia"/>
          <w:spacing w:val="1"/>
          <w:sz w:val="28"/>
          <w:szCs w:val="28"/>
          <w:lang w:val="fr-FR"/>
        </w:rPr>
        <w:t>e</w:t>
      </w:r>
      <w:r w:rsidRPr="00CC4D9A">
        <w:rPr>
          <w:rFonts w:ascii="Georgia" w:eastAsia="Georgia" w:hAnsi="Georgia" w:cs="Georgia"/>
          <w:spacing w:val="-3"/>
          <w:sz w:val="28"/>
          <w:szCs w:val="28"/>
          <w:lang w:val="fr-FR"/>
        </w:rPr>
        <w:t>t</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et </w:t>
      </w:r>
      <w:ins w:id="229" w:author="Dominique LONGIN" w:date="2016-09-13T17:42:00Z">
        <w:r w:rsidR="00CC4D9A">
          <w:rPr>
            <w:rFonts w:ascii="Georgia" w:eastAsia="Georgia" w:hAnsi="Georgia" w:cs="Georgia"/>
            <w:sz w:val="28"/>
            <w:szCs w:val="28"/>
            <w:lang w:val="fr-FR"/>
          </w:rPr>
          <w:t xml:space="preserve">les </w:t>
        </w:r>
      </w:ins>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us.</w:t>
      </w:r>
    </w:p>
    <w:p w14:paraId="76938FFB" w14:textId="77777777" w:rsidR="00A54283" w:rsidRPr="00CC4D9A" w:rsidRDefault="00A54283">
      <w:pPr>
        <w:spacing w:before="1" w:after="0" w:line="200" w:lineRule="exact"/>
        <w:rPr>
          <w:sz w:val="20"/>
          <w:szCs w:val="20"/>
          <w:lang w:val="fr-FR"/>
        </w:rPr>
      </w:pPr>
    </w:p>
    <w:p w14:paraId="16078586" w14:textId="77777777" w:rsidR="00A54283" w:rsidRPr="00CC4D9A" w:rsidRDefault="00C26CB5">
      <w:pPr>
        <w:spacing w:after="0"/>
        <w:ind w:left="460" w:right="49"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P</w:t>
      </w:r>
      <w:r w:rsidRPr="00CC4D9A">
        <w:rPr>
          <w:rFonts w:ascii="Georgia" w:eastAsia="Georgia" w:hAnsi="Georgia" w:cs="Georgia"/>
          <w:sz w:val="28"/>
          <w:szCs w:val="28"/>
          <w:lang w:val="fr-FR"/>
        </w:rPr>
        <w:t>our profi</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xp</w:t>
      </w:r>
      <w:r w:rsidRPr="00CC4D9A">
        <w:rPr>
          <w:rFonts w:ascii="Georgia" w:eastAsia="Georgia" w:hAnsi="Georgia" w:cs="Georgia"/>
          <w:spacing w:val="2"/>
          <w:sz w:val="28"/>
          <w:szCs w:val="28"/>
          <w:lang w:val="fr-FR"/>
        </w:rPr>
        <w:t>é</w:t>
      </w:r>
      <w:r w:rsidRPr="00CC4D9A">
        <w:rPr>
          <w:rFonts w:ascii="Georgia" w:eastAsia="Georgia" w:hAnsi="Georgia" w:cs="Georgia"/>
          <w:sz w:val="28"/>
          <w:szCs w:val="28"/>
          <w:lang w:val="fr-FR"/>
        </w:rPr>
        <w:t>r</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7"/>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dées</w:t>
      </w:r>
      <w:r w:rsidRPr="00CC4D9A">
        <w:rPr>
          <w:rFonts w:ascii="Georgia" w:eastAsia="Georgia" w:hAnsi="Georgia" w:cs="Georgia"/>
          <w:spacing w:val="18"/>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9"/>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w:t>
      </w:r>
      <w:r w:rsidRPr="00CC4D9A">
        <w:rPr>
          <w:rFonts w:ascii="Georgia" w:eastAsia="Georgia" w:hAnsi="Georgia" w:cs="Georgia"/>
          <w:spacing w:val="19"/>
          <w:sz w:val="28"/>
          <w:szCs w:val="28"/>
          <w:lang w:val="fr-FR"/>
        </w:rPr>
        <w:t xml:space="preserve"> </w:t>
      </w:r>
      <w:r w:rsidRPr="00CC4D9A">
        <w:rPr>
          <w:rFonts w:ascii="Georgia" w:eastAsia="Georgia" w:hAnsi="Georgia" w:cs="Georgia"/>
          <w:sz w:val="28"/>
          <w:szCs w:val="28"/>
          <w:lang w:val="fr-FR"/>
        </w:rPr>
        <w:t>j’ai</w:t>
      </w:r>
      <w:r w:rsidRPr="00CC4D9A">
        <w:rPr>
          <w:rFonts w:ascii="Georgia" w:eastAsia="Georgia" w:hAnsi="Georgia" w:cs="Georgia"/>
          <w:spacing w:val="15"/>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u</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des 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ui con</w:t>
      </w:r>
      <w:r w:rsidRPr="00CC4D9A">
        <w:rPr>
          <w:rFonts w:ascii="Georgia" w:eastAsia="Georgia" w:hAnsi="Georgia" w:cs="Georgia"/>
          <w:spacing w:val="-1"/>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rn</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ins w:id="230" w:author="Dominique LONGIN" w:date="2016-09-13T17:42:00Z">
        <w:r w:rsidR="00CC4D9A">
          <w:rPr>
            <w:rFonts w:ascii="Georgia" w:eastAsia="Georgia" w:hAnsi="Georgia" w:cs="Georgia"/>
            <w:sz w:val="28"/>
            <w:szCs w:val="28"/>
            <w:lang w:val="fr-FR"/>
          </w:rPr>
          <w:t xml:space="preserve">les </w:t>
        </w:r>
      </w:ins>
      <w:r w:rsidRPr="00CC4D9A">
        <w:rPr>
          <w:rFonts w:ascii="Georgia" w:eastAsia="Georgia" w:hAnsi="Georgia" w:cs="Georgia"/>
          <w:sz w:val="28"/>
          <w:szCs w:val="28"/>
          <w:lang w:val="fr-FR"/>
        </w:rPr>
        <w:t>deux</w:t>
      </w:r>
      <w:r w:rsidRPr="00CC4D9A">
        <w:rPr>
          <w:rFonts w:ascii="Georgia" w:eastAsia="Georgia" w:hAnsi="Georgia" w:cs="Georgia"/>
          <w:spacing w:val="1"/>
          <w:sz w:val="28"/>
          <w:szCs w:val="28"/>
          <w:lang w:val="fr-FR"/>
        </w:rPr>
        <w:t xml:space="preserve"> </w:t>
      </w:r>
      <w:ins w:id="231" w:author="Dominique LONGIN" w:date="2016-09-13T17:42:00Z">
        <w:r w:rsidR="00CC4D9A">
          <w:rPr>
            <w:rFonts w:ascii="Georgia" w:eastAsia="Georgia" w:hAnsi="Georgia" w:cs="Georgia"/>
            <w:spacing w:val="1"/>
            <w:sz w:val="28"/>
            <w:szCs w:val="28"/>
            <w:lang w:val="fr-FR"/>
          </w:rPr>
          <w:t xml:space="preserve">types de </w:t>
        </w:r>
      </w:ins>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 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nés</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A</w:t>
      </w:r>
      <w:r w:rsidRPr="00CC4D9A">
        <w:rPr>
          <w:rFonts w:ascii="Georgia" w:eastAsia="Georgia" w:hAnsi="Georgia" w:cs="Georgia"/>
          <w:sz w:val="28"/>
          <w:szCs w:val="28"/>
          <w:lang w:val="fr-FR"/>
        </w:rPr>
        <w:t xml:space="preserve">fin de </w:t>
      </w:r>
      <w:del w:id="232" w:author="Dominique LONGIN" w:date="2016-09-13T17:43:00Z">
        <w:r w:rsidRPr="00CC4D9A" w:rsidDel="00CC4D9A">
          <w:rPr>
            <w:rFonts w:ascii="Georgia" w:eastAsia="Georgia" w:hAnsi="Georgia" w:cs="Georgia"/>
            <w:sz w:val="28"/>
            <w:szCs w:val="28"/>
            <w:lang w:val="fr-FR"/>
          </w:rPr>
          <w:delText>c</w:delText>
        </w:r>
        <w:r w:rsidRPr="00CC4D9A" w:rsidDel="00CC4D9A">
          <w:rPr>
            <w:rFonts w:ascii="Georgia" w:eastAsia="Georgia" w:hAnsi="Georgia" w:cs="Georgia"/>
            <w:spacing w:val="-1"/>
            <w:sz w:val="28"/>
            <w:szCs w:val="28"/>
            <w:lang w:val="fr-FR"/>
          </w:rPr>
          <w:delText>it</w:delText>
        </w:r>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r</w:delText>
        </w:r>
        <w:r w:rsidRPr="00CC4D9A" w:rsidDel="00CC4D9A">
          <w:rPr>
            <w:rFonts w:ascii="Georgia" w:eastAsia="Georgia" w:hAnsi="Georgia" w:cs="Georgia"/>
            <w:spacing w:val="1"/>
            <w:sz w:val="28"/>
            <w:szCs w:val="28"/>
            <w:lang w:val="fr-FR"/>
          </w:rPr>
          <w:delText xml:space="preserve"> </w:delText>
        </w:r>
      </w:del>
      <w:ins w:id="233" w:author="Dominique LONGIN" w:date="2016-09-13T17:43:00Z">
        <w:r w:rsidR="00CC4D9A">
          <w:rPr>
            <w:rFonts w:ascii="Georgia" w:eastAsia="Georgia" w:hAnsi="Georgia" w:cs="Georgia"/>
            <w:sz w:val="28"/>
            <w:szCs w:val="28"/>
            <w:lang w:val="fr-FR"/>
          </w:rPr>
          <w:t>présenter</w:t>
        </w:r>
        <w:r w:rsidR="00CC4D9A" w:rsidRPr="00CC4D9A">
          <w:rPr>
            <w:rFonts w:ascii="Georgia" w:eastAsia="Georgia" w:hAnsi="Georgia" w:cs="Georgia"/>
            <w:spacing w:val="1"/>
            <w:sz w:val="28"/>
            <w:szCs w:val="28"/>
            <w:lang w:val="fr-FR"/>
          </w:rPr>
          <w:t xml:space="preserve"> </w:t>
        </w:r>
      </w:ins>
      <w:proofErr w:type="gramStart"/>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ins w:id="234" w:author="Dominique LONGIN" w:date="2016-09-13T17:43:00Z">
        <w:r w:rsidR="00CC4D9A">
          <w:rPr>
            <w:rFonts w:ascii="Georgia" w:eastAsia="Georgia" w:hAnsi="Georgia" w:cs="Georgia"/>
            <w:sz w:val="28"/>
            <w:szCs w:val="28"/>
            <w:lang w:val="fr-FR"/>
          </w:rPr>
          <w:t>s</w:t>
        </w:r>
      </w:ins>
      <w:r w:rsidRPr="00CC4D9A">
        <w:rPr>
          <w:rFonts w:ascii="Georgia" w:eastAsia="Georgia" w:hAnsi="Georgia" w:cs="Georgia"/>
          <w:spacing w:val="2"/>
          <w:sz w:val="28"/>
          <w:szCs w:val="28"/>
          <w:lang w:val="fr-FR"/>
        </w:rPr>
        <w:t xml:space="preserve"> </w:t>
      </w:r>
      <w:proofErr w:type="spellStart"/>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at</w:t>
      </w:r>
      <w:del w:id="235" w:author="Dominique LONGIN" w:date="2016-09-13T17:43:00Z">
        <w:r w:rsidRPr="00CC4D9A" w:rsidDel="00CC4D9A">
          <w:rPr>
            <w:rFonts w:ascii="Georgia" w:eastAsia="Georgia" w:hAnsi="Georgia" w:cs="Georgia"/>
            <w:sz w:val="28"/>
            <w:szCs w:val="28"/>
            <w:lang w:val="fr-FR"/>
          </w:rPr>
          <w:delText xml:space="preserve"> </w:delText>
        </w:r>
        <w:r w:rsidRPr="00CC4D9A" w:rsidDel="00CC4D9A">
          <w:rPr>
            <w:rFonts w:ascii="Georgia" w:eastAsia="Georgia" w:hAnsi="Georgia" w:cs="Georgia"/>
            <w:spacing w:val="-1"/>
            <w:sz w:val="28"/>
            <w:szCs w:val="28"/>
            <w:lang w:val="fr-FR"/>
          </w:rPr>
          <w:delText>q</w:delText>
        </w:r>
        <w:r w:rsidRPr="00CC4D9A" w:rsidDel="00CC4D9A">
          <w:rPr>
            <w:rFonts w:ascii="Georgia" w:eastAsia="Georgia" w:hAnsi="Georgia" w:cs="Georgia"/>
            <w:sz w:val="28"/>
            <w:szCs w:val="28"/>
            <w:lang w:val="fr-FR"/>
          </w:rPr>
          <w:delText>ue</w:delText>
        </w:r>
        <w:r w:rsidRPr="00CC4D9A" w:rsidDel="00CC4D9A">
          <w:rPr>
            <w:rFonts w:ascii="Georgia" w:eastAsia="Georgia" w:hAnsi="Georgia" w:cs="Georgia"/>
            <w:spacing w:val="4"/>
            <w:sz w:val="28"/>
            <w:szCs w:val="28"/>
            <w:lang w:val="fr-FR"/>
          </w:rPr>
          <w:delText xml:space="preserve"> </w:delText>
        </w:r>
        <w:r w:rsidRPr="00CC4D9A" w:rsidDel="00CC4D9A">
          <w:rPr>
            <w:rFonts w:ascii="Georgia" w:eastAsia="Georgia" w:hAnsi="Georgia" w:cs="Georgia"/>
            <w:sz w:val="28"/>
            <w:szCs w:val="28"/>
            <w:lang w:val="fr-FR"/>
          </w:rPr>
          <w:delText>j’ai</w:delText>
        </w:r>
        <w:r w:rsidRPr="00CC4D9A" w:rsidDel="00CC4D9A">
          <w:rPr>
            <w:rFonts w:ascii="Georgia" w:eastAsia="Georgia" w:hAnsi="Georgia" w:cs="Georgia"/>
            <w:spacing w:val="1"/>
            <w:sz w:val="28"/>
            <w:szCs w:val="28"/>
            <w:lang w:val="fr-FR"/>
          </w:rPr>
          <w:delText xml:space="preserve"> </w:delText>
        </w:r>
        <w:r w:rsidRPr="00CC4D9A" w:rsidDel="00CC4D9A">
          <w:rPr>
            <w:rFonts w:ascii="Georgia" w:eastAsia="Georgia" w:hAnsi="Georgia" w:cs="Georgia"/>
            <w:sz w:val="28"/>
            <w:szCs w:val="28"/>
            <w:lang w:val="fr-FR"/>
          </w:rPr>
          <w:delText>o</w:delText>
        </w:r>
        <w:r w:rsidRPr="00CC4D9A" w:rsidDel="00CC4D9A">
          <w:rPr>
            <w:rFonts w:ascii="Georgia" w:eastAsia="Georgia" w:hAnsi="Georgia" w:cs="Georgia"/>
            <w:spacing w:val="1"/>
            <w:sz w:val="28"/>
            <w:szCs w:val="28"/>
            <w:lang w:val="fr-FR"/>
          </w:rPr>
          <w:delText>b</w:delText>
        </w:r>
        <w:r w:rsidRPr="00CC4D9A" w:rsidDel="00CC4D9A">
          <w:rPr>
            <w:rFonts w:ascii="Georgia" w:eastAsia="Georgia" w:hAnsi="Georgia" w:cs="Georgia"/>
            <w:spacing w:val="-1"/>
            <w:sz w:val="28"/>
            <w:szCs w:val="28"/>
            <w:lang w:val="fr-FR"/>
          </w:rPr>
          <w:delText>t</w:delText>
        </w:r>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n</w:delText>
        </w:r>
        <w:r w:rsidRPr="00CC4D9A" w:rsidDel="00CC4D9A">
          <w:rPr>
            <w:rFonts w:ascii="Georgia" w:eastAsia="Georgia" w:hAnsi="Georgia" w:cs="Georgia"/>
            <w:spacing w:val="-3"/>
            <w:sz w:val="28"/>
            <w:szCs w:val="28"/>
            <w:lang w:val="fr-FR"/>
          </w:rPr>
          <w:delText>u</w:delText>
        </w:r>
        <w:r w:rsidRPr="00CC4D9A" w:rsidDel="00CC4D9A">
          <w:rPr>
            <w:rFonts w:ascii="Georgia" w:eastAsia="Georgia" w:hAnsi="Georgia" w:cs="Georgia"/>
            <w:spacing w:val="1"/>
            <w:sz w:val="28"/>
            <w:szCs w:val="28"/>
            <w:lang w:val="fr-FR"/>
          </w:rPr>
          <w:delText>s</w:delText>
        </w:r>
      </w:del>
      <w:ins w:id="236" w:author="Dominique LONGIN" w:date="2016-09-13T17:43:00Z">
        <w:r w:rsidR="00CC4D9A">
          <w:rPr>
            <w:rFonts w:ascii="Georgia" w:eastAsia="Georgia" w:hAnsi="Georgia" w:cs="Georgia"/>
            <w:spacing w:val="1"/>
            <w:sz w:val="28"/>
            <w:szCs w:val="28"/>
            <w:lang w:val="fr-FR"/>
          </w:rPr>
          <w:t>de</w:t>
        </w:r>
        <w:proofErr w:type="spellEnd"/>
        <w:proofErr w:type="gramEnd"/>
        <w:r w:rsidR="00CC4D9A">
          <w:rPr>
            <w:rFonts w:ascii="Georgia" w:eastAsia="Georgia" w:hAnsi="Georgia" w:cs="Georgia"/>
            <w:spacing w:val="1"/>
            <w:sz w:val="28"/>
            <w:szCs w:val="28"/>
            <w:lang w:val="fr-FR"/>
          </w:rPr>
          <w:t xml:space="preserve"> mes lectures</w:t>
        </w:r>
      </w:ins>
      <w:del w:id="237" w:author="Dominique LONGIN" w:date="2016-09-13T17:43:00Z">
        <w:r w:rsidRPr="00CC4D9A" w:rsidDel="00CC4D9A">
          <w:rPr>
            <w:rFonts w:ascii="Georgia" w:eastAsia="Georgia" w:hAnsi="Georgia" w:cs="Georgia"/>
            <w:sz w:val="28"/>
            <w:szCs w:val="28"/>
            <w:lang w:val="fr-FR"/>
          </w:rPr>
          <w:delText>,</w:delText>
        </w:r>
      </w:del>
      <w:r w:rsidRPr="00CC4D9A">
        <w:rPr>
          <w:rFonts w:ascii="Georgia" w:eastAsia="Georgia" w:hAnsi="Georgia" w:cs="Georgia"/>
          <w:spacing w:val="2"/>
          <w:sz w:val="28"/>
          <w:szCs w:val="28"/>
          <w:lang w:val="fr-FR"/>
        </w:rPr>
        <w:t xml:space="preserve"> </w:t>
      </w:r>
      <w:del w:id="238" w:author="Dominique LONGIN" w:date="2016-09-13T17:43:00Z">
        <w:r w:rsidRPr="00CC4D9A" w:rsidDel="00CC4D9A">
          <w:rPr>
            <w:rFonts w:ascii="Georgia" w:eastAsia="Georgia" w:hAnsi="Georgia" w:cs="Georgia"/>
            <w:spacing w:val="4"/>
            <w:sz w:val="28"/>
            <w:szCs w:val="28"/>
            <w:lang w:val="fr-FR"/>
          </w:rPr>
          <w:delText>d</w:delText>
        </w:r>
        <w:r w:rsidRPr="00CC4D9A" w:rsidDel="00CC4D9A">
          <w:rPr>
            <w:rFonts w:ascii="Georgia" w:eastAsia="Georgia" w:hAnsi="Georgia" w:cs="Georgia"/>
            <w:sz w:val="28"/>
            <w:szCs w:val="28"/>
            <w:lang w:val="fr-FR"/>
          </w:rPr>
          <w:delText>a</w:delText>
        </w:r>
        <w:r w:rsidRPr="00CC4D9A" w:rsidDel="00CC4D9A">
          <w:rPr>
            <w:rFonts w:ascii="Georgia" w:eastAsia="Georgia" w:hAnsi="Georgia" w:cs="Georgia"/>
            <w:spacing w:val="-3"/>
            <w:sz w:val="28"/>
            <w:szCs w:val="28"/>
            <w:lang w:val="fr-FR"/>
          </w:rPr>
          <w:delText>n</w:delText>
        </w:r>
        <w:r w:rsidRPr="00CC4D9A" w:rsidDel="00CC4D9A">
          <w:rPr>
            <w:rFonts w:ascii="Georgia" w:eastAsia="Georgia" w:hAnsi="Georgia" w:cs="Georgia"/>
            <w:sz w:val="28"/>
            <w:szCs w:val="28"/>
            <w:lang w:val="fr-FR"/>
          </w:rPr>
          <w:delText>s</w:delText>
        </w:r>
        <w:r w:rsidRPr="00CC4D9A" w:rsidDel="00CC4D9A">
          <w:rPr>
            <w:rFonts w:ascii="Georgia" w:eastAsia="Georgia" w:hAnsi="Georgia" w:cs="Georgia"/>
            <w:spacing w:val="2"/>
            <w:sz w:val="28"/>
            <w:szCs w:val="28"/>
            <w:lang w:val="fr-FR"/>
          </w:rPr>
          <w:delText xml:space="preserve"> </w:delText>
        </w:r>
        <w:r w:rsidRPr="00CC4D9A" w:rsidDel="00CC4D9A">
          <w:rPr>
            <w:rFonts w:ascii="Georgia" w:eastAsia="Georgia" w:hAnsi="Georgia" w:cs="Georgia"/>
            <w:sz w:val="28"/>
            <w:szCs w:val="28"/>
            <w:lang w:val="fr-FR"/>
          </w:rPr>
          <w:delText>des</w:delText>
        </w:r>
        <w:r w:rsidRPr="00CC4D9A" w:rsidDel="00CC4D9A">
          <w:rPr>
            <w:rFonts w:ascii="Georgia" w:eastAsia="Georgia" w:hAnsi="Georgia" w:cs="Georgia"/>
            <w:spacing w:val="2"/>
            <w:sz w:val="28"/>
            <w:szCs w:val="28"/>
            <w:lang w:val="fr-FR"/>
          </w:rPr>
          <w:delText xml:space="preserve"> </w:delText>
        </w:r>
        <w:r w:rsidRPr="00CC4D9A" w:rsidDel="00CC4D9A">
          <w:rPr>
            <w:rFonts w:ascii="Georgia" w:eastAsia="Georgia" w:hAnsi="Georgia" w:cs="Georgia"/>
            <w:sz w:val="28"/>
            <w:szCs w:val="28"/>
            <w:lang w:val="fr-FR"/>
          </w:rPr>
          <w:delText>part</w:delText>
        </w:r>
        <w:r w:rsidRPr="00CC4D9A" w:rsidDel="00CC4D9A">
          <w:rPr>
            <w:rFonts w:ascii="Georgia" w:eastAsia="Georgia" w:hAnsi="Georgia" w:cs="Georgia"/>
            <w:spacing w:val="-3"/>
            <w:sz w:val="28"/>
            <w:szCs w:val="28"/>
            <w:lang w:val="fr-FR"/>
          </w:rPr>
          <w:delText>i</w:delText>
        </w:r>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s</w:delText>
        </w:r>
        <w:r w:rsidRPr="00CC4D9A" w:rsidDel="00CC4D9A">
          <w:rPr>
            <w:rFonts w:ascii="Georgia" w:eastAsia="Georgia" w:hAnsi="Georgia" w:cs="Georgia"/>
            <w:spacing w:val="2"/>
            <w:sz w:val="28"/>
            <w:szCs w:val="28"/>
            <w:lang w:val="fr-FR"/>
          </w:rPr>
          <w:delText xml:space="preserve"> </w:delText>
        </w:r>
        <w:r w:rsidRPr="00CC4D9A" w:rsidDel="00CC4D9A">
          <w:rPr>
            <w:rFonts w:ascii="Georgia" w:eastAsia="Georgia" w:hAnsi="Georgia" w:cs="Georgia"/>
            <w:spacing w:val="1"/>
            <w:sz w:val="28"/>
            <w:szCs w:val="28"/>
            <w:lang w:val="fr-FR"/>
          </w:rPr>
          <w:delText>s</w:delText>
        </w:r>
        <w:r w:rsidRPr="00CC4D9A" w:rsidDel="00CC4D9A">
          <w:rPr>
            <w:rFonts w:ascii="Georgia" w:eastAsia="Georgia" w:hAnsi="Georgia" w:cs="Georgia"/>
            <w:sz w:val="28"/>
            <w:szCs w:val="28"/>
            <w:lang w:val="fr-FR"/>
          </w:rPr>
          <w:delText>u</w:delText>
        </w:r>
        <w:r w:rsidRPr="00CC4D9A" w:rsidDel="00CC4D9A">
          <w:rPr>
            <w:rFonts w:ascii="Georgia" w:eastAsia="Georgia" w:hAnsi="Georgia" w:cs="Georgia"/>
            <w:spacing w:val="-1"/>
            <w:sz w:val="28"/>
            <w:szCs w:val="28"/>
            <w:lang w:val="fr-FR"/>
          </w:rPr>
          <w:delText>i</w:delText>
        </w:r>
        <w:r w:rsidRPr="00CC4D9A" w:rsidDel="00CC4D9A">
          <w:rPr>
            <w:rFonts w:ascii="Georgia" w:eastAsia="Georgia" w:hAnsi="Georgia" w:cs="Georgia"/>
            <w:sz w:val="28"/>
            <w:szCs w:val="28"/>
            <w:lang w:val="fr-FR"/>
          </w:rPr>
          <w:delText>van</w:delText>
        </w:r>
        <w:r w:rsidRPr="00CC4D9A" w:rsidDel="00CC4D9A">
          <w:rPr>
            <w:rFonts w:ascii="Georgia" w:eastAsia="Georgia" w:hAnsi="Georgia" w:cs="Georgia"/>
            <w:spacing w:val="-4"/>
            <w:sz w:val="28"/>
            <w:szCs w:val="28"/>
            <w:lang w:val="fr-FR"/>
          </w:rPr>
          <w:delText>t</w:delText>
        </w:r>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pacing w:val="2"/>
            <w:sz w:val="28"/>
            <w:szCs w:val="28"/>
            <w:lang w:val="fr-FR"/>
          </w:rPr>
          <w:delText>s</w:delText>
        </w:r>
        <w:r w:rsidRPr="00CC4D9A" w:rsidDel="00CC4D9A">
          <w:rPr>
            <w:rFonts w:ascii="Georgia" w:eastAsia="Georgia" w:hAnsi="Georgia" w:cs="Georgia"/>
            <w:sz w:val="28"/>
            <w:szCs w:val="28"/>
            <w:lang w:val="fr-FR"/>
          </w:rPr>
          <w:delText>,</w:delText>
        </w:r>
        <w:r w:rsidRPr="00CC4D9A" w:rsidDel="00CC4D9A">
          <w:rPr>
            <w:rFonts w:ascii="Georgia" w:eastAsia="Georgia" w:hAnsi="Georgia" w:cs="Georgia"/>
            <w:spacing w:val="2"/>
            <w:sz w:val="28"/>
            <w:szCs w:val="28"/>
            <w:lang w:val="fr-FR"/>
          </w:rPr>
          <w:delText xml:space="preserve"> </w:delText>
        </w:r>
        <w:r w:rsidRPr="00CC4D9A" w:rsidDel="00CC4D9A">
          <w:rPr>
            <w:rFonts w:ascii="Georgia" w:eastAsia="Georgia" w:hAnsi="Georgia" w:cs="Georgia"/>
            <w:sz w:val="28"/>
            <w:szCs w:val="28"/>
            <w:lang w:val="fr-FR"/>
          </w:rPr>
          <w:delText>d’</w:delText>
        </w:r>
        <w:r w:rsidRPr="00CC4D9A" w:rsidDel="00CC4D9A">
          <w:rPr>
            <w:rFonts w:ascii="Georgia" w:eastAsia="Georgia" w:hAnsi="Georgia" w:cs="Georgia"/>
            <w:spacing w:val="-2"/>
            <w:sz w:val="28"/>
            <w:szCs w:val="28"/>
            <w:lang w:val="fr-FR"/>
          </w:rPr>
          <w:delText>a</w:delText>
        </w:r>
        <w:r w:rsidRPr="00CC4D9A" w:rsidDel="00CC4D9A">
          <w:rPr>
            <w:rFonts w:ascii="Georgia" w:eastAsia="Georgia" w:hAnsi="Georgia" w:cs="Georgia"/>
            <w:spacing w:val="1"/>
            <w:sz w:val="28"/>
            <w:szCs w:val="28"/>
            <w:lang w:val="fr-FR"/>
          </w:rPr>
          <w:delText>b</w:delText>
        </w:r>
        <w:r w:rsidRPr="00CC4D9A" w:rsidDel="00CC4D9A">
          <w:rPr>
            <w:rFonts w:ascii="Georgia" w:eastAsia="Georgia" w:hAnsi="Georgia" w:cs="Georgia"/>
            <w:sz w:val="28"/>
            <w:szCs w:val="28"/>
            <w:lang w:val="fr-FR"/>
          </w:rPr>
          <w:delText>ord</w:delText>
        </w:r>
        <w:r w:rsidRPr="00CC4D9A" w:rsidDel="00CC4D9A">
          <w:rPr>
            <w:rFonts w:ascii="Georgia" w:eastAsia="Georgia" w:hAnsi="Georgia" w:cs="Georgia"/>
            <w:spacing w:val="1"/>
            <w:sz w:val="28"/>
            <w:szCs w:val="28"/>
            <w:lang w:val="fr-FR"/>
          </w:rPr>
          <w:delText xml:space="preserve"> </w:delText>
        </w:r>
      </w:del>
      <w:r w:rsidRPr="00CC4D9A">
        <w:rPr>
          <w:rFonts w:ascii="Georgia" w:eastAsia="Georgia" w:hAnsi="Georgia" w:cs="Georgia"/>
          <w:spacing w:val="-3"/>
          <w:sz w:val="28"/>
          <w:szCs w:val="28"/>
          <w:lang w:val="fr-FR"/>
        </w:rPr>
        <w:t>j</w:t>
      </w:r>
      <w:r w:rsidRPr="00CC4D9A">
        <w:rPr>
          <w:rFonts w:ascii="Georgia" w:eastAsia="Georgia" w:hAnsi="Georgia" w:cs="Georgia"/>
          <w:sz w:val="28"/>
          <w:szCs w:val="28"/>
          <w:lang w:val="fr-FR"/>
        </w:rPr>
        <w:t>e va</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ins w:id="239" w:author="Dominique LONGIN" w:date="2016-09-13T17:43:00Z">
        <w:r w:rsidR="00CC4D9A">
          <w:rPr>
            <w:rFonts w:ascii="Georgia" w:eastAsia="Georgia" w:hAnsi="Georgia" w:cs="Georgia"/>
            <w:spacing w:val="3"/>
            <w:sz w:val="28"/>
            <w:szCs w:val="28"/>
            <w:lang w:val="fr-FR"/>
          </w:rPr>
          <w:t xml:space="preserve">d’abord </w:t>
        </w:r>
      </w:ins>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détail ces</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le</w:t>
      </w:r>
      <w:r w:rsidRPr="00CC4D9A">
        <w:rPr>
          <w:rFonts w:ascii="Georgia" w:eastAsia="Georgia" w:hAnsi="Georgia" w:cs="Georgia"/>
          <w:spacing w:val="2"/>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del w:id="240" w:author="Dominique LONGIN" w:date="2016-09-13T17:43:00Z">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nf</w:delText>
        </w:r>
        <w:r w:rsidRPr="00CC4D9A" w:rsidDel="00CC4D9A">
          <w:rPr>
            <w:rFonts w:ascii="Georgia" w:eastAsia="Georgia" w:hAnsi="Georgia" w:cs="Georgia"/>
            <w:spacing w:val="-1"/>
            <w:sz w:val="28"/>
            <w:szCs w:val="28"/>
            <w:lang w:val="fr-FR"/>
          </w:rPr>
          <w:delText>i</w:delText>
        </w:r>
        <w:r w:rsidRPr="00CC4D9A" w:rsidDel="00CC4D9A">
          <w:rPr>
            <w:rFonts w:ascii="Georgia" w:eastAsia="Georgia" w:hAnsi="Georgia" w:cs="Georgia"/>
            <w:sz w:val="28"/>
            <w:szCs w:val="28"/>
            <w:lang w:val="fr-FR"/>
          </w:rPr>
          <w:delText>n</w:delText>
        </w:r>
        <w:r w:rsidRPr="00CC4D9A" w:rsidDel="00CC4D9A">
          <w:rPr>
            <w:rFonts w:ascii="Georgia" w:eastAsia="Georgia" w:hAnsi="Georgia" w:cs="Georgia"/>
            <w:spacing w:val="2"/>
            <w:sz w:val="28"/>
            <w:szCs w:val="28"/>
            <w:lang w:val="fr-FR"/>
          </w:rPr>
          <w:delText xml:space="preserve"> </w:delText>
        </w:r>
      </w:del>
      <w:ins w:id="241" w:author="Dominique LONGIN" w:date="2016-09-13T17:44:00Z">
        <w:r w:rsidR="00CC4D9A">
          <w:rPr>
            <w:rFonts w:ascii="Georgia" w:eastAsia="Georgia" w:hAnsi="Georgia" w:cs="Georgia"/>
            <w:spacing w:val="1"/>
            <w:sz w:val="28"/>
            <w:szCs w:val="28"/>
            <w:lang w:val="fr-FR"/>
          </w:rPr>
          <w:t xml:space="preserve">puis </w:t>
        </w:r>
      </w:ins>
      <w:r w:rsidRPr="00CC4D9A">
        <w:rPr>
          <w:rFonts w:ascii="Georgia" w:eastAsia="Georgia" w:hAnsi="Georgia" w:cs="Georgia"/>
          <w:spacing w:val="1"/>
          <w:sz w:val="28"/>
          <w:szCs w:val="28"/>
          <w:lang w:val="fr-FR"/>
        </w:rPr>
        <w:t>j</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va</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do</w:t>
      </w:r>
      <w:r w:rsidRPr="00CC4D9A">
        <w:rPr>
          <w:rFonts w:ascii="Georgia" w:eastAsia="Georgia" w:hAnsi="Georgia" w:cs="Georgia"/>
          <w:spacing w:val="-1"/>
          <w:sz w:val="28"/>
          <w:szCs w:val="28"/>
          <w:lang w:val="fr-FR"/>
        </w:rPr>
        <w:t>n</w:t>
      </w:r>
      <w:r w:rsidRPr="00CC4D9A">
        <w:rPr>
          <w:rFonts w:ascii="Georgia" w:eastAsia="Georgia" w:hAnsi="Georgia" w:cs="Georgia"/>
          <w:spacing w:val="-3"/>
          <w:sz w:val="28"/>
          <w:szCs w:val="28"/>
          <w:lang w:val="fr-FR"/>
        </w:rPr>
        <w:t>n</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uel</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 poin</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ins w:id="242" w:author="Dominique LONGIN" w:date="2016-09-13T17:44:00Z">
        <w:r w:rsidR="00CC4D9A">
          <w:rPr>
            <w:rFonts w:ascii="Georgia" w:eastAsia="Georgia" w:hAnsi="Georgia" w:cs="Georgia"/>
            <w:spacing w:val="-2"/>
            <w:sz w:val="28"/>
            <w:szCs w:val="28"/>
            <w:lang w:val="fr-FR"/>
          </w:rPr>
          <w:t xml:space="preserve">personnels </w:t>
        </w:r>
      </w:ins>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ur</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p>
    <w:p w14:paraId="399A2A8A" w14:textId="77777777" w:rsidR="00A54283" w:rsidRPr="00CC4D9A" w:rsidRDefault="00A54283">
      <w:pPr>
        <w:spacing w:before="1" w:after="0" w:line="200" w:lineRule="exact"/>
        <w:rPr>
          <w:sz w:val="20"/>
          <w:szCs w:val="20"/>
          <w:lang w:val="fr-FR"/>
        </w:rPr>
      </w:pPr>
    </w:p>
    <w:p w14:paraId="6A5EC732" w14:textId="77777777" w:rsidR="00A54283" w:rsidRPr="00CC4D9A" w:rsidRDefault="00C26CB5">
      <w:pPr>
        <w:tabs>
          <w:tab w:val="left" w:pos="820"/>
        </w:tabs>
        <w:spacing w:after="0" w:line="240" w:lineRule="auto"/>
        <w:ind w:left="100" w:right="-20"/>
        <w:rPr>
          <w:rFonts w:ascii="Georgia" w:eastAsia="Georgia" w:hAnsi="Georgia" w:cs="Georgia"/>
          <w:sz w:val="28"/>
          <w:szCs w:val="28"/>
          <w:lang w:val="fr-FR"/>
        </w:rPr>
      </w:pPr>
      <w:r w:rsidRPr="00CC4D9A">
        <w:rPr>
          <w:rFonts w:ascii="Cambria" w:eastAsia="Cambria" w:hAnsi="Cambria" w:cs="Cambria"/>
          <w:b/>
          <w:bCs/>
          <w:spacing w:val="-1"/>
          <w:sz w:val="28"/>
          <w:szCs w:val="28"/>
          <w:lang w:val="fr-FR"/>
        </w:rPr>
        <w:t>2</w:t>
      </w:r>
      <w:r w:rsidRPr="00CC4D9A">
        <w:rPr>
          <w:rFonts w:ascii="Cambria" w:eastAsia="Cambria" w:hAnsi="Cambria" w:cs="Cambria"/>
          <w:b/>
          <w:bCs/>
          <w:sz w:val="28"/>
          <w:szCs w:val="28"/>
          <w:lang w:val="fr-FR"/>
        </w:rPr>
        <w:t>.</w:t>
      </w:r>
      <w:r w:rsidRPr="00CC4D9A">
        <w:rPr>
          <w:rFonts w:ascii="Cambria" w:eastAsia="Cambria" w:hAnsi="Cambria" w:cs="Cambria"/>
          <w:b/>
          <w:bCs/>
          <w:sz w:val="28"/>
          <w:szCs w:val="28"/>
          <w:lang w:val="fr-FR"/>
        </w:rPr>
        <w:tab/>
      </w:r>
      <w:r w:rsidRPr="00CC4D9A">
        <w:rPr>
          <w:rFonts w:ascii="Georgia" w:eastAsia="Georgia" w:hAnsi="Georgia" w:cs="Georgia"/>
          <w:b/>
          <w:bCs/>
          <w:sz w:val="28"/>
          <w:szCs w:val="28"/>
          <w:u w:val="single" w:color="000000"/>
          <w:lang w:val="fr-FR"/>
        </w:rPr>
        <w:t>Mod</w:t>
      </w:r>
      <w:r w:rsidRPr="00CC4D9A">
        <w:rPr>
          <w:rFonts w:ascii="Georgia" w:eastAsia="Georgia" w:hAnsi="Georgia" w:cs="Georgia"/>
          <w:b/>
          <w:bCs/>
          <w:spacing w:val="1"/>
          <w:sz w:val="28"/>
          <w:szCs w:val="28"/>
          <w:u w:val="single" w:color="000000"/>
          <w:lang w:val="fr-FR"/>
        </w:rPr>
        <w:t>è</w:t>
      </w:r>
      <w:r w:rsidRPr="00CC4D9A">
        <w:rPr>
          <w:rFonts w:ascii="Georgia" w:eastAsia="Georgia" w:hAnsi="Georgia" w:cs="Georgia"/>
          <w:b/>
          <w:bCs/>
          <w:sz w:val="28"/>
          <w:szCs w:val="28"/>
          <w:u w:val="single" w:color="000000"/>
          <w:lang w:val="fr-FR"/>
        </w:rPr>
        <w:t>l</w:t>
      </w:r>
      <w:r w:rsidRPr="00CC4D9A">
        <w:rPr>
          <w:rFonts w:ascii="Georgia" w:eastAsia="Georgia" w:hAnsi="Georgia" w:cs="Georgia"/>
          <w:b/>
          <w:bCs/>
          <w:spacing w:val="-2"/>
          <w:sz w:val="28"/>
          <w:szCs w:val="28"/>
          <w:u w:val="single" w:color="000000"/>
          <w:lang w:val="fr-FR"/>
        </w:rPr>
        <w:t>e</w:t>
      </w:r>
      <w:r w:rsidRPr="00CC4D9A">
        <w:rPr>
          <w:rFonts w:ascii="Georgia" w:eastAsia="Georgia" w:hAnsi="Georgia" w:cs="Georgia"/>
          <w:b/>
          <w:bCs/>
          <w:sz w:val="28"/>
          <w:szCs w:val="28"/>
          <w:u w:val="single" w:color="000000"/>
          <w:lang w:val="fr-FR"/>
        </w:rPr>
        <w:t>s</w:t>
      </w:r>
      <w:r w:rsidRPr="00CC4D9A">
        <w:rPr>
          <w:rFonts w:ascii="Georgia" w:eastAsia="Georgia" w:hAnsi="Georgia" w:cs="Georgia"/>
          <w:b/>
          <w:bCs/>
          <w:spacing w:val="-2"/>
          <w:sz w:val="28"/>
          <w:szCs w:val="28"/>
          <w:u w:val="single" w:color="000000"/>
          <w:lang w:val="fr-FR"/>
        </w:rPr>
        <w:t xml:space="preserve"> </w:t>
      </w:r>
      <w:r w:rsidRPr="00CC4D9A">
        <w:rPr>
          <w:rFonts w:ascii="Georgia" w:eastAsia="Georgia" w:hAnsi="Georgia" w:cs="Georgia"/>
          <w:b/>
          <w:bCs/>
          <w:spacing w:val="1"/>
          <w:sz w:val="28"/>
          <w:szCs w:val="28"/>
          <w:u w:val="single" w:color="000000"/>
          <w:lang w:val="fr-FR"/>
        </w:rPr>
        <w:t>d</w:t>
      </w:r>
      <w:r w:rsidRPr="00CC4D9A">
        <w:rPr>
          <w:rFonts w:ascii="Georgia" w:eastAsia="Georgia" w:hAnsi="Georgia" w:cs="Georgia"/>
          <w:b/>
          <w:bCs/>
          <w:spacing w:val="-1"/>
          <w:sz w:val="28"/>
          <w:szCs w:val="28"/>
          <w:u w:val="single" w:color="000000"/>
          <w:lang w:val="fr-FR"/>
        </w:rPr>
        <w:t>i</w:t>
      </w:r>
      <w:r w:rsidRPr="00CC4D9A">
        <w:rPr>
          <w:rFonts w:ascii="Georgia" w:eastAsia="Georgia" w:hAnsi="Georgia" w:cs="Georgia"/>
          <w:b/>
          <w:bCs/>
          <w:sz w:val="28"/>
          <w:szCs w:val="28"/>
          <w:u w:val="single" w:color="000000"/>
          <w:lang w:val="fr-FR"/>
        </w:rPr>
        <w:t>scr</w:t>
      </w:r>
      <w:r w:rsidRPr="00CC4D9A">
        <w:rPr>
          <w:rFonts w:ascii="Georgia" w:eastAsia="Georgia" w:hAnsi="Georgia" w:cs="Georgia"/>
          <w:b/>
          <w:bCs/>
          <w:spacing w:val="-2"/>
          <w:sz w:val="28"/>
          <w:szCs w:val="28"/>
          <w:u w:val="single" w:color="000000"/>
          <w:lang w:val="fr-FR"/>
        </w:rPr>
        <w:t>e</w:t>
      </w:r>
      <w:r w:rsidRPr="00CC4D9A">
        <w:rPr>
          <w:rFonts w:ascii="Georgia" w:eastAsia="Georgia" w:hAnsi="Georgia" w:cs="Georgia"/>
          <w:b/>
          <w:bCs/>
          <w:spacing w:val="2"/>
          <w:sz w:val="28"/>
          <w:szCs w:val="28"/>
          <w:u w:val="single" w:color="000000"/>
          <w:lang w:val="fr-FR"/>
        </w:rPr>
        <w:t>t</w:t>
      </w:r>
      <w:r w:rsidRPr="00CC4D9A">
        <w:rPr>
          <w:rFonts w:ascii="Georgia" w:eastAsia="Georgia" w:hAnsi="Georgia" w:cs="Georgia"/>
          <w:b/>
          <w:bCs/>
          <w:sz w:val="28"/>
          <w:szCs w:val="28"/>
          <w:u w:val="single" w:color="000000"/>
          <w:lang w:val="fr-FR"/>
        </w:rPr>
        <w:t>s</w:t>
      </w:r>
      <w:r w:rsidRPr="00CC4D9A">
        <w:rPr>
          <w:rFonts w:ascii="Georgia" w:eastAsia="Georgia" w:hAnsi="Georgia" w:cs="Georgia"/>
          <w:b/>
          <w:bCs/>
          <w:spacing w:val="-2"/>
          <w:sz w:val="28"/>
          <w:szCs w:val="28"/>
          <w:u w:val="single" w:color="000000"/>
          <w:lang w:val="fr-FR"/>
        </w:rPr>
        <w:t xml:space="preserve"> </w:t>
      </w:r>
      <w:r w:rsidRPr="00CC4D9A">
        <w:rPr>
          <w:rFonts w:ascii="Georgia" w:eastAsia="Georgia" w:hAnsi="Georgia" w:cs="Georgia"/>
          <w:b/>
          <w:bCs/>
          <w:sz w:val="28"/>
          <w:szCs w:val="28"/>
          <w:u w:val="single" w:color="000000"/>
          <w:lang w:val="fr-FR"/>
        </w:rPr>
        <w:t>:</w:t>
      </w:r>
    </w:p>
    <w:p w14:paraId="510CCBEA" w14:textId="77777777" w:rsidR="00A54283" w:rsidRPr="00CC4D9A" w:rsidRDefault="00C26CB5">
      <w:pPr>
        <w:tabs>
          <w:tab w:val="left" w:pos="1540"/>
        </w:tabs>
        <w:spacing w:before="46" w:after="0" w:line="240" w:lineRule="auto"/>
        <w:ind w:left="820" w:right="-20"/>
        <w:rPr>
          <w:rFonts w:ascii="Georgia" w:eastAsia="Georgia" w:hAnsi="Georgia" w:cs="Georgia"/>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1</w:t>
      </w:r>
      <w:r w:rsidRPr="00CC4D9A">
        <w:rPr>
          <w:rFonts w:ascii="Georgia" w:eastAsia="Georgia" w:hAnsi="Georgia" w:cs="Georgia"/>
          <w:b/>
          <w:bCs/>
          <w:sz w:val="28"/>
          <w:szCs w:val="28"/>
          <w:lang w:val="fr-FR"/>
        </w:rPr>
        <w:tab/>
        <w:t>In</w:t>
      </w:r>
      <w:r w:rsidRPr="00CC4D9A">
        <w:rPr>
          <w:rFonts w:ascii="Georgia" w:eastAsia="Georgia" w:hAnsi="Georgia" w:cs="Georgia"/>
          <w:b/>
          <w:bCs/>
          <w:spacing w:val="1"/>
          <w:sz w:val="28"/>
          <w:szCs w:val="28"/>
          <w:lang w:val="fr-FR"/>
        </w:rPr>
        <w:t>t</w:t>
      </w:r>
      <w:r w:rsidRPr="00CC4D9A">
        <w:rPr>
          <w:rFonts w:ascii="Georgia" w:eastAsia="Georgia" w:hAnsi="Georgia" w:cs="Georgia"/>
          <w:b/>
          <w:bCs/>
          <w:sz w:val="28"/>
          <w:szCs w:val="28"/>
          <w:lang w:val="fr-FR"/>
        </w:rPr>
        <w:t>r</w:t>
      </w:r>
      <w:r w:rsidRPr="00CC4D9A">
        <w:rPr>
          <w:rFonts w:ascii="Georgia" w:eastAsia="Georgia" w:hAnsi="Georgia" w:cs="Georgia"/>
          <w:b/>
          <w:bCs/>
          <w:spacing w:val="-3"/>
          <w:sz w:val="28"/>
          <w:szCs w:val="28"/>
          <w:lang w:val="fr-FR"/>
        </w:rPr>
        <w:t>o</w:t>
      </w:r>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u</w:t>
      </w:r>
      <w:r w:rsidRPr="00CC4D9A">
        <w:rPr>
          <w:rFonts w:ascii="Georgia" w:eastAsia="Georgia" w:hAnsi="Georgia" w:cs="Georgia"/>
          <w:b/>
          <w:bCs/>
          <w:spacing w:val="-3"/>
          <w:sz w:val="28"/>
          <w:szCs w:val="28"/>
          <w:lang w:val="fr-FR"/>
        </w:rPr>
        <w:t>c</w:t>
      </w:r>
      <w:r w:rsidRPr="00CC4D9A">
        <w:rPr>
          <w:rFonts w:ascii="Georgia" w:eastAsia="Georgia" w:hAnsi="Georgia" w:cs="Georgia"/>
          <w:b/>
          <w:bCs/>
          <w:spacing w:val="1"/>
          <w:sz w:val="28"/>
          <w:szCs w:val="28"/>
          <w:lang w:val="fr-FR"/>
        </w:rPr>
        <w:t>t</w:t>
      </w:r>
      <w:r w:rsidRPr="00CC4D9A">
        <w:rPr>
          <w:rFonts w:ascii="Georgia" w:eastAsia="Georgia" w:hAnsi="Georgia" w:cs="Georgia"/>
          <w:b/>
          <w:bCs/>
          <w:spacing w:val="-1"/>
          <w:sz w:val="28"/>
          <w:szCs w:val="28"/>
          <w:lang w:val="fr-FR"/>
        </w:rPr>
        <w:t>io</w:t>
      </w:r>
      <w:r w:rsidRPr="00CC4D9A">
        <w:rPr>
          <w:rFonts w:ascii="Georgia" w:eastAsia="Georgia" w:hAnsi="Georgia" w:cs="Georgia"/>
          <w:b/>
          <w:bCs/>
          <w:sz w:val="28"/>
          <w:szCs w:val="28"/>
          <w:lang w:val="fr-FR"/>
        </w:rPr>
        <w:t>n</w:t>
      </w:r>
      <w:r w:rsidRPr="00CC4D9A">
        <w:rPr>
          <w:rFonts w:ascii="Georgia" w:eastAsia="Georgia" w:hAnsi="Georgia" w:cs="Georgia"/>
          <w:b/>
          <w:bCs/>
          <w:spacing w:val="1"/>
          <w:sz w:val="28"/>
          <w:szCs w:val="28"/>
          <w:lang w:val="fr-FR"/>
        </w:rPr>
        <w:t xml:space="preserve"> </w:t>
      </w:r>
      <w:r w:rsidRPr="00CC4D9A">
        <w:rPr>
          <w:rFonts w:ascii="Georgia" w:eastAsia="Georgia" w:hAnsi="Georgia" w:cs="Georgia"/>
          <w:b/>
          <w:bCs/>
          <w:sz w:val="28"/>
          <w:szCs w:val="28"/>
          <w:lang w:val="fr-FR"/>
        </w:rPr>
        <w:t>:</w:t>
      </w:r>
    </w:p>
    <w:p w14:paraId="72F7A86C" w14:textId="77777777" w:rsidR="00A54283" w:rsidRPr="00CC4D9A" w:rsidRDefault="00A54283">
      <w:pPr>
        <w:spacing w:before="8" w:after="0" w:line="240" w:lineRule="exact"/>
        <w:rPr>
          <w:sz w:val="24"/>
          <w:szCs w:val="24"/>
          <w:lang w:val="fr-FR"/>
        </w:rPr>
      </w:pPr>
    </w:p>
    <w:p w14:paraId="22051DF7" w14:textId="77777777" w:rsidR="00A54283" w:rsidRPr="00946021" w:rsidRDefault="00C26CB5">
      <w:pPr>
        <w:spacing w:after="0" w:line="275" w:lineRule="auto"/>
        <w:ind w:left="460" w:right="49"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nt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pu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ongte</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proofErr w:type="spellStart"/>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hos</w:t>
      </w:r>
      <w:r w:rsidRPr="00CC4D9A">
        <w:rPr>
          <w:rFonts w:ascii="Georgia" w:eastAsia="Georgia" w:hAnsi="Georgia" w:cs="Georgia"/>
          <w:spacing w:val="-2"/>
          <w:sz w:val="28"/>
          <w:szCs w:val="28"/>
          <w:lang w:val="fr-FR"/>
        </w:rPr>
        <w:t>ma</w:t>
      </w:r>
      <w:r w:rsidRPr="00CC4D9A">
        <w:rPr>
          <w:rFonts w:ascii="Georgia" w:eastAsia="Georgia" w:hAnsi="Georgia" w:cs="Georgia"/>
          <w:sz w:val="28"/>
          <w:szCs w:val="28"/>
          <w:lang w:val="fr-FR"/>
        </w:rPr>
        <w:t>s</w:t>
      </w:r>
      <w:proofErr w:type="spellEnd"/>
      <w:r w:rsidRPr="00CC4D9A">
        <w:rPr>
          <w:rFonts w:ascii="Georgia" w:eastAsia="Georgia" w:hAnsi="Georgia" w:cs="Georgia"/>
          <w:sz w:val="28"/>
          <w:szCs w:val="28"/>
          <w:lang w:val="fr-FR"/>
        </w:rPr>
        <w:t xml:space="preserve"> </w:t>
      </w:r>
      <w:proofErr w:type="spellStart"/>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proofErr w:type="spellEnd"/>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av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 “</w:t>
      </w:r>
      <w:proofErr w:type="spellStart"/>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c</w:t>
      </w:r>
      <w:r w:rsidRPr="00CC4D9A">
        <w:rPr>
          <w:rFonts w:ascii="Georgia" w:eastAsia="Georgia" w:hAnsi="Georgia" w:cs="Georgia"/>
          <w:sz w:val="28"/>
          <w:szCs w:val="28"/>
          <w:lang w:val="fr-FR"/>
        </w:rPr>
        <w:t>romo</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proofErr w:type="spellEnd"/>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 xml:space="preserve"> </w:t>
      </w:r>
      <w:proofErr w:type="spellStart"/>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acro</w:t>
      </w:r>
      <w:r w:rsidRPr="00CC4D9A">
        <w:rPr>
          <w:rFonts w:ascii="Georgia" w:eastAsia="Georgia" w:hAnsi="Georgia" w:cs="Georgia"/>
          <w:spacing w:val="1"/>
          <w:sz w:val="28"/>
          <w:szCs w:val="28"/>
          <w:lang w:val="fr-FR"/>
        </w:rPr>
        <w:t>be</w:t>
      </w:r>
      <w:r w:rsidRPr="00CC4D9A">
        <w:rPr>
          <w:rFonts w:ascii="Georgia" w:eastAsia="Georgia" w:hAnsi="Georgia" w:cs="Georgia"/>
          <w:sz w:val="28"/>
          <w:szCs w:val="28"/>
          <w:lang w:val="fr-FR"/>
        </w:rPr>
        <w:t>h</w:t>
      </w:r>
      <w:r w:rsidRPr="00CC4D9A">
        <w:rPr>
          <w:rFonts w:ascii="Georgia" w:eastAsia="Georgia" w:hAnsi="Georgia" w:cs="Georgia"/>
          <w:spacing w:val="-3"/>
          <w:sz w:val="28"/>
          <w:szCs w:val="28"/>
          <w:lang w:val="fr-FR"/>
        </w:rPr>
        <w:t>a</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or</w:t>
      </w:r>
      <w:proofErr w:type="spellEnd"/>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e</w:t>
      </w:r>
      <w:r w:rsidRPr="00CC4D9A">
        <w:rPr>
          <w:rFonts w:ascii="Georgia" w:eastAsia="Georgia" w:hAnsi="Georgia" w:cs="Georgia"/>
          <w:sz w:val="28"/>
          <w:szCs w:val="28"/>
          <w:lang w:val="fr-FR"/>
        </w:rPr>
        <w:t>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 xml:space="preserve">ark </w:t>
      </w:r>
      <w:proofErr w:type="spellStart"/>
      <w:r w:rsidRPr="00CC4D9A">
        <w:rPr>
          <w:rFonts w:ascii="Georgia" w:eastAsia="Georgia" w:hAnsi="Georgia" w:cs="Georgia"/>
          <w:sz w:val="28"/>
          <w:szCs w:val="28"/>
          <w:lang w:val="fr-FR"/>
        </w:rPr>
        <w:t>Grano</w:t>
      </w:r>
      <w:r w:rsidRPr="00CC4D9A">
        <w:rPr>
          <w:rFonts w:ascii="Georgia" w:eastAsia="Georgia" w:hAnsi="Georgia" w:cs="Georgia"/>
          <w:spacing w:val="-3"/>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proofErr w:type="spellEnd"/>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w:t>
      </w:r>
      <w:proofErr w:type="spellStart"/>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hr</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ho</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d</w:t>
      </w:r>
      <w:proofErr w:type="spellEnd"/>
      <w:r w:rsidRPr="00CC4D9A">
        <w:rPr>
          <w:rFonts w:ascii="Georgia" w:eastAsia="Georgia" w:hAnsi="Georgia" w:cs="Georgia"/>
          <w:spacing w:val="1"/>
          <w:sz w:val="28"/>
          <w:szCs w:val="28"/>
          <w:lang w:val="fr-FR"/>
        </w:rPr>
        <w:t xml:space="preserve"> </w:t>
      </w:r>
      <w:proofErr w:type="spellStart"/>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odels</w:t>
      </w:r>
      <w:proofErr w:type="spellEnd"/>
      <w:r w:rsidRPr="00CC4D9A">
        <w:rPr>
          <w:rFonts w:ascii="Georgia" w:eastAsia="Georgia" w:hAnsi="Georgia" w:cs="Georgia"/>
          <w:sz w:val="28"/>
          <w:szCs w:val="28"/>
          <w:lang w:val="fr-FR"/>
        </w:rPr>
        <w:t xml:space="preserve"> of</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Co</w:t>
      </w:r>
      <w:r w:rsidRPr="00CC4D9A">
        <w:rPr>
          <w:rFonts w:ascii="Georgia" w:eastAsia="Georgia" w:hAnsi="Georgia" w:cs="Georgia"/>
          <w:spacing w:val="-1"/>
          <w:sz w:val="28"/>
          <w:szCs w:val="28"/>
          <w:lang w:val="fr-FR"/>
        </w:rPr>
        <w:t>ll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proofErr w:type="spellStart"/>
      <w:r w:rsidRPr="00CC4D9A">
        <w:rPr>
          <w:rFonts w:ascii="Georgia" w:eastAsia="Georgia" w:hAnsi="Georgia" w:cs="Georgia"/>
          <w:spacing w:val="-4"/>
          <w:sz w:val="28"/>
          <w:szCs w:val="28"/>
          <w:lang w:val="fr-FR"/>
        </w:rPr>
        <w:t>B</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ha</w:t>
      </w:r>
      <w:r w:rsidRPr="00CC4D9A">
        <w:rPr>
          <w:rFonts w:ascii="Georgia" w:eastAsia="Georgia" w:hAnsi="Georgia" w:cs="Georgia"/>
          <w:spacing w:val="-3"/>
          <w:sz w:val="28"/>
          <w:szCs w:val="28"/>
          <w:lang w:val="fr-FR"/>
        </w:rPr>
        <w:t>v</w:t>
      </w:r>
      <w:r w:rsidRPr="00CC4D9A">
        <w:rPr>
          <w:rFonts w:ascii="Georgia" w:eastAsia="Georgia" w:hAnsi="Georgia" w:cs="Georgia"/>
          <w:sz w:val="28"/>
          <w:szCs w:val="28"/>
          <w:lang w:val="fr-FR"/>
        </w:rPr>
        <w:t>ior</w:t>
      </w:r>
      <w:proofErr w:type="spellEnd"/>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1"/>
          <w:sz w:val="28"/>
          <w:szCs w:val="28"/>
          <w:lang w:val="fr-FR"/>
        </w:rPr>
        <w:t>9</w:t>
      </w:r>
      <w:r w:rsidRPr="00CC4D9A">
        <w:rPr>
          <w:rFonts w:ascii="Georgia" w:eastAsia="Georgia" w:hAnsi="Georgia" w:cs="Georgia"/>
          <w:sz w:val="28"/>
          <w:szCs w:val="28"/>
          <w:lang w:val="fr-FR"/>
        </w:rPr>
        <w:t>78 ont</w:t>
      </w:r>
      <w:r w:rsidRPr="00CC4D9A">
        <w:rPr>
          <w:rFonts w:ascii="Georgia" w:eastAsia="Georgia" w:hAnsi="Georgia" w:cs="Georgia"/>
          <w:spacing w:val="1"/>
          <w:sz w:val="28"/>
          <w:szCs w:val="28"/>
          <w:lang w:val="fr-FR"/>
        </w:rPr>
        <w:t xml:space="preserve"> 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parmi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ie</w:t>
      </w:r>
      <w:r w:rsidRPr="00CC4D9A">
        <w:rPr>
          <w:rFonts w:ascii="Georgia" w:eastAsia="Georgia" w:hAnsi="Georgia" w:cs="Georgia"/>
          <w:sz w:val="28"/>
          <w:szCs w:val="28"/>
          <w:lang w:val="fr-FR"/>
        </w:rPr>
        <w:t>rs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à</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prop</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se</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D</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èl</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 xml:space="preserve">, </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cha</w:t>
      </w:r>
      <w:r w:rsidRPr="00CC4D9A">
        <w:rPr>
          <w:rFonts w:ascii="Georgia" w:eastAsia="Georgia" w:hAnsi="Georgia" w:cs="Georgia"/>
          <w:spacing w:val="-2"/>
          <w:sz w:val="28"/>
          <w:szCs w:val="28"/>
          <w:lang w:val="fr-FR"/>
        </w:rPr>
        <w:t>q</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e a</w:t>
      </w:r>
      <w:r w:rsidRPr="00CC4D9A">
        <w:rPr>
          <w:rFonts w:ascii="Georgia" w:eastAsia="Georgia" w:hAnsi="Georgia" w:cs="Georgia"/>
          <w:spacing w:val="1"/>
          <w:sz w:val="28"/>
          <w:szCs w:val="28"/>
          <w:lang w:val="fr-FR"/>
        </w:rPr>
        <w:t>ge</w:t>
      </w:r>
      <w:r w:rsidRPr="00CC4D9A">
        <w:rPr>
          <w:rFonts w:ascii="Georgia" w:eastAsia="Georgia" w:hAnsi="Georgia" w:cs="Georgia"/>
          <w:sz w:val="28"/>
          <w:szCs w:val="28"/>
          <w:lang w:val="fr-FR"/>
        </w:rPr>
        <w:t>nt a</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3"/>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del w:id="243" w:author="Dominique LONGIN" w:date="2016-09-13T17:47:00Z">
        <w:r w:rsidRPr="00CC4D9A" w:rsidDel="00CC4D9A">
          <w:rPr>
            <w:rFonts w:ascii="Georgia" w:eastAsia="Georgia" w:hAnsi="Georgia" w:cs="Georgia"/>
            <w:spacing w:val="1"/>
            <w:sz w:val="28"/>
            <w:szCs w:val="28"/>
            <w:lang w:val="fr-FR"/>
          </w:rPr>
          <w:delText>l’</w:delText>
        </w:r>
        <w:r w:rsidRPr="00CC4D9A" w:rsidDel="00CC4D9A">
          <w:rPr>
            <w:rFonts w:ascii="Georgia" w:eastAsia="Georgia" w:hAnsi="Georgia" w:cs="Georgia"/>
            <w:sz w:val="28"/>
            <w:szCs w:val="28"/>
            <w:lang w:val="fr-FR"/>
          </w:rPr>
          <w:delText>opin</w:delText>
        </w:r>
        <w:r w:rsidRPr="00CC4D9A" w:rsidDel="00CC4D9A">
          <w:rPr>
            <w:rFonts w:ascii="Georgia" w:eastAsia="Georgia" w:hAnsi="Georgia" w:cs="Georgia"/>
            <w:spacing w:val="-1"/>
            <w:sz w:val="28"/>
            <w:szCs w:val="28"/>
            <w:lang w:val="fr-FR"/>
          </w:rPr>
          <w:delText>i</w:delText>
        </w:r>
        <w:r w:rsidRPr="00CC4D9A" w:rsidDel="00CC4D9A">
          <w:rPr>
            <w:rFonts w:ascii="Georgia" w:eastAsia="Georgia" w:hAnsi="Georgia" w:cs="Georgia"/>
            <w:sz w:val="28"/>
            <w:szCs w:val="28"/>
            <w:lang w:val="fr-FR"/>
          </w:rPr>
          <w:delText>on</w:delText>
        </w:r>
        <w:r w:rsidRPr="00CC4D9A" w:rsidDel="00CC4D9A">
          <w:rPr>
            <w:rFonts w:ascii="Georgia" w:eastAsia="Georgia" w:hAnsi="Georgia" w:cs="Georgia"/>
            <w:spacing w:val="4"/>
            <w:sz w:val="28"/>
            <w:szCs w:val="28"/>
            <w:lang w:val="fr-FR"/>
          </w:rPr>
          <w:delText xml:space="preserve"> </w:delText>
        </w:r>
      </w:del>
      <w:ins w:id="244" w:author="Dominique LONGIN" w:date="2016-09-13T17:47:00Z">
        <w:r w:rsidR="00CC4D9A">
          <w:rPr>
            <w:rFonts w:ascii="Georgia" w:eastAsia="Georgia" w:hAnsi="Georgia" w:cs="Georgia"/>
            <w:spacing w:val="1"/>
            <w:sz w:val="28"/>
            <w:szCs w:val="28"/>
            <w:lang w:val="fr-FR"/>
          </w:rPr>
          <w:t xml:space="preserve">une </w:t>
        </w:r>
        <w:r w:rsidR="00CC4D9A" w:rsidRPr="00CC4D9A">
          <w:rPr>
            <w:rFonts w:ascii="Georgia" w:eastAsia="Georgia" w:hAnsi="Georgia" w:cs="Georgia"/>
            <w:sz w:val="28"/>
            <w:szCs w:val="28"/>
            <w:lang w:val="fr-FR"/>
          </w:rPr>
          <w:t>opin</w:t>
        </w:r>
        <w:r w:rsidR="00CC4D9A" w:rsidRPr="00CC4D9A">
          <w:rPr>
            <w:rFonts w:ascii="Georgia" w:eastAsia="Georgia" w:hAnsi="Georgia" w:cs="Georgia"/>
            <w:spacing w:val="-1"/>
            <w:sz w:val="28"/>
            <w:szCs w:val="28"/>
            <w:lang w:val="fr-FR"/>
          </w:rPr>
          <w:t>i</w:t>
        </w:r>
        <w:r w:rsidR="00CC4D9A" w:rsidRPr="00CC4D9A">
          <w:rPr>
            <w:rFonts w:ascii="Georgia" w:eastAsia="Georgia" w:hAnsi="Georgia" w:cs="Georgia"/>
            <w:sz w:val="28"/>
            <w:szCs w:val="28"/>
            <w:lang w:val="fr-FR"/>
          </w:rPr>
          <w:t>on</w:t>
        </w:r>
        <w:r w:rsidR="00CC4D9A" w:rsidRPr="00CC4D9A">
          <w:rPr>
            <w:rFonts w:ascii="Georgia" w:eastAsia="Georgia" w:hAnsi="Georgia" w:cs="Georgia"/>
            <w:spacing w:val="4"/>
            <w:sz w:val="28"/>
            <w:szCs w:val="28"/>
            <w:lang w:val="fr-FR"/>
          </w:rPr>
          <w:t xml:space="preserve"> </w:t>
        </w:r>
      </w:ins>
      <w:del w:id="245" w:author="Dominique LONGIN" w:date="2016-09-13T17:47:00Z">
        <w:r w:rsidRPr="00CC4D9A" w:rsidDel="00CC4D9A">
          <w:rPr>
            <w:rFonts w:ascii="Georgia" w:eastAsia="Georgia" w:hAnsi="Georgia" w:cs="Georgia"/>
            <w:spacing w:val="1"/>
            <w:sz w:val="28"/>
            <w:szCs w:val="28"/>
            <w:lang w:val="fr-FR"/>
          </w:rPr>
          <w:delText>e</w:delText>
        </w:r>
        <w:r w:rsidRPr="00CC4D9A" w:rsidDel="00CC4D9A">
          <w:rPr>
            <w:rFonts w:ascii="Georgia" w:eastAsia="Georgia" w:hAnsi="Georgia" w:cs="Georgia"/>
            <w:sz w:val="28"/>
            <w:szCs w:val="28"/>
            <w:lang w:val="fr-FR"/>
          </w:rPr>
          <w:delText>n</w:delText>
        </w:r>
        <w:r w:rsidRPr="00CC4D9A" w:rsidDel="00CC4D9A">
          <w:rPr>
            <w:rFonts w:ascii="Georgia" w:eastAsia="Georgia" w:hAnsi="Georgia" w:cs="Georgia"/>
            <w:spacing w:val="1"/>
            <w:sz w:val="28"/>
            <w:szCs w:val="28"/>
            <w:lang w:val="fr-FR"/>
          </w:rPr>
          <w:delText xml:space="preserve"> </w:delText>
        </w:r>
        <w:r w:rsidRPr="00CC4D9A" w:rsidDel="00CC4D9A">
          <w:rPr>
            <w:rFonts w:ascii="Georgia" w:eastAsia="Georgia" w:hAnsi="Georgia" w:cs="Georgia"/>
            <w:sz w:val="28"/>
            <w:szCs w:val="28"/>
            <w:lang w:val="fr-FR"/>
          </w:rPr>
          <w:delText>for</w:delText>
        </w:r>
        <w:r w:rsidRPr="00CC4D9A" w:rsidDel="00CC4D9A">
          <w:rPr>
            <w:rFonts w:ascii="Georgia" w:eastAsia="Georgia" w:hAnsi="Georgia" w:cs="Georgia"/>
            <w:spacing w:val="-3"/>
            <w:sz w:val="28"/>
            <w:szCs w:val="28"/>
            <w:lang w:val="fr-FR"/>
          </w:rPr>
          <w:delText>m</w:delText>
        </w:r>
        <w:r w:rsidRPr="00CC4D9A" w:rsidDel="00CC4D9A">
          <w:rPr>
            <w:rFonts w:ascii="Georgia" w:eastAsia="Georgia" w:hAnsi="Georgia" w:cs="Georgia"/>
            <w:sz w:val="28"/>
            <w:szCs w:val="28"/>
            <w:lang w:val="fr-FR"/>
          </w:rPr>
          <w:delText>e</w:delText>
        </w:r>
        <w:r w:rsidRPr="00CC4D9A" w:rsidDel="00CC4D9A">
          <w:rPr>
            <w:rFonts w:ascii="Georgia" w:eastAsia="Georgia" w:hAnsi="Georgia" w:cs="Georgia"/>
            <w:spacing w:val="4"/>
            <w:sz w:val="28"/>
            <w:szCs w:val="28"/>
            <w:lang w:val="fr-FR"/>
          </w:rPr>
          <w:delText xml:space="preserve"> </w:delText>
        </w:r>
      </w:del>
      <w:ins w:id="246" w:author="Dominique LONGIN" w:date="2016-09-13T17:47:00Z">
        <w:r w:rsidR="00CC4D9A">
          <w:rPr>
            <w:rFonts w:ascii="Georgia" w:eastAsia="Georgia" w:hAnsi="Georgia" w:cs="Georgia"/>
            <w:spacing w:val="4"/>
            <w:sz w:val="28"/>
            <w:szCs w:val="28"/>
            <w:lang w:val="fr-FR"/>
          </w:rPr>
          <w:t xml:space="preserve">de type </w:t>
        </w:r>
      </w:ins>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ou non </w:t>
      </w:r>
      <w:r w:rsidRPr="00CC4D9A">
        <w:rPr>
          <w:rFonts w:ascii="Georgia" w:eastAsia="Georgia" w:hAnsi="Georgia" w:cs="Georgia"/>
          <w:spacing w:val="3"/>
          <w:sz w:val="28"/>
          <w:szCs w:val="28"/>
          <w:lang w:val="fr-FR"/>
        </w:rPr>
        <w:t>(</w:t>
      </w:r>
      <w:del w:id="247" w:author="Dominique LONGIN" w:date="2016-09-13T17:47:00Z">
        <w:r w:rsidRPr="00CC4D9A" w:rsidDel="00CC4D9A">
          <w:rPr>
            <w:rFonts w:ascii="Georgia" w:eastAsia="Georgia" w:hAnsi="Georgia" w:cs="Georgia"/>
            <w:spacing w:val="-1"/>
            <w:sz w:val="28"/>
            <w:szCs w:val="28"/>
            <w:lang w:val="fr-FR"/>
          </w:rPr>
          <w:delText>l</w:delText>
        </w:r>
        <w:r w:rsidRPr="00CC4D9A" w:rsidDel="00CC4D9A">
          <w:rPr>
            <w:rFonts w:ascii="Georgia" w:eastAsia="Georgia" w:hAnsi="Georgia" w:cs="Georgia"/>
            <w:sz w:val="28"/>
            <w:szCs w:val="28"/>
            <w:lang w:val="fr-FR"/>
          </w:rPr>
          <w:delText>a</w:delText>
        </w:r>
        <w:r w:rsidRPr="00CC4D9A" w:rsidDel="00CC4D9A">
          <w:rPr>
            <w:rFonts w:ascii="Georgia" w:eastAsia="Georgia" w:hAnsi="Georgia" w:cs="Georgia"/>
            <w:spacing w:val="1"/>
            <w:sz w:val="28"/>
            <w:szCs w:val="28"/>
            <w:lang w:val="fr-FR"/>
          </w:rPr>
          <w:delText xml:space="preserve"> </w:delText>
        </w:r>
      </w:del>
      <w:r w:rsidRPr="00CC4D9A">
        <w:rPr>
          <w:rFonts w:ascii="Georgia" w:eastAsia="Georgia" w:hAnsi="Georgia" w:cs="Georgia"/>
          <w:sz w:val="28"/>
          <w:szCs w:val="28"/>
          <w:lang w:val="fr-FR"/>
        </w:rPr>
        <w:t xml:space="preserve">décision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air</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w:t>
      </w:r>
      <w:r w:rsidRPr="00CC4D9A">
        <w:rPr>
          <w:rFonts w:ascii="Georgia" w:eastAsia="Georgia" w:hAnsi="Georgia" w:cs="Georgia"/>
          <w:sz w:val="28"/>
          <w:szCs w:val="28"/>
          <w:lang w:val="fr-FR"/>
        </w:rPr>
        <w:t>. Les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946021">
        <w:rPr>
          <w:rFonts w:ascii="Georgia" w:eastAsia="Georgia" w:hAnsi="Georgia" w:cs="Georgia"/>
          <w:spacing w:val="-1"/>
          <w:sz w:val="28"/>
          <w:szCs w:val="28"/>
          <w:lang w:val="fr-FR"/>
        </w:rPr>
        <w:t>l</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d</w:t>
      </w:r>
      <w:r w:rsidRPr="00946021">
        <w:rPr>
          <w:rFonts w:ascii="Georgia" w:eastAsia="Georgia" w:hAnsi="Georgia" w:cs="Georgia"/>
          <w:spacing w:val="-3"/>
          <w:sz w:val="28"/>
          <w:szCs w:val="28"/>
          <w:lang w:val="fr-FR"/>
        </w:rPr>
        <w:t>i</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c</w:t>
      </w:r>
      <w:r w:rsidRPr="00946021">
        <w:rPr>
          <w:rFonts w:ascii="Georgia" w:eastAsia="Georgia" w:hAnsi="Georgia" w:cs="Georgia"/>
          <w:spacing w:val="-2"/>
          <w:sz w:val="28"/>
          <w:szCs w:val="28"/>
          <w:lang w:val="fr-FR"/>
        </w:rPr>
        <w:t>r</w:t>
      </w:r>
      <w:r w:rsidRPr="00946021">
        <w:rPr>
          <w:rFonts w:ascii="Georgia" w:eastAsia="Georgia" w:hAnsi="Georgia" w:cs="Georgia"/>
          <w:spacing w:val="1"/>
          <w:sz w:val="28"/>
          <w:szCs w:val="28"/>
          <w:lang w:val="fr-FR"/>
        </w:rPr>
        <w:t>e</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pacing w:val="-1"/>
          <w:sz w:val="28"/>
          <w:szCs w:val="28"/>
          <w:lang w:val="fr-FR"/>
        </w:rPr>
        <w:t>q</w:t>
      </w:r>
      <w:r w:rsidRPr="00946021">
        <w:rPr>
          <w:rFonts w:ascii="Georgia" w:eastAsia="Georgia" w:hAnsi="Georgia" w:cs="Georgia"/>
          <w:sz w:val="28"/>
          <w:szCs w:val="28"/>
          <w:lang w:val="fr-FR"/>
        </w:rPr>
        <w:t xml:space="preserve">ui </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ont c</w:t>
      </w:r>
      <w:r w:rsidRPr="00946021">
        <w:rPr>
          <w:rFonts w:ascii="Georgia" w:eastAsia="Georgia" w:hAnsi="Georgia" w:cs="Georgia"/>
          <w:spacing w:val="-1"/>
          <w:sz w:val="28"/>
          <w:szCs w:val="28"/>
          <w:lang w:val="fr-FR"/>
        </w:rPr>
        <w:t>it</w:t>
      </w:r>
      <w:r w:rsidRPr="00946021">
        <w:rPr>
          <w:rFonts w:ascii="Georgia" w:eastAsia="Georgia" w:hAnsi="Georgia" w:cs="Georgia"/>
          <w:spacing w:val="1"/>
          <w:sz w:val="28"/>
          <w:szCs w:val="28"/>
          <w:lang w:val="fr-FR"/>
        </w:rPr>
        <w:t>é</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da</w:t>
      </w:r>
      <w:r w:rsidRPr="00946021">
        <w:rPr>
          <w:rFonts w:ascii="Georgia" w:eastAsia="Georgia" w:hAnsi="Georgia" w:cs="Georgia"/>
          <w:spacing w:val="-3"/>
          <w:sz w:val="28"/>
          <w:szCs w:val="28"/>
          <w:lang w:val="fr-FR"/>
        </w:rPr>
        <w:t>n</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ce</w:t>
      </w:r>
      <w:r w:rsidRPr="00946021">
        <w:rPr>
          <w:rFonts w:ascii="Georgia" w:eastAsia="Georgia" w:hAnsi="Georgia" w:cs="Georgia"/>
          <w:spacing w:val="-1"/>
          <w:sz w:val="28"/>
          <w:szCs w:val="28"/>
          <w:lang w:val="fr-FR"/>
        </w:rPr>
        <w:t>tt</w:t>
      </w:r>
      <w:r w:rsidRPr="00946021">
        <w:rPr>
          <w:rFonts w:ascii="Georgia" w:eastAsia="Georgia" w:hAnsi="Georgia" w:cs="Georgia"/>
          <w:sz w:val="28"/>
          <w:szCs w:val="28"/>
          <w:lang w:val="fr-FR"/>
        </w:rPr>
        <w:t>e</w:t>
      </w:r>
      <w:r w:rsidRPr="00946021">
        <w:rPr>
          <w:rFonts w:ascii="Georgia" w:eastAsia="Georgia" w:hAnsi="Georgia" w:cs="Georgia"/>
          <w:spacing w:val="2"/>
          <w:sz w:val="28"/>
          <w:szCs w:val="28"/>
          <w:lang w:val="fr-FR"/>
        </w:rPr>
        <w:t xml:space="preserve"> </w:t>
      </w:r>
      <w:r w:rsidRPr="00946021">
        <w:rPr>
          <w:rFonts w:ascii="Georgia" w:eastAsia="Georgia" w:hAnsi="Georgia" w:cs="Georgia"/>
          <w:spacing w:val="-2"/>
          <w:sz w:val="28"/>
          <w:szCs w:val="28"/>
          <w:lang w:val="fr-FR"/>
        </w:rPr>
        <w:t>p</w:t>
      </w:r>
      <w:r w:rsidRPr="00946021">
        <w:rPr>
          <w:rFonts w:ascii="Georgia" w:eastAsia="Georgia" w:hAnsi="Georgia" w:cs="Georgia"/>
          <w:sz w:val="28"/>
          <w:szCs w:val="28"/>
          <w:lang w:val="fr-FR"/>
        </w:rPr>
        <w:t>art</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 xml:space="preserve">e </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 xml:space="preserve">ont </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e</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modè</w:t>
      </w:r>
      <w:r w:rsidRPr="00946021">
        <w:rPr>
          <w:rFonts w:ascii="Georgia" w:eastAsia="Georgia" w:hAnsi="Georgia" w:cs="Georgia"/>
          <w:spacing w:val="-3"/>
          <w:sz w:val="28"/>
          <w:szCs w:val="28"/>
          <w:lang w:val="fr-FR"/>
        </w:rPr>
        <w:t>l</w:t>
      </w:r>
      <w:r w:rsidRPr="00946021">
        <w:rPr>
          <w:rFonts w:ascii="Georgia" w:eastAsia="Georgia" w:hAnsi="Georgia" w:cs="Georgia"/>
          <w:sz w:val="28"/>
          <w:szCs w:val="28"/>
          <w:lang w:val="fr-FR"/>
        </w:rPr>
        <w:t>e</w:t>
      </w:r>
      <w:r w:rsidRPr="00946021">
        <w:rPr>
          <w:rFonts w:ascii="Georgia" w:eastAsia="Georgia" w:hAnsi="Georgia" w:cs="Georgia"/>
          <w:spacing w:val="12"/>
          <w:sz w:val="28"/>
          <w:szCs w:val="28"/>
          <w:lang w:val="fr-FR"/>
        </w:rPr>
        <w:t xml:space="preserve"> </w:t>
      </w:r>
      <w:del w:id="248" w:author="Dominique LONGIN" w:date="2016-09-13T17:48:00Z">
        <w:r w:rsidRPr="00946021" w:rsidDel="00CC4D9A">
          <w:rPr>
            <w:rFonts w:ascii="Georgia" w:eastAsia="Georgia" w:hAnsi="Georgia" w:cs="Georgia"/>
            <w:spacing w:val="-3"/>
            <w:sz w:val="28"/>
            <w:szCs w:val="28"/>
            <w:lang w:val="fr-FR"/>
          </w:rPr>
          <w:delText>d</w:delText>
        </w:r>
        <w:r w:rsidRPr="00946021" w:rsidDel="00CC4D9A">
          <w:rPr>
            <w:rFonts w:ascii="Georgia" w:eastAsia="Georgia" w:hAnsi="Georgia" w:cs="Georgia"/>
            <w:sz w:val="28"/>
            <w:szCs w:val="28"/>
            <w:lang w:val="fr-FR"/>
          </w:rPr>
          <w:delText xml:space="preserve">e </w:delText>
        </w:r>
      </w:del>
      <w:ins w:id="249" w:author="Dominique LONGIN" w:date="2016-09-13T17:48:00Z">
        <w:r w:rsidR="00CC4D9A">
          <w:rPr>
            <w:rFonts w:ascii="Georgia" w:eastAsia="Georgia" w:hAnsi="Georgia" w:cs="Georgia"/>
            <w:spacing w:val="-3"/>
            <w:sz w:val="28"/>
            <w:szCs w:val="28"/>
            <w:lang w:val="fr-FR"/>
          </w:rPr>
          <w:t>à</w:t>
        </w:r>
        <w:r w:rsidR="00CC4D9A" w:rsidRPr="00CC4D9A">
          <w:rPr>
            <w:rFonts w:ascii="Georgia" w:eastAsia="Georgia" w:hAnsi="Georgia" w:cs="Georgia"/>
            <w:sz w:val="28"/>
            <w:szCs w:val="28"/>
            <w:lang w:val="fr-FR"/>
          </w:rPr>
          <w:t xml:space="preserve"> </w:t>
        </w:r>
      </w:ins>
      <w:r w:rsidRPr="00CC4D9A">
        <w:rPr>
          <w:rFonts w:ascii="Georgia" w:eastAsia="Georgia" w:hAnsi="Georgia" w:cs="Georgia"/>
          <w:spacing w:val="1"/>
          <w:sz w:val="28"/>
          <w:szCs w:val="28"/>
          <w:lang w:val="fr-FR"/>
        </w:rPr>
        <w:t>se</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del w:id="250" w:author="Dominique LONGIN" w:date="2016-09-13T17:48:00Z">
        <w:r w:rsidRPr="00CC4D9A" w:rsidDel="00CC4D9A">
          <w:rPr>
            <w:rFonts w:ascii="Georgia" w:eastAsia="Georgia" w:hAnsi="Georgia" w:cs="Georgia"/>
            <w:sz w:val="28"/>
            <w:szCs w:val="28"/>
            <w:lang w:val="fr-FR"/>
          </w:rPr>
          <w:delText>,</w:delText>
        </w:r>
      </w:del>
      <w:ins w:id="251" w:author="Dominique LONGIN" w:date="2016-09-13T17:48:00Z">
        <w:r w:rsidR="00CC4D9A">
          <w:rPr>
            <w:rFonts w:ascii="Georgia" w:eastAsia="Georgia" w:hAnsi="Georgia" w:cs="Georgia"/>
            <w:sz w:val="28"/>
            <w:szCs w:val="28"/>
            <w:lang w:val="fr-FR"/>
          </w:rPr>
          <w:t xml:space="preserve"> et</w:t>
        </w:r>
      </w:ins>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4"/>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946021">
        <w:rPr>
          <w:rFonts w:ascii="Georgia" w:eastAsia="Georgia" w:hAnsi="Georgia" w:cs="Georgia"/>
          <w:spacing w:val="1"/>
          <w:sz w:val="28"/>
          <w:szCs w:val="28"/>
          <w:lang w:val="fr-FR"/>
        </w:rPr>
        <w:t xml:space="preserve"> </w:t>
      </w:r>
      <w:ins w:id="252" w:author="Dominique LONGIN" w:date="2016-09-13T17:48:00Z">
        <w:r w:rsidR="00CC4D9A">
          <w:rPr>
            <w:rFonts w:ascii="Georgia" w:eastAsia="Georgia" w:hAnsi="Georgia" w:cs="Georgia"/>
            <w:sz w:val="28"/>
            <w:szCs w:val="28"/>
            <w:lang w:val="fr-FR"/>
          </w:rPr>
          <w:t>à</w:t>
        </w:r>
      </w:ins>
      <w:del w:id="253" w:author="Dominique LONGIN" w:date="2016-09-13T17:48:00Z">
        <w:r w:rsidRPr="00CC4D9A" w:rsidDel="00CC4D9A">
          <w:rPr>
            <w:rFonts w:ascii="Georgia" w:eastAsia="Georgia" w:hAnsi="Georgia" w:cs="Georgia"/>
            <w:spacing w:val="-3"/>
            <w:sz w:val="28"/>
            <w:szCs w:val="28"/>
            <w:lang w:val="fr-FR"/>
          </w:rPr>
          <w:delText>d</w:delText>
        </w:r>
        <w:r w:rsidRPr="00CC4D9A" w:rsidDel="00CC4D9A">
          <w:rPr>
            <w:rFonts w:ascii="Georgia" w:eastAsia="Georgia" w:hAnsi="Georgia" w:cs="Georgia"/>
            <w:sz w:val="28"/>
            <w:szCs w:val="28"/>
            <w:lang w:val="fr-FR"/>
          </w:rPr>
          <w:delText>e</w:delText>
        </w:r>
      </w:del>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l</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2"/>
          <w:sz w:val="28"/>
          <w:szCs w:val="28"/>
          <w:lang w:val="fr-FR"/>
        </w:rPr>
        <w:t>l</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pacing w:val="1"/>
          <w:sz w:val="28"/>
          <w:szCs w:val="28"/>
          <w:lang w:val="fr-FR"/>
        </w:rPr>
        <w:t>é</w:t>
      </w:r>
      <w:r w:rsidRPr="00946021">
        <w:rPr>
          <w:rFonts w:ascii="Georgia" w:eastAsia="Georgia" w:hAnsi="Georgia" w:cs="Georgia"/>
          <w:sz w:val="28"/>
          <w:szCs w:val="28"/>
          <w:lang w:val="fr-FR"/>
        </w:rPr>
        <w:t>air</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w:t>
      </w:r>
    </w:p>
    <w:p w14:paraId="395B4168" w14:textId="77777777" w:rsidR="00A54283" w:rsidRPr="00CC4D9A" w:rsidRDefault="00A54283">
      <w:pPr>
        <w:spacing w:before="1" w:after="0" w:line="200" w:lineRule="exact"/>
        <w:rPr>
          <w:sz w:val="20"/>
          <w:szCs w:val="20"/>
          <w:lang w:val="fr-FR"/>
        </w:rPr>
      </w:pPr>
    </w:p>
    <w:p w14:paraId="7CE900DA" w14:textId="77777777" w:rsidR="00A54283" w:rsidRPr="00946021" w:rsidRDefault="00C26CB5">
      <w:pPr>
        <w:tabs>
          <w:tab w:val="left" w:pos="1540"/>
        </w:tabs>
        <w:spacing w:after="0" w:line="240" w:lineRule="auto"/>
        <w:ind w:left="820" w:right="-20"/>
        <w:rPr>
          <w:rFonts w:ascii="Georgia" w:eastAsia="Georgia" w:hAnsi="Georgia" w:cs="Georgia"/>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del w:id="254" w:author="Dominique LONGIN" w:date="2016-09-13T17:48:00Z">
        <w:r w:rsidRPr="00CC4D9A" w:rsidDel="00CC4D9A">
          <w:rPr>
            <w:rFonts w:ascii="Georgia" w:eastAsia="Georgia" w:hAnsi="Georgia" w:cs="Georgia"/>
            <w:b/>
            <w:bCs/>
            <w:sz w:val="28"/>
            <w:szCs w:val="28"/>
            <w:lang w:val="fr-FR"/>
          </w:rPr>
          <w:delText xml:space="preserve">de </w:delText>
        </w:r>
      </w:del>
      <w:ins w:id="255" w:author="Dominique LONGIN" w:date="2016-09-13T17:48:00Z">
        <w:r w:rsidR="00CC4D9A">
          <w:rPr>
            <w:rFonts w:ascii="Georgia" w:eastAsia="Georgia" w:hAnsi="Georgia" w:cs="Georgia"/>
            <w:b/>
            <w:bCs/>
            <w:sz w:val="28"/>
            <w:szCs w:val="28"/>
            <w:lang w:val="fr-FR"/>
          </w:rPr>
          <w:t>à</w:t>
        </w:r>
        <w:r w:rsidR="00CC4D9A" w:rsidRPr="00CC4D9A">
          <w:rPr>
            <w:rFonts w:ascii="Georgia" w:eastAsia="Georgia" w:hAnsi="Georgia" w:cs="Georgia"/>
            <w:b/>
            <w:bCs/>
            <w:sz w:val="28"/>
            <w:szCs w:val="28"/>
            <w:lang w:val="fr-FR"/>
          </w:rPr>
          <w:t xml:space="preserve"> </w:t>
        </w:r>
      </w:ins>
      <w:r w:rsidRPr="00CC4D9A">
        <w:rPr>
          <w:rFonts w:ascii="Georgia" w:eastAsia="Georgia" w:hAnsi="Georgia" w:cs="Georgia"/>
          <w:b/>
          <w:bCs/>
          <w:spacing w:val="-2"/>
          <w:sz w:val="28"/>
          <w:szCs w:val="28"/>
          <w:lang w:val="fr-FR"/>
        </w:rPr>
        <w:t>s</w:t>
      </w:r>
      <w:r w:rsidRPr="00946021">
        <w:rPr>
          <w:rFonts w:ascii="Georgia" w:eastAsia="Georgia" w:hAnsi="Georgia" w:cs="Georgia"/>
          <w:b/>
          <w:bCs/>
          <w:sz w:val="28"/>
          <w:szCs w:val="28"/>
          <w:lang w:val="fr-FR"/>
        </w:rPr>
        <w:t>eu</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l</w:t>
      </w:r>
      <w:del w:id="256" w:author="Dominique LONGIN" w:date="2016-09-13T17:48:00Z">
        <w:r w:rsidRPr="00946021" w:rsidDel="00CC4D9A">
          <w:rPr>
            <w:rFonts w:ascii="Georgia" w:eastAsia="Georgia" w:hAnsi="Georgia" w:cs="Georgia"/>
            <w:b/>
            <w:bCs/>
            <w:sz w:val="28"/>
            <w:szCs w:val="28"/>
            <w:lang w:val="fr-FR"/>
          </w:rPr>
          <w:delText xml:space="preserve"> </w:delText>
        </w:r>
      </w:del>
      <w:r w:rsidRPr="00946021">
        <w:rPr>
          <w:rFonts w:ascii="Georgia" w:eastAsia="Georgia" w:hAnsi="Georgia" w:cs="Georgia"/>
          <w:b/>
          <w:bCs/>
          <w:sz w:val="28"/>
          <w:szCs w:val="28"/>
          <w:lang w:val="fr-FR"/>
        </w:rPr>
        <w:t xml:space="preserve"> :</w:t>
      </w:r>
    </w:p>
    <w:p w14:paraId="11D2B5BE" w14:textId="77777777" w:rsidR="00A54283" w:rsidRPr="00CC4D9A" w:rsidRDefault="00A54283">
      <w:pPr>
        <w:spacing w:before="8" w:after="0" w:line="240" w:lineRule="exact"/>
        <w:rPr>
          <w:sz w:val="24"/>
          <w:szCs w:val="24"/>
          <w:lang w:val="fr-FR"/>
        </w:rPr>
      </w:pPr>
    </w:p>
    <w:p w14:paraId="5B92E7F4" w14:textId="77777777" w:rsidR="00A54283" w:rsidRPr="00CC4D9A" w:rsidRDefault="00C26CB5">
      <w:pPr>
        <w:spacing w:after="0" w:line="240" w:lineRule="auto"/>
        <w:ind w:left="1180" w:right="-20"/>
        <w:rPr>
          <w:rFonts w:ascii="Georgia" w:eastAsia="Georgia" w:hAnsi="Georgia" w:cs="Georgia"/>
          <w:sz w:val="28"/>
          <w:szCs w:val="28"/>
          <w:lang w:val="fr-FR"/>
        </w:rPr>
      </w:pPr>
      <w:r w:rsidRPr="00CC4D9A">
        <w:rPr>
          <w:rFonts w:ascii="Georgia" w:eastAsia="Georgia" w:hAnsi="Georgia" w:cs="Georgia"/>
          <w:sz w:val="28"/>
          <w:szCs w:val="28"/>
          <w:lang w:val="fr-FR"/>
        </w:rPr>
        <w:t>Ce</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14"/>
          <w:sz w:val="28"/>
          <w:szCs w:val="28"/>
          <w:lang w:val="fr-FR"/>
        </w:rPr>
        <w:t xml:space="preserve">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17"/>
          <w:sz w:val="28"/>
          <w:szCs w:val="28"/>
          <w:lang w:val="fr-FR"/>
        </w:rPr>
        <w:t xml:space="preserve"> </w:t>
      </w:r>
      <w:r w:rsidRPr="00CC4D9A">
        <w:rPr>
          <w:rFonts w:ascii="Georgia" w:eastAsia="Georgia" w:hAnsi="Georgia" w:cs="Georgia"/>
          <w:spacing w:val="-2"/>
          <w:sz w:val="28"/>
          <w:szCs w:val="28"/>
          <w:lang w:val="fr-FR"/>
        </w:rPr>
        <w:t>pr</w:t>
      </w:r>
      <w:r w:rsidRPr="00CC4D9A">
        <w:rPr>
          <w:rFonts w:ascii="Georgia" w:eastAsia="Georgia" w:hAnsi="Georgia" w:cs="Georgia"/>
          <w:sz w:val="28"/>
          <w:szCs w:val="28"/>
          <w:lang w:val="fr-FR"/>
        </w:rPr>
        <w:t>opo</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é</w:t>
      </w:r>
      <w:r w:rsidRPr="00CC4D9A">
        <w:rPr>
          <w:rFonts w:ascii="Georgia" w:eastAsia="Georgia" w:hAnsi="Georgia" w:cs="Georgia"/>
          <w:spacing w:val="17"/>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r</w:t>
      </w:r>
      <w:r w:rsidRPr="00CC4D9A">
        <w:rPr>
          <w:rFonts w:ascii="Georgia" w:eastAsia="Georgia" w:hAnsi="Georgia" w:cs="Georgia"/>
          <w:spacing w:val="2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18"/>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16"/>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5"/>
          <w:sz w:val="28"/>
          <w:szCs w:val="28"/>
          <w:lang w:val="fr-FR"/>
        </w:rPr>
        <w:t xml:space="preserve"> </w:t>
      </w:r>
      <w:proofErr w:type="spellStart"/>
      <w:r w:rsidRPr="00CC4D9A">
        <w:rPr>
          <w:rFonts w:ascii="Georgia" w:eastAsia="Georgia" w:hAnsi="Georgia" w:cs="Georgia"/>
          <w:sz w:val="28"/>
          <w:szCs w:val="28"/>
          <w:lang w:val="fr-FR"/>
        </w:rPr>
        <w:t>G</w:t>
      </w:r>
      <w:r w:rsidRPr="00CC4D9A">
        <w:rPr>
          <w:rFonts w:ascii="Georgia" w:eastAsia="Georgia" w:hAnsi="Georgia" w:cs="Georgia"/>
          <w:spacing w:val="-1"/>
          <w:sz w:val="28"/>
          <w:szCs w:val="28"/>
          <w:lang w:val="fr-FR"/>
        </w:rPr>
        <w:t>r</w:t>
      </w:r>
      <w:r w:rsidRPr="00CC4D9A">
        <w:rPr>
          <w:rFonts w:ascii="Georgia" w:eastAsia="Georgia" w:hAnsi="Georgia" w:cs="Georgia"/>
          <w:sz w:val="28"/>
          <w:szCs w:val="28"/>
          <w:lang w:val="fr-FR"/>
        </w:rPr>
        <w:t>anovet</w:t>
      </w:r>
      <w:r w:rsidRPr="00CC4D9A">
        <w:rPr>
          <w:rFonts w:ascii="Georgia" w:eastAsia="Georgia" w:hAnsi="Georgia" w:cs="Georgia"/>
          <w:spacing w:val="-1"/>
          <w:sz w:val="28"/>
          <w:szCs w:val="28"/>
          <w:lang w:val="fr-FR"/>
        </w:rPr>
        <w:t>te</w:t>
      </w:r>
      <w:r w:rsidRPr="00CC4D9A">
        <w:rPr>
          <w:rFonts w:ascii="Georgia" w:eastAsia="Georgia" w:hAnsi="Georgia" w:cs="Georgia"/>
          <w:sz w:val="28"/>
          <w:szCs w:val="28"/>
          <w:lang w:val="fr-FR"/>
        </w:rPr>
        <w:t>r</w:t>
      </w:r>
      <w:proofErr w:type="spellEnd"/>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[2]</w:t>
      </w:r>
      <w:r w:rsidRPr="00CC4D9A">
        <w:rPr>
          <w:rFonts w:ascii="Georgia" w:eastAsia="Georgia" w:hAnsi="Georgia" w:cs="Georgia"/>
          <w:spacing w:val="16"/>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p>
    <w:p w14:paraId="2DD962BE" w14:textId="77777777" w:rsidR="00A54283" w:rsidRPr="00CC4D9A" w:rsidRDefault="00C26CB5">
      <w:pPr>
        <w:tabs>
          <w:tab w:val="left" w:pos="7660"/>
        </w:tabs>
        <w:spacing w:before="46" w:after="0" w:line="275" w:lineRule="auto"/>
        <w:ind w:left="460" w:right="53"/>
        <w:rPr>
          <w:rFonts w:ascii="Times New Roman" w:eastAsia="Times New Roman" w:hAnsi="Times New Roman" w:cs="Times New Roman"/>
          <w:sz w:val="28"/>
          <w:szCs w:val="28"/>
          <w:lang w:val="fr-FR"/>
        </w:rPr>
      </w:pPr>
      <w:r w:rsidRPr="00CC4D9A">
        <w:rPr>
          <w:rFonts w:ascii="Georgia" w:eastAsia="Georgia" w:hAnsi="Georgia" w:cs="Georgia"/>
          <w:sz w:val="28"/>
          <w:szCs w:val="28"/>
          <w:lang w:val="fr-FR"/>
          <w:rPrChange w:id="257" w:author="Dominique LONGIN" w:date="2016-09-13T17:39:00Z">
            <w:rPr>
              <w:rFonts w:ascii="Georgia" w:eastAsia="Georgia" w:hAnsi="Georgia" w:cs="Georgia"/>
              <w:sz w:val="28"/>
              <w:szCs w:val="28"/>
            </w:rPr>
          </w:rPrChange>
        </w:rPr>
        <w:t>1</w:t>
      </w:r>
      <w:r w:rsidRPr="00CC4D9A">
        <w:rPr>
          <w:rFonts w:ascii="Georgia" w:eastAsia="Georgia" w:hAnsi="Georgia" w:cs="Georgia"/>
          <w:spacing w:val="-1"/>
          <w:sz w:val="28"/>
          <w:szCs w:val="28"/>
          <w:lang w:val="fr-FR"/>
          <w:rPrChange w:id="258" w:author="Dominique LONGIN" w:date="2016-09-13T17:39:00Z">
            <w:rPr>
              <w:rFonts w:ascii="Georgia" w:eastAsia="Georgia" w:hAnsi="Georgia" w:cs="Georgia"/>
              <w:spacing w:val="-1"/>
              <w:sz w:val="28"/>
              <w:szCs w:val="28"/>
            </w:rPr>
          </w:rPrChange>
        </w:rPr>
        <w:t>9</w:t>
      </w:r>
      <w:r w:rsidRPr="00CC4D9A">
        <w:rPr>
          <w:rFonts w:ascii="Georgia" w:eastAsia="Georgia" w:hAnsi="Georgia" w:cs="Georgia"/>
          <w:sz w:val="28"/>
          <w:szCs w:val="28"/>
          <w:lang w:val="fr-FR"/>
          <w:rPrChange w:id="259" w:author="Dominique LONGIN" w:date="2016-09-13T17:39:00Z">
            <w:rPr>
              <w:rFonts w:ascii="Georgia" w:eastAsia="Georgia" w:hAnsi="Georgia" w:cs="Georgia"/>
              <w:sz w:val="28"/>
              <w:szCs w:val="28"/>
            </w:rPr>
          </w:rPrChange>
        </w:rPr>
        <w:t>7</w:t>
      </w:r>
      <w:r w:rsidRPr="00CC4D9A">
        <w:rPr>
          <w:rFonts w:ascii="Georgia" w:eastAsia="Georgia" w:hAnsi="Georgia" w:cs="Georgia"/>
          <w:spacing w:val="1"/>
          <w:sz w:val="28"/>
          <w:szCs w:val="28"/>
          <w:lang w:val="fr-FR"/>
          <w:rPrChange w:id="260" w:author="Dominique LONGIN" w:date="2016-09-13T17:39:00Z">
            <w:rPr>
              <w:rFonts w:ascii="Georgia" w:eastAsia="Georgia" w:hAnsi="Georgia" w:cs="Georgia"/>
              <w:spacing w:val="1"/>
              <w:sz w:val="28"/>
              <w:szCs w:val="28"/>
            </w:rPr>
          </w:rPrChange>
        </w:rPr>
        <w:t>8</w:t>
      </w:r>
      <w:r w:rsidRPr="00CC4D9A">
        <w:rPr>
          <w:rFonts w:ascii="Georgia" w:eastAsia="Georgia" w:hAnsi="Georgia" w:cs="Georgia"/>
          <w:sz w:val="28"/>
          <w:szCs w:val="28"/>
          <w:lang w:val="fr-FR"/>
          <w:rPrChange w:id="261" w:author="Dominique LONGIN" w:date="2016-09-13T17:39:00Z">
            <w:rPr>
              <w:rFonts w:ascii="Georgia" w:eastAsia="Georgia" w:hAnsi="Georgia" w:cs="Georgia"/>
              <w:sz w:val="28"/>
              <w:szCs w:val="28"/>
            </w:rPr>
          </w:rPrChange>
        </w:rPr>
        <w:t>.</w:t>
      </w:r>
      <w:r w:rsidRPr="00CC4D9A">
        <w:rPr>
          <w:rFonts w:ascii="Georgia" w:eastAsia="Georgia" w:hAnsi="Georgia" w:cs="Georgia"/>
          <w:spacing w:val="46"/>
          <w:sz w:val="28"/>
          <w:szCs w:val="28"/>
          <w:lang w:val="fr-FR"/>
          <w:rPrChange w:id="262" w:author="Dominique LONGIN" w:date="2016-09-13T17:39:00Z">
            <w:rPr>
              <w:rFonts w:ascii="Georgia" w:eastAsia="Georgia" w:hAnsi="Georgia" w:cs="Georgia"/>
              <w:spacing w:val="46"/>
              <w:sz w:val="28"/>
              <w:szCs w:val="28"/>
            </w:rPr>
          </w:rPrChange>
        </w:rPr>
        <w:t xml:space="preserve"> </w:t>
      </w:r>
      <w:r w:rsidRPr="00CC4D9A">
        <w:rPr>
          <w:rFonts w:ascii="Georgia" w:eastAsia="Georgia" w:hAnsi="Georgia" w:cs="Georgia"/>
          <w:spacing w:val="1"/>
          <w:sz w:val="28"/>
          <w:szCs w:val="28"/>
          <w:lang w:val="fr-FR"/>
          <w:rPrChange w:id="263" w:author="Dominique LONGIN" w:date="2016-09-13T17:39:00Z">
            <w:rPr>
              <w:rFonts w:ascii="Georgia" w:eastAsia="Georgia" w:hAnsi="Georgia" w:cs="Georgia"/>
              <w:spacing w:val="1"/>
              <w:sz w:val="28"/>
              <w:szCs w:val="28"/>
            </w:rPr>
          </w:rPrChange>
        </w:rPr>
        <w:t>I</w:t>
      </w:r>
      <w:r w:rsidRPr="00CC4D9A">
        <w:rPr>
          <w:rFonts w:ascii="Georgia" w:eastAsia="Georgia" w:hAnsi="Georgia" w:cs="Georgia"/>
          <w:spacing w:val="-1"/>
          <w:sz w:val="28"/>
          <w:szCs w:val="28"/>
          <w:lang w:val="fr-FR"/>
          <w:rPrChange w:id="264" w:author="Dominique LONGIN" w:date="2016-09-13T17:39:00Z">
            <w:rPr>
              <w:rFonts w:ascii="Georgia" w:eastAsia="Georgia" w:hAnsi="Georgia" w:cs="Georgia"/>
              <w:spacing w:val="-1"/>
              <w:sz w:val="28"/>
              <w:szCs w:val="28"/>
            </w:rPr>
          </w:rPrChange>
        </w:rPr>
        <w:t>l</w:t>
      </w:r>
      <w:r w:rsidRPr="00CC4D9A">
        <w:rPr>
          <w:rFonts w:ascii="Georgia" w:eastAsia="Georgia" w:hAnsi="Georgia" w:cs="Georgia"/>
          <w:sz w:val="28"/>
          <w:szCs w:val="28"/>
          <w:lang w:val="fr-FR"/>
          <w:rPrChange w:id="265" w:author="Dominique LONGIN" w:date="2016-09-13T17:39:00Z">
            <w:rPr>
              <w:rFonts w:ascii="Georgia" w:eastAsia="Georgia" w:hAnsi="Georgia" w:cs="Georgia"/>
              <w:sz w:val="28"/>
              <w:szCs w:val="28"/>
            </w:rPr>
          </w:rPrChange>
        </w:rPr>
        <w:t>s</w:t>
      </w:r>
      <w:r w:rsidRPr="00CC4D9A">
        <w:rPr>
          <w:rFonts w:ascii="Georgia" w:eastAsia="Georgia" w:hAnsi="Georgia" w:cs="Georgia"/>
          <w:spacing w:val="45"/>
          <w:sz w:val="28"/>
          <w:szCs w:val="28"/>
          <w:lang w:val="fr-FR"/>
          <w:rPrChange w:id="266" w:author="Dominique LONGIN" w:date="2016-09-13T17:39:00Z">
            <w:rPr>
              <w:rFonts w:ascii="Georgia" w:eastAsia="Georgia" w:hAnsi="Georgia" w:cs="Georgia"/>
              <w:spacing w:val="45"/>
              <w:sz w:val="28"/>
              <w:szCs w:val="28"/>
            </w:rPr>
          </w:rPrChange>
        </w:rPr>
        <w:t xml:space="preserve"> </w:t>
      </w:r>
      <w:r w:rsidRPr="00CC4D9A">
        <w:rPr>
          <w:rFonts w:ascii="Georgia" w:eastAsia="Georgia" w:hAnsi="Georgia" w:cs="Georgia"/>
          <w:sz w:val="28"/>
          <w:szCs w:val="28"/>
          <w:lang w:val="fr-FR"/>
          <w:rPrChange w:id="267" w:author="Dominique LONGIN" w:date="2016-09-13T17:39:00Z">
            <w:rPr>
              <w:rFonts w:ascii="Georgia" w:eastAsia="Georgia" w:hAnsi="Georgia" w:cs="Georgia"/>
              <w:sz w:val="28"/>
              <w:szCs w:val="28"/>
            </w:rPr>
          </w:rPrChange>
        </w:rPr>
        <w:t>ont</w:t>
      </w:r>
      <w:r w:rsidRPr="00CC4D9A">
        <w:rPr>
          <w:rFonts w:ascii="Georgia" w:eastAsia="Georgia" w:hAnsi="Georgia" w:cs="Georgia"/>
          <w:spacing w:val="47"/>
          <w:sz w:val="28"/>
          <w:szCs w:val="28"/>
          <w:lang w:val="fr-FR"/>
          <w:rPrChange w:id="268" w:author="Dominique LONGIN" w:date="2016-09-13T17:39:00Z">
            <w:rPr>
              <w:rFonts w:ascii="Georgia" w:eastAsia="Georgia" w:hAnsi="Georgia" w:cs="Georgia"/>
              <w:spacing w:val="47"/>
              <w:sz w:val="28"/>
              <w:szCs w:val="28"/>
            </w:rPr>
          </w:rPrChange>
        </w:rPr>
        <w:t xml:space="preserve"> </w:t>
      </w:r>
      <w:r w:rsidRPr="00CC4D9A">
        <w:rPr>
          <w:rFonts w:ascii="Georgia" w:eastAsia="Georgia" w:hAnsi="Georgia" w:cs="Georgia"/>
          <w:spacing w:val="-3"/>
          <w:sz w:val="28"/>
          <w:szCs w:val="28"/>
          <w:lang w:val="fr-FR"/>
          <w:rPrChange w:id="269" w:author="Dominique LONGIN" w:date="2016-09-13T17:39:00Z">
            <w:rPr>
              <w:rFonts w:ascii="Georgia" w:eastAsia="Georgia" w:hAnsi="Georgia" w:cs="Georgia"/>
              <w:spacing w:val="-3"/>
              <w:sz w:val="28"/>
              <w:szCs w:val="28"/>
            </w:rPr>
          </w:rPrChange>
        </w:rPr>
        <w:t>o</w:t>
      </w:r>
      <w:r w:rsidRPr="00CC4D9A">
        <w:rPr>
          <w:rFonts w:ascii="Georgia" w:eastAsia="Georgia" w:hAnsi="Georgia" w:cs="Georgia"/>
          <w:spacing w:val="1"/>
          <w:sz w:val="28"/>
          <w:szCs w:val="28"/>
          <w:lang w:val="fr-FR"/>
          <w:rPrChange w:id="270" w:author="Dominique LONGIN" w:date="2016-09-13T17:39:00Z">
            <w:rPr>
              <w:rFonts w:ascii="Georgia" w:eastAsia="Georgia" w:hAnsi="Georgia" w:cs="Georgia"/>
              <w:spacing w:val="1"/>
              <w:sz w:val="28"/>
              <w:szCs w:val="28"/>
            </w:rPr>
          </w:rPrChange>
        </w:rPr>
        <w:t>b</w:t>
      </w:r>
      <w:r w:rsidRPr="00CC4D9A">
        <w:rPr>
          <w:rFonts w:ascii="Georgia" w:eastAsia="Georgia" w:hAnsi="Georgia" w:cs="Georgia"/>
          <w:spacing w:val="-1"/>
          <w:sz w:val="28"/>
          <w:szCs w:val="28"/>
          <w:lang w:val="fr-FR"/>
          <w:rPrChange w:id="271" w:author="Dominique LONGIN" w:date="2016-09-13T17:39:00Z">
            <w:rPr>
              <w:rFonts w:ascii="Georgia" w:eastAsia="Georgia" w:hAnsi="Georgia" w:cs="Georgia"/>
              <w:spacing w:val="-1"/>
              <w:sz w:val="28"/>
              <w:szCs w:val="28"/>
            </w:rPr>
          </w:rPrChange>
        </w:rPr>
        <w:t>s</w:t>
      </w:r>
      <w:r w:rsidRPr="00CC4D9A">
        <w:rPr>
          <w:rFonts w:ascii="Georgia" w:eastAsia="Georgia" w:hAnsi="Georgia" w:cs="Georgia"/>
          <w:spacing w:val="1"/>
          <w:sz w:val="28"/>
          <w:szCs w:val="28"/>
          <w:lang w:val="fr-FR"/>
          <w:rPrChange w:id="272" w:author="Dominique LONGIN" w:date="2016-09-13T17:39:00Z">
            <w:rPr>
              <w:rFonts w:ascii="Georgia" w:eastAsia="Georgia" w:hAnsi="Georgia" w:cs="Georgia"/>
              <w:spacing w:val="1"/>
              <w:sz w:val="28"/>
              <w:szCs w:val="28"/>
            </w:rPr>
          </w:rPrChange>
        </w:rPr>
        <w:t>e</w:t>
      </w:r>
      <w:r w:rsidRPr="00CC4D9A">
        <w:rPr>
          <w:rFonts w:ascii="Georgia" w:eastAsia="Georgia" w:hAnsi="Georgia" w:cs="Georgia"/>
          <w:spacing w:val="-2"/>
          <w:sz w:val="28"/>
          <w:szCs w:val="28"/>
          <w:lang w:val="fr-FR"/>
          <w:rPrChange w:id="273" w:author="Dominique LONGIN" w:date="2016-09-13T17:39:00Z">
            <w:rPr>
              <w:rFonts w:ascii="Georgia" w:eastAsia="Georgia" w:hAnsi="Georgia" w:cs="Georgia"/>
              <w:spacing w:val="-2"/>
              <w:sz w:val="28"/>
              <w:szCs w:val="28"/>
            </w:rPr>
          </w:rPrChange>
        </w:rPr>
        <w:t>r</w:t>
      </w:r>
      <w:r w:rsidRPr="00CC4D9A">
        <w:rPr>
          <w:rFonts w:ascii="Georgia" w:eastAsia="Georgia" w:hAnsi="Georgia" w:cs="Georgia"/>
          <w:sz w:val="28"/>
          <w:szCs w:val="28"/>
          <w:lang w:val="fr-FR"/>
          <w:rPrChange w:id="274" w:author="Dominique LONGIN" w:date="2016-09-13T17:39:00Z">
            <w:rPr>
              <w:rFonts w:ascii="Georgia" w:eastAsia="Georgia" w:hAnsi="Georgia" w:cs="Georgia"/>
              <w:sz w:val="28"/>
              <w:szCs w:val="28"/>
            </w:rPr>
          </w:rPrChange>
        </w:rPr>
        <w:t>vé</w:t>
      </w:r>
      <w:r w:rsidRPr="00CC4D9A">
        <w:rPr>
          <w:rFonts w:ascii="Georgia" w:eastAsia="Georgia" w:hAnsi="Georgia" w:cs="Georgia"/>
          <w:spacing w:val="49"/>
          <w:sz w:val="28"/>
          <w:szCs w:val="28"/>
          <w:lang w:val="fr-FR"/>
          <w:rPrChange w:id="275" w:author="Dominique LONGIN" w:date="2016-09-13T17:39:00Z">
            <w:rPr>
              <w:rFonts w:ascii="Georgia" w:eastAsia="Georgia" w:hAnsi="Georgia" w:cs="Georgia"/>
              <w:spacing w:val="49"/>
              <w:sz w:val="28"/>
              <w:szCs w:val="28"/>
            </w:rPr>
          </w:rPrChange>
        </w:rPr>
        <w:t xml:space="preserve"> </w:t>
      </w:r>
      <w:del w:id="276" w:author="Dominique LONGIN" w:date="2016-09-13T17:48:00Z">
        <w:r w:rsidRPr="00CC4D9A" w:rsidDel="00946021">
          <w:rPr>
            <w:rFonts w:ascii="Georgia" w:eastAsia="Georgia" w:hAnsi="Georgia" w:cs="Georgia"/>
            <w:spacing w:val="-1"/>
            <w:sz w:val="28"/>
            <w:szCs w:val="28"/>
            <w:lang w:val="fr-FR"/>
            <w:rPrChange w:id="277" w:author="Dominique LONGIN" w:date="2016-09-13T17:39:00Z">
              <w:rPr>
                <w:rFonts w:ascii="Georgia" w:eastAsia="Georgia" w:hAnsi="Georgia" w:cs="Georgia"/>
                <w:spacing w:val="-1"/>
                <w:sz w:val="28"/>
                <w:szCs w:val="28"/>
              </w:rPr>
            </w:rPrChange>
          </w:rPr>
          <w:delText>l</w:delText>
        </w:r>
        <w:r w:rsidRPr="00CC4D9A" w:rsidDel="00946021">
          <w:rPr>
            <w:rFonts w:ascii="Georgia" w:eastAsia="Georgia" w:hAnsi="Georgia" w:cs="Georgia"/>
            <w:sz w:val="28"/>
            <w:szCs w:val="28"/>
            <w:lang w:val="fr-FR"/>
            <w:rPrChange w:id="278" w:author="Dominique LONGIN" w:date="2016-09-13T17:39:00Z">
              <w:rPr>
                <w:rFonts w:ascii="Georgia" w:eastAsia="Georgia" w:hAnsi="Georgia" w:cs="Georgia"/>
                <w:sz w:val="28"/>
                <w:szCs w:val="28"/>
              </w:rPr>
            </w:rPrChange>
          </w:rPr>
          <w:delText>e</w:delText>
        </w:r>
        <w:r w:rsidRPr="00CC4D9A" w:rsidDel="00946021">
          <w:rPr>
            <w:rFonts w:ascii="Georgia" w:eastAsia="Georgia" w:hAnsi="Georgia" w:cs="Georgia"/>
            <w:spacing w:val="46"/>
            <w:sz w:val="28"/>
            <w:szCs w:val="28"/>
            <w:lang w:val="fr-FR"/>
            <w:rPrChange w:id="279" w:author="Dominique LONGIN" w:date="2016-09-13T17:39:00Z">
              <w:rPr>
                <w:rFonts w:ascii="Georgia" w:eastAsia="Georgia" w:hAnsi="Georgia" w:cs="Georgia"/>
                <w:spacing w:val="46"/>
                <w:sz w:val="28"/>
                <w:szCs w:val="28"/>
              </w:rPr>
            </w:rPrChange>
          </w:rPr>
          <w:delText xml:space="preserve"> </w:delText>
        </w:r>
      </w:del>
      <w:ins w:id="280" w:author="Dominique LONGIN" w:date="2016-09-13T17:48:00Z">
        <w:r w:rsidR="00946021">
          <w:rPr>
            <w:rFonts w:ascii="Georgia" w:eastAsia="Georgia" w:hAnsi="Georgia" w:cs="Georgia"/>
            <w:spacing w:val="-1"/>
            <w:sz w:val="28"/>
            <w:szCs w:val="28"/>
            <w:lang w:val="fr-FR"/>
          </w:rPr>
          <w:t>la</w:t>
        </w:r>
        <w:r w:rsidR="00946021" w:rsidRPr="00CC4D9A">
          <w:rPr>
            <w:rFonts w:ascii="Georgia" w:eastAsia="Georgia" w:hAnsi="Georgia" w:cs="Georgia"/>
            <w:spacing w:val="46"/>
            <w:sz w:val="28"/>
            <w:szCs w:val="28"/>
            <w:lang w:val="fr-FR"/>
            <w:rPrChange w:id="281" w:author="Dominique LONGIN" w:date="2016-09-13T17:39:00Z">
              <w:rPr>
                <w:rFonts w:ascii="Georgia" w:eastAsia="Georgia" w:hAnsi="Georgia" w:cs="Georgia"/>
                <w:spacing w:val="46"/>
                <w:sz w:val="28"/>
                <w:szCs w:val="28"/>
              </w:rPr>
            </w:rPrChange>
          </w:rPr>
          <w:t xml:space="preserve"> </w:t>
        </w:r>
      </w:ins>
      <w:r w:rsidRPr="00CC4D9A">
        <w:rPr>
          <w:rFonts w:ascii="Georgia" w:eastAsia="Georgia" w:hAnsi="Georgia" w:cs="Georgia"/>
          <w:sz w:val="28"/>
          <w:szCs w:val="28"/>
          <w:lang w:val="fr-FR"/>
          <w:rPrChange w:id="282" w:author="Dominique LONGIN" w:date="2016-09-13T17:39:00Z">
            <w:rPr>
              <w:rFonts w:ascii="Georgia" w:eastAsia="Georgia" w:hAnsi="Georgia" w:cs="Georgia"/>
              <w:sz w:val="28"/>
              <w:szCs w:val="28"/>
            </w:rPr>
          </w:rPrChange>
        </w:rPr>
        <w:t>façon</w:t>
      </w:r>
      <w:r w:rsidRPr="00CC4D9A">
        <w:rPr>
          <w:rFonts w:ascii="Georgia" w:eastAsia="Georgia" w:hAnsi="Georgia" w:cs="Georgia"/>
          <w:spacing w:val="44"/>
          <w:sz w:val="28"/>
          <w:szCs w:val="28"/>
          <w:lang w:val="fr-FR"/>
          <w:rPrChange w:id="283" w:author="Dominique LONGIN" w:date="2016-09-13T17:39:00Z">
            <w:rPr>
              <w:rFonts w:ascii="Georgia" w:eastAsia="Georgia" w:hAnsi="Georgia" w:cs="Georgia"/>
              <w:spacing w:val="44"/>
              <w:sz w:val="28"/>
              <w:szCs w:val="28"/>
            </w:rPr>
          </w:rPrChange>
        </w:rPr>
        <w:t xml:space="preserve"> </w:t>
      </w:r>
      <w:del w:id="284" w:author="Dominique LONGIN" w:date="2016-09-13T17:48:00Z">
        <w:r w:rsidRPr="00CC4D9A" w:rsidDel="00946021">
          <w:rPr>
            <w:rFonts w:ascii="Georgia" w:eastAsia="Georgia" w:hAnsi="Georgia" w:cs="Georgia"/>
            <w:sz w:val="28"/>
            <w:szCs w:val="28"/>
            <w:lang w:val="fr-FR"/>
            <w:rPrChange w:id="285" w:author="Dominique LONGIN" w:date="2016-09-13T17:39:00Z">
              <w:rPr>
                <w:rFonts w:ascii="Georgia" w:eastAsia="Georgia" w:hAnsi="Georgia" w:cs="Georgia"/>
                <w:sz w:val="28"/>
                <w:szCs w:val="28"/>
              </w:rPr>
            </w:rPrChange>
          </w:rPr>
          <w:delText>de</w:delText>
        </w:r>
        <w:r w:rsidRPr="00CC4D9A" w:rsidDel="00946021">
          <w:rPr>
            <w:rFonts w:ascii="Georgia" w:eastAsia="Georgia" w:hAnsi="Georgia" w:cs="Georgia"/>
            <w:spacing w:val="46"/>
            <w:sz w:val="28"/>
            <w:szCs w:val="28"/>
            <w:lang w:val="fr-FR"/>
            <w:rPrChange w:id="286" w:author="Dominique LONGIN" w:date="2016-09-13T17:39:00Z">
              <w:rPr>
                <w:rFonts w:ascii="Georgia" w:eastAsia="Georgia" w:hAnsi="Georgia" w:cs="Georgia"/>
                <w:spacing w:val="46"/>
                <w:sz w:val="28"/>
                <w:szCs w:val="28"/>
              </w:rPr>
            </w:rPrChange>
          </w:rPr>
          <w:delText xml:space="preserve"> </w:delText>
        </w:r>
      </w:del>
      <w:ins w:id="287" w:author="Dominique LONGIN" w:date="2016-09-13T17:48:00Z">
        <w:r w:rsidR="00946021">
          <w:rPr>
            <w:rFonts w:ascii="Georgia" w:eastAsia="Georgia" w:hAnsi="Georgia" w:cs="Georgia"/>
            <w:sz w:val="28"/>
            <w:szCs w:val="28"/>
            <w:lang w:val="fr-FR"/>
          </w:rPr>
          <w:t>dont</w:t>
        </w:r>
        <w:r w:rsidR="00946021" w:rsidRPr="00CC4D9A">
          <w:rPr>
            <w:rFonts w:ascii="Georgia" w:eastAsia="Georgia" w:hAnsi="Georgia" w:cs="Georgia"/>
            <w:spacing w:val="46"/>
            <w:sz w:val="28"/>
            <w:szCs w:val="28"/>
            <w:lang w:val="fr-FR"/>
            <w:rPrChange w:id="288" w:author="Dominique LONGIN" w:date="2016-09-13T17:39:00Z">
              <w:rPr>
                <w:rFonts w:ascii="Georgia" w:eastAsia="Georgia" w:hAnsi="Georgia" w:cs="Georgia"/>
                <w:spacing w:val="46"/>
                <w:sz w:val="28"/>
                <w:szCs w:val="28"/>
              </w:rPr>
            </w:rPrChange>
          </w:rPr>
          <w:t xml:space="preserve"> </w:t>
        </w:r>
        <w:r w:rsidR="00946021">
          <w:rPr>
            <w:rFonts w:ascii="Georgia" w:eastAsia="Georgia" w:hAnsi="Georgia" w:cs="Georgia"/>
            <w:spacing w:val="46"/>
            <w:sz w:val="28"/>
            <w:szCs w:val="28"/>
            <w:lang w:val="fr-FR"/>
          </w:rPr>
          <w:t xml:space="preserve">se </w:t>
        </w:r>
      </w:ins>
      <w:r w:rsidRPr="00CC4D9A">
        <w:rPr>
          <w:rFonts w:ascii="Georgia" w:eastAsia="Georgia" w:hAnsi="Georgia" w:cs="Georgia"/>
          <w:sz w:val="28"/>
          <w:szCs w:val="28"/>
          <w:lang w:val="fr-FR"/>
          <w:rPrChange w:id="289" w:author="Dominique LONGIN" w:date="2016-09-13T17:39:00Z">
            <w:rPr>
              <w:rFonts w:ascii="Georgia" w:eastAsia="Georgia" w:hAnsi="Georgia" w:cs="Georgia"/>
              <w:sz w:val="28"/>
              <w:szCs w:val="28"/>
            </w:rPr>
          </w:rPrChange>
        </w:rPr>
        <w:t>co</w:t>
      </w:r>
      <w:r w:rsidRPr="00CC4D9A">
        <w:rPr>
          <w:rFonts w:ascii="Georgia" w:eastAsia="Georgia" w:hAnsi="Georgia" w:cs="Georgia"/>
          <w:spacing w:val="-3"/>
          <w:sz w:val="28"/>
          <w:szCs w:val="28"/>
          <w:lang w:val="fr-FR"/>
          <w:rPrChange w:id="290" w:author="Dominique LONGIN" w:date="2016-09-13T17:39:00Z">
            <w:rPr>
              <w:rFonts w:ascii="Georgia" w:eastAsia="Georgia" w:hAnsi="Georgia" w:cs="Georgia"/>
              <w:spacing w:val="-3"/>
              <w:sz w:val="28"/>
              <w:szCs w:val="28"/>
            </w:rPr>
          </w:rPrChange>
        </w:rPr>
        <w:t>m</w:t>
      </w:r>
      <w:r w:rsidRPr="00CC4D9A">
        <w:rPr>
          <w:rFonts w:ascii="Georgia" w:eastAsia="Georgia" w:hAnsi="Georgia" w:cs="Georgia"/>
          <w:sz w:val="28"/>
          <w:szCs w:val="28"/>
          <w:lang w:val="fr-FR"/>
          <w:rPrChange w:id="291" w:author="Dominique LONGIN" w:date="2016-09-13T17:39:00Z">
            <w:rPr>
              <w:rFonts w:ascii="Georgia" w:eastAsia="Georgia" w:hAnsi="Georgia" w:cs="Georgia"/>
              <w:sz w:val="28"/>
              <w:szCs w:val="28"/>
            </w:rPr>
          </w:rPrChange>
        </w:rPr>
        <w:t>port</w:t>
      </w:r>
      <w:del w:id="292" w:author="Dominique LONGIN" w:date="2016-09-13T17:49:00Z">
        <w:r w:rsidRPr="00CC4D9A" w:rsidDel="00946021">
          <w:rPr>
            <w:rFonts w:ascii="Georgia" w:eastAsia="Georgia" w:hAnsi="Georgia" w:cs="Georgia"/>
            <w:sz w:val="28"/>
            <w:szCs w:val="28"/>
            <w:lang w:val="fr-FR"/>
            <w:rPrChange w:id="293" w:author="Dominique LONGIN" w:date="2016-09-13T17:39:00Z">
              <w:rPr>
                <w:rFonts w:ascii="Georgia" w:eastAsia="Georgia" w:hAnsi="Georgia" w:cs="Georgia"/>
                <w:sz w:val="28"/>
                <w:szCs w:val="28"/>
              </w:rPr>
            </w:rPrChange>
          </w:rPr>
          <w:delText>e</w:delText>
        </w:r>
        <w:r w:rsidRPr="00CC4D9A" w:rsidDel="00946021">
          <w:rPr>
            <w:rFonts w:ascii="Georgia" w:eastAsia="Georgia" w:hAnsi="Georgia" w:cs="Georgia"/>
            <w:spacing w:val="-2"/>
            <w:sz w:val="28"/>
            <w:szCs w:val="28"/>
            <w:lang w:val="fr-FR"/>
            <w:rPrChange w:id="294" w:author="Dominique LONGIN" w:date="2016-09-13T17:39:00Z">
              <w:rPr>
                <w:rFonts w:ascii="Georgia" w:eastAsia="Georgia" w:hAnsi="Georgia" w:cs="Georgia"/>
                <w:spacing w:val="-2"/>
                <w:sz w:val="28"/>
                <w:szCs w:val="28"/>
              </w:rPr>
            </w:rPrChange>
          </w:rPr>
          <w:delText>m</w:delText>
        </w:r>
      </w:del>
      <w:r w:rsidRPr="00CC4D9A">
        <w:rPr>
          <w:rFonts w:ascii="Georgia" w:eastAsia="Georgia" w:hAnsi="Georgia" w:cs="Georgia"/>
          <w:spacing w:val="1"/>
          <w:sz w:val="28"/>
          <w:szCs w:val="28"/>
          <w:lang w:val="fr-FR"/>
          <w:rPrChange w:id="295" w:author="Dominique LONGIN" w:date="2016-09-13T17:39:00Z">
            <w:rPr>
              <w:rFonts w:ascii="Georgia" w:eastAsia="Georgia" w:hAnsi="Georgia" w:cs="Georgia"/>
              <w:spacing w:val="1"/>
              <w:sz w:val="28"/>
              <w:szCs w:val="28"/>
            </w:rPr>
          </w:rPrChange>
        </w:rPr>
        <w:t>e</w:t>
      </w:r>
      <w:r w:rsidRPr="00CC4D9A">
        <w:rPr>
          <w:rFonts w:ascii="Georgia" w:eastAsia="Georgia" w:hAnsi="Georgia" w:cs="Georgia"/>
          <w:sz w:val="28"/>
          <w:szCs w:val="28"/>
          <w:lang w:val="fr-FR"/>
          <w:rPrChange w:id="296" w:author="Dominique LONGIN" w:date="2016-09-13T17:39:00Z">
            <w:rPr>
              <w:rFonts w:ascii="Georgia" w:eastAsia="Georgia" w:hAnsi="Georgia" w:cs="Georgia"/>
              <w:sz w:val="28"/>
              <w:szCs w:val="28"/>
            </w:rPr>
          </w:rPrChange>
        </w:rPr>
        <w:t>nt</w:t>
      </w:r>
      <w:r w:rsidRPr="00CC4D9A">
        <w:rPr>
          <w:rFonts w:ascii="Georgia" w:eastAsia="Georgia" w:hAnsi="Georgia" w:cs="Georgia"/>
          <w:spacing w:val="46"/>
          <w:sz w:val="28"/>
          <w:szCs w:val="28"/>
          <w:lang w:val="fr-FR"/>
          <w:rPrChange w:id="297" w:author="Dominique LONGIN" w:date="2016-09-13T17:39:00Z">
            <w:rPr>
              <w:rFonts w:ascii="Georgia" w:eastAsia="Georgia" w:hAnsi="Georgia" w:cs="Georgia"/>
              <w:spacing w:val="46"/>
              <w:sz w:val="28"/>
              <w:szCs w:val="28"/>
            </w:rPr>
          </w:rPrChange>
        </w:rPr>
        <w:t xml:space="preserve"> </w:t>
      </w:r>
      <w:r w:rsidRPr="00CC4D9A">
        <w:rPr>
          <w:rFonts w:ascii="Georgia" w:eastAsia="Georgia" w:hAnsi="Georgia" w:cs="Georgia"/>
          <w:spacing w:val="-3"/>
          <w:sz w:val="28"/>
          <w:szCs w:val="28"/>
          <w:lang w:val="fr-FR"/>
          <w:rPrChange w:id="298" w:author="Dominique LONGIN" w:date="2016-09-13T17:39:00Z">
            <w:rPr>
              <w:rFonts w:ascii="Georgia" w:eastAsia="Georgia" w:hAnsi="Georgia" w:cs="Georgia"/>
              <w:spacing w:val="-3"/>
              <w:sz w:val="28"/>
              <w:szCs w:val="28"/>
            </w:rPr>
          </w:rPrChange>
        </w:rPr>
        <w:t>d</w:t>
      </w:r>
      <w:r w:rsidRPr="00CC4D9A">
        <w:rPr>
          <w:rFonts w:ascii="Georgia" w:eastAsia="Georgia" w:hAnsi="Georgia" w:cs="Georgia"/>
          <w:spacing w:val="1"/>
          <w:sz w:val="28"/>
          <w:szCs w:val="28"/>
          <w:lang w:val="fr-FR"/>
          <w:rPrChange w:id="299" w:author="Dominique LONGIN" w:date="2016-09-13T17:39:00Z">
            <w:rPr>
              <w:rFonts w:ascii="Georgia" w:eastAsia="Georgia" w:hAnsi="Georgia" w:cs="Georgia"/>
              <w:spacing w:val="1"/>
              <w:sz w:val="28"/>
              <w:szCs w:val="28"/>
            </w:rPr>
          </w:rPrChange>
        </w:rPr>
        <w:t>e</w:t>
      </w:r>
      <w:r w:rsidRPr="00CC4D9A">
        <w:rPr>
          <w:rFonts w:ascii="Georgia" w:eastAsia="Georgia" w:hAnsi="Georgia" w:cs="Georgia"/>
          <w:sz w:val="28"/>
          <w:szCs w:val="28"/>
          <w:lang w:val="fr-FR"/>
          <w:rPrChange w:id="300" w:author="Dominique LONGIN" w:date="2016-09-13T17:39:00Z">
            <w:rPr>
              <w:rFonts w:ascii="Georgia" w:eastAsia="Georgia" w:hAnsi="Georgia" w:cs="Georgia"/>
              <w:sz w:val="28"/>
              <w:szCs w:val="28"/>
            </w:rPr>
          </w:rPrChange>
        </w:rPr>
        <w:t>s</w:t>
      </w:r>
      <w:r w:rsidRPr="00CC4D9A">
        <w:rPr>
          <w:rFonts w:ascii="Georgia" w:eastAsia="Georgia" w:hAnsi="Georgia" w:cs="Georgia"/>
          <w:spacing w:val="45"/>
          <w:sz w:val="28"/>
          <w:szCs w:val="28"/>
          <w:lang w:val="fr-FR"/>
          <w:rPrChange w:id="301" w:author="Dominique LONGIN" w:date="2016-09-13T17:39:00Z">
            <w:rPr>
              <w:rFonts w:ascii="Georgia" w:eastAsia="Georgia" w:hAnsi="Georgia" w:cs="Georgia"/>
              <w:spacing w:val="45"/>
              <w:sz w:val="28"/>
              <w:szCs w:val="28"/>
            </w:rPr>
          </w:rPrChange>
        </w:rPr>
        <w:t xml:space="preserve"> </w:t>
      </w:r>
      <w:r w:rsidRPr="00CC4D9A">
        <w:rPr>
          <w:rFonts w:ascii="Georgia" w:eastAsia="Georgia" w:hAnsi="Georgia" w:cs="Georgia"/>
          <w:spacing w:val="-1"/>
          <w:sz w:val="28"/>
          <w:szCs w:val="28"/>
          <w:lang w:val="fr-FR"/>
          <w:rPrChange w:id="302" w:author="Dominique LONGIN" w:date="2016-09-13T17:39:00Z">
            <w:rPr>
              <w:rFonts w:ascii="Georgia" w:eastAsia="Georgia" w:hAnsi="Georgia" w:cs="Georgia"/>
              <w:spacing w:val="-1"/>
              <w:sz w:val="28"/>
              <w:szCs w:val="28"/>
            </w:rPr>
          </w:rPrChange>
        </w:rPr>
        <w:t>g</w:t>
      </w:r>
      <w:r w:rsidRPr="00CC4D9A">
        <w:rPr>
          <w:rFonts w:ascii="Georgia" w:eastAsia="Georgia" w:hAnsi="Georgia" w:cs="Georgia"/>
          <w:spacing w:val="1"/>
          <w:sz w:val="28"/>
          <w:szCs w:val="28"/>
          <w:lang w:val="fr-FR"/>
          <w:rPrChange w:id="303" w:author="Dominique LONGIN" w:date="2016-09-13T17:39:00Z">
            <w:rPr>
              <w:rFonts w:ascii="Georgia" w:eastAsia="Georgia" w:hAnsi="Georgia" w:cs="Georgia"/>
              <w:spacing w:val="1"/>
              <w:sz w:val="28"/>
              <w:szCs w:val="28"/>
            </w:rPr>
          </w:rPrChange>
        </w:rPr>
        <w:t>e</w:t>
      </w:r>
      <w:r w:rsidRPr="00CC4D9A">
        <w:rPr>
          <w:rFonts w:ascii="Georgia" w:eastAsia="Georgia" w:hAnsi="Georgia" w:cs="Georgia"/>
          <w:spacing w:val="-3"/>
          <w:sz w:val="28"/>
          <w:szCs w:val="28"/>
          <w:lang w:val="fr-FR"/>
          <w:rPrChange w:id="304" w:author="Dominique LONGIN" w:date="2016-09-13T17:39:00Z">
            <w:rPr>
              <w:rFonts w:ascii="Georgia" w:eastAsia="Georgia" w:hAnsi="Georgia" w:cs="Georgia"/>
              <w:spacing w:val="-3"/>
              <w:sz w:val="28"/>
              <w:szCs w:val="28"/>
            </w:rPr>
          </w:rPrChange>
        </w:rPr>
        <w:t>n</w:t>
      </w:r>
      <w:r w:rsidRPr="00CC4D9A">
        <w:rPr>
          <w:rFonts w:ascii="Georgia" w:eastAsia="Georgia" w:hAnsi="Georgia" w:cs="Georgia"/>
          <w:sz w:val="28"/>
          <w:szCs w:val="28"/>
          <w:lang w:val="fr-FR"/>
          <w:rPrChange w:id="305" w:author="Dominique LONGIN" w:date="2016-09-13T17:39:00Z">
            <w:rPr>
              <w:rFonts w:ascii="Georgia" w:eastAsia="Georgia" w:hAnsi="Georgia" w:cs="Georgia"/>
              <w:sz w:val="28"/>
              <w:szCs w:val="28"/>
            </w:rPr>
          </w:rPrChange>
        </w:rPr>
        <w:t>s</w:t>
      </w:r>
      <w:r w:rsidRPr="00CC4D9A">
        <w:rPr>
          <w:rFonts w:ascii="Georgia" w:eastAsia="Georgia" w:hAnsi="Georgia" w:cs="Georgia"/>
          <w:spacing w:val="48"/>
          <w:sz w:val="28"/>
          <w:szCs w:val="28"/>
          <w:lang w:val="fr-FR"/>
          <w:rPrChange w:id="306" w:author="Dominique LONGIN" w:date="2016-09-13T17:39:00Z">
            <w:rPr>
              <w:rFonts w:ascii="Georgia" w:eastAsia="Georgia" w:hAnsi="Georgia" w:cs="Georgia"/>
              <w:spacing w:val="48"/>
              <w:sz w:val="28"/>
              <w:szCs w:val="28"/>
            </w:rPr>
          </w:rPrChange>
        </w:rPr>
        <w:t xml:space="preserve"> </w:t>
      </w:r>
      <w:r w:rsidRPr="00CC4D9A">
        <w:rPr>
          <w:rFonts w:ascii="Georgia" w:eastAsia="Georgia" w:hAnsi="Georgia" w:cs="Georgia"/>
          <w:sz w:val="28"/>
          <w:szCs w:val="28"/>
          <w:lang w:val="fr-FR"/>
          <w:rPrChange w:id="307" w:author="Dominique LONGIN" w:date="2016-09-13T17:39:00Z">
            <w:rPr>
              <w:rFonts w:ascii="Georgia" w:eastAsia="Georgia" w:hAnsi="Georgia" w:cs="Georgia"/>
              <w:sz w:val="28"/>
              <w:szCs w:val="28"/>
            </w:rPr>
          </w:rPrChange>
        </w:rPr>
        <w:t>da</w:t>
      </w:r>
      <w:r w:rsidRPr="00CC4D9A">
        <w:rPr>
          <w:rFonts w:ascii="Georgia" w:eastAsia="Georgia" w:hAnsi="Georgia" w:cs="Georgia"/>
          <w:spacing w:val="-3"/>
          <w:sz w:val="28"/>
          <w:szCs w:val="28"/>
          <w:lang w:val="fr-FR"/>
          <w:rPrChange w:id="308" w:author="Dominique LONGIN" w:date="2016-09-13T17:39:00Z">
            <w:rPr>
              <w:rFonts w:ascii="Georgia" w:eastAsia="Georgia" w:hAnsi="Georgia" w:cs="Georgia"/>
              <w:spacing w:val="-3"/>
              <w:sz w:val="28"/>
              <w:szCs w:val="28"/>
            </w:rPr>
          </w:rPrChange>
        </w:rPr>
        <w:t>n</w:t>
      </w:r>
      <w:r w:rsidRPr="00CC4D9A">
        <w:rPr>
          <w:rFonts w:ascii="Georgia" w:eastAsia="Georgia" w:hAnsi="Georgia" w:cs="Georgia"/>
          <w:sz w:val="28"/>
          <w:szCs w:val="28"/>
          <w:lang w:val="fr-FR"/>
          <w:rPrChange w:id="309" w:author="Dominique LONGIN" w:date="2016-09-13T17:39:00Z">
            <w:rPr>
              <w:rFonts w:ascii="Georgia" w:eastAsia="Georgia" w:hAnsi="Georgia" w:cs="Georgia"/>
              <w:sz w:val="28"/>
              <w:szCs w:val="28"/>
            </w:rPr>
          </w:rPrChange>
        </w:rPr>
        <w:t>s</w:t>
      </w:r>
      <w:r w:rsidRPr="00CC4D9A">
        <w:rPr>
          <w:rFonts w:ascii="Georgia" w:eastAsia="Georgia" w:hAnsi="Georgia" w:cs="Georgia"/>
          <w:spacing w:val="48"/>
          <w:sz w:val="28"/>
          <w:szCs w:val="28"/>
          <w:lang w:val="fr-FR"/>
          <w:rPrChange w:id="310" w:author="Dominique LONGIN" w:date="2016-09-13T17:39:00Z">
            <w:rPr>
              <w:rFonts w:ascii="Georgia" w:eastAsia="Georgia" w:hAnsi="Georgia" w:cs="Georgia"/>
              <w:spacing w:val="48"/>
              <w:sz w:val="28"/>
              <w:szCs w:val="28"/>
            </w:rPr>
          </w:rPrChange>
        </w:rPr>
        <w:t xml:space="preserve"> </w:t>
      </w:r>
      <w:r w:rsidRPr="00CC4D9A">
        <w:rPr>
          <w:rFonts w:ascii="Georgia" w:eastAsia="Georgia" w:hAnsi="Georgia" w:cs="Georgia"/>
          <w:sz w:val="28"/>
          <w:szCs w:val="28"/>
          <w:lang w:val="fr-FR"/>
          <w:rPrChange w:id="311" w:author="Dominique LONGIN" w:date="2016-09-13T17:39:00Z">
            <w:rPr>
              <w:rFonts w:ascii="Georgia" w:eastAsia="Georgia" w:hAnsi="Georgia" w:cs="Georgia"/>
              <w:sz w:val="28"/>
              <w:szCs w:val="28"/>
            </w:rPr>
          </w:rPrChange>
        </w:rPr>
        <w:t>u</w:t>
      </w:r>
      <w:r w:rsidRPr="00CC4D9A">
        <w:rPr>
          <w:rFonts w:ascii="Georgia" w:eastAsia="Georgia" w:hAnsi="Georgia" w:cs="Georgia"/>
          <w:spacing w:val="-3"/>
          <w:sz w:val="28"/>
          <w:szCs w:val="28"/>
          <w:lang w:val="fr-FR"/>
          <w:rPrChange w:id="312" w:author="Dominique LONGIN" w:date="2016-09-13T17:39:00Z">
            <w:rPr>
              <w:rFonts w:ascii="Georgia" w:eastAsia="Georgia" w:hAnsi="Georgia" w:cs="Georgia"/>
              <w:spacing w:val="-3"/>
              <w:sz w:val="28"/>
              <w:szCs w:val="28"/>
            </w:rPr>
          </w:rPrChange>
        </w:rPr>
        <w:t>n</w:t>
      </w:r>
      <w:r w:rsidRPr="00CC4D9A">
        <w:rPr>
          <w:rFonts w:ascii="Georgia" w:eastAsia="Georgia" w:hAnsi="Georgia" w:cs="Georgia"/>
          <w:sz w:val="28"/>
          <w:szCs w:val="28"/>
          <w:lang w:val="fr-FR"/>
          <w:rPrChange w:id="313" w:author="Dominique LONGIN" w:date="2016-09-13T17:39:00Z">
            <w:rPr>
              <w:rFonts w:ascii="Georgia" w:eastAsia="Georgia" w:hAnsi="Georgia" w:cs="Georgia"/>
              <w:sz w:val="28"/>
              <w:szCs w:val="28"/>
            </w:rPr>
          </w:rPrChange>
        </w:rPr>
        <w:t>e fo</w:t>
      </w:r>
      <w:r w:rsidRPr="00CC4D9A">
        <w:rPr>
          <w:rFonts w:ascii="Georgia" w:eastAsia="Georgia" w:hAnsi="Georgia" w:cs="Georgia"/>
          <w:spacing w:val="-1"/>
          <w:sz w:val="28"/>
          <w:szCs w:val="28"/>
          <w:lang w:val="fr-FR"/>
          <w:rPrChange w:id="314" w:author="Dominique LONGIN" w:date="2016-09-13T17:39:00Z">
            <w:rPr>
              <w:rFonts w:ascii="Georgia" w:eastAsia="Georgia" w:hAnsi="Georgia" w:cs="Georgia"/>
              <w:spacing w:val="-1"/>
              <w:sz w:val="28"/>
              <w:szCs w:val="28"/>
            </w:rPr>
          </w:rPrChange>
        </w:rPr>
        <w:t>ul</w:t>
      </w:r>
      <w:r w:rsidRPr="00CC4D9A">
        <w:rPr>
          <w:rFonts w:ascii="Georgia" w:eastAsia="Georgia" w:hAnsi="Georgia" w:cs="Georgia"/>
          <w:spacing w:val="1"/>
          <w:sz w:val="28"/>
          <w:szCs w:val="28"/>
          <w:lang w:val="fr-FR"/>
          <w:rPrChange w:id="315" w:author="Dominique LONGIN" w:date="2016-09-13T17:39:00Z">
            <w:rPr>
              <w:rFonts w:ascii="Georgia" w:eastAsia="Georgia" w:hAnsi="Georgia" w:cs="Georgia"/>
              <w:spacing w:val="1"/>
              <w:sz w:val="28"/>
              <w:szCs w:val="28"/>
            </w:rPr>
          </w:rPrChange>
        </w:rPr>
        <w:t>e</w:t>
      </w:r>
      <w:r w:rsidRPr="00CC4D9A">
        <w:rPr>
          <w:rFonts w:ascii="Georgia" w:eastAsia="Georgia" w:hAnsi="Georgia" w:cs="Georgia"/>
          <w:sz w:val="28"/>
          <w:szCs w:val="28"/>
          <w:lang w:val="fr-FR"/>
          <w:rPrChange w:id="316" w:author="Dominique LONGIN" w:date="2016-09-13T17:39:00Z">
            <w:rPr>
              <w:rFonts w:ascii="Georgia" w:eastAsia="Georgia" w:hAnsi="Georgia" w:cs="Georgia"/>
              <w:sz w:val="28"/>
              <w:szCs w:val="28"/>
            </w:rPr>
          </w:rPrChange>
        </w:rPr>
        <w:t>.</w:t>
      </w:r>
      <w:r w:rsidRPr="00CC4D9A">
        <w:rPr>
          <w:rFonts w:ascii="Georgia" w:eastAsia="Georgia" w:hAnsi="Georgia" w:cs="Georgia"/>
          <w:spacing w:val="12"/>
          <w:sz w:val="28"/>
          <w:szCs w:val="28"/>
          <w:lang w:val="fr-FR"/>
          <w:rPrChange w:id="317" w:author="Dominique LONGIN" w:date="2016-09-13T17:39:00Z">
            <w:rPr>
              <w:rFonts w:ascii="Georgia" w:eastAsia="Georgia" w:hAnsi="Georgia" w:cs="Georgia"/>
              <w:spacing w:val="12"/>
              <w:sz w:val="28"/>
              <w:szCs w:val="28"/>
            </w:rPr>
          </w:rPrChange>
        </w:rPr>
        <w:t xml:space="preserve"> </w:t>
      </w:r>
      <w:proofErr w:type="gramStart"/>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l</w:t>
      </w:r>
      <w:r w:rsidRPr="00CC4D9A">
        <w:rPr>
          <w:rFonts w:ascii="Georgia" w:eastAsia="Georgia" w:hAnsi="Georgia" w:cs="Georgia"/>
          <w:spacing w:val="10"/>
          <w:sz w:val="28"/>
          <w:szCs w:val="28"/>
          <w:lang w:val="fr-FR"/>
        </w:rPr>
        <w:t xml:space="preserve"> </w:t>
      </w:r>
      <w:r w:rsidRPr="00CC4D9A">
        <w:rPr>
          <w:rFonts w:ascii="Georgia" w:eastAsia="Georgia" w:hAnsi="Georgia" w:cs="Georgia"/>
          <w:sz w:val="28"/>
          <w:szCs w:val="28"/>
          <w:lang w:val="fr-FR"/>
        </w:rPr>
        <w:t>ont</w:t>
      </w:r>
      <w:proofErr w:type="gramEnd"/>
      <w:r w:rsidRPr="00CC4D9A">
        <w:rPr>
          <w:rFonts w:ascii="Georgia" w:eastAsia="Georgia" w:hAnsi="Georgia" w:cs="Georgia"/>
          <w:spacing w:val="10"/>
          <w:sz w:val="28"/>
          <w:szCs w:val="28"/>
          <w:lang w:val="fr-FR"/>
        </w:rPr>
        <w:t xml:space="preserve"> </w:t>
      </w:r>
      <w:del w:id="318" w:author="Dominique LONGIN" w:date="2016-09-13T17:49:00Z">
        <w:r w:rsidRPr="00CC4D9A" w:rsidDel="00946021">
          <w:rPr>
            <w:rFonts w:ascii="Georgia" w:eastAsia="Georgia" w:hAnsi="Georgia" w:cs="Georgia"/>
            <w:sz w:val="28"/>
            <w:szCs w:val="28"/>
            <w:lang w:val="fr-FR"/>
          </w:rPr>
          <w:delText>vu</w:delText>
        </w:r>
      </w:del>
      <w:ins w:id="319" w:author="Dominique LONGIN" w:date="2016-09-13T17:49:00Z">
        <w:r w:rsidR="00946021">
          <w:rPr>
            <w:rFonts w:ascii="Georgia" w:eastAsia="Georgia" w:hAnsi="Georgia" w:cs="Georgia"/>
            <w:sz w:val="28"/>
            <w:szCs w:val="28"/>
            <w:lang w:val="fr-FR"/>
          </w:rPr>
          <w:t>observé</w:t>
        </w:r>
      </w:ins>
      <w:r w:rsidRPr="00CC4D9A">
        <w:rPr>
          <w:rFonts w:ascii="Georgia" w:eastAsia="Georgia" w:hAnsi="Georgia" w:cs="Georgia"/>
          <w:spacing w:val="10"/>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9"/>
          <w:sz w:val="28"/>
          <w:szCs w:val="28"/>
          <w:lang w:val="fr-FR"/>
        </w:rPr>
        <w:t xml:space="preserve"> </w:t>
      </w:r>
      <w:r w:rsidRPr="00CC4D9A">
        <w:rPr>
          <w:rFonts w:ascii="Georgia" w:eastAsia="Georgia" w:hAnsi="Georgia" w:cs="Georgia"/>
          <w:sz w:val="28"/>
          <w:szCs w:val="28"/>
          <w:lang w:val="fr-FR"/>
        </w:rPr>
        <w:t>dans</w:t>
      </w:r>
      <w:r w:rsidRPr="00CC4D9A">
        <w:rPr>
          <w:rFonts w:ascii="Georgia" w:eastAsia="Georgia" w:hAnsi="Georgia" w:cs="Georgia"/>
          <w:spacing w:val="12"/>
          <w:sz w:val="28"/>
          <w:szCs w:val="28"/>
          <w:lang w:val="fr-FR"/>
        </w:rPr>
        <w:t xml:space="preserve"> </w:t>
      </w:r>
      <w:del w:id="320" w:author="Dominique LONGIN" w:date="2016-09-13T17:49:00Z">
        <w:r w:rsidRPr="00CC4D9A" w:rsidDel="00946021">
          <w:rPr>
            <w:rFonts w:ascii="Georgia" w:eastAsia="Georgia" w:hAnsi="Georgia" w:cs="Georgia"/>
            <w:spacing w:val="-1"/>
            <w:sz w:val="28"/>
            <w:szCs w:val="28"/>
            <w:lang w:val="fr-FR"/>
          </w:rPr>
          <w:delText>l</w:delText>
        </w:r>
        <w:r w:rsidRPr="00CC4D9A" w:rsidDel="00946021">
          <w:rPr>
            <w:rFonts w:ascii="Georgia" w:eastAsia="Georgia" w:hAnsi="Georgia" w:cs="Georgia"/>
            <w:sz w:val="28"/>
            <w:szCs w:val="28"/>
            <w:lang w:val="fr-FR"/>
          </w:rPr>
          <w:delText>a</w:delText>
        </w:r>
        <w:r w:rsidRPr="00CC4D9A" w:rsidDel="00946021">
          <w:rPr>
            <w:rFonts w:ascii="Georgia" w:eastAsia="Georgia" w:hAnsi="Georgia" w:cs="Georgia"/>
            <w:spacing w:val="11"/>
            <w:sz w:val="28"/>
            <w:szCs w:val="28"/>
            <w:lang w:val="fr-FR"/>
          </w:rPr>
          <w:delText xml:space="preserve"> </w:delText>
        </w:r>
      </w:del>
      <w:ins w:id="321" w:author="Dominique LONGIN" w:date="2016-09-13T17:49:00Z">
        <w:r w:rsidR="00946021">
          <w:rPr>
            <w:rFonts w:ascii="Georgia" w:eastAsia="Georgia" w:hAnsi="Georgia" w:cs="Georgia"/>
            <w:spacing w:val="11"/>
            <w:sz w:val="28"/>
            <w:szCs w:val="28"/>
            <w:lang w:val="fr-FR"/>
          </w:rPr>
          <w:t xml:space="preserve">une </w:t>
        </w:r>
      </w:ins>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ul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3"/>
          <w:sz w:val="28"/>
          <w:szCs w:val="28"/>
          <w:lang w:val="fr-FR"/>
        </w:rPr>
        <w:t>ch</w:t>
      </w:r>
      <w:r w:rsidRPr="00CC4D9A">
        <w:rPr>
          <w:rFonts w:ascii="Georgia" w:eastAsia="Georgia" w:hAnsi="Georgia" w:cs="Georgia"/>
          <w:sz w:val="28"/>
          <w:szCs w:val="28"/>
          <w:lang w:val="fr-FR"/>
        </w:rPr>
        <w:t>oix</w:t>
      </w:r>
      <w:r w:rsidRPr="00CC4D9A">
        <w:rPr>
          <w:rFonts w:ascii="Georgia" w:eastAsia="Georgia" w:hAnsi="Georgia" w:cs="Georgia"/>
          <w:spacing w:val="10"/>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cha</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ins w:id="322" w:author="Dominique LONGIN" w:date="2016-09-13T17:49:00Z">
        <w:r w:rsidR="00946021">
          <w:rPr>
            <w:rFonts w:ascii="Georgia" w:eastAsia="Georgia" w:hAnsi="Georgia" w:cs="Georgia"/>
            <w:sz w:val="28"/>
            <w:szCs w:val="28"/>
            <w:lang w:val="fr-FR"/>
          </w:rPr>
          <w:t>ne</w:t>
        </w:r>
      </w:ins>
      <w:r w:rsidRPr="00CC4D9A">
        <w:rPr>
          <w:rFonts w:ascii="Georgia" w:eastAsia="Georgia" w:hAnsi="Georgia" w:cs="Georgia"/>
          <w:spacing w:val="11"/>
          <w:sz w:val="28"/>
          <w:szCs w:val="28"/>
          <w:lang w:val="fr-FR"/>
        </w:rPr>
        <w:t xml:space="preserve">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w:t>
      </w:r>
      <w:r w:rsidRPr="00CC4D9A">
        <w:rPr>
          <w:rFonts w:ascii="Georgia" w:eastAsia="Georgia" w:hAnsi="Georgia" w:cs="Georgia"/>
          <w:spacing w:val="1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ué par</w:t>
      </w:r>
      <w:r w:rsidRPr="00946021">
        <w:rPr>
          <w:rFonts w:ascii="Georgia" w:eastAsia="Georgia" w:hAnsi="Georgia" w:cs="Georgia"/>
          <w:spacing w:val="38"/>
          <w:sz w:val="28"/>
          <w:szCs w:val="28"/>
          <w:lang w:val="fr-FR"/>
        </w:rPr>
        <w:t xml:space="preserve"> </w:t>
      </w:r>
      <w:ins w:id="323" w:author="Dominique LONGIN" w:date="2016-09-13T17:49:00Z">
        <w:r w:rsidR="00946021">
          <w:rPr>
            <w:rFonts w:ascii="Georgia" w:eastAsia="Georgia" w:hAnsi="Georgia" w:cs="Georgia"/>
            <w:spacing w:val="38"/>
            <w:sz w:val="28"/>
            <w:szCs w:val="28"/>
            <w:lang w:val="fr-FR"/>
          </w:rPr>
          <w:t xml:space="preserve">celui </w:t>
        </w:r>
      </w:ins>
      <w:r w:rsidRPr="00946021">
        <w:rPr>
          <w:rFonts w:ascii="Georgia" w:eastAsia="Georgia" w:hAnsi="Georgia" w:cs="Georgia"/>
          <w:spacing w:val="-3"/>
          <w:sz w:val="28"/>
          <w:szCs w:val="28"/>
          <w:lang w:val="fr-FR"/>
        </w:rPr>
        <w:t>d</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36"/>
          <w:sz w:val="28"/>
          <w:szCs w:val="28"/>
          <w:lang w:val="fr-FR"/>
        </w:rPr>
        <w:t xml:space="preserve"> </w:t>
      </w:r>
      <w:r w:rsidRPr="00946021">
        <w:rPr>
          <w:rFonts w:ascii="Georgia" w:eastAsia="Georgia" w:hAnsi="Georgia" w:cs="Georgia"/>
          <w:sz w:val="28"/>
          <w:szCs w:val="28"/>
          <w:lang w:val="fr-FR"/>
        </w:rPr>
        <w:t>au</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r</w:t>
      </w:r>
      <w:r w:rsidRPr="00946021">
        <w:rPr>
          <w:rFonts w:ascii="Georgia" w:eastAsia="Georgia" w:hAnsi="Georgia" w:cs="Georgia"/>
          <w:spacing w:val="-1"/>
          <w:sz w:val="28"/>
          <w:szCs w:val="28"/>
          <w:lang w:val="fr-FR"/>
        </w:rPr>
        <w:t>es</w:t>
      </w:r>
      <w:r w:rsidRPr="00946021">
        <w:rPr>
          <w:rFonts w:ascii="Georgia" w:eastAsia="Georgia" w:hAnsi="Georgia" w:cs="Georgia"/>
          <w:sz w:val="28"/>
          <w:szCs w:val="28"/>
          <w:lang w:val="fr-FR"/>
        </w:rPr>
        <w:t>.</w:t>
      </w:r>
      <w:r w:rsidRPr="00946021">
        <w:rPr>
          <w:rFonts w:ascii="Georgia" w:eastAsia="Georgia" w:hAnsi="Georgia" w:cs="Georgia"/>
          <w:spacing w:val="38"/>
          <w:sz w:val="28"/>
          <w:szCs w:val="28"/>
          <w:lang w:val="fr-FR"/>
        </w:rPr>
        <w:t xml:space="preserve"> </w:t>
      </w:r>
      <w:r w:rsidRPr="00946021">
        <w:rPr>
          <w:rFonts w:ascii="Georgia" w:eastAsia="Georgia" w:hAnsi="Georgia" w:cs="Georgia"/>
          <w:sz w:val="28"/>
          <w:szCs w:val="28"/>
          <w:lang w:val="fr-FR"/>
        </w:rPr>
        <w:t>À</w:t>
      </w:r>
      <w:r w:rsidRPr="00946021">
        <w:rPr>
          <w:rFonts w:ascii="Georgia" w:eastAsia="Georgia" w:hAnsi="Georgia" w:cs="Georgia"/>
          <w:spacing w:val="36"/>
          <w:sz w:val="28"/>
          <w:szCs w:val="28"/>
          <w:lang w:val="fr-FR"/>
        </w:rPr>
        <w:t xml:space="preserve"> </w:t>
      </w:r>
      <w:r w:rsidRPr="00946021">
        <w:rPr>
          <w:rFonts w:ascii="Georgia" w:eastAsia="Georgia" w:hAnsi="Georgia" w:cs="Georgia"/>
          <w:spacing w:val="-1"/>
          <w:sz w:val="28"/>
          <w:szCs w:val="28"/>
          <w:lang w:val="fr-FR"/>
        </w:rPr>
        <w:t>p</w:t>
      </w:r>
      <w:r w:rsidRPr="00946021">
        <w:rPr>
          <w:rFonts w:ascii="Times New Roman" w:eastAsia="Times New Roman" w:hAnsi="Times New Roman" w:cs="Times New Roman"/>
          <w:sz w:val="28"/>
          <w:szCs w:val="28"/>
          <w:lang w:val="fr-FR"/>
        </w:rPr>
        <w:t>ar</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pacing w:val="1"/>
          <w:sz w:val="28"/>
          <w:szCs w:val="28"/>
          <w:lang w:val="fr-FR"/>
        </w:rPr>
        <w:t>i</w:t>
      </w:r>
      <w:r w:rsidRPr="00946021">
        <w:rPr>
          <w:rFonts w:ascii="Times New Roman" w:eastAsia="Times New Roman" w:hAnsi="Times New Roman" w:cs="Times New Roman"/>
          <w:sz w:val="28"/>
          <w:szCs w:val="28"/>
          <w:lang w:val="fr-FR"/>
        </w:rPr>
        <w:t>r</w:t>
      </w:r>
      <w:r w:rsidRPr="00946021">
        <w:rPr>
          <w:rFonts w:ascii="Times New Roman" w:eastAsia="Times New Roman" w:hAnsi="Times New Roman" w:cs="Times New Roman"/>
          <w:spacing w:val="35"/>
          <w:sz w:val="28"/>
          <w:szCs w:val="28"/>
          <w:lang w:val="fr-FR"/>
        </w:rPr>
        <w:t xml:space="preserve"> </w:t>
      </w:r>
      <w:r w:rsidRPr="00946021">
        <w:rPr>
          <w:rFonts w:ascii="Times New Roman" w:eastAsia="Times New Roman" w:hAnsi="Times New Roman" w:cs="Times New Roman"/>
          <w:spacing w:val="1"/>
          <w:sz w:val="28"/>
          <w:szCs w:val="28"/>
          <w:lang w:val="fr-FR"/>
        </w:rPr>
        <w:t>d</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sidRPr="00946021">
        <w:rPr>
          <w:rFonts w:ascii="Times New Roman" w:eastAsia="Times New Roman" w:hAnsi="Times New Roman" w:cs="Times New Roman"/>
          <w:sz w:val="28"/>
          <w:szCs w:val="28"/>
          <w:lang w:val="fr-FR"/>
        </w:rPr>
        <w:t>ce</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sidRPr="00946021">
        <w:rPr>
          <w:rFonts w:ascii="Times New Roman" w:eastAsia="Times New Roman" w:hAnsi="Times New Roman" w:cs="Times New Roman"/>
          <w:spacing w:val="-1"/>
          <w:sz w:val="28"/>
          <w:szCs w:val="28"/>
          <w:lang w:val="fr-FR"/>
        </w:rPr>
        <w:t>o</w:t>
      </w:r>
      <w:r w:rsidRPr="00946021">
        <w:rPr>
          <w:rFonts w:ascii="Times New Roman" w:eastAsia="Times New Roman" w:hAnsi="Times New Roman" w:cs="Times New Roman"/>
          <w:spacing w:val="1"/>
          <w:sz w:val="28"/>
          <w:szCs w:val="28"/>
          <w:lang w:val="fr-FR"/>
        </w:rPr>
        <w:t>b</w:t>
      </w:r>
      <w:r w:rsidRPr="00946021">
        <w:rPr>
          <w:rFonts w:ascii="Times New Roman" w:eastAsia="Times New Roman" w:hAnsi="Times New Roman" w:cs="Times New Roman"/>
          <w:spacing w:val="-1"/>
          <w:sz w:val="28"/>
          <w:szCs w:val="28"/>
          <w:lang w:val="fr-FR"/>
        </w:rPr>
        <w:t>s</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2"/>
          <w:sz w:val="28"/>
          <w:szCs w:val="28"/>
          <w:lang w:val="fr-FR"/>
        </w:rPr>
        <w:t>r</w:t>
      </w:r>
      <w:r w:rsidRPr="00946021">
        <w:rPr>
          <w:rFonts w:ascii="Times New Roman" w:eastAsia="Times New Roman" w:hAnsi="Times New Roman" w:cs="Times New Roman"/>
          <w:spacing w:val="1"/>
          <w:sz w:val="28"/>
          <w:szCs w:val="28"/>
          <w:lang w:val="fr-FR"/>
        </w:rPr>
        <w:t>v</w:t>
      </w:r>
      <w:r w:rsidRPr="00946021">
        <w:rPr>
          <w:rFonts w:ascii="Times New Roman" w:eastAsia="Times New Roman" w:hAnsi="Times New Roman" w:cs="Times New Roman"/>
          <w:spacing w:val="-2"/>
          <w:sz w:val="28"/>
          <w:szCs w:val="28"/>
          <w:lang w:val="fr-FR"/>
        </w:rPr>
        <w:t>a</w:t>
      </w:r>
      <w:r w:rsidRPr="00946021">
        <w:rPr>
          <w:rFonts w:ascii="Times New Roman" w:eastAsia="Times New Roman" w:hAnsi="Times New Roman" w:cs="Times New Roman"/>
          <w:spacing w:val="1"/>
          <w:sz w:val="28"/>
          <w:szCs w:val="28"/>
          <w:lang w:val="fr-FR"/>
        </w:rPr>
        <w:t>t</w:t>
      </w:r>
      <w:r w:rsidRPr="00946021">
        <w:rPr>
          <w:rFonts w:ascii="Times New Roman" w:eastAsia="Times New Roman" w:hAnsi="Times New Roman" w:cs="Times New Roman"/>
          <w:spacing w:val="-1"/>
          <w:sz w:val="28"/>
          <w:szCs w:val="28"/>
          <w:lang w:val="fr-FR"/>
        </w:rPr>
        <w:t>i</w:t>
      </w:r>
      <w:r w:rsidRPr="00946021">
        <w:rPr>
          <w:rFonts w:ascii="Times New Roman" w:eastAsia="Times New Roman" w:hAnsi="Times New Roman" w:cs="Times New Roman"/>
          <w:spacing w:val="1"/>
          <w:sz w:val="28"/>
          <w:szCs w:val="28"/>
          <w:lang w:val="fr-FR"/>
        </w:rPr>
        <w:t>on</w:t>
      </w:r>
      <w:r w:rsidRPr="00946021">
        <w:rPr>
          <w:rFonts w:ascii="Times New Roman" w:eastAsia="Times New Roman" w:hAnsi="Times New Roman" w:cs="Times New Roman"/>
          <w:sz w:val="28"/>
          <w:szCs w:val="28"/>
          <w:lang w:val="fr-FR"/>
        </w:rPr>
        <w:t>,</w:t>
      </w:r>
      <w:r w:rsidRPr="00946021">
        <w:rPr>
          <w:rFonts w:ascii="Times New Roman" w:eastAsia="Times New Roman" w:hAnsi="Times New Roman" w:cs="Times New Roman"/>
          <w:spacing w:val="35"/>
          <w:sz w:val="28"/>
          <w:szCs w:val="28"/>
          <w:lang w:val="fr-FR"/>
        </w:rPr>
        <w:t xml:space="preserve"> </w:t>
      </w:r>
      <w:r w:rsidRPr="00946021">
        <w:rPr>
          <w:rFonts w:ascii="Times New Roman" w:eastAsia="Times New Roman" w:hAnsi="Times New Roman" w:cs="Times New Roman"/>
          <w:spacing w:val="-1"/>
          <w:sz w:val="28"/>
          <w:szCs w:val="28"/>
          <w:lang w:val="fr-FR"/>
        </w:rPr>
        <w:t>i</w:t>
      </w:r>
      <w:r w:rsidRPr="00946021">
        <w:rPr>
          <w:rFonts w:ascii="Times New Roman" w:eastAsia="Times New Roman" w:hAnsi="Times New Roman" w:cs="Times New Roman"/>
          <w:spacing w:val="1"/>
          <w:sz w:val="28"/>
          <w:szCs w:val="28"/>
          <w:lang w:val="fr-FR"/>
        </w:rPr>
        <w:t>l</w:t>
      </w:r>
      <w:r w:rsidRPr="00946021">
        <w:rPr>
          <w:rFonts w:ascii="Times New Roman" w:eastAsia="Times New Roman" w:hAnsi="Times New Roman" w:cs="Times New Roman"/>
          <w:sz w:val="28"/>
          <w:szCs w:val="28"/>
          <w:lang w:val="fr-FR"/>
        </w:rPr>
        <w:t>s</w:t>
      </w:r>
      <w:r w:rsidRPr="00946021">
        <w:rPr>
          <w:rFonts w:ascii="Times New Roman" w:eastAsia="Times New Roman" w:hAnsi="Times New Roman" w:cs="Times New Roman"/>
          <w:spacing w:val="34"/>
          <w:sz w:val="28"/>
          <w:szCs w:val="28"/>
          <w:lang w:val="fr-FR"/>
        </w:rPr>
        <w:t xml:space="preserve"> </w:t>
      </w:r>
      <w:r w:rsidRPr="00946021">
        <w:rPr>
          <w:rFonts w:ascii="Times New Roman" w:eastAsia="Times New Roman" w:hAnsi="Times New Roman" w:cs="Times New Roman"/>
          <w:spacing w:val="1"/>
          <w:sz w:val="28"/>
          <w:szCs w:val="28"/>
          <w:lang w:val="fr-FR"/>
        </w:rPr>
        <w:t>o</w:t>
      </w:r>
      <w:r w:rsidRPr="00946021">
        <w:rPr>
          <w:rFonts w:ascii="Times New Roman" w:eastAsia="Times New Roman" w:hAnsi="Times New Roman" w:cs="Times New Roman"/>
          <w:spacing w:val="-1"/>
          <w:sz w:val="28"/>
          <w:szCs w:val="28"/>
          <w:lang w:val="fr-FR"/>
        </w:rPr>
        <w:t>n</w:t>
      </w:r>
      <w:r w:rsidRPr="00946021">
        <w:rPr>
          <w:rFonts w:ascii="Times New Roman" w:eastAsia="Times New Roman" w:hAnsi="Times New Roman" w:cs="Times New Roman"/>
          <w:sz w:val="28"/>
          <w:szCs w:val="28"/>
          <w:lang w:val="fr-FR"/>
        </w:rPr>
        <w:t>t</w:t>
      </w:r>
      <w:r w:rsidRPr="00946021">
        <w:rPr>
          <w:rFonts w:ascii="Times New Roman" w:eastAsia="Times New Roman" w:hAnsi="Times New Roman" w:cs="Times New Roman"/>
          <w:spacing w:val="36"/>
          <w:sz w:val="28"/>
          <w:szCs w:val="28"/>
          <w:lang w:val="fr-FR"/>
        </w:rPr>
        <w:t xml:space="preserve"> </w:t>
      </w:r>
      <w:del w:id="324" w:author="Dominique LONGIN" w:date="2016-09-13T17:49:00Z">
        <w:r w:rsidRPr="00946021" w:rsidDel="00946021">
          <w:rPr>
            <w:rFonts w:ascii="Times New Roman" w:eastAsia="Times New Roman" w:hAnsi="Times New Roman" w:cs="Times New Roman"/>
            <w:spacing w:val="-1"/>
            <w:sz w:val="28"/>
            <w:szCs w:val="28"/>
            <w:lang w:val="fr-FR"/>
          </w:rPr>
          <w:delText>d</w:delText>
        </w:r>
        <w:r w:rsidRPr="00946021" w:rsidDel="00946021">
          <w:rPr>
            <w:rFonts w:ascii="Times New Roman" w:eastAsia="Times New Roman" w:hAnsi="Times New Roman" w:cs="Times New Roman"/>
            <w:spacing w:val="1"/>
            <w:sz w:val="28"/>
            <w:szCs w:val="28"/>
            <w:lang w:val="fr-FR"/>
          </w:rPr>
          <w:delText>o</w:delText>
        </w:r>
        <w:r w:rsidRPr="00946021" w:rsidDel="00946021">
          <w:rPr>
            <w:rFonts w:ascii="Times New Roman" w:eastAsia="Times New Roman" w:hAnsi="Times New Roman" w:cs="Times New Roman"/>
            <w:spacing w:val="-1"/>
            <w:sz w:val="28"/>
            <w:szCs w:val="28"/>
            <w:lang w:val="fr-FR"/>
          </w:rPr>
          <w:delText>n</w:delText>
        </w:r>
        <w:r w:rsidRPr="00946021" w:rsidDel="00946021">
          <w:rPr>
            <w:rFonts w:ascii="Times New Roman" w:eastAsia="Times New Roman" w:hAnsi="Times New Roman" w:cs="Times New Roman"/>
            <w:spacing w:val="1"/>
            <w:sz w:val="28"/>
            <w:szCs w:val="28"/>
            <w:lang w:val="fr-FR"/>
          </w:rPr>
          <w:delText>n</w:delText>
        </w:r>
        <w:r w:rsidRPr="00946021" w:rsidDel="00946021">
          <w:rPr>
            <w:rFonts w:ascii="Times New Roman" w:eastAsia="Times New Roman" w:hAnsi="Times New Roman" w:cs="Times New Roman"/>
            <w:sz w:val="28"/>
            <w:szCs w:val="28"/>
            <w:lang w:val="fr-FR"/>
          </w:rPr>
          <w:delText>é</w:delText>
        </w:r>
        <w:r w:rsidRPr="00946021" w:rsidDel="00946021">
          <w:rPr>
            <w:rFonts w:ascii="Times New Roman" w:eastAsia="Times New Roman" w:hAnsi="Times New Roman" w:cs="Times New Roman"/>
            <w:spacing w:val="36"/>
            <w:sz w:val="28"/>
            <w:szCs w:val="28"/>
            <w:lang w:val="fr-FR"/>
          </w:rPr>
          <w:delText xml:space="preserve"> </w:delText>
        </w:r>
      </w:del>
      <w:ins w:id="325" w:author="Dominique LONGIN" w:date="2016-09-13T17:49:00Z">
        <w:r w:rsidR="00946021">
          <w:rPr>
            <w:rFonts w:ascii="Times New Roman" w:eastAsia="Times New Roman" w:hAnsi="Times New Roman" w:cs="Times New Roman"/>
            <w:spacing w:val="36"/>
            <w:sz w:val="28"/>
            <w:szCs w:val="28"/>
            <w:lang w:val="fr-FR"/>
          </w:rPr>
          <w:t xml:space="preserve">établi </w:t>
        </w:r>
      </w:ins>
      <w:r w:rsidRPr="00946021">
        <w:rPr>
          <w:rFonts w:ascii="Times New Roman" w:eastAsia="Times New Roman" w:hAnsi="Times New Roman" w:cs="Times New Roman"/>
          <w:spacing w:val="1"/>
          <w:sz w:val="28"/>
          <w:szCs w:val="28"/>
          <w:lang w:val="fr-FR"/>
        </w:rPr>
        <w:t>l</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r w:rsidRPr="00946021">
        <w:rPr>
          <w:rFonts w:ascii="Times New Roman" w:eastAsia="Times New Roman" w:hAnsi="Times New Roman" w:cs="Times New Roman"/>
          <w:spacing w:val="-5"/>
          <w:sz w:val="28"/>
          <w:szCs w:val="28"/>
          <w:lang w:val="fr-FR"/>
        </w:rPr>
        <w:t>m</w:t>
      </w:r>
      <w:r w:rsidRPr="00946021">
        <w:rPr>
          <w:rFonts w:ascii="Times New Roman" w:eastAsia="Times New Roman" w:hAnsi="Times New Roman" w:cs="Times New Roman"/>
          <w:spacing w:val="1"/>
          <w:sz w:val="28"/>
          <w:szCs w:val="28"/>
          <w:lang w:val="fr-FR"/>
        </w:rPr>
        <w:t>od</w:t>
      </w:r>
      <w:r w:rsidRPr="00946021">
        <w:rPr>
          <w:rFonts w:ascii="Times New Roman" w:eastAsia="Times New Roman" w:hAnsi="Times New Roman" w:cs="Times New Roman"/>
          <w:sz w:val="28"/>
          <w:szCs w:val="28"/>
          <w:lang w:val="fr-FR"/>
        </w:rPr>
        <w:t>è</w:t>
      </w:r>
      <w:r w:rsidRPr="00946021">
        <w:rPr>
          <w:rFonts w:ascii="Times New Roman" w:eastAsia="Times New Roman" w:hAnsi="Times New Roman" w:cs="Times New Roman"/>
          <w:spacing w:val="1"/>
          <w:sz w:val="28"/>
          <w:szCs w:val="28"/>
          <w:lang w:val="fr-FR"/>
        </w:rPr>
        <w:t>l</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36"/>
          <w:sz w:val="28"/>
          <w:szCs w:val="28"/>
          <w:lang w:val="fr-FR"/>
        </w:rPr>
        <w:t xml:space="preserve"> </w:t>
      </w:r>
      <w:del w:id="326" w:author="Dominique LONGIN" w:date="2016-09-13T17:49:00Z">
        <w:r w:rsidRPr="00946021" w:rsidDel="00946021">
          <w:rPr>
            <w:rFonts w:ascii="Times New Roman" w:eastAsia="Times New Roman" w:hAnsi="Times New Roman" w:cs="Times New Roman"/>
            <w:spacing w:val="-1"/>
            <w:sz w:val="28"/>
            <w:szCs w:val="28"/>
            <w:lang w:val="fr-FR"/>
          </w:rPr>
          <w:delText>d</w:delText>
        </w:r>
        <w:r w:rsidRPr="00946021" w:rsidDel="00946021">
          <w:rPr>
            <w:rFonts w:ascii="Times New Roman" w:eastAsia="Times New Roman" w:hAnsi="Times New Roman" w:cs="Times New Roman"/>
            <w:sz w:val="28"/>
            <w:szCs w:val="28"/>
            <w:lang w:val="fr-FR"/>
          </w:rPr>
          <w:delText xml:space="preserve">e </w:delText>
        </w:r>
      </w:del>
      <w:ins w:id="327" w:author="Dominique LONGIN" w:date="2016-09-13T17:49:00Z">
        <w:r w:rsidR="00946021">
          <w:rPr>
            <w:rFonts w:ascii="Times New Roman" w:eastAsia="Times New Roman" w:hAnsi="Times New Roman" w:cs="Times New Roman"/>
            <w:spacing w:val="-1"/>
            <w:sz w:val="28"/>
            <w:szCs w:val="28"/>
            <w:lang w:val="fr-FR"/>
          </w:rPr>
          <w:t>à</w:t>
        </w:r>
        <w:r w:rsidR="00946021" w:rsidRPr="00946021">
          <w:rPr>
            <w:rFonts w:ascii="Times New Roman" w:eastAsia="Times New Roman" w:hAnsi="Times New Roman" w:cs="Times New Roman"/>
            <w:sz w:val="28"/>
            <w:szCs w:val="28"/>
            <w:lang w:val="fr-FR"/>
          </w:rPr>
          <w:t xml:space="preserve"> </w:t>
        </w:r>
      </w:ins>
      <w:r w:rsidRPr="00946021">
        <w:rPr>
          <w:rFonts w:ascii="Times New Roman" w:eastAsia="Times New Roman" w:hAnsi="Times New Roman" w:cs="Times New Roman"/>
          <w:spacing w:val="1"/>
          <w:sz w:val="28"/>
          <w:szCs w:val="28"/>
          <w:lang w:val="fr-FR"/>
        </w:rPr>
        <w:t>s</w:t>
      </w:r>
      <w:r w:rsidRPr="00946021">
        <w:rPr>
          <w:rFonts w:ascii="Times New Roman" w:eastAsia="Times New Roman" w:hAnsi="Times New Roman" w:cs="Times New Roman"/>
          <w:sz w:val="28"/>
          <w:szCs w:val="28"/>
          <w:lang w:val="fr-FR"/>
        </w:rPr>
        <w:t>e</w:t>
      </w:r>
      <w:r w:rsidRPr="00946021">
        <w:rPr>
          <w:rFonts w:ascii="Times New Roman" w:eastAsia="Times New Roman" w:hAnsi="Times New Roman" w:cs="Times New Roman"/>
          <w:spacing w:val="-1"/>
          <w:sz w:val="28"/>
          <w:szCs w:val="28"/>
          <w:lang w:val="fr-FR"/>
        </w:rPr>
        <w:t>ui</w:t>
      </w:r>
      <w:r w:rsidRPr="00946021">
        <w:rPr>
          <w:rFonts w:ascii="Times New Roman" w:eastAsia="Times New Roman" w:hAnsi="Times New Roman" w:cs="Times New Roman"/>
          <w:sz w:val="28"/>
          <w:szCs w:val="28"/>
          <w:lang w:val="fr-FR"/>
        </w:rPr>
        <w:t>l</w:t>
      </w:r>
      <w:r w:rsidRPr="00CC4D9A">
        <w:rPr>
          <w:rFonts w:ascii="Times New Roman" w:eastAsia="Times New Roman" w:hAnsi="Times New Roman" w:cs="Times New Roman"/>
          <w:spacing w:val="1"/>
          <w:sz w:val="28"/>
          <w:szCs w:val="28"/>
          <w:lang w:val="fr-FR"/>
        </w:rPr>
        <w:t xml:space="preserve"> </w:t>
      </w:r>
      <w:r w:rsidRPr="00CC4D9A">
        <w:rPr>
          <w:rFonts w:ascii="Times New Roman" w:eastAsia="Times New Roman" w:hAnsi="Times New Roman" w:cs="Times New Roman"/>
          <w:sz w:val="28"/>
          <w:szCs w:val="28"/>
          <w:lang w:val="fr-FR"/>
        </w:rPr>
        <w:t>af</w:t>
      </w:r>
      <w:r w:rsidRPr="00CC4D9A">
        <w:rPr>
          <w:rFonts w:ascii="Times New Roman" w:eastAsia="Times New Roman" w:hAnsi="Times New Roman" w:cs="Times New Roman"/>
          <w:spacing w:val="-2"/>
          <w:sz w:val="28"/>
          <w:szCs w:val="28"/>
          <w:lang w:val="fr-FR"/>
        </w:rPr>
        <w:t>i</w:t>
      </w:r>
      <w:r w:rsidRPr="00CC4D9A">
        <w:rPr>
          <w:rFonts w:ascii="Times New Roman" w:eastAsia="Times New Roman" w:hAnsi="Times New Roman" w:cs="Times New Roman"/>
          <w:sz w:val="28"/>
          <w:szCs w:val="28"/>
          <w:lang w:val="fr-FR"/>
        </w:rPr>
        <w:t>n</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z w:val="28"/>
          <w:szCs w:val="28"/>
          <w:lang w:val="fr-FR"/>
        </w:rPr>
        <w:t>e p</w:t>
      </w:r>
      <w:r w:rsidRPr="00CC4D9A">
        <w:rPr>
          <w:rFonts w:ascii="Times New Roman" w:eastAsia="Times New Roman" w:hAnsi="Times New Roman" w:cs="Times New Roman"/>
          <w:spacing w:val="-2"/>
          <w:sz w:val="28"/>
          <w:szCs w:val="28"/>
          <w:lang w:val="fr-FR"/>
        </w:rPr>
        <w:t>r</w:t>
      </w:r>
      <w:r w:rsidRPr="00CC4D9A">
        <w:rPr>
          <w:rFonts w:ascii="Times New Roman" w:eastAsia="Times New Roman" w:hAnsi="Times New Roman" w:cs="Times New Roman"/>
          <w:sz w:val="28"/>
          <w:szCs w:val="28"/>
          <w:lang w:val="fr-FR"/>
        </w:rPr>
        <w:t>é</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re</w:t>
      </w:r>
      <w:r w:rsidRPr="00CC4D9A">
        <w:rPr>
          <w:rFonts w:ascii="Times New Roman" w:eastAsia="Times New Roman" w:hAnsi="Times New Roman" w:cs="Times New Roman"/>
          <w:spacing w:val="-3"/>
          <w:sz w:val="28"/>
          <w:szCs w:val="28"/>
          <w:lang w:val="fr-FR"/>
        </w:rPr>
        <w:t xml:space="preserve"> </w:t>
      </w:r>
      <w:r w:rsidRPr="00CC4D9A">
        <w:rPr>
          <w:rFonts w:ascii="Times New Roman" w:eastAsia="Times New Roman" w:hAnsi="Times New Roman" w:cs="Times New Roman"/>
          <w:spacing w:val="-1"/>
          <w:sz w:val="28"/>
          <w:szCs w:val="28"/>
          <w:lang w:val="fr-FR"/>
        </w:rPr>
        <w:t>l</w:t>
      </w:r>
      <w:r w:rsidRPr="00CC4D9A">
        <w:rPr>
          <w:rFonts w:ascii="Times New Roman" w:eastAsia="Times New Roman" w:hAnsi="Times New Roman" w:cs="Times New Roman"/>
          <w:sz w:val="28"/>
          <w:szCs w:val="28"/>
          <w:lang w:val="fr-FR"/>
        </w:rPr>
        <w:t>e c</w:t>
      </w:r>
      <w:r w:rsidRPr="00CC4D9A">
        <w:rPr>
          <w:rFonts w:ascii="Times New Roman" w:eastAsia="Times New Roman" w:hAnsi="Times New Roman" w:cs="Times New Roman"/>
          <w:spacing w:val="-2"/>
          <w:sz w:val="28"/>
          <w:szCs w:val="28"/>
          <w:lang w:val="fr-FR"/>
        </w:rPr>
        <w:t>h</w:t>
      </w:r>
      <w:r w:rsidRPr="00CC4D9A">
        <w:rPr>
          <w:rFonts w:ascii="Times New Roman" w:eastAsia="Times New Roman" w:hAnsi="Times New Roman" w:cs="Times New Roman"/>
          <w:spacing w:val="1"/>
          <w:sz w:val="28"/>
          <w:szCs w:val="28"/>
          <w:lang w:val="fr-FR"/>
        </w:rPr>
        <w:t>o</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x</w:t>
      </w:r>
      <w:r w:rsidRPr="00CC4D9A">
        <w:rPr>
          <w:rFonts w:ascii="Times New Roman" w:eastAsia="Times New Roman" w:hAnsi="Times New Roman" w:cs="Times New Roman"/>
          <w:spacing w:val="1"/>
          <w:sz w:val="28"/>
          <w:szCs w:val="28"/>
          <w:lang w:val="fr-FR"/>
        </w:rPr>
        <w:t xml:space="preserve"> </w:t>
      </w:r>
      <w:r w:rsidRPr="00CC4D9A">
        <w:rPr>
          <w:rFonts w:ascii="Times New Roman" w:eastAsia="Times New Roman" w:hAnsi="Times New Roman" w:cs="Times New Roman"/>
          <w:spacing w:val="-2"/>
          <w:sz w:val="28"/>
          <w:szCs w:val="28"/>
          <w:lang w:val="fr-FR"/>
        </w:rPr>
        <w:t>d</w:t>
      </w:r>
      <w:r w:rsidRPr="00CC4D9A">
        <w:rPr>
          <w:rFonts w:ascii="Times New Roman" w:eastAsia="Times New Roman" w:hAnsi="Times New Roman" w:cs="Times New Roman"/>
          <w:sz w:val="28"/>
          <w:szCs w:val="28"/>
          <w:lang w:val="fr-FR"/>
        </w:rPr>
        <w:t>e c</w:t>
      </w:r>
      <w:r w:rsidRPr="00CC4D9A">
        <w:rPr>
          <w:rFonts w:ascii="Times New Roman" w:eastAsia="Times New Roman" w:hAnsi="Times New Roman" w:cs="Times New Roman"/>
          <w:spacing w:val="1"/>
          <w:sz w:val="28"/>
          <w:szCs w:val="28"/>
          <w:lang w:val="fr-FR"/>
        </w:rPr>
        <w:t>h</w:t>
      </w:r>
      <w:r w:rsidRPr="00CC4D9A">
        <w:rPr>
          <w:rFonts w:ascii="Times New Roman" w:eastAsia="Times New Roman" w:hAnsi="Times New Roman" w:cs="Times New Roman"/>
          <w:spacing w:val="-2"/>
          <w:sz w:val="28"/>
          <w:szCs w:val="28"/>
          <w:lang w:val="fr-FR"/>
        </w:rPr>
        <w:t>a</w:t>
      </w:r>
      <w:r w:rsidRPr="00CC4D9A">
        <w:rPr>
          <w:rFonts w:ascii="Times New Roman" w:eastAsia="Times New Roman" w:hAnsi="Times New Roman" w:cs="Times New Roman"/>
          <w:spacing w:val="-1"/>
          <w:sz w:val="28"/>
          <w:szCs w:val="28"/>
          <w:lang w:val="fr-FR"/>
        </w:rPr>
        <w:t>q</w:t>
      </w:r>
      <w:r w:rsidRPr="00CC4D9A">
        <w:rPr>
          <w:rFonts w:ascii="Times New Roman" w:eastAsia="Times New Roman" w:hAnsi="Times New Roman" w:cs="Times New Roman"/>
          <w:spacing w:val="1"/>
          <w:sz w:val="28"/>
          <w:szCs w:val="28"/>
          <w:lang w:val="fr-FR"/>
        </w:rPr>
        <w:t>u</w:t>
      </w:r>
      <w:r w:rsidRPr="00CC4D9A">
        <w:rPr>
          <w:rFonts w:ascii="Times New Roman" w:eastAsia="Times New Roman" w:hAnsi="Times New Roman" w:cs="Times New Roman"/>
          <w:sz w:val="28"/>
          <w:szCs w:val="28"/>
          <w:lang w:val="fr-FR"/>
        </w:rPr>
        <w:t xml:space="preserve">e </w:t>
      </w:r>
      <w:del w:id="328" w:author="Dominique LONGIN" w:date="2016-09-13T17:49:00Z">
        <w:r w:rsidRPr="00CC4D9A" w:rsidDel="00946021">
          <w:rPr>
            <w:rFonts w:ascii="Times New Roman" w:eastAsia="Times New Roman" w:hAnsi="Times New Roman" w:cs="Times New Roman"/>
            <w:sz w:val="28"/>
            <w:szCs w:val="28"/>
            <w:lang w:val="fr-FR"/>
          </w:rPr>
          <w:delText>l</w:delText>
        </w:r>
        <w:r w:rsidRPr="00CC4D9A" w:rsidDel="00946021">
          <w:rPr>
            <w:rFonts w:ascii="Times New Roman" w:eastAsia="Times New Roman" w:hAnsi="Times New Roman" w:cs="Times New Roman"/>
            <w:spacing w:val="-2"/>
            <w:sz w:val="28"/>
            <w:szCs w:val="28"/>
            <w:lang w:val="fr-FR"/>
          </w:rPr>
          <w:delText>’</w:delText>
        </w:r>
      </w:del>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pacing w:val="1"/>
          <w:sz w:val="28"/>
          <w:szCs w:val="28"/>
          <w:lang w:val="fr-FR"/>
        </w:rPr>
        <w:t>n</w:t>
      </w:r>
      <w:r w:rsidRPr="00CC4D9A">
        <w:rPr>
          <w:rFonts w:ascii="Times New Roman" w:eastAsia="Times New Roman" w:hAnsi="Times New Roman" w:cs="Times New Roman"/>
          <w:spacing w:val="-1"/>
          <w:sz w:val="28"/>
          <w:szCs w:val="28"/>
          <w:lang w:val="fr-FR"/>
        </w:rPr>
        <w:t>di</w:t>
      </w:r>
      <w:r w:rsidRPr="00CC4D9A">
        <w:rPr>
          <w:rFonts w:ascii="Times New Roman" w:eastAsia="Times New Roman" w:hAnsi="Times New Roman" w:cs="Times New Roman"/>
          <w:spacing w:val="1"/>
          <w:sz w:val="28"/>
          <w:szCs w:val="28"/>
          <w:lang w:val="fr-FR"/>
        </w:rPr>
        <w:t>v</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z w:val="28"/>
          <w:szCs w:val="28"/>
          <w:lang w:val="fr-FR"/>
        </w:rPr>
        <w:t>u</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q</w:t>
      </w:r>
      <w:r w:rsidRPr="00CC4D9A">
        <w:rPr>
          <w:rFonts w:ascii="Times New Roman" w:eastAsia="Times New Roman" w:hAnsi="Times New Roman" w:cs="Times New Roman"/>
          <w:spacing w:val="1"/>
          <w:sz w:val="28"/>
          <w:szCs w:val="28"/>
          <w:lang w:val="fr-FR"/>
        </w:rPr>
        <w:t>u</w:t>
      </w:r>
      <w:r w:rsidRPr="00CC4D9A">
        <w:rPr>
          <w:rFonts w:ascii="Times New Roman" w:eastAsia="Times New Roman" w:hAnsi="Times New Roman" w:cs="Times New Roman"/>
          <w:spacing w:val="-2"/>
          <w:sz w:val="28"/>
          <w:szCs w:val="28"/>
          <w:lang w:val="fr-FR"/>
        </w:rPr>
        <w:t>a</w:t>
      </w:r>
      <w:r w:rsidRPr="00CC4D9A">
        <w:rPr>
          <w:rFonts w:ascii="Times New Roman" w:eastAsia="Times New Roman" w:hAnsi="Times New Roman" w:cs="Times New Roman"/>
          <w:spacing w:val="1"/>
          <w:sz w:val="28"/>
          <w:szCs w:val="28"/>
          <w:lang w:val="fr-FR"/>
        </w:rPr>
        <w:t>n</w:t>
      </w:r>
      <w:r w:rsidRPr="00CC4D9A">
        <w:rPr>
          <w:rFonts w:ascii="Times New Roman" w:eastAsia="Times New Roman" w:hAnsi="Times New Roman" w:cs="Times New Roman"/>
          <w:sz w:val="28"/>
          <w:szCs w:val="28"/>
          <w:lang w:val="fr-FR"/>
        </w:rPr>
        <w:t>d</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l</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s</w:t>
      </w:r>
      <w:r w:rsidRPr="00CC4D9A">
        <w:rPr>
          <w:rFonts w:ascii="Times New Roman" w:eastAsia="Times New Roman" w:hAnsi="Times New Roman" w:cs="Times New Roman"/>
          <w:sz w:val="28"/>
          <w:szCs w:val="28"/>
          <w:lang w:val="fr-FR"/>
        </w:rPr>
        <w:t>e</w:t>
      </w:r>
      <w:del w:id="329" w:author="Dominique LONGIN" w:date="2016-09-13T17:49:00Z">
        <w:r w:rsidRPr="00CC4D9A" w:rsidDel="00946021">
          <w:rPr>
            <w:rFonts w:ascii="Times New Roman" w:eastAsia="Times New Roman" w:hAnsi="Times New Roman" w:cs="Times New Roman"/>
            <w:sz w:val="28"/>
            <w:szCs w:val="28"/>
            <w:lang w:val="fr-FR"/>
          </w:rPr>
          <w:tab/>
        </w:r>
      </w:del>
      <w:ins w:id="330" w:author="Dominique LONGIN" w:date="2016-09-13T17:49:00Z">
        <w:r w:rsidR="00946021">
          <w:rPr>
            <w:rFonts w:ascii="Times New Roman" w:eastAsia="Times New Roman" w:hAnsi="Times New Roman" w:cs="Times New Roman"/>
            <w:sz w:val="28"/>
            <w:szCs w:val="28"/>
            <w:lang w:val="fr-FR"/>
          </w:rPr>
          <w:t xml:space="preserve"> </w:t>
        </w:r>
      </w:ins>
      <w:r w:rsidRPr="00946021">
        <w:rPr>
          <w:rFonts w:ascii="Times New Roman" w:eastAsia="Times New Roman" w:hAnsi="Times New Roman" w:cs="Times New Roman"/>
          <w:sz w:val="28"/>
          <w:szCs w:val="28"/>
          <w:lang w:val="fr-FR"/>
        </w:rPr>
        <w:t>re</w:t>
      </w:r>
      <w:r w:rsidRPr="00946021">
        <w:rPr>
          <w:rFonts w:ascii="Times New Roman" w:eastAsia="Times New Roman" w:hAnsi="Times New Roman" w:cs="Times New Roman"/>
          <w:spacing w:val="1"/>
          <w:sz w:val="28"/>
          <w:szCs w:val="28"/>
          <w:lang w:val="fr-FR"/>
        </w:rPr>
        <w:t>t</w:t>
      </w:r>
      <w:r w:rsidRPr="00CC4D9A">
        <w:rPr>
          <w:rFonts w:ascii="Times New Roman" w:eastAsia="Times New Roman" w:hAnsi="Times New Roman" w:cs="Times New Roman"/>
          <w:spacing w:val="-2"/>
          <w:sz w:val="28"/>
          <w:szCs w:val="28"/>
          <w:lang w:val="fr-FR"/>
        </w:rPr>
        <w:t>r</w:t>
      </w:r>
      <w:r w:rsidRPr="00CC4D9A">
        <w:rPr>
          <w:rFonts w:ascii="Times New Roman" w:eastAsia="Times New Roman" w:hAnsi="Times New Roman" w:cs="Times New Roman"/>
          <w:spacing w:val="1"/>
          <w:sz w:val="28"/>
          <w:szCs w:val="28"/>
          <w:lang w:val="fr-FR"/>
        </w:rPr>
        <w:t>o</w:t>
      </w:r>
      <w:r w:rsidRPr="00CC4D9A">
        <w:rPr>
          <w:rFonts w:ascii="Times New Roman" w:eastAsia="Times New Roman" w:hAnsi="Times New Roman" w:cs="Times New Roman"/>
          <w:spacing w:val="-1"/>
          <w:sz w:val="28"/>
          <w:szCs w:val="28"/>
          <w:lang w:val="fr-FR"/>
        </w:rPr>
        <w:t>u</w:t>
      </w:r>
      <w:r w:rsidRPr="00CC4D9A">
        <w:rPr>
          <w:rFonts w:ascii="Times New Roman" w:eastAsia="Times New Roman" w:hAnsi="Times New Roman" w:cs="Times New Roman"/>
          <w:spacing w:val="1"/>
          <w:sz w:val="28"/>
          <w:szCs w:val="28"/>
          <w:lang w:val="fr-FR"/>
        </w:rPr>
        <w:t>v</w:t>
      </w:r>
      <w:r w:rsidRPr="00CC4D9A">
        <w:rPr>
          <w:rFonts w:ascii="Times New Roman" w:eastAsia="Times New Roman" w:hAnsi="Times New Roman" w:cs="Times New Roman"/>
          <w:sz w:val="28"/>
          <w:szCs w:val="28"/>
          <w:lang w:val="fr-FR"/>
        </w:rPr>
        <w:t xml:space="preserve">e </w:t>
      </w:r>
      <w:r w:rsidRPr="00CC4D9A">
        <w:rPr>
          <w:rFonts w:ascii="Times New Roman" w:eastAsia="Times New Roman" w:hAnsi="Times New Roman" w:cs="Times New Roman"/>
          <w:spacing w:val="-3"/>
          <w:sz w:val="28"/>
          <w:szCs w:val="28"/>
          <w:lang w:val="fr-FR"/>
        </w:rPr>
        <w:t>a</w:t>
      </w:r>
      <w:r w:rsidRPr="00CC4D9A">
        <w:rPr>
          <w:rFonts w:ascii="Times New Roman" w:eastAsia="Times New Roman" w:hAnsi="Times New Roman" w:cs="Times New Roman"/>
          <w:sz w:val="28"/>
          <w:szCs w:val="28"/>
          <w:lang w:val="fr-FR"/>
        </w:rPr>
        <w:t xml:space="preserve">u </w:t>
      </w:r>
      <w:r w:rsidRPr="00CC4D9A">
        <w:rPr>
          <w:rFonts w:ascii="Times New Roman" w:eastAsia="Times New Roman" w:hAnsi="Times New Roman" w:cs="Times New Roman"/>
          <w:spacing w:val="1"/>
          <w:sz w:val="28"/>
          <w:szCs w:val="28"/>
          <w:lang w:val="fr-FR"/>
        </w:rPr>
        <w:t>s</w:t>
      </w:r>
      <w:r w:rsidRPr="00CC4D9A">
        <w:rPr>
          <w:rFonts w:ascii="Times New Roman" w:eastAsia="Times New Roman" w:hAnsi="Times New Roman" w:cs="Times New Roman"/>
          <w:sz w:val="28"/>
          <w:szCs w:val="28"/>
          <w:lang w:val="fr-FR"/>
        </w:rPr>
        <w:t>e</w:t>
      </w:r>
      <w:r w:rsidRPr="00CC4D9A">
        <w:rPr>
          <w:rFonts w:ascii="Times New Roman" w:eastAsia="Times New Roman" w:hAnsi="Times New Roman" w:cs="Times New Roman"/>
          <w:spacing w:val="-1"/>
          <w:sz w:val="28"/>
          <w:szCs w:val="28"/>
          <w:lang w:val="fr-FR"/>
        </w:rPr>
        <w:t>i</w:t>
      </w:r>
      <w:r w:rsidRPr="00CC4D9A">
        <w:rPr>
          <w:rFonts w:ascii="Times New Roman" w:eastAsia="Times New Roman" w:hAnsi="Times New Roman" w:cs="Times New Roman"/>
          <w:sz w:val="28"/>
          <w:szCs w:val="28"/>
          <w:lang w:val="fr-FR"/>
        </w:rPr>
        <w:t>n</w:t>
      </w:r>
      <w:r w:rsidRPr="00CC4D9A">
        <w:rPr>
          <w:rFonts w:ascii="Times New Roman" w:eastAsia="Times New Roman" w:hAnsi="Times New Roman" w:cs="Times New Roman"/>
          <w:spacing w:val="-2"/>
          <w:sz w:val="28"/>
          <w:szCs w:val="28"/>
          <w:lang w:val="fr-FR"/>
        </w:rPr>
        <w:t xml:space="preserve"> </w:t>
      </w:r>
      <w:r w:rsidRPr="00CC4D9A">
        <w:rPr>
          <w:rFonts w:ascii="Times New Roman" w:eastAsia="Times New Roman" w:hAnsi="Times New Roman" w:cs="Times New Roman"/>
          <w:spacing w:val="1"/>
          <w:sz w:val="28"/>
          <w:szCs w:val="28"/>
          <w:lang w:val="fr-FR"/>
        </w:rPr>
        <w:t>d</w:t>
      </w:r>
      <w:r w:rsidRPr="00CC4D9A">
        <w:rPr>
          <w:rFonts w:ascii="Times New Roman" w:eastAsia="Times New Roman" w:hAnsi="Times New Roman" w:cs="Times New Roman"/>
          <w:spacing w:val="-2"/>
          <w:sz w:val="28"/>
          <w:szCs w:val="28"/>
          <w:lang w:val="fr-FR"/>
        </w:rPr>
        <w:t>’</w:t>
      </w:r>
      <w:r w:rsidRPr="00CC4D9A">
        <w:rPr>
          <w:rFonts w:ascii="Times New Roman" w:eastAsia="Times New Roman" w:hAnsi="Times New Roman" w:cs="Times New Roman"/>
          <w:spacing w:val="1"/>
          <w:sz w:val="28"/>
          <w:szCs w:val="28"/>
          <w:lang w:val="fr-FR"/>
        </w:rPr>
        <w:t>un</w:t>
      </w:r>
      <w:r w:rsidRPr="00CC4D9A">
        <w:rPr>
          <w:rFonts w:ascii="Times New Roman" w:eastAsia="Times New Roman" w:hAnsi="Times New Roman" w:cs="Times New Roman"/>
          <w:sz w:val="28"/>
          <w:szCs w:val="28"/>
          <w:lang w:val="fr-FR"/>
        </w:rPr>
        <w:t>e</w:t>
      </w:r>
      <w:r w:rsidRPr="00CC4D9A">
        <w:rPr>
          <w:rFonts w:ascii="Times New Roman" w:eastAsia="Times New Roman" w:hAnsi="Times New Roman" w:cs="Times New Roman"/>
          <w:spacing w:val="1"/>
          <w:sz w:val="28"/>
          <w:szCs w:val="28"/>
          <w:lang w:val="fr-FR"/>
        </w:rPr>
        <w:t xml:space="preserve"> </w:t>
      </w:r>
      <w:r w:rsidRPr="00CC4D9A">
        <w:rPr>
          <w:rFonts w:ascii="Times New Roman" w:eastAsia="Times New Roman" w:hAnsi="Times New Roman" w:cs="Times New Roman"/>
          <w:spacing w:val="-2"/>
          <w:sz w:val="28"/>
          <w:szCs w:val="28"/>
          <w:lang w:val="fr-FR"/>
        </w:rPr>
        <w:t>f</w:t>
      </w:r>
      <w:r w:rsidRPr="00CC4D9A">
        <w:rPr>
          <w:rFonts w:ascii="Times New Roman" w:eastAsia="Times New Roman" w:hAnsi="Times New Roman" w:cs="Times New Roman"/>
          <w:spacing w:val="-1"/>
          <w:sz w:val="28"/>
          <w:szCs w:val="28"/>
          <w:lang w:val="fr-FR"/>
        </w:rPr>
        <w:t>o</w:t>
      </w:r>
      <w:r w:rsidRPr="00CC4D9A">
        <w:rPr>
          <w:rFonts w:ascii="Times New Roman" w:eastAsia="Times New Roman" w:hAnsi="Times New Roman" w:cs="Times New Roman"/>
          <w:spacing w:val="1"/>
          <w:sz w:val="28"/>
          <w:szCs w:val="28"/>
          <w:lang w:val="fr-FR"/>
        </w:rPr>
        <w:t>ule</w:t>
      </w:r>
      <w:r w:rsidRPr="00CC4D9A">
        <w:rPr>
          <w:rFonts w:ascii="Times New Roman" w:eastAsia="Times New Roman" w:hAnsi="Times New Roman" w:cs="Times New Roman"/>
          <w:sz w:val="28"/>
          <w:szCs w:val="28"/>
          <w:lang w:val="fr-FR"/>
        </w:rPr>
        <w:t>.</w:t>
      </w:r>
    </w:p>
    <w:p w14:paraId="07ADEA78" w14:textId="77777777" w:rsidR="00A54283" w:rsidRPr="00CC4D9A" w:rsidRDefault="00A54283">
      <w:pPr>
        <w:spacing w:after="0"/>
        <w:rPr>
          <w:lang w:val="fr-FR"/>
        </w:rPr>
        <w:sectPr w:rsidR="00A54283" w:rsidRPr="00CC4D9A">
          <w:pgSz w:w="12240" w:h="15840"/>
          <w:pgMar w:top="1380" w:right="1320" w:bottom="1200" w:left="1700" w:header="0" w:footer="1015" w:gutter="0"/>
          <w:cols w:space="720"/>
        </w:sectPr>
      </w:pPr>
    </w:p>
    <w:p w14:paraId="3608B019" w14:textId="77777777" w:rsidR="00A54283" w:rsidRPr="00946021" w:rsidRDefault="00C26CB5">
      <w:pPr>
        <w:spacing w:before="78" w:after="0"/>
        <w:ind w:left="460" w:right="48"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lastRenderedPageBreak/>
        <w:t>D</w:t>
      </w:r>
      <w:r w:rsidRPr="00CC4D9A">
        <w:rPr>
          <w:rFonts w:ascii="Georgia" w:eastAsia="Georgia" w:hAnsi="Georgia" w:cs="Georgia"/>
          <w:sz w:val="28"/>
          <w:szCs w:val="28"/>
          <w:lang w:val="fr-FR"/>
        </w:rPr>
        <w:t>ans</w:t>
      </w:r>
      <w:r w:rsidRPr="00CC4D9A">
        <w:rPr>
          <w:rFonts w:ascii="Georgia" w:eastAsia="Georgia" w:hAnsi="Georgia" w:cs="Georgia"/>
          <w:spacing w:val="43"/>
          <w:sz w:val="28"/>
          <w:szCs w:val="28"/>
          <w:lang w:val="fr-FR"/>
        </w:rPr>
        <w:t xml:space="preserve"> </w:t>
      </w:r>
      <w:r w:rsidRPr="00CC4D9A">
        <w:rPr>
          <w:rFonts w:ascii="Georgia" w:eastAsia="Georgia" w:hAnsi="Georgia" w:cs="Georgia"/>
          <w:spacing w:val="-2"/>
          <w:sz w:val="28"/>
          <w:szCs w:val="28"/>
          <w:lang w:val="fr-FR"/>
        </w:rPr>
        <w:t>c</w:t>
      </w:r>
      <w:r w:rsidRPr="00CC4D9A">
        <w:rPr>
          <w:rFonts w:ascii="Georgia" w:eastAsia="Georgia" w:hAnsi="Georgia" w:cs="Georgia"/>
          <w:sz w:val="28"/>
          <w:szCs w:val="28"/>
          <w:lang w:val="fr-FR"/>
        </w:rPr>
        <w:t>e</w:t>
      </w:r>
      <w:r w:rsidRPr="00CC4D9A">
        <w:rPr>
          <w:rFonts w:ascii="Georgia" w:eastAsia="Georgia" w:hAnsi="Georgia" w:cs="Georgia"/>
          <w:spacing w:val="43"/>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44"/>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z w:val="28"/>
          <w:szCs w:val="28"/>
          <w:lang w:val="fr-FR"/>
        </w:rPr>
        <w:t>ha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4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42"/>
          <w:sz w:val="28"/>
          <w:szCs w:val="28"/>
          <w:lang w:val="fr-FR"/>
        </w:rPr>
        <w:t xml:space="preserve">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w:t>
      </w:r>
      <w:r w:rsidRPr="00CC4D9A">
        <w:rPr>
          <w:rFonts w:ascii="Georgia" w:eastAsia="Georgia" w:hAnsi="Georgia" w:cs="Georgia"/>
          <w:spacing w:val="41"/>
          <w:sz w:val="28"/>
          <w:szCs w:val="28"/>
          <w:lang w:val="fr-FR"/>
        </w:rPr>
        <w:t xml:space="preserve"> </w:t>
      </w:r>
      <w:del w:id="331" w:author="Dominique LONGIN" w:date="2016-09-13T17:50:00Z">
        <w:r w:rsidRPr="00CC4D9A" w:rsidDel="00946021">
          <w:rPr>
            <w:rFonts w:ascii="Georgia" w:eastAsia="Georgia" w:hAnsi="Georgia" w:cs="Georgia"/>
            <w:sz w:val="28"/>
            <w:szCs w:val="28"/>
            <w:lang w:val="fr-FR"/>
          </w:rPr>
          <w:delText>do</w:delText>
        </w:r>
        <w:r w:rsidRPr="00CC4D9A" w:rsidDel="00946021">
          <w:rPr>
            <w:rFonts w:ascii="Georgia" w:eastAsia="Georgia" w:hAnsi="Georgia" w:cs="Georgia"/>
            <w:spacing w:val="-1"/>
            <w:sz w:val="28"/>
            <w:szCs w:val="28"/>
            <w:lang w:val="fr-FR"/>
          </w:rPr>
          <w:delText>n</w:delText>
        </w:r>
        <w:r w:rsidRPr="00CC4D9A" w:rsidDel="00946021">
          <w:rPr>
            <w:rFonts w:ascii="Georgia" w:eastAsia="Georgia" w:hAnsi="Georgia" w:cs="Georgia"/>
            <w:sz w:val="28"/>
            <w:szCs w:val="28"/>
            <w:lang w:val="fr-FR"/>
          </w:rPr>
          <w:delText>nés</w:delText>
        </w:r>
        <w:r w:rsidRPr="00CC4D9A" w:rsidDel="00946021">
          <w:rPr>
            <w:rFonts w:ascii="Georgia" w:eastAsia="Georgia" w:hAnsi="Georgia" w:cs="Georgia"/>
            <w:spacing w:val="45"/>
            <w:sz w:val="28"/>
            <w:szCs w:val="28"/>
            <w:lang w:val="fr-FR"/>
          </w:rPr>
          <w:delText xml:space="preserve"> </w:delText>
        </w:r>
      </w:del>
      <w:ins w:id="332" w:author="Dominique LONGIN" w:date="2016-09-13T17:50:00Z">
        <w:r w:rsidR="00946021">
          <w:rPr>
            <w:rFonts w:ascii="Georgia" w:eastAsia="Georgia" w:hAnsi="Georgia" w:cs="Georgia"/>
            <w:sz w:val="28"/>
            <w:szCs w:val="28"/>
            <w:lang w:val="fr-FR"/>
          </w:rPr>
          <w:t>associé à</w:t>
        </w:r>
        <w:r w:rsidR="00946021" w:rsidRPr="00946021">
          <w:rPr>
            <w:rFonts w:ascii="Georgia" w:eastAsia="Georgia" w:hAnsi="Georgia" w:cs="Georgia"/>
            <w:spacing w:val="45"/>
            <w:sz w:val="28"/>
            <w:szCs w:val="28"/>
            <w:lang w:val="fr-FR"/>
          </w:rPr>
          <w:t xml:space="preserve"> </w:t>
        </w:r>
      </w:ins>
      <w:r w:rsidRPr="00946021">
        <w:rPr>
          <w:rFonts w:ascii="Georgia" w:eastAsia="Georgia" w:hAnsi="Georgia" w:cs="Georgia"/>
          <w:spacing w:val="-1"/>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45"/>
          <w:sz w:val="28"/>
          <w:szCs w:val="28"/>
          <w:lang w:val="fr-FR"/>
        </w:rPr>
        <w:t xml:space="preserve"> </w:t>
      </w:r>
      <w:commentRangeStart w:id="333"/>
      <w:r w:rsidRPr="00946021">
        <w:rPr>
          <w:rFonts w:ascii="Georgia" w:eastAsia="Georgia" w:hAnsi="Georgia" w:cs="Georgia"/>
          <w:sz w:val="28"/>
          <w:szCs w:val="28"/>
          <w:lang w:val="fr-FR"/>
        </w:rPr>
        <w:t>ca</w:t>
      </w:r>
      <w:r w:rsidRPr="00946021">
        <w:rPr>
          <w:rFonts w:ascii="Georgia" w:eastAsia="Georgia" w:hAnsi="Georgia" w:cs="Georgia"/>
          <w:spacing w:val="-2"/>
          <w:sz w:val="28"/>
          <w:szCs w:val="28"/>
          <w:lang w:val="fr-FR"/>
        </w:rPr>
        <w:t>r</w:t>
      </w:r>
      <w:r w:rsidRPr="00946021">
        <w:rPr>
          <w:rFonts w:ascii="Georgia" w:eastAsia="Georgia" w:hAnsi="Georgia" w:cs="Georgia"/>
          <w:sz w:val="28"/>
          <w:szCs w:val="28"/>
          <w:lang w:val="fr-FR"/>
        </w:rPr>
        <w:t>ac</w:t>
      </w:r>
      <w:r w:rsidRPr="00946021">
        <w:rPr>
          <w:rFonts w:ascii="Georgia" w:eastAsia="Georgia" w:hAnsi="Georgia" w:cs="Georgia"/>
          <w:spacing w:val="-1"/>
          <w:sz w:val="28"/>
          <w:szCs w:val="28"/>
          <w:lang w:val="fr-FR"/>
        </w:rPr>
        <w:t>t</w:t>
      </w:r>
      <w:r w:rsidRPr="00946021">
        <w:rPr>
          <w:rFonts w:ascii="Georgia" w:eastAsia="Georgia" w:hAnsi="Georgia" w:cs="Georgia"/>
          <w:spacing w:val="1"/>
          <w:sz w:val="28"/>
          <w:szCs w:val="28"/>
          <w:lang w:val="fr-FR"/>
        </w:rPr>
        <w:t>è</w:t>
      </w:r>
      <w:r w:rsidRPr="00946021">
        <w:rPr>
          <w:rFonts w:ascii="Georgia" w:eastAsia="Georgia" w:hAnsi="Georgia" w:cs="Georgia"/>
          <w:sz w:val="28"/>
          <w:szCs w:val="28"/>
          <w:lang w:val="fr-FR"/>
        </w:rPr>
        <w:t>r</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w:t>
      </w:r>
      <w:r w:rsidRPr="00946021">
        <w:rPr>
          <w:rFonts w:ascii="Georgia" w:eastAsia="Georgia" w:hAnsi="Georgia" w:cs="Georgia"/>
          <w:spacing w:val="43"/>
          <w:sz w:val="28"/>
          <w:szCs w:val="28"/>
          <w:lang w:val="fr-FR"/>
        </w:rPr>
        <w:t xml:space="preserve"> </w:t>
      </w:r>
      <w:commentRangeEnd w:id="333"/>
      <w:r w:rsidR="00946021">
        <w:rPr>
          <w:rStyle w:val="Marquedecommentaire"/>
        </w:rPr>
        <w:commentReference w:id="333"/>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 xml:space="preserve">t </w:t>
      </w:r>
      <w:ins w:id="334" w:author="Dominique LONGIN" w:date="2016-09-13T17:50:00Z">
        <w:r w:rsidR="00946021">
          <w:rPr>
            <w:rFonts w:ascii="Georgia" w:eastAsia="Georgia" w:hAnsi="Georgia" w:cs="Georgia"/>
            <w:sz w:val="28"/>
            <w:szCs w:val="28"/>
            <w:lang w:val="fr-FR"/>
          </w:rPr>
          <w:t xml:space="preserve">à </w:t>
        </w:r>
      </w:ins>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on</w:t>
      </w:r>
      <w:r w:rsidRPr="00946021">
        <w:rPr>
          <w:rFonts w:ascii="Georgia" w:eastAsia="Georgia" w:hAnsi="Georgia" w:cs="Georgia"/>
          <w:spacing w:val="31"/>
          <w:sz w:val="28"/>
          <w:szCs w:val="28"/>
          <w:lang w:val="fr-FR"/>
        </w:rPr>
        <w:t xml:space="preserve"> </w:t>
      </w:r>
      <w:r w:rsidRPr="00946021">
        <w:rPr>
          <w:rFonts w:ascii="Georgia" w:eastAsia="Georgia" w:hAnsi="Georgia" w:cs="Georgia"/>
          <w:spacing w:val="-1"/>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il</w:t>
      </w:r>
      <w:r w:rsidRPr="00946021">
        <w:rPr>
          <w:rFonts w:ascii="Georgia" w:eastAsia="Georgia" w:hAnsi="Georgia" w:cs="Georgia"/>
          <w:sz w:val="28"/>
          <w:szCs w:val="28"/>
          <w:lang w:val="fr-FR"/>
        </w:rPr>
        <w:t>.</w:t>
      </w:r>
      <w:r w:rsidRPr="00946021">
        <w:rPr>
          <w:rFonts w:ascii="Georgia" w:eastAsia="Georgia" w:hAnsi="Georgia" w:cs="Georgia"/>
          <w:spacing w:val="33"/>
          <w:sz w:val="28"/>
          <w:szCs w:val="28"/>
          <w:lang w:val="fr-FR"/>
        </w:rPr>
        <w:t xml:space="preserve"> </w:t>
      </w:r>
      <w:r w:rsidRPr="00946021">
        <w:rPr>
          <w:rFonts w:ascii="Georgia" w:eastAsia="Georgia" w:hAnsi="Georgia" w:cs="Georgia"/>
          <w:sz w:val="28"/>
          <w:szCs w:val="28"/>
          <w:lang w:val="fr-FR"/>
        </w:rPr>
        <w:t>L</w:t>
      </w:r>
      <w:r w:rsidRPr="00946021">
        <w:rPr>
          <w:rFonts w:ascii="Georgia" w:eastAsia="Georgia" w:hAnsi="Georgia" w:cs="Georgia"/>
          <w:spacing w:val="2"/>
          <w:sz w:val="28"/>
          <w:szCs w:val="28"/>
          <w:lang w:val="fr-FR"/>
        </w:rPr>
        <w:t>’</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d</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v</w:t>
      </w:r>
      <w:r w:rsidRPr="00946021">
        <w:rPr>
          <w:rFonts w:ascii="Georgia" w:eastAsia="Georgia" w:hAnsi="Georgia" w:cs="Georgia"/>
          <w:spacing w:val="-1"/>
          <w:sz w:val="28"/>
          <w:szCs w:val="28"/>
          <w:lang w:val="fr-FR"/>
        </w:rPr>
        <w:t>i</w:t>
      </w:r>
      <w:r w:rsidRPr="00946021">
        <w:rPr>
          <w:rFonts w:ascii="Georgia" w:eastAsia="Georgia" w:hAnsi="Georgia" w:cs="Georgia"/>
          <w:spacing w:val="-3"/>
          <w:sz w:val="28"/>
          <w:szCs w:val="28"/>
          <w:lang w:val="fr-FR"/>
        </w:rPr>
        <w:t>d</w:t>
      </w:r>
      <w:r w:rsidRPr="00946021">
        <w:rPr>
          <w:rFonts w:ascii="Georgia" w:eastAsia="Georgia" w:hAnsi="Georgia" w:cs="Georgia"/>
          <w:sz w:val="28"/>
          <w:szCs w:val="28"/>
          <w:lang w:val="fr-FR"/>
        </w:rPr>
        <w:t>u</w:t>
      </w:r>
      <w:r w:rsidRPr="00946021">
        <w:rPr>
          <w:rFonts w:ascii="Georgia" w:eastAsia="Georgia" w:hAnsi="Georgia" w:cs="Georgia"/>
          <w:spacing w:val="30"/>
          <w:sz w:val="28"/>
          <w:szCs w:val="28"/>
          <w:lang w:val="fr-FR"/>
        </w:rPr>
        <w:t xml:space="preserve"> </w:t>
      </w:r>
      <w:r w:rsidRPr="00946021">
        <w:rPr>
          <w:rFonts w:ascii="Georgia" w:eastAsia="Georgia" w:hAnsi="Georgia" w:cs="Georgia"/>
          <w:sz w:val="28"/>
          <w:szCs w:val="28"/>
          <w:lang w:val="fr-FR"/>
        </w:rPr>
        <w:t>adop</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e</w:t>
      </w:r>
      <w:r w:rsidRPr="00946021">
        <w:rPr>
          <w:rFonts w:ascii="Georgia" w:eastAsia="Georgia" w:hAnsi="Georgia" w:cs="Georgia"/>
          <w:spacing w:val="31"/>
          <w:sz w:val="28"/>
          <w:szCs w:val="28"/>
          <w:lang w:val="fr-FR"/>
        </w:rPr>
        <w:t xml:space="preserve"> </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e</w:t>
      </w:r>
      <w:r w:rsidRPr="00946021">
        <w:rPr>
          <w:rFonts w:ascii="Georgia" w:eastAsia="Georgia" w:hAnsi="Georgia" w:cs="Georgia"/>
          <w:spacing w:val="31"/>
          <w:sz w:val="28"/>
          <w:szCs w:val="28"/>
          <w:lang w:val="fr-FR"/>
        </w:rPr>
        <w:t xml:space="preserve"> </w:t>
      </w:r>
      <w:r w:rsidRPr="00946021">
        <w:rPr>
          <w:rFonts w:ascii="Georgia" w:eastAsia="Georgia" w:hAnsi="Georgia" w:cs="Georgia"/>
          <w:sz w:val="28"/>
          <w:szCs w:val="28"/>
          <w:lang w:val="fr-FR"/>
        </w:rPr>
        <w:t>opin</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on</w:t>
      </w:r>
      <w:r w:rsidRPr="00946021">
        <w:rPr>
          <w:rFonts w:ascii="Georgia" w:eastAsia="Georgia" w:hAnsi="Georgia" w:cs="Georgia"/>
          <w:spacing w:val="30"/>
          <w:sz w:val="28"/>
          <w:szCs w:val="28"/>
          <w:lang w:val="fr-FR"/>
        </w:rPr>
        <w:t xml:space="preserve"> </w:t>
      </w:r>
      <w:r w:rsidRPr="00946021">
        <w:rPr>
          <w:rFonts w:ascii="Georgia" w:eastAsia="Georgia" w:hAnsi="Georgia" w:cs="Georgia"/>
          <w:sz w:val="28"/>
          <w:szCs w:val="28"/>
          <w:lang w:val="fr-FR"/>
        </w:rPr>
        <w:t>à</w:t>
      </w:r>
      <w:r w:rsidRPr="00946021">
        <w:rPr>
          <w:rFonts w:ascii="Georgia" w:eastAsia="Georgia" w:hAnsi="Georgia" w:cs="Georgia"/>
          <w:spacing w:val="31"/>
          <w:sz w:val="28"/>
          <w:szCs w:val="28"/>
          <w:lang w:val="fr-FR"/>
        </w:rPr>
        <w:t xml:space="preserve"> </w:t>
      </w:r>
      <w:r w:rsidRPr="00946021">
        <w:rPr>
          <w:rFonts w:ascii="Georgia" w:eastAsia="Georgia" w:hAnsi="Georgia" w:cs="Georgia"/>
          <w:sz w:val="28"/>
          <w:szCs w:val="28"/>
          <w:lang w:val="fr-FR"/>
        </w:rPr>
        <w:t>con</w:t>
      </w:r>
      <w:r w:rsidRPr="00946021">
        <w:rPr>
          <w:rFonts w:ascii="Georgia" w:eastAsia="Georgia" w:hAnsi="Georgia" w:cs="Georgia"/>
          <w:spacing w:val="-1"/>
          <w:sz w:val="28"/>
          <w:szCs w:val="28"/>
          <w:lang w:val="fr-FR"/>
        </w:rPr>
        <w:t>d</w:t>
      </w:r>
      <w:r w:rsidRPr="00946021">
        <w:rPr>
          <w:rFonts w:ascii="Georgia" w:eastAsia="Georgia" w:hAnsi="Georgia" w:cs="Georgia"/>
          <w:sz w:val="28"/>
          <w:szCs w:val="28"/>
          <w:lang w:val="fr-FR"/>
        </w:rPr>
        <w:t>i</w:t>
      </w:r>
      <w:r w:rsidRPr="00946021">
        <w:rPr>
          <w:rFonts w:ascii="Georgia" w:eastAsia="Georgia" w:hAnsi="Georgia" w:cs="Georgia"/>
          <w:spacing w:val="-2"/>
          <w:sz w:val="28"/>
          <w:szCs w:val="28"/>
          <w:lang w:val="fr-FR"/>
        </w:rPr>
        <w:t>t</w:t>
      </w:r>
      <w:r w:rsidRPr="00946021">
        <w:rPr>
          <w:rFonts w:ascii="Georgia" w:eastAsia="Georgia" w:hAnsi="Georgia" w:cs="Georgia"/>
          <w:sz w:val="28"/>
          <w:szCs w:val="28"/>
          <w:lang w:val="fr-FR"/>
        </w:rPr>
        <w:t>ion</w:t>
      </w:r>
      <w:r w:rsidRPr="00946021">
        <w:rPr>
          <w:rFonts w:ascii="Georgia" w:eastAsia="Georgia" w:hAnsi="Georgia" w:cs="Georgia"/>
          <w:spacing w:val="29"/>
          <w:sz w:val="28"/>
          <w:szCs w:val="28"/>
          <w:lang w:val="fr-FR"/>
        </w:rPr>
        <w:t xml:space="preserve"> </w:t>
      </w:r>
      <w:r w:rsidRPr="00946021">
        <w:rPr>
          <w:rFonts w:ascii="Georgia" w:eastAsia="Georgia" w:hAnsi="Georgia" w:cs="Georgia"/>
          <w:spacing w:val="-1"/>
          <w:sz w:val="28"/>
          <w:szCs w:val="28"/>
          <w:lang w:val="fr-FR"/>
        </w:rPr>
        <w:t>q</w:t>
      </w:r>
      <w:r w:rsidRPr="00946021">
        <w:rPr>
          <w:rFonts w:ascii="Georgia" w:eastAsia="Georgia" w:hAnsi="Georgia" w:cs="Georgia"/>
          <w:sz w:val="28"/>
          <w:szCs w:val="28"/>
          <w:lang w:val="fr-FR"/>
        </w:rPr>
        <w:t>ue</w:t>
      </w:r>
      <w:r w:rsidRPr="00946021">
        <w:rPr>
          <w:rFonts w:ascii="Georgia" w:eastAsia="Georgia" w:hAnsi="Georgia" w:cs="Georgia"/>
          <w:spacing w:val="33"/>
          <w:sz w:val="28"/>
          <w:szCs w:val="28"/>
          <w:lang w:val="fr-FR"/>
        </w:rPr>
        <w:t xml:space="preserve"> </w:t>
      </w:r>
      <w:del w:id="335" w:author="Dominique LONGIN" w:date="2016-09-13T17:51:00Z">
        <w:r w:rsidRPr="00946021" w:rsidDel="00946021">
          <w:rPr>
            <w:rFonts w:ascii="Georgia" w:eastAsia="Georgia" w:hAnsi="Georgia" w:cs="Georgia"/>
            <w:spacing w:val="-1"/>
            <w:sz w:val="28"/>
            <w:szCs w:val="28"/>
            <w:lang w:val="fr-FR"/>
          </w:rPr>
          <w:delText>l</w:delText>
        </w:r>
        <w:r w:rsidRPr="00946021" w:rsidDel="00946021">
          <w:rPr>
            <w:rFonts w:ascii="Georgia" w:eastAsia="Georgia" w:hAnsi="Georgia" w:cs="Georgia"/>
            <w:sz w:val="28"/>
            <w:szCs w:val="28"/>
            <w:lang w:val="fr-FR"/>
          </w:rPr>
          <w:delText>e</w:delText>
        </w:r>
        <w:r w:rsidRPr="00946021" w:rsidDel="00946021">
          <w:rPr>
            <w:rFonts w:ascii="Georgia" w:eastAsia="Georgia" w:hAnsi="Georgia" w:cs="Georgia"/>
            <w:spacing w:val="31"/>
            <w:sz w:val="28"/>
            <w:szCs w:val="28"/>
            <w:lang w:val="fr-FR"/>
          </w:rPr>
          <w:delText xml:space="preserve"> </w:delText>
        </w:r>
        <w:r w:rsidRPr="00946021" w:rsidDel="00946021">
          <w:rPr>
            <w:rFonts w:ascii="Georgia" w:eastAsia="Georgia" w:hAnsi="Georgia" w:cs="Georgia"/>
            <w:spacing w:val="-1"/>
            <w:sz w:val="28"/>
            <w:szCs w:val="28"/>
            <w:lang w:val="fr-FR"/>
          </w:rPr>
          <w:delText>q</w:delText>
        </w:r>
        <w:r w:rsidRPr="00946021" w:rsidDel="00946021">
          <w:rPr>
            <w:rFonts w:ascii="Georgia" w:eastAsia="Georgia" w:hAnsi="Georgia" w:cs="Georgia"/>
            <w:sz w:val="28"/>
            <w:szCs w:val="28"/>
            <w:lang w:val="fr-FR"/>
          </w:rPr>
          <w:delText>ua</w:delText>
        </w:r>
        <w:r w:rsidRPr="00946021" w:rsidDel="00946021">
          <w:rPr>
            <w:rFonts w:ascii="Georgia" w:eastAsia="Georgia" w:hAnsi="Georgia" w:cs="Georgia"/>
            <w:spacing w:val="-1"/>
            <w:sz w:val="28"/>
            <w:szCs w:val="28"/>
            <w:lang w:val="fr-FR"/>
          </w:rPr>
          <w:delText>nt</w:delText>
        </w:r>
        <w:r w:rsidRPr="00946021" w:rsidDel="00946021">
          <w:rPr>
            <w:rFonts w:ascii="Georgia" w:eastAsia="Georgia" w:hAnsi="Georgia" w:cs="Georgia"/>
            <w:sz w:val="28"/>
            <w:szCs w:val="28"/>
            <w:lang w:val="fr-FR"/>
          </w:rPr>
          <w:delText>i</w:delText>
        </w:r>
        <w:r w:rsidRPr="00946021" w:rsidDel="00946021">
          <w:rPr>
            <w:rFonts w:ascii="Georgia" w:eastAsia="Georgia" w:hAnsi="Georgia" w:cs="Georgia"/>
            <w:spacing w:val="-2"/>
            <w:sz w:val="28"/>
            <w:szCs w:val="28"/>
            <w:lang w:val="fr-FR"/>
          </w:rPr>
          <w:delText>t</w:delText>
        </w:r>
        <w:r w:rsidRPr="00946021" w:rsidDel="00946021">
          <w:rPr>
            <w:rFonts w:ascii="Georgia" w:eastAsia="Georgia" w:hAnsi="Georgia" w:cs="Georgia"/>
            <w:sz w:val="28"/>
            <w:szCs w:val="28"/>
            <w:lang w:val="fr-FR"/>
          </w:rPr>
          <w:delText xml:space="preserve">é </w:delText>
        </w:r>
      </w:del>
      <w:ins w:id="336" w:author="Dominique LONGIN" w:date="2016-09-13T17:51:00Z">
        <w:r w:rsidR="00946021">
          <w:rPr>
            <w:rFonts w:ascii="Georgia" w:eastAsia="Georgia" w:hAnsi="Georgia" w:cs="Georgia"/>
            <w:sz w:val="28"/>
            <w:szCs w:val="28"/>
            <w:lang w:val="fr-FR"/>
          </w:rPr>
          <w:t xml:space="preserve">le nombre d’individus dans son </w:t>
        </w:r>
      </w:ins>
      <w:del w:id="337" w:author="Dominique LONGIN" w:date="2016-09-13T17:51:00Z">
        <w:r w:rsidRPr="00946021" w:rsidDel="00946021">
          <w:rPr>
            <w:rFonts w:ascii="Georgia" w:eastAsia="Georgia" w:hAnsi="Georgia" w:cs="Georgia"/>
            <w:sz w:val="28"/>
            <w:szCs w:val="28"/>
            <w:lang w:val="fr-FR"/>
          </w:rPr>
          <w:delText xml:space="preserve">de </w:delText>
        </w:r>
        <w:r w:rsidRPr="00946021" w:rsidDel="00946021">
          <w:rPr>
            <w:rFonts w:ascii="Georgia" w:eastAsia="Georgia" w:hAnsi="Georgia" w:cs="Georgia"/>
            <w:spacing w:val="-1"/>
            <w:sz w:val="28"/>
            <w:szCs w:val="28"/>
            <w:lang w:val="fr-FR"/>
          </w:rPr>
          <w:delText>s</w:delText>
        </w:r>
        <w:r w:rsidRPr="00946021" w:rsidDel="00946021">
          <w:rPr>
            <w:rFonts w:ascii="Georgia" w:eastAsia="Georgia" w:hAnsi="Georgia" w:cs="Georgia"/>
            <w:spacing w:val="1"/>
            <w:sz w:val="28"/>
            <w:szCs w:val="28"/>
            <w:lang w:val="fr-FR"/>
          </w:rPr>
          <w:delText>e</w:delText>
        </w:r>
        <w:r w:rsidRPr="00946021" w:rsidDel="00946021">
          <w:rPr>
            <w:rFonts w:ascii="Georgia" w:eastAsia="Georgia" w:hAnsi="Georgia" w:cs="Georgia"/>
            <w:sz w:val="28"/>
            <w:szCs w:val="28"/>
            <w:lang w:val="fr-FR"/>
          </w:rPr>
          <w:delText>s</w:delText>
        </w:r>
        <w:r w:rsidRPr="00946021" w:rsidDel="00946021">
          <w:rPr>
            <w:rFonts w:ascii="Georgia" w:eastAsia="Georgia" w:hAnsi="Georgia" w:cs="Georgia"/>
            <w:spacing w:val="-2"/>
            <w:sz w:val="28"/>
            <w:szCs w:val="28"/>
            <w:lang w:val="fr-FR"/>
          </w:rPr>
          <w:delText xml:space="preserve"> </w:delText>
        </w:r>
      </w:del>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oura</w:t>
      </w:r>
      <w:r w:rsidRPr="00946021">
        <w:rPr>
          <w:rFonts w:ascii="Georgia" w:eastAsia="Georgia" w:hAnsi="Georgia" w:cs="Georgia"/>
          <w:spacing w:val="-2"/>
          <w:sz w:val="28"/>
          <w:szCs w:val="28"/>
          <w:lang w:val="fr-FR"/>
        </w:rPr>
        <w:t>g</w:t>
      </w:r>
      <w:r w:rsidRPr="00946021">
        <w:rPr>
          <w:rFonts w:ascii="Georgia" w:eastAsia="Georgia" w:hAnsi="Georgia" w:cs="Georgia"/>
          <w:spacing w:val="-1"/>
          <w:sz w:val="28"/>
          <w:szCs w:val="28"/>
          <w:lang w:val="fr-FR"/>
        </w:rPr>
        <w:t>e</w:t>
      </w:r>
      <w:del w:id="338" w:author="Dominique LONGIN" w:date="2016-09-13T17:51:00Z">
        <w:r w:rsidRPr="00946021" w:rsidDel="00946021">
          <w:rPr>
            <w:rFonts w:ascii="Georgia" w:eastAsia="Georgia" w:hAnsi="Georgia" w:cs="Georgia"/>
            <w:sz w:val="28"/>
            <w:szCs w:val="28"/>
            <w:lang w:val="fr-FR"/>
          </w:rPr>
          <w:delText>s</w:delText>
        </w:r>
      </w:del>
      <w:r w:rsidRPr="00946021">
        <w:rPr>
          <w:rFonts w:ascii="Georgia" w:eastAsia="Georgia" w:hAnsi="Georgia" w:cs="Georgia"/>
          <w:spacing w:val="1"/>
          <w:sz w:val="28"/>
          <w:szCs w:val="28"/>
          <w:lang w:val="fr-FR"/>
        </w:rPr>
        <w:t xml:space="preserve"> </w:t>
      </w:r>
      <w:del w:id="339" w:author="Dominique LONGIN" w:date="2016-09-13T17:51:00Z">
        <w:r w:rsidRPr="00946021" w:rsidDel="00946021">
          <w:rPr>
            <w:rFonts w:ascii="Georgia" w:eastAsia="Georgia" w:hAnsi="Georgia" w:cs="Georgia"/>
            <w:spacing w:val="-2"/>
            <w:sz w:val="28"/>
            <w:szCs w:val="28"/>
            <w:lang w:val="fr-FR"/>
          </w:rPr>
          <w:delText>q</w:delText>
        </w:r>
        <w:r w:rsidRPr="00946021" w:rsidDel="00946021">
          <w:rPr>
            <w:rFonts w:ascii="Georgia" w:eastAsia="Georgia" w:hAnsi="Georgia" w:cs="Georgia"/>
            <w:sz w:val="28"/>
            <w:szCs w:val="28"/>
            <w:lang w:val="fr-FR"/>
          </w:rPr>
          <w:delText>ui</w:delText>
        </w:r>
        <w:r w:rsidRPr="00946021" w:rsidDel="00946021">
          <w:rPr>
            <w:rFonts w:ascii="Georgia" w:eastAsia="Georgia" w:hAnsi="Georgia" w:cs="Georgia"/>
            <w:spacing w:val="-1"/>
            <w:sz w:val="28"/>
            <w:szCs w:val="28"/>
            <w:lang w:val="fr-FR"/>
          </w:rPr>
          <w:delText xml:space="preserve"> </w:delText>
        </w:r>
        <w:r w:rsidRPr="00946021" w:rsidDel="00946021">
          <w:rPr>
            <w:rFonts w:ascii="Georgia" w:eastAsia="Georgia" w:hAnsi="Georgia" w:cs="Georgia"/>
            <w:sz w:val="28"/>
            <w:szCs w:val="28"/>
            <w:lang w:val="fr-FR"/>
          </w:rPr>
          <w:delText>sont</w:delText>
        </w:r>
        <w:r w:rsidRPr="00946021" w:rsidDel="00946021">
          <w:rPr>
            <w:rFonts w:ascii="Georgia" w:eastAsia="Georgia" w:hAnsi="Georgia" w:cs="Georgia"/>
            <w:spacing w:val="-1"/>
            <w:sz w:val="28"/>
            <w:szCs w:val="28"/>
            <w:lang w:val="fr-FR"/>
          </w:rPr>
          <w:delText xml:space="preserve"> </w:delText>
        </w:r>
      </w:del>
      <w:ins w:id="340" w:author="Dominique LONGIN" w:date="2016-09-13T17:51:00Z">
        <w:r w:rsidR="00946021">
          <w:rPr>
            <w:rFonts w:ascii="Georgia" w:eastAsia="Georgia" w:hAnsi="Georgia" w:cs="Georgia"/>
            <w:spacing w:val="-1"/>
            <w:sz w:val="28"/>
            <w:szCs w:val="28"/>
            <w:lang w:val="fr-FR"/>
          </w:rPr>
          <w:t xml:space="preserve">ayant </w:t>
        </w:r>
      </w:ins>
      <w:r w:rsidRPr="00946021">
        <w:rPr>
          <w:rFonts w:ascii="Georgia" w:eastAsia="Georgia" w:hAnsi="Georgia" w:cs="Georgia"/>
          <w:sz w:val="28"/>
          <w:szCs w:val="28"/>
          <w:lang w:val="fr-FR"/>
        </w:rPr>
        <w:t>cho</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s</w:t>
      </w:r>
      <w:ins w:id="341" w:author="Dominique LONGIN" w:date="2016-09-13T17:51:00Z">
        <w:r w:rsidR="00946021">
          <w:rPr>
            <w:rFonts w:ascii="Georgia" w:eastAsia="Georgia" w:hAnsi="Georgia" w:cs="Georgia"/>
            <w:sz w:val="28"/>
            <w:szCs w:val="28"/>
            <w:lang w:val="fr-FR"/>
          </w:rPr>
          <w:t>i</w:t>
        </w:r>
      </w:ins>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cet</w:t>
      </w:r>
      <w:r w:rsidRPr="00946021">
        <w:rPr>
          <w:rFonts w:ascii="Georgia" w:eastAsia="Georgia" w:hAnsi="Georgia" w:cs="Georgia"/>
          <w:spacing w:val="-2"/>
          <w:sz w:val="28"/>
          <w:szCs w:val="28"/>
          <w:lang w:val="fr-FR"/>
        </w:rPr>
        <w:t>t</w:t>
      </w:r>
      <w:r w:rsidRPr="00946021">
        <w:rPr>
          <w:rFonts w:ascii="Georgia" w:eastAsia="Georgia" w:hAnsi="Georgia" w:cs="Georgia"/>
          <w:sz w:val="28"/>
          <w:szCs w:val="28"/>
          <w:lang w:val="fr-FR"/>
        </w:rPr>
        <w:t>e</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3"/>
          <w:sz w:val="28"/>
          <w:szCs w:val="28"/>
          <w:lang w:val="fr-FR"/>
        </w:rPr>
        <w:t>o</w:t>
      </w:r>
      <w:r w:rsidRPr="00946021">
        <w:rPr>
          <w:rFonts w:ascii="Georgia" w:eastAsia="Georgia" w:hAnsi="Georgia" w:cs="Georgia"/>
          <w:sz w:val="28"/>
          <w:szCs w:val="28"/>
          <w:lang w:val="fr-FR"/>
        </w:rPr>
        <w:t>pin</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on at</w:t>
      </w:r>
      <w:r w:rsidRPr="00946021">
        <w:rPr>
          <w:rFonts w:ascii="Georgia" w:eastAsia="Georgia" w:hAnsi="Georgia" w:cs="Georgia"/>
          <w:spacing w:val="-2"/>
          <w:sz w:val="28"/>
          <w:szCs w:val="28"/>
          <w:lang w:val="fr-FR"/>
        </w:rPr>
        <w:t>t</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t</w:t>
      </w:r>
      <w:ins w:id="342" w:author="Dominique LONGIN" w:date="2016-09-13T17:51:00Z">
        <w:r w:rsidR="00946021">
          <w:rPr>
            <w:rFonts w:ascii="Georgia" w:eastAsia="Georgia" w:hAnsi="Georgia" w:cs="Georgia"/>
            <w:sz w:val="28"/>
            <w:szCs w:val="28"/>
            <w:lang w:val="fr-FR"/>
          </w:rPr>
          <w:t xml:space="preserve"> ou dépasse</w:t>
        </w:r>
      </w:ins>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 xml:space="preserve">son </w:t>
      </w:r>
      <w:r w:rsidRPr="00946021">
        <w:rPr>
          <w:rFonts w:ascii="Georgia" w:eastAsia="Georgia" w:hAnsi="Georgia" w:cs="Georgia"/>
          <w:spacing w:val="-2"/>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u</w:t>
      </w:r>
      <w:r w:rsidRPr="00946021">
        <w:rPr>
          <w:rFonts w:ascii="Georgia" w:eastAsia="Georgia" w:hAnsi="Georgia" w:cs="Georgia"/>
          <w:spacing w:val="-1"/>
          <w:sz w:val="28"/>
          <w:szCs w:val="28"/>
          <w:lang w:val="fr-FR"/>
        </w:rPr>
        <w:t>il</w:t>
      </w:r>
      <w:r w:rsidRPr="00946021">
        <w:rPr>
          <w:rFonts w:ascii="Georgia" w:eastAsia="Georgia" w:hAnsi="Georgia" w:cs="Georgia"/>
          <w:sz w:val="28"/>
          <w:szCs w:val="28"/>
          <w:lang w:val="fr-FR"/>
        </w:rPr>
        <w:t>.</w:t>
      </w:r>
    </w:p>
    <w:p w14:paraId="065872E5" w14:textId="77777777" w:rsidR="00A54283" w:rsidRPr="00CC4D9A" w:rsidRDefault="00A54283">
      <w:pPr>
        <w:spacing w:before="1" w:after="0" w:line="200" w:lineRule="exact"/>
        <w:rPr>
          <w:sz w:val="20"/>
          <w:szCs w:val="20"/>
          <w:lang w:val="fr-FR"/>
        </w:rPr>
      </w:pPr>
    </w:p>
    <w:p w14:paraId="0A3C7D6E" w14:textId="77777777" w:rsidR="00A54283" w:rsidRPr="00946021" w:rsidRDefault="00C26CB5">
      <w:pPr>
        <w:tabs>
          <w:tab w:val="left" w:pos="1540"/>
        </w:tabs>
        <w:spacing w:after="0" w:line="240" w:lineRule="auto"/>
        <w:ind w:left="820" w:right="-20"/>
        <w:rPr>
          <w:rFonts w:ascii="Georgia" w:eastAsia="Georgia" w:hAnsi="Georgia" w:cs="Georgia"/>
          <w:sz w:val="28"/>
          <w:szCs w:val="28"/>
          <w:lang w:val="fr-FR"/>
        </w:rPr>
      </w:pPr>
      <w:r w:rsidRPr="00CC4D9A">
        <w:rPr>
          <w:rFonts w:ascii="Georgia" w:eastAsia="Georgia" w:hAnsi="Georgia" w:cs="Georgia"/>
          <w:b/>
          <w:bCs/>
          <w:sz w:val="28"/>
          <w:szCs w:val="28"/>
          <w:lang w:val="fr-FR"/>
        </w:rPr>
        <w:t>2</w:t>
      </w:r>
      <w:r w:rsidRPr="00CC4D9A">
        <w:rPr>
          <w:rFonts w:ascii="Georgia" w:eastAsia="Georgia" w:hAnsi="Georgia" w:cs="Georgia"/>
          <w:b/>
          <w:bCs/>
          <w:spacing w:val="-2"/>
          <w:sz w:val="28"/>
          <w:szCs w:val="28"/>
          <w:lang w:val="fr-FR"/>
        </w:rPr>
        <w:t>.</w:t>
      </w:r>
      <w:r w:rsidRPr="00CC4D9A">
        <w:rPr>
          <w:rFonts w:ascii="Georgia" w:eastAsia="Georgia" w:hAnsi="Georgia" w:cs="Georgia"/>
          <w:b/>
          <w:bCs/>
          <w:sz w:val="28"/>
          <w:szCs w:val="28"/>
          <w:lang w:val="fr-FR"/>
        </w:rPr>
        <w:t>3</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del w:id="343" w:author="Dominique LONGIN" w:date="2016-09-13T17:58:00Z">
        <w:r w:rsidRPr="00CC4D9A" w:rsidDel="00946021">
          <w:rPr>
            <w:rFonts w:ascii="Georgia" w:eastAsia="Georgia" w:hAnsi="Georgia" w:cs="Georgia"/>
            <w:b/>
            <w:bCs/>
            <w:sz w:val="28"/>
            <w:szCs w:val="28"/>
            <w:lang w:val="fr-FR"/>
          </w:rPr>
          <w:delText xml:space="preserve">de </w:delText>
        </w:r>
      </w:del>
      <w:ins w:id="344" w:author="Dominique LONGIN" w:date="2016-09-13T17:58:00Z">
        <w:r w:rsidR="00946021">
          <w:rPr>
            <w:rFonts w:ascii="Georgia" w:eastAsia="Georgia" w:hAnsi="Georgia" w:cs="Georgia"/>
            <w:b/>
            <w:bCs/>
            <w:sz w:val="28"/>
            <w:szCs w:val="28"/>
            <w:lang w:val="fr-FR"/>
          </w:rPr>
          <w:t>à</w:t>
        </w:r>
        <w:r w:rsidR="00946021" w:rsidRPr="00946021">
          <w:rPr>
            <w:rFonts w:ascii="Georgia" w:eastAsia="Georgia" w:hAnsi="Georgia" w:cs="Georgia"/>
            <w:b/>
            <w:bCs/>
            <w:sz w:val="28"/>
            <w:szCs w:val="28"/>
            <w:lang w:val="fr-FR"/>
          </w:rPr>
          <w:t xml:space="preserve"> </w:t>
        </w:r>
      </w:ins>
      <w:r w:rsidRPr="00946021">
        <w:rPr>
          <w:rFonts w:ascii="Georgia" w:eastAsia="Georgia" w:hAnsi="Georgia" w:cs="Georgia"/>
          <w:b/>
          <w:bCs/>
          <w:spacing w:val="-2"/>
          <w:sz w:val="28"/>
          <w:szCs w:val="28"/>
          <w:lang w:val="fr-FR"/>
        </w:rPr>
        <w:t>s</w:t>
      </w:r>
      <w:r w:rsidRPr="00946021">
        <w:rPr>
          <w:rFonts w:ascii="Georgia" w:eastAsia="Georgia" w:hAnsi="Georgia" w:cs="Georgia"/>
          <w:b/>
          <w:bCs/>
          <w:sz w:val="28"/>
          <w:szCs w:val="28"/>
          <w:lang w:val="fr-FR"/>
        </w:rPr>
        <w:t>eu</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l l</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né</w:t>
      </w:r>
      <w:r w:rsidRPr="00946021">
        <w:rPr>
          <w:rFonts w:ascii="Georgia" w:eastAsia="Georgia" w:hAnsi="Georgia" w:cs="Georgia"/>
          <w:b/>
          <w:bCs/>
          <w:spacing w:val="1"/>
          <w:sz w:val="28"/>
          <w:szCs w:val="28"/>
          <w:lang w:val="fr-FR"/>
        </w:rPr>
        <w:t>a</w:t>
      </w:r>
      <w:r w:rsidRPr="00946021">
        <w:rPr>
          <w:rFonts w:ascii="Georgia" w:eastAsia="Georgia" w:hAnsi="Georgia" w:cs="Georgia"/>
          <w:b/>
          <w:bCs/>
          <w:spacing w:val="-1"/>
          <w:sz w:val="28"/>
          <w:szCs w:val="28"/>
          <w:lang w:val="fr-FR"/>
        </w:rPr>
        <w:t>i</w:t>
      </w:r>
      <w:r w:rsidRPr="00946021">
        <w:rPr>
          <w:rFonts w:ascii="Georgia" w:eastAsia="Georgia" w:hAnsi="Georgia" w:cs="Georgia"/>
          <w:b/>
          <w:bCs/>
          <w:sz w:val="28"/>
          <w:szCs w:val="28"/>
          <w:lang w:val="fr-FR"/>
        </w:rPr>
        <w:t>re</w:t>
      </w:r>
      <w:r w:rsidRPr="00946021">
        <w:rPr>
          <w:rFonts w:ascii="Georgia" w:eastAsia="Georgia" w:hAnsi="Georgia" w:cs="Georgia"/>
          <w:b/>
          <w:bCs/>
          <w:spacing w:val="-2"/>
          <w:sz w:val="28"/>
          <w:szCs w:val="28"/>
          <w:lang w:val="fr-FR"/>
        </w:rPr>
        <w:t xml:space="preserve"> </w:t>
      </w:r>
      <w:r w:rsidRPr="00946021">
        <w:rPr>
          <w:rFonts w:ascii="Georgia" w:eastAsia="Georgia" w:hAnsi="Georgia" w:cs="Georgia"/>
          <w:b/>
          <w:bCs/>
          <w:sz w:val="28"/>
          <w:szCs w:val="28"/>
          <w:lang w:val="fr-FR"/>
        </w:rPr>
        <w:t>:</w:t>
      </w:r>
    </w:p>
    <w:p w14:paraId="4DA4AE51" w14:textId="77777777" w:rsidR="00A54283" w:rsidRPr="00CC4D9A" w:rsidRDefault="00A54283">
      <w:pPr>
        <w:spacing w:before="6" w:after="0" w:line="240" w:lineRule="exact"/>
        <w:rPr>
          <w:sz w:val="24"/>
          <w:szCs w:val="24"/>
          <w:lang w:val="fr-FR"/>
        </w:rPr>
      </w:pPr>
    </w:p>
    <w:p w14:paraId="41C02C99" w14:textId="77777777" w:rsidR="00A54283" w:rsidRPr="00CC4D9A" w:rsidRDefault="00C26CB5">
      <w:pPr>
        <w:spacing w:after="0"/>
        <w:ind w:left="460" w:right="48"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 xml:space="preserve">Ce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ins w:id="345" w:author="Dominique LONGIN" w:date="2016-09-13T17:59:00Z">
        <w:r w:rsidR="00C20BEC">
          <w:rPr>
            <w:rFonts w:ascii="Georgia" w:eastAsia="Georgia" w:hAnsi="Georgia" w:cs="Georgia"/>
            <w:spacing w:val="3"/>
            <w:sz w:val="28"/>
            <w:szCs w:val="28"/>
            <w:lang w:val="fr-FR"/>
          </w:rPr>
          <w:t xml:space="preserve">(voir par exemple [3) et [4]) </w:t>
        </w:r>
      </w:ins>
      <w:r w:rsidRPr="00C20BEC">
        <w:rPr>
          <w:rFonts w:ascii="Georgia" w:eastAsia="Georgia" w:hAnsi="Georgia" w:cs="Georgia"/>
          <w:spacing w:val="-1"/>
          <w:sz w:val="28"/>
          <w:szCs w:val="28"/>
          <w:lang w:val="fr-FR"/>
        </w:rPr>
        <w:t>e</w:t>
      </w:r>
      <w:r w:rsidRPr="00C20BEC">
        <w:rPr>
          <w:rFonts w:ascii="Georgia" w:eastAsia="Georgia" w:hAnsi="Georgia" w:cs="Georgia"/>
          <w:spacing w:val="1"/>
          <w:sz w:val="28"/>
          <w:szCs w:val="28"/>
          <w:lang w:val="fr-FR"/>
        </w:rPr>
        <w:t>s</w:t>
      </w:r>
      <w:r w:rsidRPr="00C20BEC">
        <w:rPr>
          <w:rFonts w:ascii="Georgia" w:eastAsia="Georgia" w:hAnsi="Georgia" w:cs="Georgia"/>
          <w:sz w:val="28"/>
          <w:szCs w:val="28"/>
          <w:lang w:val="fr-FR"/>
        </w:rPr>
        <w:t xml:space="preserve">t </w:t>
      </w:r>
      <w:del w:id="346" w:author="Dominique LONGIN" w:date="2016-09-13T17:59:00Z">
        <w:r w:rsidRPr="00C20BEC" w:rsidDel="00C20BEC">
          <w:rPr>
            <w:rFonts w:ascii="Georgia" w:eastAsia="Georgia" w:hAnsi="Georgia" w:cs="Georgia"/>
            <w:sz w:val="28"/>
            <w:szCs w:val="28"/>
            <w:lang w:val="fr-FR"/>
          </w:rPr>
          <w:delText xml:space="preserve">  </w:delText>
        </w:r>
        <w:r w:rsidRPr="00C20BEC" w:rsidDel="00C20BEC">
          <w:rPr>
            <w:rFonts w:ascii="Georgia" w:eastAsia="Georgia" w:hAnsi="Georgia" w:cs="Georgia"/>
            <w:spacing w:val="18"/>
            <w:sz w:val="28"/>
            <w:szCs w:val="28"/>
            <w:lang w:val="fr-FR"/>
          </w:rPr>
          <w:delText xml:space="preserve"> </w:delText>
        </w:r>
      </w:del>
      <w:r w:rsidRPr="00C20BEC">
        <w:rPr>
          <w:rFonts w:ascii="Georgia" w:eastAsia="Georgia" w:hAnsi="Georgia" w:cs="Georgia"/>
          <w:sz w:val="28"/>
          <w:szCs w:val="28"/>
          <w:lang w:val="fr-FR"/>
        </w:rPr>
        <w:t>u</w:t>
      </w:r>
      <w:r w:rsidRPr="00C20BEC">
        <w:rPr>
          <w:rFonts w:ascii="Georgia" w:eastAsia="Georgia" w:hAnsi="Georgia" w:cs="Georgia"/>
          <w:spacing w:val="-1"/>
          <w:sz w:val="28"/>
          <w:szCs w:val="28"/>
          <w:lang w:val="fr-FR"/>
        </w:rPr>
        <w:t>n</w:t>
      </w:r>
      <w:r w:rsidRPr="00C20BEC">
        <w:rPr>
          <w:rFonts w:ascii="Georgia" w:eastAsia="Georgia" w:hAnsi="Georgia" w:cs="Georgia"/>
          <w:sz w:val="28"/>
          <w:szCs w:val="28"/>
          <w:lang w:val="fr-FR"/>
        </w:rPr>
        <w:t xml:space="preserve">e </w:t>
      </w:r>
      <w:r w:rsidRPr="00C20BEC">
        <w:rPr>
          <w:rFonts w:ascii="Georgia" w:eastAsia="Georgia" w:hAnsi="Georgia" w:cs="Georgia"/>
          <w:spacing w:val="3"/>
          <w:sz w:val="28"/>
          <w:szCs w:val="28"/>
          <w:lang w:val="fr-FR"/>
        </w:rPr>
        <w:t xml:space="preserve"> </w:t>
      </w:r>
      <w:r w:rsidRPr="00C20BEC">
        <w:rPr>
          <w:rFonts w:ascii="Georgia" w:eastAsia="Georgia" w:hAnsi="Georgia" w:cs="Georgia"/>
          <w:spacing w:val="-1"/>
          <w:sz w:val="28"/>
          <w:szCs w:val="28"/>
          <w:lang w:val="fr-FR"/>
        </w:rPr>
        <w:t>g</w:t>
      </w:r>
      <w:r w:rsidRPr="00C20BEC">
        <w:rPr>
          <w:rFonts w:ascii="Georgia" w:eastAsia="Georgia" w:hAnsi="Georgia" w:cs="Georgia"/>
          <w:spacing w:val="1"/>
          <w:sz w:val="28"/>
          <w:szCs w:val="28"/>
          <w:lang w:val="fr-FR"/>
        </w:rPr>
        <w:t>é</w:t>
      </w:r>
      <w:r w:rsidRPr="00C20BEC">
        <w:rPr>
          <w:rFonts w:ascii="Georgia" w:eastAsia="Georgia" w:hAnsi="Georgia" w:cs="Georgia"/>
          <w:sz w:val="28"/>
          <w:szCs w:val="28"/>
          <w:lang w:val="fr-FR"/>
        </w:rPr>
        <w:t>n</w:t>
      </w:r>
      <w:r w:rsidRPr="00C20BEC">
        <w:rPr>
          <w:rFonts w:ascii="Georgia" w:eastAsia="Georgia" w:hAnsi="Georgia" w:cs="Georgia"/>
          <w:spacing w:val="-2"/>
          <w:sz w:val="28"/>
          <w:szCs w:val="28"/>
          <w:lang w:val="fr-FR"/>
        </w:rPr>
        <w:t>é</w:t>
      </w:r>
      <w:r w:rsidRPr="00C20BEC">
        <w:rPr>
          <w:rFonts w:ascii="Georgia" w:eastAsia="Georgia" w:hAnsi="Georgia" w:cs="Georgia"/>
          <w:sz w:val="28"/>
          <w:szCs w:val="28"/>
          <w:lang w:val="fr-FR"/>
        </w:rPr>
        <w:t>ra</w:t>
      </w:r>
      <w:r w:rsidRPr="00C20BEC">
        <w:rPr>
          <w:rFonts w:ascii="Georgia" w:eastAsia="Georgia" w:hAnsi="Georgia" w:cs="Georgia"/>
          <w:spacing w:val="-1"/>
          <w:sz w:val="28"/>
          <w:szCs w:val="28"/>
          <w:lang w:val="fr-FR"/>
        </w:rPr>
        <w:t>l</w:t>
      </w:r>
      <w:r w:rsidRPr="00C20BEC">
        <w:rPr>
          <w:rFonts w:ascii="Georgia" w:eastAsia="Georgia" w:hAnsi="Georgia" w:cs="Georgia"/>
          <w:sz w:val="28"/>
          <w:szCs w:val="28"/>
          <w:lang w:val="fr-FR"/>
        </w:rPr>
        <w:t>isat</w:t>
      </w:r>
      <w:r w:rsidRPr="00C20BEC">
        <w:rPr>
          <w:rFonts w:ascii="Georgia" w:eastAsia="Georgia" w:hAnsi="Georgia" w:cs="Georgia"/>
          <w:spacing w:val="-1"/>
          <w:sz w:val="28"/>
          <w:szCs w:val="28"/>
          <w:lang w:val="fr-FR"/>
        </w:rPr>
        <w:t>i</w:t>
      </w:r>
      <w:r w:rsidRPr="00C20BEC">
        <w:rPr>
          <w:rFonts w:ascii="Georgia" w:eastAsia="Georgia" w:hAnsi="Georgia" w:cs="Georgia"/>
          <w:sz w:val="28"/>
          <w:szCs w:val="28"/>
          <w:lang w:val="fr-FR"/>
        </w:rPr>
        <w:t xml:space="preserve">on  de </w:t>
      </w:r>
      <w:r w:rsidRPr="00C20BEC">
        <w:rPr>
          <w:rFonts w:ascii="Georgia" w:eastAsia="Georgia" w:hAnsi="Georgia" w:cs="Georgia"/>
          <w:spacing w:val="3"/>
          <w:sz w:val="28"/>
          <w:szCs w:val="28"/>
          <w:lang w:val="fr-FR"/>
        </w:rPr>
        <w:t xml:space="preserve"> </w:t>
      </w:r>
      <w:r w:rsidRPr="00C20BEC">
        <w:rPr>
          <w:rFonts w:ascii="Georgia" w:eastAsia="Georgia" w:hAnsi="Georgia" w:cs="Georgia"/>
          <w:sz w:val="28"/>
          <w:szCs w:val="28"/>
          <w:lang w:val="fr-FR"/>
        </w:rPr>
        <w:t>modè</w:t>
      </w:r>
      <w:r w:rsidRPr="00C20BEC">
        <w:rPr>
          <w:rFonts w:ascii="Georgia" w:eastAsia="Georgia" w:hAnsi="Georgia" w:cs="Georgia"/>
          <w:spacing w:val="-3"/>
          <w:sz w:val="28"/>
          <w:szCs w:val="28"/>
          <w:lang w:val="fr-FR"/>
        </w:rPr>
        <w:t>l</w:t>
      </w:r>
      <w:r w:rsidRPr="00C20BEC">
        <w:rPr>
          <w:rFonts w:ascii="Georgia" w:eastAsia="Georgia" w:hAnsi="Georgia" w:cs="Georgia"/>
          <w:sz w:val="28"/>
          <w:szCs w:val="28"/>
          <w:lang w:val="fr-FR"/>
        </w:rPr>
        <w:t xml:space="preserve">e </w:t>
      </w:r>
      <w:r w:rsidRPr="00C20BEC">
        <w:rPr>
          <w:rFonts w:ascii="Georgia" w:eastAsia="Georgia" w:hAnsi="Georgia" w:cs="Georgia"/>
          <w:spacing w:val="3"/>
          <w:sz w:val="28"/>
          <w:szCs w:val="28"/>
          <w:lang w:val="fr-FR"/>
        </w:rPr>
        <w:t xml:space="preserve"> </w:t>
      </w:r>
      <w:commentRangeStart w:id="347"/>
      <w:del w:id="348" w:author="Dominique LONGIN" w:date="2016-09-13T17:58:00Z">
        <w:r w:rsidRPr="00C20BEC" w:rsidDel="00946021">
          <w:rPr>
            <w:rFonts w:ascii="Georgia" w:eastAsia="Georgia" w:hAnsi="Georgia" w:cs="Georgia"/>
            <w:sz w:val="28"/>
            <w:szCs w:val="28"/>
            <w:lang w:val="fr-FR"/>
          </w:rPr>
          <w:delText xml:space="preserve">de </w:delText>
        </w:r>
        <w:r w:rsidRPr="00C20BEC" w:rsidDel="00946021">
          <w:rPr>
            <w:rFonts w:ascii="Georgia" w:eastAsia="Georgia" w:hAnsi="Georgia" w:cs="Georgia"/>
            <w:spacing w:val="4"/>
            <w:sz w:val="28"/>
            <w:szCs w:val="28"/>
            <w:lang w:val="fr-FR"/>
          </w:rPr>
          <w:delText xml:space="preserve"> </w:delText>
        </w:r>
      </w:del>
      <w:ins w:id="349" w:author="Dominique LONGIN" w:date="2016-09-13T17:58:00Z">
        <w:r w:rsidR="00946021">
          <w:rPr>
            <w:rFonts w:ascii="Georgia" w:eastAsia="Georgia" w:hAnsi="Georgia" w:cs="Georgia"/>
            <w:sz w:val="28"/>
            <w:szCs w:val="28"/>
            <w:lang w:val="fr-FR"/>
          </w:rPr>
          <w:t>à</w:t>
        </w:r>
        <w:r w:rsidR="00946021" w:rsidRPr="00946021">
          <w:rPr>
            <w:rFonts w:ascii="Georgia" w:eastAsia="Georgia" w:hAnsi="Georgia" w:cs="Georgia"/>
            <w:sz w:val="28"/>
            <w:szCs w:val="28"/>
            <w:lang w:val="fr-FR"/>
          </w:rPr>
          <w:t xml:space="preserve"> </w:t>
        </w:r>
        <w:r w:rsidR="00946021" w:rsidRPr="00946021">
          <w:rPr>
            <w:rFonts w:ascii="Georgia" w:eastAsia="Georgia" w:hAnsi="Georgia" w:cs="Georgia"/>
            <w:spacing w:val="4"/>
            <w:sz w:val="28"/>
            <w:szCs w:val="28"/>
            <w:lang w:val="fr-FR"/>
          </w:rPr>
          <w:t xml:space="preserve"> </w:t>
        </w:r>
        <w:commentRangeEnd w:id="347"/>
        <w:r w:rsidR="00946021">
          <w:rPr>
            <w:rStyle w:val="Marquedecommentaire"/>
          </w:rPr>
          <w:commentReference w:id="347"/>
        </w:r>
      </w:ins>
      <w:r w:rsidRPr="00946021">
        <w:rPr>
          <w:rFonts w:ascii="Georgia" w:eastAsia="Georgia" w:hAnsi="Georgia" w:cs="Georgia"/>
          <w:spacing w:val="1"/>
          <w:sz w:val="28"/>
          <w:szCs w:val="28"/>
          <w:lang w:val="fr-FR"/>
        </w:rPr>
        <w:t>se</w:t>
      </w:r>
      <w:r w:rsidRPr="00946021">
        <w:rPr>
          <w:rFonts w:ascii="Georgia" w:eastAsia="Georgia" w:hAnsi="Georgia" w:cs="Georgia"/>
          <w:sz w:val="28"/>
          <w:szCs w:val="28"/>
          <w:lang w:val="fr-FR"/>
        </w:rPr>
        <w:t>u</w:t>
      </w:r>
      <w:r w:rsidRPr="00946021">
        <w:rPr>
          <w:rFonts w:ascii="Georgia" w:eastAsia="Georgia" w:hAnsi="Georgia" w:cs="Georgia"/>
          <w:spacing w:val="-4"/>
          <w:sz w:val="28"/>
          <w:szCs w:val="28"/>
          <w:lang w:val="fr-FR"/>
        </w:rPr>
        <w:t>i</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 xml:space="preserve">. </w:t>
      </w:r>
      <w:r w:rsidRPr="00946021">
        <w:rPr>
          <w:rFonts w:ascii="Georgia" w:eastAsia="Georgia" w:hAnsi="Georgia" w:cs="Georgia"/>
          <w:spacing w:val="4"/>
          <w:sz w:val="28"/>
          <w:szCs w:val="28"/>
          <w:lang w:val="fr-FR"/>
        </w:rPr>
        <w:t xml:space="preserve"> </w:t>
      </w:r>
      <w:del w:id="350" w:author="Dominique LONGIN" w:date="2016-09-13T17:59:00Z">
        <w:r w:rsidRPr="00946021" w:rsidDel="00C20BEC">
          <w:rPr>
            <w:rFonts w:ascii="Georgia" w:eastAsia="Georgia" w:hAnsi="Georgia" w:cs="Georgia"/>
            <w:spacing w:val="1"/>
            <w:sz w:val="28"/>
            <w:szCs w:val="28"/>
            <w:lang w:val="fr-FR"/>
          </w:rPr>
          <w:delText>I</w:delText>
        </w:r>
        <w:r w:rsidRPr="00946021" w:rsidDel="00C20BEC">
          <w:rPr>
            <w:rFonts w:ascii="Georgia" w:eastAsia="Georgia" w:hAnsi="Georgia" w:cs="Georgia"/>
            <w:sz w:val="28"/>
            <w:szCs w:val="28"/>
            <w:lang w:val="fr-FR"/>
          </w:rPr>
          <w:delText xml:space="preserve">l </w:delText>
        </w:r>
        <w:r w:rsidRPr="00946021" w:rsidDel="00C20BEC">
          <w:rPr>
            <w:rFonts w:ascii="Georgia" w:eastAsia="Georgia" w:hAnsi="Georgia" w:cs="Georgia"/>
            <w:spacing w:val="1"/>
            <w:sz w:val="28"/>
            <w:szCs w:val="28"/>
            <w:lang w:val="fr-FR"/>
          </w:rPr>
          <w:delText xml:space="preserve"> </w:delText>
        </w:r>
        <w:r w:rsidRPr="00946021" w:rsidDel="00C20BEC">
          <w:rPr>
            <w:rFonts w:ascii="Georgia" w:eastAsia="Georgia" w:hAnsi="Georgia" w:cs="Georgia"/>
            <w:sz w:val="28"/>
            <w:szCs w:val="28"/>
            <w:lang w:val="fr-FR"/>
          </w:rPr>
          <w:delText>a a</w:delText>
        </w:r>
        <w:r w:rsidRPr="00946021" w:rsidDel="00C20BEC">
          <w:rPr>
            <w:rFonts w:ascii="Georgia" w:eastAsia="Georgia" w:hAnsi="Georgia" w:cs="Georgia"/>
            <w:spacing w:val="1"/>
            <w:sz w:val="28"/>
            <w:szCs w:val="28"/>
            <w:lang w:val="fr-FR"/>
          </w:rPr>
          <w:delText>b</w:delText>
        </w:r>
        <w:r w:rsidRPr="00946021" w:rsidDel="00C20BEC">
          <w:rPr>
            <w:rFonts w:ascii="Georgia" w:eastAsia="Georgia" w:hAnsi="Georgia" w:cs="Georgia"/>
            <w:sz w:val="28"/>
            <w:szCs w:val="28"/>
            <w:lang w:val="fr-FR"/>
          </w:rPr>
          <w:delText>or</w:delText>
        </w:r>
        <w:r w:rsidRPr="00C20BEC" w:rsidDel="00C20BEC">
          <w:rPr>
            <w:rFonts w:ascii="Georgia" w:eastAsia="Georgia" w:hAnsi="Georgia" w:cs="Georgia"/>
            <w:spacing w:val="-3"/>
            <w:sz w:val="28"/>
            <w:szCs w:val="28"/>
            <w:lang w:val="fr-FR"/>
          </w:rPr>
          <w:delText>d</w:delText>
        </w:r>
        <w:r w:rsidRPr="00C20BEC" w:rsidDel="00C20BEC">
          <w:rPr>
            <w:rFonts w:ascii="Georgia" w:eastAsia="Georgia" w:hAnsi="Georgia" w:cs="Georgia"/>
            <w:sz w:val="28"/>
            <w:szCs w:val="28"/>
            <w:lang w:val="fr-FR"/>
          </w:rPr>
          <w:delText>é</w:delText>
        </w:r>
        <w:r w:rsidRPr="00C20BEC" w:rsidDel="00C20BEC">
          <w:rPr>
            <w:rFonts w:ascii="Georgia" w:eastAsia="Georgia" w:hAnsi="Georgia" w:cs="Georgia"/>
            <w:spacing w:val="3"/>
            <w:sz w:val="28"/>
            <w:szCs w:val="28"/>
            <w:lang w:val="fr-FR"/>
          </w:rPr>
          <w:delText xml:space="preserve"> </w:delText>
        </w:r>
        <w:r w:rsidRPr="00C20BEC" w:rsidDel="00C20BEC">
          <w:rPr>
            <w:rFonts w:ascii="Georgia" w:eastAsia="Georgia" w:hAnsi="Georgia" w:cs="Georgia"/>
            <w:sz w:val="28"/>
            <w:szCs w:val="28"/>
            <w:lang w:val="fr-FR"/>
          </w:rPr>
          <w:delText>dans</w:delText>
        </w:r>
        <w:r w:rsidRPr="00C20BEC" w:rsidDel="00C20BEC">
          <w:rPr>
            <w:rFonts w:ascii="Georgia" w:eastAsia="Georgia" w:hAnsi="Georgia" w:cs="Georgia"/>
            <w:spacing w:val="3"/>
            <w:sz w:val="28"/>
            <w:szCs w:val="28"/>
            <w:lang w:val="fr-FR"/>
          </w:rPr>
          <w:delText xml:space="preserve"> </w:delText>
        </w:r>
        <w:r w:rsidRPr="00C20BEC" w:rsidDel="00946021">
          <w:rPr>
            <w:rFonts w:ascii="Georgia" w:eastAsia="Georgia" w:hAnsi="Georgia" w:cs="Georgia"/>
            <w:spacing w:val="2"/>
            <w:sz w:val="28"/>
            <w:szCs w:val="28"/>
            <w:lang w:val="fr-FR"/>
          </w:rPr>
          <w:delText>“</w:delText>
        </w:r>
        <w:r w:rsidRPr="00C20BEC" w:rsidDel="00946021">
          <w:rPr>
            <w:rFonts w:ascii="Georgia" w:eastAsia="Georgia" w:hAnsi="Georgia" w:cs="Georgia"/>
            <w:spacing w:val="-1"/>
            <w:sz w:val="28"/>
            <w:szCs w:val="28"/>
            <w:lang w:val="fr-FR"/>
          </w:rPr>
          <w:delText>M</w:delText>
        </w:r>
        <w:r w:rsidRPr="00C20BEC" w:rsidDel="00946021">
          <w:rPr>
            <w:rFonts w:ascii="Georgia" w:eastAsia="Georgia" w:hAnsi="Georgia" w:cs="Georgia"/>
            <w:sz w:val="28"/>
            <w:szCs w:val="28"/>
            <w:lang w:val="fr-FR"/>
          </w:rPr>
          <w:delText>ax</w:delText>
        </w:r>
        <w:r w:rsidRPr="00C20BEC" w:rsidDel="00946021">
          <w:rPr>
            <w:rFonts w:ascii="Georgia" w:eastAsia="Georgia" w:hAnsi="Georgia" w:cs="Georgia"/>
            <w:spacing w:val="-3"/>
            <w:sz w:val="28"/>
            <w:szCs w:val="28"/>
            <w:lang w:val="fr-FR"/>
          </w:rPr>
          <w:delText>i</w:delText>
        </w:r>
        <w:r w:rsidRPr="00C20BEC" w:rsidDel="00946021">
          <w:rPr>
            <w:rFonts w:ascii="Georgia" w:eastAsia="Georgia" w:hAnsi="Georgia" w:cs="Georgia"/>
            <w:sz w:val="28"/>
            <w:szCs w:val="28"/>
            <w:lang w:val="fr-FR"/>
          </w:rPr>
          <w:delText>m</w:delText>
        </w:r>
        <w:r w:rsidRPr="00C20BEC" w:rsidDel="00946021">
          <w:rPr>
            <w:rFonts w:ascii="Georgia" w:eastAsia="Georgia" w:hAnsi="Georgia" w:cs="Georgia"/>
            <w:spacing w:val="-1"/>
            <w:sz w:val="28"/>
            <w:szCs w:val="28"/>
            <w:lang w:val="fr-FR"/>
          </w:rPr>
          <w:delText>i</w:delText>
        </w:r>
        <w:r w:rsidRPr="00C20BEC" w:rsidDel="00946021">
          <w:rPr>
            <w:rFonts w:ascii="Georgia" w:eastAsia="Georgia" w:hAnsi="Georgia" w:cs="Georgia"/>
            <w:sz w:val="28"/>
            <w:szCs w:val="28"/>
            <w:lang w:val="fr-FR"/>
          </w:rPr>
          <w:delText>zi</w:delText>
        </w:r>
        <w:r w:rsidRPr="00C20BEC" w:rsidDel="00946021">
          <w:rPr>
            <w:rFonts w:ascii="Georgia" w:eastAsia="Georgia" w:hAnsi="Georgia" w:cs="Georgia"/>
            <w:spacing w:val="-1"/>
            <w:sz w:val="28"/>
            <w:szCs w:val="28"/>
            <w:lang w:val="fr-FR"/>
          </w:rPr>
          <w:delText>n</w:delText>
        </w:r>
        <w:r w:rsidRPr="00C20BEC" w:rsidDel="00946021">
          <w:rPr>
            <w:rFonts w:ascii="Georgia" w:eastAsia="Georgia" w:hAnsi="Georgia" w:cs="Georgia"/>
            <w:sz w:val="28"/>
            <w:szCs w:val="28"/>
            <w:lang w:val="fr-FR"/>
          </w:rPr>
          <w:delText>g</w:delText>
        </w:r>
        <w:r w:rsidRPr="00C20BEC" w:rsidDel="00946021">
          <w:rPr>
            <w:rFonts w:ascii="Georgia" w:eastAsia="Georgia" w:hAnsi="Georgia" w:cs="Georgia"/>
            <w:spacing w:val="3"/>
            <w:sz w:val="28"/>
            <w:szCs w:val="28"/>
            <w:lang w:val="fr-FR"/>
          </w:rPr>
          <w:delText xml:space="preserve"> </w:delText>
        </w:r>
        <w:r w:rsidRPr="00C20BEC" w:rsidDel="00946021">
          <w:rPr>
            <w:rFonts w:ascii="Georgia" w:eastAsia="Georgia" w:hAnsi="Georgia" w:cs="Georgia"/>
            <w:spacing w:val="-1"/>
            <w:sz w:val="28"/>
            <w:szCs w:val="28"/>
            <w:lang w:val="fr-FR"/>
          </w:rPr>
          <w:delText>t</w:delText>
        </w:r>
        <w:r w:rsidRPr="00C20BEC" w:rsidDel="00946021">
          <w:rPr>
            <w:rFonts w:ascii="Georgia" w:eastAsia="Georgia" w:hAnsi="Georgia" w:cs="Georgia"/>
            <w:sz w:val="28"/>
            <w:szCs w:val="28"/>
            <w:lang w:val="fr-FR"/>
          </w:rPr>
          <w:delText>he</w:delText>
        </w:r>
        <w:r w:rsidRPr="00C20BEC" w:rsidDel="00946021">
          <w:rPr>
            <w:rFonts w:ascii="Georgia" w:eastAsia="Georgia" w:hAnsi="Georgia" w:cs="Georgia"/>
            <w:spacing w:val="3"/>
            <w:sz w:val="28"/>
            <w:szCs w:val="28"/>
            <w:lang w:val="fr-FR"/>
          </w:rPr>
          <w:delText xml:space="preserve"> </w:delText>
        </w:r>
        <w:r w:rsidRPr="00C20BEC" w:rsidDel="00946021">
          <w:rPr>
            <w:rFonts w:ascii="Georgia" w:eastAsia="Georgia" w:hAnsi="Georgia" w:cs="Georgia"/>
            <w:spacing w:val="-1"/>
            <w:sz w:val="28"/>
            <w:szCs w:val="28"/>
            <w:lang w:val="fr-FR"/>
          </w:rPr>
          <w:delText>S</w:delText>
        </w:r>
        <w:r w:rsidRPr="00C20BEC" w:rsidDel="00946021">
          <w:rPr>
            <w:rFonts w:ascii="Georgia" w:eastAsia="Georgia" w:hAnsi="Georgia" w:cs="Georgia"/>
            <w:sz w:val="28"/>
            <w:szCs w:val="28"/>
            <w:lang w:val="fr-FR"/>
          </w:rPr>
          <w:delText>pread of</w:delText>
        </w:r>
        <w:r w:rsidRPr="00C20BEC" w:rsidDel="00946021">
          <w:rPr>
            <w:rFonts w:ascii="Georgia" w:eastAsia="Georgia" w:hAnsi="Georgia" w:cs="Georgia"/>
            <w:spacing w:val="2"/>
            <w:sz w:val="28"/>
            <w:szCs w:val="28"/>
            <w:lang w:val="fr-FR"/>
          </w:rPr>
          <w:delText xml:space="preserve"> </w:delText>
        </w:r>
        <w:r w:rsidRPr="00C20BEC" w:rsidDel="00946021">
          <w:rPr>
            <w:rFonts w:ascii="Georgia" w:eastAsia="Georgia" w:hAnsi="Georgia" w:cs="Georgia"/>
            <w:spacing w:val="1"/>
            <w:sz w:val="28"/>
            <w:szCs w:val="28"/>
            <w:lang w:val="fr-FR"/>
          </w:rPr>
          <w:delText>I</w:delText>
        </w:r>
        <w:r w:rsidRPr="00C20BEC" w:rsidDel="00946021">
          <w:rPr>
            <w:rFonts w:ascii="Georgia" w:eastAsia="Georgia" w:hAnsi="Georgia" w:cs="Georgia"/>
            <w:sz w:val="28"/>
            <w:szCs w:val="28"/>
            <w:lang w:val="fr-FR"/>
          </w:rPr>
          <w:delText>nf</w:delText>
        </w:r>
        <w:r w:rsidRPr="00C20BEC" w:rsidDel="00946021">
          <w:rPr>
            <w:rFonts w:ascii="Georgia" w:eastAsia="Georgia" w:hAnsi="Georgia" w:cs="Georgia"/>
            <w:spacing w:val="-1"/>
            <w:sz w:val="28"/>
            <w:szCs w:val="28"/>
            <w:lang w:val="fr-FR"/>
          </w:rPr>
          <w:delText>l</w:delText>
        </w:r>
        <w:r w:rsidRPr="00C20BEC" w:rsidDel="00946021">
          <w:rPr>
            <w:rFonts w:ascii="Georgia" w:eastAsia="Georgia" w:hAnsi="Georgia" w:cs="Georgia"/>
            <w:sz w:val="28"/>
            <w:szCs w:val="28"/>
            <w:lang w:val="fr-FR"/>
          </w:rPr>
          <w:delText>uence</w:delText>
        </w:r>
        <w:r w:rsidRPr="00C20BEC" w:rsidDel="00946021">
          <w:rPr>
            <w:rFonts w:ascii="Georgia" w:eastAsia="Georgia" w:hAnsi="Georgia" w:cs="Georgia"/>
            <w:spacing w:val="3"/>
            <w:sz w:val="28"/>
            <w:szCs w:val="28"/>
            <w:lang w:val="fr-FR"/>
          </w:rPr>
          <w:delText xml:space="preserve"> </w:delText>
        </w:r>
        <w:r w:rsidRPr="00C20BEC" w:rsidDel="00946021">
          <w:rPr>
            <w:rFonts w:ascii="Georgia" w:eastAsia="Georgia" w:hAnsi="Georgia" w:cs="Georgia"/>
            <w:spacing w:val="-1"/>
            <w:sz w:val="28"/>
            <w:szCs w:val="28"/>
            <w:lang w:val="fr-FR"/>
          </w:rPr>
          <w:delText>t</w:delText>
        </w:r>
        <w:r w:rsidRPr="00C20BEC" w:rsidDel="00946021">
          <w:rPr>
            <w:rFonts w:ascii="Georgia" w:eastAsia="Georgia" w:hAnsi="Georgia" w:cs="Georgia"/>
            <w:sz w:val="28"/>
            <w:szCs w:val="28"/>
            <w:lang w:val="fr-FR"/>
          </w:rPr>
          <w:delText>hro</w:delText>
        </w:r>
        <w:r w:rsidRPr="00C20BEC" w:rsidDel="00946021">
          <w:rPr>
            <w:rFonts w:ascii="Georgia" w:eastAsia="Georgia" w:hAnsi="Georgia" w:cs="Georgia"/>
            <w:spacing w:val="-3"/>
            <w:sz w:val="28"/>
            <w:szCs w:val="28"/>
            <w:lang w:val="fr-FR"/>
          </w:rPr>
          <w:delText>u</w:delText>
        </w:r>
        <w:r w:rsidRPr="00C20BEC" w:rsidDel="00946021">
          <w:rPr>
            <w:rFonts w:ascii="Georgia" w:eastAsia="Georgia" w:hAnsi="Georgia" w:cs="Georgia"/>
            <w:spacing w:val="1"/>
            <w:sz w:val="28"/>
            <w:szCs w:val="28"/>
            <w:lang w:val="fr-FR"/>
          </w:rPr>
          <w:delText>g</w:delText>
        </w:r>
        <w:r w:rsidRPr="00C20BEC" w:rsidDel="00946021">
          <w:rPr>
            <w:rFonts w:ascii="Georgia" w:eastAsia="Georgia" w:hAnsi="Georgia" w:cs="Georgia"/>
            <w:sz w:val="28"/>
            <w:szCs w:val="28"/>
            <w:lang w:val="fr-FR"/>
          </w:rPr>
          <w:delText>h</w:delText>
        </w:r>
        <w:r w:rsidRPr="00C20BEC" w:rsidDel="00946021">
          <w:rPr>
            <w:rFonts w:ascii="Georgia" w:eastAsia="Georgia" w:hAnsi="Georgia" w:cs="Georgia"/>
            <w:spacing w:val="2"/>
            <w:sz w:val="28"/>
            <w:szCs w:val="28"/>
            <w:lang w:val="fr-FR"/>
          </w:rPr>
          <w:delText xml:space="preserve"> </w:delText>
        </w:r>
        <w:r w:rsidRPr="00C20BEC" w:rsidDel="00946021">
          <w:rPr>
            <w:rFonts w:ascii="Georgia" w:eastAsia="Georgia" w:hAnsi="Georgia" w:cs="Georgia"/>
            <w:sz w:val="28"/>
            <w:szCs w:val="28"/>
            <w:lang w:val="fr-FR"/>
          </w:rPr>
          <w:delText>a</w:delText>
        </w:r>
        <w:r w:rsidRPr="00C20BEC" w:rsidDel="00946021">
          <w:rPr>
            <w:rFonts w:ascii="Georgia" w:eastAsia="Georgia" w:hAnsi="Georgia" w:cs="Georgia"/>
            <w:spacing w:val="2"/>
            <w:sz w:val="28"/>
            <w:szCs w:val="28"/>
            <w:lang w:val="fr-FR"/>
          </w:rPr>
          <w:delText xml:space="preserve"> </w:delText>
        </w:r>
        <w:r w:rsidRPr="00C20BEC" w:rsidDel="00946021">
          <w:rPr>
            <w:rFonts w:ascii="Georgia" w:eastAsia="Georgia" w:hAnsi="Georgia" w:cs="Georgia"/>
            <w:spacing w:val="1"/>
            <w:sz w:val="28"/>
            <w:szCs w:val="28"/>
            <w:lang w:val="fr-FR"/>
          </w:rPr>
          <w:delText>S</w:delText>
        </w:r>
        <w:r w:rsidRPr="00C20BEC" w:rsidDel="00946021">
          <w:rPr>
            <w:rFonts w:ascii="Georgia" w:eastAsia="Georgia" w:hAnsi="Georgia" w:cs="Georgia"/>
            <w:sz w:val="28"/>
            <w:szCs w:val="28"/>
            <w:lang w:val="fr-FR"/>
          </w:rPr>
          <w:delText>oc</w:delText>
        </w:r>
        <w:r w:rsidRPr="00C20BEC" w:rsidDel="00946021">
          <w:rPr>
            <w:rFonts w:ascii="Georgia" w:eastAsia="Georgia" w:hAnsi="Georgia" w:cs="Georgia"/>
            <w:spacing w:val="-1"/>
            <w:sz w:val="28"/>
            <w:szCs w:val="28"/>
            <w:lang w:val="fr-FR"/>
          </w:rPr>
          <w:delText>i</w:delText>
        </w:r>
        <w:r w:rsidRPr="00C20BEC" w:rsidDel="00946021">
          <w:rPr>
            <w:rFonts w:ascii="Georgia" w:eastAsia="Georgia" w:hAnsi="Georgia" w:cs="Georgia"/>
            <w:sz w:val="28"/>
            <w:szCs w:val="28"/>
            <w:lang w:val="fr-FR"/>
          </w:rPr>
          <w:delText>al N</w:delText>
        </w:r>
        <w:r w:rsidRPr="00C20BEC" w:rsidDel="00946021">
          <w:rPr>
            <w:rFonts w:ascii="Georgia" w:eastAsia="Georgia" w:hAnsi="Georgia" w:cs="Georgia"/>
            <w:spacing w:val="1"/>
            <w:sz w:val="28"/>
            <w:szCs w:val="28"/>
            <w:lang w:val="fr-FR"/>
          </w:rPr>
          <w:delText>e</w:delText>
        </w:r>
        <w:r w:rsidRPr="00C20BEC" w:rsidDel="00946021">
          <w:rPr>
            <w:rFonts w:ascii="Georgia" w:eastAsia="Georgia" w:hAnsi="Georgia" w:cs="Georgia"/>
            <w:spacing w:val="-1"/>
            <w:sz w:val="28"/>
            <w:szCs w:val="28"/>
            <w:lang w:val="fr-FR"/>
          </w:rPr>
          <w:delText>t</w:delText>
        </w:r>
        <w:r w:rsidRPr="00C20BEC" w:rsidDel="00946021">
          <w:rPr>
            <w:rFonts w:ascii="Georgia" w:eastAsia="Georgia" w:hAnsi="Georgia" w:cs="Georgia"/>
            <w:sz w:val="28"/>
            <w:szCs w:val="28"/>
            <w:lang w:val="fr-FR"/>
          </w:rPr>
          <w:delText>wo</w:delText>
        </w:r>
        <w:r w:rsidRPr="00C20BEC" w:rsidDel="00946021">
          <w:rPr>
            <w:rFonts w:ascii="Georgia" w:eastAsia="Georgia" w:hAnsi="Georgia" w:cs="Georgia"/>
            <w:spacing w:val="-3"/>
            <w:sz w:val="28"/>
            <w:szCs w:val="28"/>
            <w:lang w:val="fr-FR"/>
          </w:rPr>
          <w:delText>r</w:delText>
        </w:r>
        <w:r w:rsidRPr="00C20BEC" w:rsidDel="00946021">
          <w:rPr>
            <w:rFonts w:ascii="Georgia" w:eastAsia="Georgia" w:hAnsi="Georgia" w:cs="Georgia"/>
            <w:spacing w:val="1"/>
            <w:sz w:val="28"/>
            <w:szCs w:val="28"/>
            <w:lang w:val="fr-FR"/>
          </w:rPr>
          <w:delText>k</w:delText>
        </w:r>
        <w:r w:rsidRPr="00C20BEC" w:rsidDel="00946021">
          <w:rPr>
            <w:rFonts w:ascii="Georgia" w:eastAsia="Georgia" w:hAnsi="Georgia" w:cs="Georgia"/>
            <w:sz w:val="28"/>
            <w:szCs w:val="28"/>
            <w:lang w:val="fr-FR"/>
          </w:rPr>
          <w:delText>”</w:delText>
        </w:r>
        <w:r w:rsidRPr="00C20BEC" w:rsidDel="00946021">
          <w:rPr>
            <w:rFonts w:ascii="Georgia" w:eastAsia="Georgia" w:hAnsi="Georgia" w:cs="Georgia"/>
            <w:spacing w:val="2"/>
            <w:sz w:val="28"/>
            <w:szCs w:val="28"/>
            <w:lang w:val="fr-FR"/>
          </w:rPr>
          <w:delText xml:space="preserve"> </w:delText>
        </w:r>
        <w:r w:rsidRPr="00C20BEC" w:rsidDel="00C20BEC">
          <w:rPr>
            <w:rFonts w:ascii="Georgia" w:eastAsia="Georgia" w:hAnsi="Georgia" w:cs="Georgia"/>
            <w:sz w:val="28"/>
            <w:szCs w:val="28"/>
            <w:lang w:val="fr-FR"/>
          </w:rPr>
          <w:delText>[</w:delText>
        </w:r>
        <w:r w:rsidRPr="00C20BEC" w:rsidDel="00C20BEC">
          <w:rPr>
            <w:rFonts w:ascii="Georgia" w:eastAsia="Georgia" w:hAnsi="Georgia" w:cs="Georgia"/>
            <w:spacing w:val="-1"/>
            <w:sz w:val="28"/>
            <w:szCs w:val="28"/>
            <w:lang w:val="fr-FR"/>
          </w:rPr>
          <w:delText>3</w:delText>
        </w:r>
        <w:r w:rsidRPr="00C20BEC" w:rsidDel="00C20BEC">
          <w:rPr>
            <w:rFonts w:ascii="Georgia" w:eastAsia="Georgia" w:hAnsi="Georgia" w:cs="Georgia"/>
            <w:sz w:val="28"/>
            <w:szCs w:val="28"/>
            <w:lang w:val="fr-FR"/>
          </w:rPr>
          <w:delText>]</w:delText>
        </w:r>
        <w:r w:rsidRPr="00C20BEC" w:rsidDel="00C20BEC">
          <w:rPr>
            <w:rFonts w:ascii="Georgia" w:eastAsia="Georgia" w:hAnsi="Georgia" w:cs="Georgia"/>
            <w:spacing w:val="2"/>
            <w:sz w:val="28"/>
            <w:szCs w:val="28"/>
            <w:lang w:val="fr-FR"/>
          </w:rPr>
          <w:delText xml:space="preserve"> </w:delText>
        </w:r>
        <w:r w:rsidRPr="00C20BEC" w:rsidDel="00C20BEC">
          <w:rPr>
            <w:rFonts w:ascii="Georgia" w:eastAsia="Georgia" w:hAnsi="Georgia" w:cs="Georgia"/>
            <w:spacing w:val="1"/>
            <w:sz w:val="28"/>
            <w:szCs w:val="28"/>
            <w:lang w:val="fr-FR"/>
          </w:rPr>
          <w:delText>e</w:delText>
        </w:r>
        <w:r w:rsidRPr="00C20BEC" w:rsidDel="00C20BEC">
          <w:rPr>
            <w:rFonts w:ascii="Georgia" w:eastAsia="Georgia" w:hAnsi="Georgia" w:cs="Georgia"/>
            <w:sz w:val="28"/>
            <w:szCs w:val="28"/>
            <w:lang w:val="fr-FR"/>
          </w:rPr>
          <w:delText>t</w:delText>
        </w:r>
        <w:r w:rsidRPr="00C20BEC" w:rsidDel="00946021">
          <w:rPr>
            <w:rFonts w:ascii="Georgia" w:eastAsia="Georgia" w:hAnsi="Georgia" w:cs="Georgia"/>
            <w:sz w:val="28"/>
            <w:szCs w:val="28"/>
            <w:lang w:val="fr-FR"/>
          </w:rPr>
          <w:delText xml:space="preserve"> </w:delText>
        </w:r>
        <w:r w:rsidRPr="00C20BEC" w:rsidDel="00946021">
          <w:rPr>
            <w:rFonts w:ascii="Georgia" w:eastAsia="Georgia" w:hAnsi="Georgia" w:cs="Georgia"/>
            <w:spacing w:val="1"/>
            <w:sz w:val="28"/>
            <w:szCs w:val="28"/>
            <w:lang w:val="fr-FR"/>
          </w:rPr>
          <w:delText>“</w:delText>
        </w:r>
        <w:r w:rsidRPr="00C20BEC" w:rsidDel="00946021">
          <w:rPr>
            <w:rFonts w:ascii="Georgia" w:eastAsia="Georgia" w:hAnsi="Georgia" w:cs="Georgia"/>
            <w:spacing w:val="-1"/>
            <w:sz w:val="28"/>
            <w:szCs w:val="28"/>
            <w:lang w:val="fr-FR"/>
          </w:rPr>
          <w:delText>I</w:delText>
        </w:r>
        <w:r w:rsidRPr="00C20BEC" w:rsidDel="00946021">
          <w:rPr>
            <w:rFonts w:ascii="Georgia" w:eastAsia="Georgia" w:hAnsi="Georgia" w:cs="Georgia"/>
            <w:sz w:val="28"/>
            <w:szCs w:val="28"/>
            <w:lang w:val="fr-FR"/>
          </w:rPr>
          <w:delText>nf</w:delText>
        </w:r>
        <w:r w:rsidRPr="00C20BEC" w:rsidDel="00946021">
          <w:rPr>
            <w:rFonts w:ascii="Georgia" w:eastAsia="Georgia" w:hAnsi="Georgia" w:cs="Georgia"/>
            <w:spacing w:val="-1"/>
            <w:sz w:val="28"/>
            <w:szCs w:val="28"/>
            <w:lang w:val="fr-FR"/>
          </w:rPr>
          <w:delText>l</w:delText>
        </w:r>
        <w:r w:rsidRPr="00C20BEC" w:rsidDel="00946021">
          <w:rPr>
            <w:rFonts w:ascii="Georgia" w:eastAsia="Georgia" w:hAnsi="Georgia" w:cs="Georgia"/>
            <w:sz w:val="28"/>
            <w:szCs w:val="28"/>
            <w:lang w:val="fr-FR"/>
          </w:rPr>
          <w:delText>uent</w:delText>
        </w:r>
        <w:r w:rsidRPr="00C20BEC" w:rsidDel="00946021">
          <w:rPr>
            <w:rFonts w:ascii="Georgia" w:eastAsia="Georgia" w:hAnsi="Georgia" w:cs="Georgia"/>
            <w:spacing w:val="-2"/>
            <w:sz w:val="28"/>
            <w:szCs w:val="28"/>
            <w:lang w:val="fr-FR"/>
          </w:rPr>
          <w:delText>i</w:delText>
        </w:r>
        <w:r w:rsidRPr="00C20BEC" w:rsidDel="00946021">
          <w:rPr>
            <w:rFonts w:ascii="Georgia" w:eastAsia="Georgia" w:hAnsi="Georgia" w:cs="Georgia"/>
            <w:sz w:val="28"/>
            <w:szCs w:val="28"/>
            <w:lang w:val="fr-FR"/>
          </w:rPr>
          <w:delText>al Nod</w:delText>
        </w:r>
        <w:r w:rsidRPr="00CC4D9A" w:rsidDel="00946021">
          <w:rPr>
            <w:rFonts w:ascii="Georgia" w:eastAsia="Georgia" w:hAnsi="Georgia" w:cs="Georgia"/>
            <w:spacing w:val="1"/>
            <w:sz w:val="28"/>
            <w:szCs w:val="28"/>
            <w:lang w:val="fr-FR"/>
          </w:rPr>
          <w:delText>e</w:delText>
        </w:r>
        <w:r w:rsidRPr="00CC4D9A" w:rsidDel="00946021">
          <w:rPr>
            <w:rFonts w:ascii="Georgia" w:eastAsia="Georgia" w:hAnsi="Georgia" w:cs="Georgia"/>
            <w:sz w:val="28"/>
            <w:szCs w:val="28"/>
            <w:lang w:val="fr-FR"/>
          </w:rPr>
          <w:delText>s</w:delText>
        </w:r>
        <w:r w:rsidRPr="00CC4D9A" w:rsidDel="00946021">
          <w:rPr>
            <w:rFonts w:ascii="Georgia" w:eastAsia="Georgia" w:hAnsi="Georgia" w:cs="Georgia"/>
            <w:spacing w:val="3"/>
            <w:sz w:val="28"/>
            <w:szCs w:val="28"/>
            <w:lang w:val="fr-FR"/>
          </w:rPr>
          <w:delText xml:space="preserve"> </w:delText>
        </w:r>
        <w:r w:rsidRPr="00CC4D9A" w:rsidDel="00946021">
          <w:rPr>
            <w:rFonts w:ascii="Georgia" w:eastAsia="Georgia" w:hAnsi="Georgia" w:cs="Georgia"/>
            <w:spacing w:val="-3"/>
            <w:sz w:val="28"/>
            <w:szCs w:val="28"/>
            <w:lang w:val="fr-FR"/>
          </w:rPr>
          <w:delText>i</w:delText>
        </w:r>
        <w:r w:rsidRPr="00CC4D9A" w:rsidDel="00946021">
          <w:rPr>
            <w:rFonts w:ascii="Georgia" w:eastAsia="Georgia" w:hAnsi="Georgia" w:cs="Georgia"/>
            <w:sz w:val="28"/>
            <w:szCs w:val="28"/>
            <w:lang w:val="fr-FR"/>
          </w:rPr>
          <w:delText>n</w:delText>
        </w:r>
        <w:r w:rsidRPr="00CC4D9A" w:rsidDel="00946021">
          <w:rPr>
            <w:rFonts w:ascii="Georgia" w:eastAsia="Georgia" w:hAnsi="Georgia" w:cs="Georgia"/>
            <w:spacing w:val="1"/>
            <w:sz w:val="28"/>
            <w:szCs w:val="28"/>
            <w:lang w:val="fr-FR"/>
          </w:rPr>
          <w:delText xml:space="preserve"> </w:delText>
        </w:r>
        <w:r w:rsidRPr="00CC4D9A" w:rsidDel="00946021">
          <w:rPr>
            <w:rFonts w:ascii="Georgia" w:eastAsia="Georgia" w:hAnsi="Georgia" w:cs="Georgia"/>
            <w:sz w:val="28"/>
            <w:szCs w:val="28"/>
            <w:lang w:val="fr-FR"/>
          </w:rPr>
          <w:delText>a</w:delText>
        </w:r>
        <w:r w:rsidRPr="00CC4D9A" w:rsidDel="00946021">
          <w:rPr>
            <w:rFonts w:ascii="Georgia" w:eastAsia="Georgia" w:hAnsi="Georgia" w:cs="Georgia"/>
            <w:spacing w:val="1"/>
            <w:sz w:val="28"/>
            <w:szCs w:val="28"/>
            <w:lang w:val="fr-FR"/>
          </w:rPr>
          <w:delText xml:space="preserve"> D</w:delText>
        </w:r>
        <w:r w:rsidRPr="00CC4D9A" w:rsidDel="00946021">
          <w:rPr>
            <w:rFonts w:ascii="Georgia" w:eastAsia="Georgia" w:hAnsi="Georgia" w:cs="Georgia"/>
            <w:sz w:val="28"/>
            <w:szCs w:val="28"/>
            <w:lang w:val="fr-FR"/>
          </w:rPr>
          <w:delText>iff</w:delText>
        </w:r>
        <w:r w:rsidRPr="00CC4D9A" w:rsidDel="00946021">
          <w:rPr>
            <w:rFonts w:ascii="Georgia" w:eastAsia="Georgia" w:hAnsi="Georgia" w:cs="Georgia"/>
            <w:spacing w:val="-2"/>
            <w:sz w:val="28"/>
            <w:szCs w:val="28"/>
            <w:lang w:val="fr-FR"/>
          </w:rPr>
          <w:delText>u</w:delText>
        </w:r>
        <w:r w:rsidRPr="00CC4D9A" w:rsidDel="00946021">
          <w:rPr>
            <w:rFonts w:ascii="Georgia" w:eastAsia="Georgia" w:hAnsi="Georgia" w:cs="Georgia"/>
            <w:spacing w:val="1"/>
            <w:sz w:val="28"/>
            <w:szCs w:val="28"/>
            <w:lang w:val="fr-FR"/>
          </w:rPr>
          <w:delText>s</w:delText>
        </w:r>
        <w:r w:rsidRPr="00CC4D9A" w:rsidDel="00946021">
          <w:rPr>
            <w:rFonts w:ascii="Georgia" w:eastAsia="Georgia" w:hAnsi="Georgia" w:cs="Georgia"/>
            <w:sz w:val="28"/>
            <w:szCs w:val="28"/>
            <w:lang w:val="fr-FR"/>
          </w:rPr>
          <w:delText xml:space="preserve">ion </w:delText>
        </w:r>
        <w:r w:rsidRPr="00CC4D9A" w:rsidDel="00946021">
          <w:rPr>
            <w:rFonts w:ascii="Georgia" w:eastAsia="Georgia" w:hAnsi="Georgia" w:cs="Georgia"/>
            <w:spacing w:val="-1"/>
            <w:sz w:val="28"/>
            <w:szCs w:val="28"/>
            <w:lang w:val="fr-FR"/>
          </w:rPr>
          <w:delText>M</w:delText>
        </w:r>
        <w:r w:rsidRPr="00CC4D9A" w:rsidDel="00946021">
          <w:rPr>
            <w:rFonts w:ascii="Georgia" w:eastAsia="Georgia" w:hAnsi="Georgia" w:cs="Georgia"/>
            <w:sz w:val="28"/>
            <w:szCs w:val="28"/>
            <w:lang w:val="fr-FR"/>
          </w:rPr>
          <w:delText>odel for</w:delText>
        </w:r>
        <w:r w:rsidRPr="00CC4D9A" w:rsidDel="00946021">
          <w:rPr>
            <w:rFonts w:ascii="Georgia" w:eastAsia="Georgia" w:hAnsi="Georgia" w:cs="Georgia"/>
            <w:spacing w:val="1"/>
            <w:sz w:val="28"/>
            <w:szCs w:val="28"/>
            <w:lang w:val="fr-FR"/>
          </w:rPr>
          <w:delText xml:space="preserve"> S</w:delText>
        </w:r>
        <w:r w:rsidRPr="00CC4D9A" w:rsidDel="00946021">
          <w:rPr>
            <w:rFonts w:ascii="Georgia" w:eastAsia="Georgia" w:hAnsi="Georgia" w:cs="Georgia"/>
            <w:sz w:val="28"/>
            <w:szCs w:val="28"/>
            <w:lang w:val="fr-FR"/>
          </w:rPr>
          <w:delText>oc</w:delText>
        </w:r>
        <w:r w:rsidRPr="00CC4D9A" w:rsidDel="00946021">
          <w:rPr>
            <w:rFonts w:ascii="Georgia" w:eastAsia="Georgia" w:hAnsi="Georgia" w:cs="Georgia"/>
            <w:spacing w:val="-1"/>
            <w:sz w:val="28"/>
            <w:szCs w:val="28"/>
            <w:lang w:val="fr-FR"/>
          </w:rPr>
          <w:delText>i</w:delText>
        </w:r>
        <w:r w:rsidRPr="00CC4D9A" w:rsidDel="00946021">
          <w:rPr>
            <w:rFonts w:ascii="Georgia" w:eastAsia="Georgia" w:hAnsi="Georgia" w:cs="Georgia"/>
            <w:sz w:val="28"/>
            <w:szCs w:val="28"/>
            <w:lang w:val="fr-FR"/>
          </w:rPr>
          <w:delText>al N</w:delText>
        </w:r>
        <w:r w:rsidRPr="00CC4D9A" w:rsidDel="00946021">
          <w:rPr>
            <w:rFonts w:ascii="Georgia" w:eastAsia="Georgia" w:hAnsi="Georgia" w:cs="Georgia"/>
            <w:spacing w:val="1"/>
            <w:sz w:val="28"/>
            <w:szCs w:val="28"/>
            <w:lang w:val="fr-FR"/>
          </w:rPr>
          <w:delText>e</w:delText>
        </w:r>
        <w:r w:rsidRPr="00CC4D9A" w:rsidDel="00946021">
          <w:rPr>
            <w:rFonts w:ascii="Georgia" w:eastAsia="Georgia" w:hAnsi="Georgia" w:cs="Georgia"/>
            <w:spacing w:val="-1"/>
            <w:sz w:val="28"/>
            <w:szCs w:val="28"/>
            <w:lang w:val="fr-FR"/>
          </w:rPr>
          <w:delText>t</w:delText>
        </w:r>
        <w:r w:rsidRPr="00CC4D9A" w:rsidDel="00946021">
          <w:rPr>
            <w:rFonts w:ascii="Georgia" w:eastAsia="Georgia" w:hAnsi="Georgia" w:cs="Georgia"/>
            <w:sz w:val="28"/>
            <w:szCs w:val="28"/>
            <w:lang w:val="fr-FR"/>
          </w:rPr>
          <w:delText>wo</w:delText>
        </w:r>
        <w:r w:rsidRPr="00CC4D9A" w:rsidDel="00946021">
          <w:rPr>
            <w:rFonts w:ascii="Georgia" w:eastAsia="Georgia" w:hAnsi="Georgia" w:cs="Georgia"/>
            <w:spacing w:val="-3"/>
            <w:sz w:val="28"/>
            <w:szCs w:val="28"/>
            <w:lang w:val="fr-FR"/>
          </w:rPr>
          <w:delText>r</w:delText>
        </w:r>
        <w:r w:rsidRPr="00CC4D9A" w:rsidDel="00946021">
          <w:rPr>
            <w:rFonts w:ascii="Georgia" w:eastAsia="Georgia" w:hAnsi="Georgia" w:cs="Georgia"/>
            <w:sz w:val="28"/>
            <w:szCs w:val="28"/>
            <w:lang w:val="fr-FR"/>
          </w:rPr>
          <w:delText>k</w:delText>
        </w:r>
        <w:r w:rsidRPr="00CC4D9A" w:rsidDel="00946021">
          <w:rPr>
            <w:rFonts w:ascii="Georgia" w:eastAsia="Georgia" w:hAnsi="Georgia" w:cs="Georgia"/>
            <w:spacing w:val="2"/>
            <w:sz w:val="28"/>
            <w:szCs w:val="28"/>
            <w:lang w:val="fr-FR"/>
          </w:rPr>
          <w:delText>s</w:delText>
        </w:r>
        <w:r w:rsidRPr="00CC4D9A" w:rsidDel="00946021">
          <w:rPr>
            <w:rFonts w:ascii="Georgia" w:eastAsia="Georgia" w:hAnsi="Georgia" w:cs="Georgia"/>
            <w:sz w:val="28"/>
            <w:szCs w:val="28"/>
            <w:lang w:val="fr-FR"/>
          </w:rPr>
          <w:delText>”</w:delText>
        </w:r>
        <w:r w:rsidRPr="00CC4D9A" w:rsidDel="00C20BEC">
          <w:rPr>
            <w:rFonts w:ascii="Georgia" w:eastAsia="Georgia" w:hAnsi="Georgia" w:cs="Georgia"/>
            <w:spacing w:val="3"/>
            <w:sz w:val="28"/>
            <w:szCs w:val="28"/>
            <w:lang w:val="fr-FR"/>
          </w:rPr>
          <w:delText xml:space="preserve"> </w:delText>
        </w:r>
        <w:r w:rsidRPr="00CC4D9A" w:rsidDel="00C20BEC">
          <w:rPr>
            <w:rFonts w:ascii="Georgia" w:eastAsia="Georgia" w:hAnsi="Georgia" w:cs="Georgia"/>
            <w:sz w:val="28"/>
            <w:szCs w:val="28"/>
            <w:lang w:val="fr-FR"/>
          </w:rPr>
          <w:delText>[</w:delText>
        </w:r>
        <w:r w:rsidRPr="00CC4D9A" w:rsidDel="00C20BEC">
          <w:rPr>
            <w:rFonts w:ascii="Georgia" w:eastAsia="Georgia" w:hAnsi="Georgia" w:cs="Georgia"/>
            <w:spacing w:val="-2"/>
            <w:sz w:val="28"/>
            <w:szCs w:val="28"/>
            <w:lang w:val="fr-FR"/>
          </w:rPr>
          <w:delText>4</w:delText>
        </w:r>
        <w:r w:rsidRPr="00CC4D9A" w:rsidDel="00C20BEC">
          <w:rPr>
            <w:rFonts w:ascii="Georgia" w:eastAsia="Georgia" w:hAnsi="Georgia" w:cs="Georgia"/>
            <w:sz w:val="28"/>
            <w:szCs w:val="28"/>
            <w:lang w:val="fr-FR"/>
          </w:rPr>
          <w:delText>]</w:delText>
        </w:r>
        <w:r w:rsidRPr="00CC4D9A" w:rsidDel="00C20BEC">
          <w:rPr>
            <w:rFonts w:ascii="Georgia" w:eastAsia="Georgia" w:hAnsi="Georgia" w:cs="Georgia"/>
            <w:spacing w:val="4"/>
            <w:sz w:val="28"/>
            <w:szCs w:val="28"/>
            <w:lang w:val="fr-FR"/>
          </w:rPr>
          <w:delText xml:space="preserve"> </w:delText>
        </w:r>
        <w:r w:rsidRPr="00CC4D9A" w:rsidDel="00C20BEC">
          <w:rPr>
            <w:rFonts w:ascii="Georgia" w:eastAsia="Georgia" w:hAnsi="Georgia" w:cs="Georgia"/>
            <w:sz w:val="28"/>
            <w:szCs w:val="28"/>
            <w:lang w:val="fr-FR"/>
          </w:rPr>
          <w:delText>de</w:delText>
        </w:r>
        <w:r w:rsidRPr="00CC4D9A" w:rsidDel="00C20BEC">
          <w:rPr>
            <w:rFonts w:ascii="Georgia" w:eastAsia="Georgia" w:hAnsi="Georgia" w:cs="Georgia"/>
            <w:spacing w:val="1"/>
            <w:sz w:val="28"/>
            <w:szCs w:val="28"/>
            <w:lang w:val="fr-FR"/>
          </w:rPr>
          <w:delText xml:space="preserve"> </w:delText>
        </w:r>
        <w:r w:rsidRPr="00CC4D9A" w:rsidDel="00C20BEC">
          <w:rPr>
            <w:rFonts w:ascii="Georgia" w:eastAsia="Georgia" w:hAnsi="Georgia" w:cs="Georgia"/>
            <w:sz w:val="28"/>
            <w:szCs w:val="28"/>
            <w:lang w:val="fr-FR"/>
          </w:rPr>
          <w:delText>des</w:delText>
        </w:r>
        <w:r w:rsidRPr="00CC4D9A" w:rsidDel="00C20BEC">
          <w:rPr>
            <w:rFonts w:ascii="Georgia" w:eastAsia="Georgia" w:hAnsi="Georgia" w:cs="Georgia"/>
            <w:spacing w:val="4"/>
            <w:sz w:val="28"/>
            <w:szCs w:val="28"/>
            <w:lang w:val="fr-FR"/>
          </w:rPr>
          <w:delText xml:space="preserve"> </w:delText>
        </w:r>
        <w:r w:rsidRPr="00CC4D9A" w:rsidDel="00C20BEC">
          <w:rPr>
            <w:rFonts w:ascii="Georgia" w:eastAsia="Georgia" w:hAnsi="Georgia" w:cs="Georgia"/>
            <w:sz w:val="28"/>
            <w:szCs w:val="28"/>
            <w:lang w:val="fr-FR"/>
          </w:rPr>
          <w:delText>au</w:delText>
        </w:r>
        <w:r w:rsidRPr="00CC4D9A" w:rsidDel="00C20BEC">
          <w:rPr>
            <w:rFonts w:ascii="Georgia" w:eastAsia="Georgia" w:hAnsi="Georgia" w:cs="Georgia"/>
            <w:spacing w:val="-1"/>
            <w:sz w:val="28"/>
            <w:szCs w:val="28"/>
            <w:lang w:val="fr-FR"/>
          </w:rPr>
          <w:delText>t</w:delText>
        </w:r>
        <w:r w:rsidRPr="00CC4D9A" w:rsidDel="00C20BEC">
          <w:rPr>
            <w:rFonts w:ascii="Georgia" w:eastAsia="Georgia" w:hAnsi="Georgia" w:cs="Georgia"/>
            <w:spacing w:val="1"/>
            <w:sz w:val="28"/>
            <w:szCs w:val="28"/>
            <w:lang w:val="fr-FR"/>
          </w:rPr>
          <w:delText>e</w:delText>
        </w:r>
        <w:r w:rsidRPr="00CC4D9A" w:rsidDel="00C20BEC">
          <w:rPr>
            <w:rFonts w:ascii="Georgia" w:eastAsia="Georgia" w:hAnsi="Georgia" w:cs="Georgia"/>
            <w:sz w:val="28"/>
            <w:szCs w:val="28"/>
            <w:lang w:val="fr-FR"/>
          </w:rPr>
          <w:delText>u</w:delText>
        </w:r>
        <w:r w:rsidRPr="00CC4D9A" w:rsidDel="00C20BEC">
          <w:rPr>
            <w:rFonts w:ascii="Georgia" w:eastAsia="Georgia" w:hAnsi="Georgia" w:cs="Georgia"/>
            <w:spacing w:val="-3"/>
            <w:sz w:val="28"/>
            <w:szCs w:val="28"/>
            <w:lang w:val="fr-FR"/>
          </w:rPr>
          <w:delText>r</w:delText>
        </w:r>
        <w:r w:rsidRPr="00CC4D9A" w:rsidDel="00C20BEC">
          <w:rPr>
            <w:rFonts w:ascii="Georgia" w:eastAsia="Georgia" w:hAnsi="Georgia" w:cs="Georgia"/>
            <w:sz w:val="28"/>
            <w:szCs w:val="28"/>
            <w:lang w:val="fr-FR"/>
          </w:rPr>
          <w:delText>s</w:delText>
        </w:r>
        <w:r w:rsidRPr="00CC4D9A" w:rsidDel="00C20BEC">
          <w:rPr>
            <w:rFonts w:ascii="Georgia" w:eastAsia="Georgia" w:hAnsi="Georgia" w:cs="Georgia"/>
            <w:spacing w:val="6"/>
            <w:sz w:val="28"/>
            <w:szCs w:val="28"/>
            <w:lang w:val="fr-FR"/>
          </w:rPr>
          <w:delText xml:space="preserve"> </w:delText>
        </w:r>
        <w:r w:rsidRPr="00CC4D9A" w:rsidDel="00C20BEC">
          <w:rPr>
            <w:rFonts w:ascii="Georgia" w:eastAsia="Georgia" w:hAnsi="Georgia" w:cs="Georgia"/>
            <w:spacing w:val="1"/>
            <w:sz w:val="28"/>
            <w:szCs w:val="28"/>
            <w:lang w:val="fr-FR"/>
          </w:rPr>
          <w:delText>D</w:delText>
        </w:r>
        <w:r w:rsidRPr="00CC4D9A" w:rsidDel="00C20BEC">
          <w:rPr>
            <w:rFonts w:ascii="Georgia" w:eastAsia="Georgia" w:hAnsi="Georgia" w:cs="Georgia"/>
            <w:sz w:val="28"/>
            <w:szCs w:val="28"/>
            <w:lang w:val="fr-FR"/>
          </w:rPr>
          <w:delText>av</w:delText>
        </w:r>
        <w:r w:rsidRPr="00CC4D9A" w:rsidDel="00C20BEC">
          <w:rPr>
            <w:rFonts w:ascii="Georgia" w:eastAsia="Georgia" w:hAnsi="Georgia" w:cs="Georgia"/>
            <w:spacing w:val="-1"/>
            <w:sz w:val="28"/>
            <w:szCs w:val="28"/>
            <w:lang w:val="fr-FR"/>
          </w:rPr>
          <w:delText>i</w:delText>
        </w:r>
        <w:r w:rsidRPr="00CC4D9A" w:rsidDel="00C20BEC">
          <w:rPr>
            <w:rFonts w:ascii="Georgia" w:eastAsia="Georgia" w:hAnsi="Georgia" w:cs="Georgia"/>
            <w:sz w:val="28"/>
            <w:szCs w:val="28"/>
            <w:lang w:val="fr-FR"/>
          </w:rPr>
          <w:delText>d Kempe,</w:delText>
        </w:r>
        <w:r w:rsidRPr="00CC4D9A" w:rsidDel="00C20BEC">
          <w:rPr>
            <w:rFonts w:ascii="Georgia" w:eastAsia="Georgia" w:hAnsi="Georgia" w:cs="Georgia"/>
            <w:spacing w:val="4"/>
            <w:sz w:val="28"/>
            <w:szCs w:val="28"/>
            <w:lang w:val="fr-FR"/>
          </w:rPr>
          <w:delText xml:space="preserve"> </w:delText>
        </w:r>
        <w:r w:rsidRPr="00CC4D9A" w:rsidDel="00C20BEC">
          <w:rPr>
            <w:rFonts w:ascii="Georgia" w:eastAsia="Georgia" w:hAnsi="Georgia" w:cs="Georgia"/>
            <w:spacing w:val="1"/>
            <w:sz w:val="28"/>
            <w:szCs w:val="28"/>
            <w:lang w:val="fr-FR"/>
          </w:rPr>
          <w:delText>J</w:delText>
        </w:r>
        <w:r w:rsidRPr="00CC4D9A" w:rsidDel="00C20BEC">
          <w:rPr>
            <w:rFonts w:ascii="Georgia" w:eastAsia="Georgia" w:hAnsi="Georgia" w:cs="Georgia"/>
            <w:sz w:val="28"/>
            <w:szCs w:val="28"/>
            <w:lang w:val="fr-FR"/>
          </w:rPr>
          <w:delText>on</w:delText>
        </w:r>
        <w:r w:rsidRPr="00CC4D9A" w:rsidDel="00C20BEC">
          <w:rPr>
            <w:rFonts w:ascii="Georgia" w:eastAsia="Georgia" w:hAnsi="Georgia" w:cs="Georgia"/>
            <w:spacing w:val="2"/>
            <w:sz w:val="28"/>
            <w:szCs w:val="28"/>
            <w:lang w:val="fr-FR"/>
          </w:rPr>
          <w:delText xml:space="preserve"> </w:delText>
        </w:r>
        <w:r w:rsidRPr="00CC4D9A" w:rsidDel="00C20BEC">
          <w:rPr>
            <w:rFonts w:ascii="Georgia" w:eastAsia="Georgia" w:hAnsi="Georgia" w:cs="Georgia"/>
            <w:sz w:val="28"/>
            <w:szCs w:val="28"/>
            <w:lang w:val="fr-FR"/>
          </w:rPr>
          <w:delText>K</w:delText>
        </w:r>
        <w:r w:rsidRPr="00CC4D9A" w:rsidDel="00C20BEC">
          <w:rPr>
            <w:rFonts w:ascii="Georgia" w:eastAsia="Georgia" w:hAnsi="Georgia" w:cs="Georgia"/>
            <w:spacing w:val="-2"/>
            <w:sz w:val="28"/>
            <w:szCs w:val="28"/>
            <w:lang w:val="fr-FR"/>
          </w:rPr>
          <w:delText>l</w:delText>
        </w:r>
        <w:r w:rsidRPr="00CC4D9A" w:rsidDel="00C20BEC">
          <w:rPr>
            <w:rFonts w:ascii="Georgia" w:eastAsia="Georgia" w:hAnsi="Georgia" w:cs="Georgia"/>
            <w:spacing w:val="1"/>
            <w:sz w:val="28"/>
            <w:szCs w:val="28"/>
            <w:lang w:val="fr-FR"/>
          </w:rPr>
          <w:delText>e</w:delText>
        </w:r>
        <w:r w:rsidRPr="00CC4D9A" w:rsidDel="00C20BEC">
          <w:rPr>
            <w:rFonts w:ascii="Georgia" w:eastAsia="Georgia" w:hAnsi="Georgia" w:cs="Georgia"/>
            <w:sz w:val="28"/>
            <w:szCs w:val="28"/>
            <w:lang w:val="fr-FR"/>
          </w:rPr>
          <w:delText>i</w:delText>
        </w:r>
        <w:r w:rsidRPr="00CC4D9A" w:rsidDel="00C20BEC">
          <w:rPr>
            <w:rFonts w:ascii="Georgia" w:eastAsia="Georgia" w:hAnsi="Georgia" w:cs="Georgia"/>
            <w:spacing w:val="-3"/>
            <w:sz w:val="28"/>
            <w:szCs w:val="28"/>
            <w:lang w:val="fr-FR"/>
          </w:rPr>
          <w:delText>n</w:delText>
        </w:r>
        <w:r w:rsidRPr="00CC4D9A" w:rsidDel="00C20BEC">
          <w:rPr>
            <w:rFonts w:ascii="Georgia" w:eastAsia="Georgia" w:hAnsi="Georgia" w:cs="Georgia"/>
            <w:spacing w:val="1"/>
            <w:sz w:val="28"/>
            <w:szCs w:val="28"/>
            <w:lang w:val="fr-FR"/>
          </w:rPr>
          <w:delText>be</w:delText>
        </w:r>
        <w:r w:rsidRPr="00CC4D9A" w:rsidDel="00C20BEC">
          <w:rPr>
            <w:rFonts w:ascii="Georgia" w:eastAsia="Georgia" w:hAnsi="Georgia" w:cs="Georgia"/>
            <w:spacing w:val="-2"/>
            <w:sz w:val="28"/>
            <w:szCs w:val="28"/>
            <w:lang w:val="fr-FR"/>
          </w:rPr>
          <w:delText>r</w:delText>
        </w:r>
        <w:r w:rsidRPr="00CC4D9A" w:rsidDel="00C20BEC">
          <w:rPr>
            <w:rFonts w:ascii="Georgia" w:eastAsia="Georgia" w:hAnsi="Georgia" w:cs="Georgia"/>
            <w:sz w:val="28"/>
            <w:szCs w:val="28"/>
            <w:lang w:val="fr-FR"/>
          </w:rPr>
          <w:delText>g</w:delText>
        </w:r>
        <w:r w:rsidRPr="00CC4D9A" w:rsidDel="00C20BEC">
          <w:rPr>
            <w:rFonts w:ascii="Georgia" w:eastAsia="Georgia" w:hAnsi="Georgia" w:cs="Georgia"/>
            <w:spacing w:val="6"/>
            <w:sz w:val="28"/>
            <w:szCs w:val="28"/>
            <w:lang w:val="fr-FR"/>
          </w:rPr>
          <w:delText xml:space="preserve"> </w:delText>
        </w:r>
        <w:r w:rsidRPr="00CC4D9A" w:rsidDel="00C20BEC">
          <w:rPr>
            <w:rFonts w:ascii="Georgia" w:eastAsia="Georgia" w:hAnsi="Georgia" w:cs="Georgia"/>
            <w:spacing w:val="1"/>
            <w:sz w:val="28"/>
            <w:szCs w:val="28"/>
            <w:lang w:val="fr-FR"/>
          </w:rPr>
          <w:delText>e</w:delText>
        </w:r>
        <w:r w:rsidRPr="00CC4D9A" w:rsidDel="00C20BEC">
          <w:rPr>
            <w:rFonts w:ascii="Georgia" w:eastAsia="Georgia" w:hAnsi="Georgia" w:cs="Georgia"/>
            <w:sz w:val="28"/>
            <w:szCs w:val="28"/>
            <w:lang w:val="fr-FR"/>
          </w:rPr>
          <w:delText>t</w:delText>
        </w:r>
        <w:r w:rsidRPr="00CC4D9A" w:rsidDel="00C20BEC">
          <w:rPr>
            <w:rFonts w:ascii="Georgia" w:eastAsia="Georgia" w:hAnsi="Georgia" w:cs="Georgia"/>
            <w:spacing w:val="2"/>
            <w:sz w:val="28"/>
            <w:szCs w:val="28"/>
            <w:lang w:val="fr-FR"/>
          </w:rPr>
          <w:delText xml:space="preserve"> </w:delText>
        </w:r>
        <w:r w:rsidRPr="00CC4D9A" w:rsidDel="00C20BEC">
          <w:rPr>
            <w:rFonts w:ascii="Georgia" w:eastAsia="Georgia" w:hAnsi="Georgia" w:cs="Georgia"/>
            <w:spacing w:val="-1"/>
            <w:sz w:val="28"/>
            <w:szCs w:val="28"/>
            <w:lang w:val="fr-FR"/>
          </w:rPr>
          <w:delText>É</w:delText>
        </w:r>
        <w:r w:rsidRPr="00CC4D9A" w:rsidDel="00C20BEC">
          <w:rPr>
            <w:rFonts w:ascii="Georgia" w:eastAsia="Georgia" w:hAnsi="Georgia" w:cs="Georgia"/>
            <w:sz w:val="28"/>
            <w:szCs w:val="28"/>
            <w:lang w:val="fr-FR"/>
          </w:rPr>
          <w:delText xml:space="preserve">va </w:delText>
        </w:r>
        <w:r w:rsidRPr="00CC4D9A" w:rsidDel="00C20BEC">
          <w:rPr>
            <w:rFonts w:ascii="Georgia" w:eastAsia="Georgia" w:hAnsi="Georgia" w:cs="Georgia"/>
            <w:spacing w:val="-1"/>
            <w:sz w:val="28"/>
            <w:szCs w:val="28"/>
            <w:lang w:val="fr-FR"/>
          </w:rPr>
          <w:delText>T</w:delText>
        </w:r>
        <w:r w:rsidRPr="00CC4D9A" w:rsidDel="00C20BEC">
          <w:rPr>
            <w:rFonts w:ascii="Georgia" w:eastAsia="Georgia" w:hAnsi="Georgia" w:cs="Georgia"/>
            <w:sz w:val="28"/>
            <w:szCs w:val="28"/>
            <w:lang w:val="fr-FR"/>
          </w:rPr>
          <w:delText>ardo</w:delText>
        </w:r>
        <w:r w:rsidRPr="00CC4D9A" w:rsidDel="00C20BEC">
          <w:rPr>
            <w:rFonts w:ascii="Georgia" w:eastAsia="Georgia" w:hAnsi="Georgia" w:cs="Georgia"/>
            <w:spacing w:val="1"/>
            <w:sz w:val="28"/>
            <w:szCs w:val="28"/>
            <w:lang w:val="fr-FR"/>
          </w:rPr>
          <w:delText>s</w:delText>
        </w:r>
        <w:r w:rsidRPr="00CC4D9A" w:rsidDel="00C20BEC">
          <w:rPr>
            <w:rFonts w:ascii="Georgia" w:eastAsia="Georgia" w:hAnsi="Georgia" w:cs="Georgia"/>
            <w:sz w:val="28"/>
            <w:szCs w:val="28"/>
            <w:lang w:val="fr-FR"/>
          </w:rPr>
          <w:delText>.</w:delText>
        </w:r>
      </w:del>
    </w:p>
    <w:p w14:paraId="047BB4E4" w14:textId="77777777" w:rsidR="00A54283" w:rsidRPr="00CC4D9A" w:rsidRDefault="00A54283">
      <w:pPr>
        <w:spacing w:before="1" w:after="0" w:line="200" w:lineRule="exact"/>
        <w:rPr>
          <w:sz w:val="20"/>
          <w:szCs w:val="20"/>
          <w:lang w:val="fr-FR"/>
        </w:rPr>
      </w:pPr>
    </w:p>
    <w:p w14:paraId="18D73100" w14:textId="78B6FD0D" w:rsidR="00A54283" w:rsidRPr="00CC4D9A" w:rsidRDefault="00C26CB5">
      <w:pPr>
        <w:spacing w:after="0"/>
        <w:ind w:left="460" w:right="48"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 ce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z w:val="28"/>
          <w:szCs w:val="28"/>
          <w:lang w:val="fr-FR"/>
        </w:rPr>
        <w:t>ha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œ</w:t>
      </w:r>
      <w:r w:rsidRPr="00CC4D9A">
        <w:rPr>
          <w:rFonts w:ascii="Georgia" w:eastAsia="Georgia" w:hAnsi="Georgia" w:cs="Georgia"/>
          <w:sz w:val="28"/>
          <w:szCs w:val="28"/>
          <w:lang w:val="fr-FR"/>
        </w:rPr>
        <w:t xml:space="preserve">ud </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del w:id="351" w:author="Dominique LONGIN" w:date="2016-09-13T18:00:00Z">
        <w:r w:rsidRPr="00CC4D9A" w:rsidDel="00C20BEC">
          <w:rPr>
            <w:rFonts w:ascii="Georgia" w:eastAsia="Georgia" w:hAnsi="Georgia" w:cs="Georgia"/>
            <w:sz w:val="28"/>
            <w:szCs w:val="28"/>
            <w:lang w:val="fr-FR"/>
          </w:rPr>
          <w:delText>considè</w:delText>
        </w:r>
        <w:r w:rsidRPr="00CC4D9A" w:rsidDel="00C20BEC">
          <w:rPr>
            <w:rFonts w:ascii="Georgia" w:eastAsia="Georgia" w:hAnsi="Georgia" w:cs="Georgia"/>
            <w:spacing w:val="-2"/>
            <w:sz w:val="28"/>
            <w:szCs w:val="28"/>
            <w:lang w:val="fr-FR"/>
          </w:rPr>
          <w:delText>r</w:delText>
        </w:r>
        <w:r w:rsidRPr="00CC4D9A" w:rsidDel="00C20BEC">
          <w:rPr>
            <w:rFonts w:ascii="Georgia" w:eastAsia="Georgia" w:hAnsi="Georgia" w:cs="Georgia"/>
            <w:sz w:val="28"/>
            <w:szCs w:val="28"/>
            <w:lang w:val="fr-FR"/>
          </w:rPr>
          <w:delText>e</w:delText>
        </w:r>
        <w:r w:rsidRPr="00CC4D9A" w:rsidDel="00C20BEC">
          <w:rPr>
            <w:rFonts w:ascii="Georgia" w:eastAsia="Georgia" w:hAnsi="Georgia" w:cs="Georgia"/>
            <w:spacing w:val="2"/>
            <w:sz w:val="28"/>
            <w:szCs w:val="28"/>
            <w:lang w:val="fr-FR"/>
          </w:rPr>
          <w:delText xml:space="preserve"> </w:delText>
        </w:r>
      </w:del>
      <w:r w:rsidRPr="00CC4D9A">
        <w:rPr>
          <w:rFonts w:ascii="Georgia" w:eastAsia="Georgia" w:hAnsi="Georgia" w:cs="Georgia"/>
          <w:sz w:val="28"/>
          <w:szCs w:val="28"/>
          <w:lang w:val="fr-FR"/>
        </w:rPr>
        <w:t>un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3"/>
          <w:sz w:val="28"/>
          <w:szCs w:val="28"/>
          <w:lang w:val="fr-FR"/>
        </w:rPr>
        <w:t>i</w:t>
      </w:r>
      <w:r w:rsidRPr="00CC4D9A">
        <w:rPr>
          <w:rFonts w:ascii="Georgia" w:eastAsia="Georgia" w:hAnsi="Georgia" w:cs="Georgia"/>
          <w:spacing w:val="2"/>
          <w:sz w:val="28"/>
          <w:szCs w:val="28"/>
          <w:lang w:val="fr-FR"/>
        </w:rPr>
        <w:t>d</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 xml:space="preserve">n </w:t>
      </w:r>
      <w:del w:id="352" w:author="Dominique LONGIN" w:date="2016-09-13T18:00:00Z">
        <w:r w:rsidRPr="00CC4D9A" w:rsidDel="00C20BEC">
          <w:rPr>
            <w:rFonts w:ascii="Georgia" w:eastAsia="Georgia" w:hAnsi="Georgia" w:cs="Georgia"/>
            <w:position w:val="2"/>
            <w:sz w:val="28"/>
            <w:szCs w:val="28"/>
            <w:lang w:val="fr-FR"/>
          </w:rPr>
          <w:delText>noeud</w:delText>
        </w:r>
      </w:del>
      <w:ins w:id="353" w:author="Dominique LONGIN" w:date="2016-09-13T18:00:00Z">
        <w:r w:rsidR="00C20BEC" w:rsidRPr="00CC4D9A">
          <w:rPr>
            <w:rFonts w:ascii="Georgia" w:eastAsia="Georgia" w:hAnsi="Georgia" w:cs="Georgia"/>
            <w:position w:val="2"/>
            <w:sz w:val="28"/>
            <w:szCs w:val="28"/>
            <w:lang w:val="fr-FR"/>
          </w:rPr>
          <w:t>nœud</w:t>
        </w:r>
      </w:ins>
      <w:r w:rsidRPr="00CC4D9A">
        <w:rPr>
          <w:rFonts w:ascii="Georgia" w:eastAsia="Georgia" w:hAnsi="Georgia" w:cs="Georgia"/>
          <w:position w:val="2"/>
          <w:sz w:val="28"/>
          <w:szCs w:val="28"/>
          <w:lang w:val="fr-FR"/>
        </w:rPr>
        <w:t xml:space="preserve"> </w:t>
      </w:r>
      <w:r w:rsidRPr="00CC4D9A">
        <w:rPr>
          <w:rFonts w:ascii="Georgia" w:eastAsia="Georgia" w:hAnsi="Georgia" w:cs="Georgia"/>
          <w:i/>
          <w:position w:val="2"/>
          <w:sz w:val="28"/>
          <w:szCs w:val="28"/>
          <w:lang w:val="fr-FR"/>
        </w:rPr>
        <w:t>v</w:t>
      </w:r>
      <w:r w:rsidRPr="00CC4D9A">
        <w:rPr>
          <w:rFonts w:ascii="Georgia" w:eastAsia="Georgia" w:hAnsi="Georgia" w:cs="Georgia"/>
          <w:i/>
          <w:spacing w:val="1"/>
          <w:position w:val="2"/>
          <w:sz w:val="28"/>
          <w:szCs w:val="28"/>
          <w:lang w:val="fr-FR"/>
        </w:rPr>
        <w:t xml:space="preserve"> </w:t>
      </w:r>
      <w:r w:rsidRPr="00CC4D9A">
        <w:rPr>
          <w:rFonts w:ascii="Georgia" w:eastAsia="Georgia" w:hAnsi="Georgia" w:cs="Georgia"/>
          <w:spacing w:val="-1"/>
          <w:position w:val="2"/>
          <w:sz w:val="28"/>
          <w:szCs w:val="28"/>
          <w:lang w:val="fr-FR"/>
        </w:rPr>
        <w:t>e</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t 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f</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uencé</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par</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cha</w:t>
      </w:r>
      <w:r w:rsidRPr="00CC4D9A">
        <w:rPr>
          <w:rFonts w:ascii="Georgia" w:eastAsia="Georgia" w:hAnsi="Georgia" w:cs="Georgia"/>
          <w:spacing w:val="-2"/>
          <w:position w:val="2"/>
          <w:sz w:val="28"/>
          <w:szCs w:val="28"/>
          <w:lang w:val="fr-FR"/>
        </w:rPr>
        <w:t>q</w:t>
      </w:r>
      <w:r w:rsidRPr="00CC4D9A">
        <w:rPr>
          <w:rFonts w:ascii="Georgia" w:eastAsia="Georgia" w:hAnsi="Georgia" w:cs="Georgia"/>
          <w:spacing w:val="-3"/>
          <w:position w:val="2"/>
          <w:sz w:val="28"/>
          <w:szCs w:val="28"/>
          <w:lang w:val="fr-FR"/>
        </w:rPr>
        <w:t>u</w:t>
      </w:r>
      <w:r w:rsidRPr="00CC4D9A">
        <w:rPr>
          <w:rFonts w:ascii="Georgia" w:eastAsia="Georgia" w:hAnsi="Georgia" w:cs="Georgia"/>
          <w:position w:val="2"/>
          <w:sz w:val="28"/>
          <w:szCs w:val="28"/>
          <w:lang w:val="fr-FR"/>
        </w:rPr>
        <w:t>e</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vo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3"/>
          <w:position w:val="2"/>
          <w:sz w:val="28"/>
          <w:szCs w:val="28"/>
          <w:lang w:val="fr-FR"/>
        </w:rPr>
        <w:t>i</w:t>
      </w:r>
      <w:r w:rsidRPr="00CC4D9A">
        <w:rPr>
          <w:rFonts w:ascii="Georgia" w:eastAsia="Georgia" w:hAnsi="Georgia" w:cs="Georgia"/>
          <w:position w:val="2"/>
          <w:sz w:val="28"/>
          <w:szCs w:val="28"/>
          <w:lang w:val="fr-FR"/>
        </w:rPr>
        <w:t>n</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i/>
          <w:position w:val="2"/>
          <w:sz w:val="28"/>
          <w:szCs w:val="28"/>
          <w:lang w:val="fr-FR"/>
        </w:rPr>
        <w:t xml:space="preserve">w </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n fon</w:t>
      </w:r>
      <w:r w:rsidRPr="00CC4D9A">
        <w:rPr>
          <w:rFonts w:ascii="Georgia" w:eastAsia="Georgia" w:hAnsi="Georgia" w:cs="Georgia"/>
          <w:spacing w:val="-1"/>
          <w:position w:val="2"/>
          <w:sz w:val="28"/>
          <w:szCs w:val="28"/>
          <w:lang w:val="fr-FR"/>
        </w:rPr>
        <w:t>ct</w:t>
      </w:r>
      <w:r w:rsidRPr="00CC4D9A">
        <w:rPr>
          <w:rFonts w:ascii="Georgia" w:eastAsia="Georgia" w:hAnsi="Georgia" w:cs="Georgia"/>
          <w:position w:val="2"/>
          <w:sz w:val="28"/>
          <w:szCs w:val="28"/>
          <w:lang w:val="fr-FR"/>
        </w:rPr>
        <w:t>ion d'</w:t>
      </w:r>
      <w:r w:rsidRPr="00CC4D9A">
        <w:rPr>
          <w:rFonts w:ascii="Georgia" w:eastAsia="Georgia" w:hAnsi="Georgia" w:cs="Georgia"/>
          <w:spacing w:val="-2"/>
          <w:position w:val="2"/>
          <w:sz w:val="28"/>
          <w:szCs w:val="28"/>
          <w:lang w:val="fr-FR"/>
        </w:rPr>
        <w:t>u</w:t>
      </w:r>
      <w:r w:rsidRPr="00CC4D9A">
        <w:rPr>
          <w:rFonts w:ascii="Georgia" w:eastAsia="Georgia" w:hAnsi="Georgia" w:cs="Georgia"/>
          <w:position w:val="2"/>
          <w:sz w:val="28"/>
          <w:szCs w:val="28"/>
          <w:lang w:val="fr-FR"/>
        </w:rPr>
        <w:t>n poids</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i/>
          <w:spacing w:val="1"/>
          <w:position w:val="2"/>
          <w:sz w:val="28"/>
          <w:szCs w:val="28"/>
          <w:lang w:val="fr-FR"/>
        </w:rPr>
        <w:t>b</w:t>
      </w:r>
      <w:r w:rsidRPr="00CC4D9A">
        <w:rPr>
          <w:rFonts w:ascii="Georgia" w:eastAsia="Georgia" w:hAnsi="Georgia" w:cs="Georgia"/>
          <w:i/>
          <w:spacing w:val="-1"/>
          <w:sz w:val="18"/>
          <w:szCs w:val="18"/>
          <w:lang w:val="fr-FR"/>
        </w:rPr>
        <w:t>v</w:t>
      </w:r>
      <w:r w:rsidRPr="00CC4D9A">
        <w:rPr>
          <w:rFonts w:ascii="Georgia" w:eastAsia="Georgia" w:hAnsi="Georgia" w:cs="Georgia"/>
          <w:i/>
          <w:sz w:val="18"/>
          <w:szCs w:val="18"/>
          <w:lang w:val="fr-FR"/>
        </w:rPr>
        <w:t xml:space="preserve">, w </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t</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o</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al</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des</w:t>
      </w:r>
      <w:r w:rsidRPr="00CC4D9A">
        <w:rPr>
          <w:rFonts w:ascii="Georgia" w:eastAsia="Georgia" w:hAnsi="Georgia" w:cs="Georgia"/>
          <w:spacing w:val="13"/>
          <w:position w:val="2"/>
          <w:sz w:val="28"/>
          <w:szCs w:val="28"/>
          <w:lang w:val="fr-FR"/>
        </w:rPr>
        <w:t xml:space="preserve"> </w:t>
      </w:r>
      <w:r w:rsidRPr="00CC4D9A">
        <w:rPr>
          <w:rFonts w:ascii="Georgia" w:eastAsia="Georgia" w:hAnsi="Georgia" w:cs="Georgia"/>
          <w:i/>
          <w:spacing w:val="1"/>
          <w:position w:val="2"/>
          <w:sz w:val="28"/>
          <w:szCs w:val="28"/>
          <w:lang w:val="fr-FR"/>
        </w:rPr>
        <w:t>b</w:t>
      </w:r>
      <w:r w:rsidRPr="00CC4D9A">
        <w:rPr>
          <w:rFonts w:ascii="Georgia" w:eastAsia="Georgia" w:hAnsi="Georgia" w:cs="Georgia"/>
          <w:i/>
          <w:spacing w:val="-1"/>
          <w:sz w:val="18"/>
          <w:szCs w:val="18"/>
          <w:lang w:val="fr-FR"/>
        </w:rPr>
        <w:t>v</w:t>
      </w:r>
      <w:r w:rsidRPr="00CC4D9A">
        <w:rPr>
          <w:rFonts w:ascii="Georgia" w:eastAsia="Georgia" w:hAnsi="Georgia" w:cs="Georgia"/>
          <w:i/>
          <w:sz w:val="18"/>
          <w:szCs w:val="18"/>
          <w:lang w:val="fr-FR"/>
        </w:rPr>
        <w:t>,</w:t>
      </w:r>
      <w:r w:rsidRPr="00CC4D9A">
        <w:rPr>
          <w:rFonts w:ascii="Georgia" w:eastAsia="Georgia" w:hAnsi="Georgia" w:cs="Georgia"/>
          <w:i/>
          <w:spacing w:val="8"/>
          <w:sz w:val="18"/>
          <w:szCs w:val="18"/>
          <w:lang w:val="fr-FR"/>
        </w:rPr>
        <w:t xml:space="preserve"> </w:t>
      </w:r>
      <w:r w:rsidRPr="00CC4D9A">
        <w:rPr>
          <w:rFonts w:ascii="Georgia" w:eastAsia="Georgia" w:hAnsi="Georgia" w:cs="Georgia"/>
          <w:i/>
          <w:sz w:val="18"/>
          <w:szCs w:val="18"/>
          <w:lang w:val="fr-FR"/>
        </w:rPr>
        <w:t>w</w:t>
      </w:r>
      <w:r w:rsidRPr="00CC4D9A">
        <w:rPr>
          <w:rFonts w:ascii="Georgia" w:eastAsia="Georgia" w:hAnsi="Georgia" w:cs="Georgia"/>
          <w:i/>
          <w:spacing w:val="34"/>
          <w:sz w:val="18"/>
          <w:szCs w:val="18"/>
          <w:lang w:val="fr-FR"/>
        </w:rPr>
        <w:t xml:space="preserve"> </w:t>
      </w:r>
      <w:r w:rsidRPr="00CC4D9A">
        <w:rPr>
          <w:rFonts w:ascii="Georgia" w:eastAsia="Georgia" w:hAnsi="Georgia" w:cs="Georgia"/>
          <w:position w:val="2"/>
          <w:sz w:val="28"/>
          <w:szCs w:val="28"/>
          <w:lang w:val="fr-FR"/>
        </w:rPr>
        <w:t>(</w:t>
      </w:r>
      <w:r w:rsidRPr="00CC4D9A">
        <w:rPr>
          <w:rFonts w:ascii="Georgia" w:eastAsia="Georgia" w:hAnsi="Georgia" w:cs="Georgia"/>
          <w:i/>
          <w:position w:val="2"/>
          <w:sz w:val="28"/>
          <w:szCs w:val="28"/>
          <w:lang w:val="fr-FR"/>
        </w:rPr>
        <w:t xml:space="preserve">w </w:t>
      </w:r>
      <w:r w:rsidRPr="00CC4D9A">
        <w:rPr>
          <w:rFonts w:ascii="Georgia" w:eastAsia="Georgia" w:hAnsi="Georgia" w:cs="Georgia"/>
          <w:i/>
          <w:spacing w:val="18"/>
          <w:position w:val="2"/>
          <w:sz w:val="28"/>
          <w:szCs w:val="28"/>
          <w:lang w:val="fr-FR"/>
        </w:rPr>
        <w:t xml:space="preserve"> </w:t>
      </w:r>
      <w:r w:rsidRPr="00CC4D9A">
        <w:rPr>
          <w:rFonts w:ascii="Georgia" w:eastAsia="Georgia" w:hAnsi="Georgia" w:cs="Georgia"/>
          <w:spacing w:val="1"/>
          <w:position w:val="2"/>
          <w:sz w:val="28"/>
          <w:szCs w:val="28"/>
          <w:lang w:val="fr-FR"/>
        </w:rPr>
        <w:t>es</w:t>
      </w:r>
      <w:r w:rsidRPr="00CC4D9A">
        <w:rPr>
          <w:rFonts w:ascii="Georgia" w:eastAsia="Georgia" w:hAnsi="Georgia" w:cs="Georgia"/>
          <w:position w:val="2"/>
          <w:sz w:val="28"/>
          <w:szCs w:val="28"/>
          <w:lang w:val="fr-FR"/>
        </w:rPr>
        <w:t>t</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un</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vo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in</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position w:val="2"/>
          <w:sz w:val="28"/>
          <w:szCs w:val="28"/>
          <w:lang w:val="fr-FR"/>
        </w:rPr>
        <w:t>de</w:t>
      </w:r>
      <w:r w:rsidRPr="00CC4D9A">
        <w:rPr>
          <w:rFonts w:ascii="Georgia" w:eastAsia="Georgia" w:hAnsi="Georgia" w:cs="Georgia"/>
          <w:spacing w:val="12"/>
          <w:position w:val="2"/>
          <w:sz w:val="28"/>
          <w:szCs w:val="28"/>
          <w:lang w:val="fr-FR"/>
        </w:rPr>
        <w:t xml:space="preserve"> </w:t>
      </w:r>
      <w:r w:rsidRPr="00CC4D9A">
        <w:rPr>
          <w:rFonts w:ascii="Georgia" w:eastAsia="Georgia" w:hAnsi="Georgia" w:cs="Georgia"/>
          <w:i/>
          <w:position w:val="2"/>
          <w:sz w:val="28"/>
          <w:szCs w:val="28"/>
          <w:lang w:val="fr-FR"/>
        </w:rPr>
        <w:t>v</w:t>
      </w:r>
      <w:r w:rsidRPr="00CC4D9A">
        <w:rPr>
          <w:rFonts w:ascii="Georgia" w:eastAsia="Georgia" w:hAnsi="Georgia" w:cs="Georgia"/>
          <w:position w:val="2"/>
          <w:sz w:val="28"/>
          <w:szCs w:val="28"/>
          <w:lang w:val="fr-FR"/>
        </w:rPr>
        <w:t xml:space="preserve">) </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position w:val="2"/>
          <w:sz w:val="28"/>
          <w:szCs w:val="28"/>
          <w:lang w:val="fr-FR"/>
        </w:rPr>
        <w:t>&lt;</w:t>
      </w:r>
      <w:r w:rsidRPr="00CC4D9A">
        <w:rPr>
          <w:rFonts w:ascii="Georgia" w:eastAsia="Georgia" w:hAnsi="Georgia" w:cs="Georgia"/>
          <w:spacing w:val="9"/>
          <w:position w:val="2"/>
          <w:sz w:val="28"/>
          <w:szCs w:val="28"/>
          <w:lang w:val="fr-FR"/>
        </w:rPr>
        <w:t xml:space="preserve"> </w:t>
      </w:r>
      <w:r w:rsidRPr="00CC4D9A">
        <w:rPr>
          <w:rFonts w:ascii="Georgia" w:eastAsia="Georgia" w:hAnsi="Georgia" w:cs="Georgia"/>
          <w:position w:val="2"/>
          <w:sz w:val="28"/>
          <w:szCs w:val="28"/>
          <w:lang w:val="fr-FR"/>
        </w:rPr>
        <w:t>1.</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c</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position w:val="2"/>
          <w:sz w:val="28"/>
          <w:szCs w:val="28"/>
          <w:lang w:val="fr-FR"/>
        </w:rPr>
        <w:t>poids</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spacing w:val="1"/>
          <w:position w:val="2"/>
          <w:sz w:val="28"/>
          <w:szCs w:val="28"/>
          <w:lang w:val="fr-FR"/>
        </w:rPr>
        <w:t>es</w:t>
      </w:r>
      <w:r w:rsidRPr="00CC4D9A">
        <w:rPr>
          <w:rFonts w:ascii="Georgia" w:eastAsia="Georgia" w:hAnsi="Georgia" w:cs="Georgia"/>
          <w:position w:val="2"/>
          <w:sz w:val="28"/>
          <w:szCs w:val="28"/>
          <w:lang w:val="fr-FR"/>
        </w:rPr>
        <w:t>t</w:t>
      </w:r>
      <w:r w:rsidRPr="00CC4D9A">
        <w:rPr>
          <w:rFonts w:ascii="Georgia" w:eastAsia="Georgia" w:hAnsi="Georgia" w:cs="Georgia"/>
          <w:spacing w:val="11"/>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w:t>
      </w:r>
      <w:r w:rsidRPr="00CC4D9A">
        <w:rPr>
          <w:rFonts w:ascii="Georgia" w:eastAsia="Georgia" w:hAnsi="Georgia" w:cs="Georgia"/>
          <w:spacing w:val="9"/>
          <w:position w:val="2"/>
          <w:sz w:val="28"/>
          <w:szCs w:val="28"/>
          <w:lang w:val="fr-FR"/>
        </w:rPr>
        <w:t xml:space="preserve"> </w:t>
      </w:r>
      <w:r w:rsidRPr="00CC4D9A">
        <w:rPr>
          <w:rFonts w:ascii="Georgia" w:eastAsia="Georgia" w:hAnsi="Georgia" w:cs="Georgia"/>
          <w:position w:val="2"/>
          <w:sz w:val="28"/>
          <w:szCs w:val="28"/>
          <w:lang w:val="fr-FR"/>
        </w:rPr>
        <w:t>for</w:t>
      </w:r>
      <w:r w:rsidRPr="00CC4D9A">
        <w:rPr>
          <w:rFonts w:ascii="Georgia" w:eastAsia="Georgia" w:hAnsi="Georgia" w:cs="Georgia"/>
          <w:spacing w:val="-3"/>
          <w:position w:val="2"/>
          <w:sz w:val="28"/>
          <w:szCs w:val="28"/>
          <w:lang w:val="fr-FR"/>
        </w:rPr>
        <w:t>c</w:t>
      </w:r>
      <w:r w:rsidRPr="00CC4D9A">
        <w:rPr>
          <w:rFonts w:ascii="Georgia" w:eastAsia="Georgia" w:hAnsi="Georgia" w:cs="Georgia"/>
          <w:position w:val="2"/>
          <w:sz w:val="28"/>
          <w:szCs w:val="28"/>
          <w:lang w:val="fr-FR"/>
        </w:rPr>
        <w:t xml:space="preserve">e de </w:t>
      </w:r>
      <w:r w:rsidRPr="00CC4D9A">
        <w:rPr>
          <w:rFonts w:ascii="Georgia" w:eastAsia="Georgia" w:hAnsi="Georgia" w:cs="Georgia"/>
          <w:spacing w:val="4"/>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 xml:space="preserve">a </w:t>
      </w:r>
      <w:r w:rsidRPr="00CC4D9A">
        <w:rPr>
          <w:rFonts w:ascii="Georgia" w:eastAsia="Georgia" w:hAnsi="Georgia" w:cs="Georgia"/>
          <w:spacing w:val="4"/>
          <w:position w:val="2"/>
          <w:sz w:val="28"/>
          <w:szCs w:val="28"/>
          <w:lang w:val="fr-FR"/>
        </w:rPr>
        <w:t xml:space="preserve"> </w:t>
      </w:r>
      <w:r w:rsidRPr="00CC4D9A">
        <w:rPr>
          <w:rFonts w:ascii="Georgia" w:eastAsia="Georgia" w:hAnsi="Georgia" w:cs="Georgia"/>
          <w:spacing w:val="-2"/>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at</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 xml:space="preserve">on </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2"/>
          <w:position w:val="2"/>
          <w:sz w:val="28"/>
          <w:szCs w:val="28"/>
          <w:lang w:val="fr-FR"/>
        </w:rPr>
        <w:t>i</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f</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uenc</w:t>
      </w:r>
      <w:r w:rsidRPr="00CC4D9A">
        <w:rPr>
          <w:rFonts w:ascii="Georgia" w:eastAsia="Georgia" w:hAnsi="Georgia" w:cs="Georgia"/>
          <w:spacing w:val="2"/>
          <w:position w:val="2"/>
          <w:sz w:val="28"/>
          <w:szCs w:val="28"/>
          <w:lang w:val="fr-FR"/>
        </w:rPr>
        <w:t>e</w:t>
      </w:r>
      <w:r w:rsidRPr="00CC4D9A">
        <w:rPr>
          <w:rFonts w:ascii="Georgia" w:eastAsia="Georgia" w:hAnsi="Georgia" w:cs="Georgia"/>
          <w:position w:val="2"/>
          <w:sz w:val="28"/>
          <w:szCs w:val="28"/>
          <w:lang w:val="fr-FR"/>
        </w:rPr>
        <w:t xml:space="preserve">. </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Cha</w:t>
      </w:r>
      <w:r w:rsidRPr="00CC4D9A">
        <w:rPr>
          <w:rFonts w:ascii="Georgia" w:eastAsia="Georgia" w:hAnsi="Georgia" w:cs="Georgia"/>
          <w:spacing w:val="-2"/>
          <w:position w:val="2"/>
          <w:sz w:val="28"/>
          <w:szCs w:val="28"/>
          <w:lang w:val="fr-FR"/>
        </w:rPr>
        <w:t>q</w:t>
      </w:r>
      <w:r w:rsidRPr="00CC4D9A">
        <w:rPr>
          <w:rFonts w:ascii="Georgia" w:eastAsia="Georgia" w:hAnsi="Georgia" w:cs="Georgia"/>
          <w:position w:val="2"/>
          <w:sz w:val="28"/>
          <w:szCs w:val="28"/>
          <w:lang w:val="fr-FR"/>
        </w:rPr>
        <w:t xml:space="preserve">ue </w:t>
      </w:r>
      <w:r w:rsidRPr="00CC4D9A">
        <w:rPr>
          <w:rFonts w:ascii="Georgia" w:eastAsia="Georgia" w:hAnsi="Georgia" w:cs="Georgia"/>
          <w:spacing w:val="2"/>
          <w:position w:val="2"/>
          <w:sz w:val="28"/>
          <w:szCs w:val="28"/>
          <w:lang w:val="fr-FR"/>
        </w:rPr>
        <w:t xml:space="preserve"> </w:t>
      </w:r>
      <w:del w:id="354" w:author="Dominique LONGIN" w:date="2016-09-13T18:01:00Z">
        <w:r w:rsidRPr="00CC4D9A" w:rsidDel="00C20BEC">
          <w:rPr>
            <w:rFonts w:ascii="Georgia" w:eastAsia="Georgia" w:hAnsi="Georgia" w:cs="Georgia"/>
            <w:spacing w:val="-3"/>
            <w:position w:val="2"/>
            <w:sz w:val="28"/>
            <w:szCs w:val="28"/>
            <w:lang w:val="fr-FR"/>
          </w:rPr>
          <w:delText>n</w:delText>
        </w:r>
        <w:r w:rsidRPr="00CC4D9A" w:rsidDel="00C20BEC">
          <w:rPr>
            <w:rFonts w:ascii="Georgia" w:eastAsia="Georgia" w:hAnsi="Georgia" w:cs="Georgia"/>
            <w:position w:val="2"/>
            <w:sz w:val="28"/>
            <w:szCs w:val="28"/>
            <w:lang w:val="fr-FR"/>
          </w:rPr>
          <w:delText>o</w:delText>
        </w:r>
        <w:r w:rsidRPr="00CC4D9A" w:rsidDel="00C20BEC">
          <w:rPr>
            <w:rFonts w:ascii="Georgia" w:eastAsia="Georgia" w:hAnsi="Georgia" w:cs="Georgia"/>
            <w:spacing w:val="1"/>
            <w:position w:val="2"/>
            <w:sz w:val="28"/>
            <w:szCs w:val="28"/>
            <w:lang w:val="fr-FR"/>
          </w:rPr>
          <w:delText>e</w:delText>
        </w:r>
        <w:r w:rsidRPr="00CC4D9A" w:rsidDel="00C20BEC">
          <w:rPr>
            <w:rFonts w:ascii="Georgia" w:eastAsia="Georgia" w:hAnsi="Georgia" w:cs="Georgia"/>
            <w:position w:val="2"/>
            <w:sz w:val="28"/>
            <w:szCs w:val="28"/>
            <w:lang w:val="fr-FR"/>
          </w:rPr>
          <w:delText>ud</w:delText>
        </w:r>
      </w:del>
      <w:ins w:id="355" w:author="Dominique LONGIN" w:date="2016-09-13T18:01:00Z">
        <w:r w:rsidR="00C20BEC" w:rsidRPr="00CC4D9A">
          <w:rPr>
            <w:rFonts w:ascii="Georgia" w:eastAsia="Georgia" w:hAnsi="Georgia" w:cs="Georgia"/>
            <w:spacing w:val="-3"/>
            <w:position w:val="2"/>
            <w:sz w:val="28"/>
            <w:szCs w:val="28"/>
            <w:lang w:val="fr-FR"/>
          </w:rPr>
          <w:t>n</w:t>
        </w:r>
        <w:r w:rsidR="00C20BEC" w:rsidRPr="00CC4D9A">
          <w:rPr>
            <w:rFonts w:ascii="Georgia" w:eastAsia="Georgia" w:hAnsi="Georgia" w:cs="Georgia"/>
            <w:position w:val="2"/>
            <w:sz w:val="28"/>
            <w:szCs w:val="28"/>
            <w:lang w:val="fr-FR"/>
          </w:rPr>
          <w:t>œ</w:t>
        </w:r>
        <w:r w:rsidR="00C20BEC" w:rsidRPr="00CC4D9A">
          <w:rPr>
            <w:rFonts w:ascii="Georgia" w:eastAsia="Georgia" w:hAnsi="Georgia" w:cs="Georgia"/>
            <w:spacing w:val="1"/>
            <w:position w:val="2"/>
            <w:sz w:val="28"/>
            <w:szCs w:val="28"/>
            <w:lang w:val="fr-FR"/>
          </w:rPr>
          <w:t>u</w:t>
        </w:r>
        <w:r w:rsidR="00C20BEC" w:rsidRPr="00CC4D9A">
          <w:rPr>
            <w:rFonts w:ascii="Georgia" w:eastAsia="Georgia" w:hAnsi="Georgia" w:cs="Georgia"/>
            <w:position w:val="2"/>
            <w:sz w:val="28"/>
            <w:szCs w:val="28"/>
            <w:lang w:val="fr-FR"/>
          </w:rPr>
          <w:t>d</w:t>
        </w:r>
      </w:ins>
      <w:r w:rsidRPr="00CC4D9A">
        <w:rPr>
          <w:rFonts w:ascii="Georgia" w:eastAsia="Georgia" w:hAnsi="Georgia" w:cs="Georgia"/>
          <w:position w:val="2"/>
          <w:sz w:val="28"/>
          <w:szCs w:val="28"/>
          <w:lang w:val="fr-FR"/>
        </w:rPr>
        <w:t xml:space="preserve"> </w:t>
      </w:r>
      <w:r w:rsidRPr="00CC4D9A">
        <w:rPr>
          <w:rFonts w:ascii="Georgia" w:eastAsia="Georgia" w:hAnsi="Georgia" w:cs="Georgia"/>
          <w:spacing w:val="4"/>
          <w:position w:val="2"/>
          <w:sz w:val="28"/>
          <w:szCs w:val="28"/>
          <w:lang w:val="fr-FR"/>
        </w:rPr>
        <w:t xml:space="preserve"> </w:t>
      </w:r>
      <w:r w:rsidRPr="00CC4D9A">
        <w:rPr>
          <w:rFonts w:ascii="Georgia" w:eastAsia="Georgia" w:hAnsi="Georgia" w:cs="Georgia"/>
          <w:i/>
          <w:position w:val="2"/>
          <w:sz w:val="28"/>
          <w:szCs w:val="28"/>
          <w:lang w:val="fr-FR"/>
        </w:rPr>
        <w:t xml:space="preserve">v </w:t>
      </w:r>
      <w:r w:rsidRPr="00CC4D9A">
        <w:rPr>
          <w:rFonts w:ascii="Georgia" w:eastAsia="Georgia" w:hAnsi="Georgia" w:cs="Georgia"/>
          <w:i/>
          <w:spacing w:val="2"/>
          <w:position w:val="2"/>
          <w:sz w:val="28"/>
          <w:szCs w:val="28"/>
          <w:lang w:val="fr-FR"/>
        </w:rPr>
        <w:t xml:space="preserve"> </w:t>
      </w:r>
      <w:r w:rsidRPr="00CC4D9A">
        <w:rPr>
          <w:rFonts w:ascii="Georgia" w:eastAsia="Georgia" w:hAnsi="Georgia" w:cs="Georgia"/>
          <w:position w:val="2"/>
          <w:sz w:val="28"/>
          <w:szCs w:val="28"/>
          <w:lang w:val="fr-FR"/>
        </w:rPr>
        <w:t>cho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 xml:space="preserve">it </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un  s</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u</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 xml:space="preserve">l </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i/>
          <w:spacing w:val="-1"/>
          <w:position w:val="2"/>
          <w:sz w:val="28"/>
          <w:szCs w:val="28"/>
          <w:lang w:val="fr-FR"/>
          <w:rPrChange w:id="356" w:author="Dominique LONGIN" w:date="2016-09-13T17:39:00Z">
            <w:rPr>
              <w:rFonts w:ascii="Georgia" w:eastAsia="Georgia" w:hAnsi="Georgia" w:cs="Georgia"/>
              <w:i/>
              <w:spacing w:val="-1"/>
              <w:position w:val="2"/>
              <w:sz w:val="28"/>
              <w:szCs w:val="28"/>
            </w:rPr>
          </w:rPrChange>
        </w:rPr>
        <w:t>θ</w:t>
      </w:r>
      <w:r w:rsidRPr="00CC4D9A">
        <w:rPr>
          <w:rFonts w:ascii="Georgia" w:eastAsia="Georgia" w:hAnsi="Georgia" w:cs="Georgia"/>
          <w:i/>
          <w:sz w:val="18"/>
          <w:szCs w:val="18"/>
          <w:lang w:val="fr-FR"/>
        </w:rPr>
        <w:t xml:space="preserve">v  </w:t>
      </w:r>
      <w:r w:rsidRPr="00CC4D9A">
        <w:rPr>
          <w:rFonts w:ascii="Georgia" w:eastAsia="Georgia" w:hAnsi="Georgia" w:cs="Georgia"/>
          <w:i/>
          <w:spacing w:val="8"/>
          <w:sz w:val="18"/>
          <w:szCs w:val="18"/>
          <w:lang w:val="fr-FR"/>
        </w:rPr>
        <w:t xml:space="preserve"> </w:t>
      </w:r>
      <w:r w:rsidRPr="00CC4D9A">
        <w:rPr>
          <w:rFonts w:ascii="Georgia" w:eastAsia="Georgia" w:hAnsi="Georgia" w:cs="Georgia"/>
          <w:position w:val="2"/>
          <w:sz w:val="28"/>
          <w:szCs w:val="28"/>
          <w:lang w:val="fr-FR"/>
        </w:rPr>
        <w:t xml:space="preserve">au </w:t>
      </w:r>
      <w:r w:rsidRPr="00946021">
        <w:rPr>
          <w:rFonts w:ascii="Georgia" w:eastAsia="Georgia" w:hAnsi="Georgia" w:cs="Georgia"/>
          <w:sz w:val="28"/>
          <w:szCs w:val="28"/>
          <w:lang w:val="fr-FR"/>
        </w:rPr>
        <w:t>ha</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ard</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da</w:t>
      </w:r>
      <w:r w:rsidRPr="00946021">
        <w:rPr>
          <w:rFonts w:ascii="Georgia" w:eastAsia="Georgia" w:hAnsi="Georgia" w:cs="Georgia"/>
          <w:spacing w:val="-3"/>
          <w:sz w:val="28"/>
          <w:szCs w:val="28"/>
          <w:lang w:val="fr-FR"/>
        </w:rPr>
        <w:t>n</w:t>
      </w:r>
      <w:r w:rsidRPr="00946021">
        <w:rPr>
          <w:rFonts w:ascii="Georgia" w:eastAsia="Georgia" w:hAnsi="Georgia" w:cs="Georgia"/>
          <w:sz w:val="28"/>
          <w:szCs w:val="28"/>
          <w:lang w:val="fr-FR"/>
        </w:rPr>
        <w:t>s</w:t>
      </w:r>
      <w:r w:rsidRPr="00946021">
        <w:rPr>
          <w:rFonts w:ascii="Georgia" w:eastAsia="Georgia" w:hAnsi="Georgia" w:cs="Georgia"/>
          <w:spacing w:val="4"/>
          <w:sz w:val="28"/>
          <w:szCs w:val="28"/>
          <w:lang w:val="fr-FR"/>
        </w:rPr>
        <w:t xml:space="preserve"> </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t</w:t>
      </w:r>
      <w:r w:rsidRPr="00946021">
        <w:rPr>
          <w:rFonts w:ascii="Georgia" w:eastAsia="Georgia" w:hAnsi="Georgia" w:cs="Georgia"/>
          <w:spacing w:val="1"/>
          <w:sz w:val="28"/>
          <w:szCs w:val="28"/>
          <w:lang w:val="fr-FR"/>
        </w:rPr>
        <w:t>e</w:t>
      </w:r>
      <w:r w:rsidRPr="00946021">
        <w:rPr>
          <w:rFonts w:ascii="Georgia" w:eastAsia="Georgia" w:hAnsi="Georgia" w:cs="Georgia"/>
          <w:spacing w:val="-2"/>
          <w:sz w:val="28"/>
          <w:szCs w:val="28"/>
          <w:lang w:val="fr-FR"/>
        </w:rPr>
        <w:t>r</w:t>
      </w:r>
      <w:r w:rsidRPr="00946021">
        <w:rPr>
          <w:rFonts w:ascii="Georgia" w:eastAsia="Georgia" w:hAnsi="Georgia" w:cs="Georgia"/>
          <w:sz w:val="28"/>
          <w:szCs w:val="28"/>
          <w:lang w:val="fr-FR"/>
        </w:rPr>
        <w:t>va</w:t>
      </w:r>
      <w:r w:rsidRPr="00946021">
        <w:rPr>
          <w:rFonts w:ascii="Georgia" w:eastAsia="Georgia" w:hAnsi="Georgia" w:cs="Georgia"/>
          <w:spacing w:val="-1"/>
          <w:sz w:val="28"/>
          <w:szCs w:val="28"/>
          <w:lang w:val="fr-FR"/>
        </w:rPr>
        <w:t>ll</w:t>
      </w:r>
      <w:r w:rsidRPr="00946021">
        <w:rPr>
          <w:rFonts w:ascii="Georgia" w:eastAsia="Georgia" w:hAnsi="Georgia" w:cs="Georgia"/>
          <w:sz w:val="28"/>
          <w:szCs w:val="28"/>
          <w:lang w:val="fr-FR"/>
        </w:rPr>
        <w:t>e</w:t>
      </w:r>
      <w:r w:rsidRPr="00946021">
        <w:rPr>
          <w:rFonts w:ascii="Georgia" w:eastAsia="Georgia" w:hAnsi="Georgia" w:cs="Georgia"/>
          <w:spacing w:val="4"/>
          <w:sz w:val="28"/>
          <w:szCs w:val="28"/>
          <w:lang w:val="fr-FR"/>
        </w:rPr>
        <w:t xml:space="preserve"> </w:t>
      </w:r>
      <w:r w:rsidRPr="00946021">
        <w:rPr>
          <w:rFonts w:ascii="Georgia" w:eastAsia="Georgia" w:hAnsi="Georgia" w:cs="Georgia"/>
          <w:sz w:val="28"/>
          <w:szCs w:val="28"/>
          <w:lang w:val="fr-FR"/>
        </w:rPr>
        <w:t>[</w:t>
      </w:r>
      <w:r w:rsidRPr="00946021">
        <w:rPr>
          <w:rFonts w:ascii="Georgia" w:eastAsia="Georgia" w:hAnsi="Georgia" w:cs="Georgia"/>
          <w:spacing w:val="1"/>
          <w:sz w:val="28"/>
          <w:szCs w:val="28"/>
          <w:lang w:val="fr-FR"/>
        </w:rPr>
        <w:t>0</w:t>
      </w:r>
      <w:r w:rsidRPr="00946021">
        <w:rPr>
          <w:rFonts w:ascii="Georgia" w:eastAsia="Georgia" w:hAnsi="Georgia" w:cs="Georgia"/>
          <w:sz w:val="28"/>
          <w:szCs w:val="28"/>
          <w:lang w:val="fr-FR"/>
        </w:rPr>
        <w:t>;</w:t>
      </w:r>
      <w:r w:rsidRPr="00946021">
        <w:rPr>
          <w:rFonts w:ascii="Georgia" w:eastAsia="Georgia" w:hAnsi="Georgia" w:cs="Georgia"/>
          <w:spacing w:val="4"/>
          <w:sz w:val="28"/>
          <w:szCs w:val="28"/>
          <w:lang w:val="fr-FR"/>
        </w:rPr>
        <w:t xml:space="preserve"> </w:t>
      </w:r>
      <w:r w:rsidRPr="00946021">
        <w:rPr>
          <w:rFonts w:ascii="Georgia" w:eastAsia="Georgia" w:hAnsi="Georgia" w:cs="Georgia"/>
          <w:sz w:val="28"/>
          <w:szCs w:val="28"/>
          <w:lang w:val="fr-FR"/>
        </w:rPr>
        <w:t>1</w:t>
      </w:r>
      <w:r w:rsidRPr="00946021">
        <w:rPr>
          <w:rFonts w:ascii="Georgia" w:eastAsia="Georgia" w:hAnsi="Georgia" w:cs="Georgia"/>
          <w:spacing w:val="-2"/>
          <w:sz w:val="28"/>
          <w:szCs w:val="28"/>
          <w:lang w:val="fr-FR"/>
        </w:rPr>
        <w:t>]</w:t>
      </w:r>
      <w:r w:rsidRPr="00946021">
        <w:rPr>
          <w:rFonts w:ascii="Georgia" w:eastAsia="Georgia" w:hAnsi="Georgia" w:cs="Georgia"/>
          <w:sz w:val="28"/>
          <w:szCs w:val="28"/>
          <w:lang w:val="fr-FR"/>
        </w:rPr>
        <w:t>,</w:t>
      </w:r>
      <w:r w:rsidRPr="00946021">
        <w:rPr>
          <w:rFonts w:ascii="Georgia" w:eastAsia="Georgia" w:hAnsi="Georgia" w:cs="Georgia"/>
          <w:spacing w:val="5"/>
          <w:sz w:val="28"/>
          <w:szCs w:val="28"/>
          <w:lang w:val="fr-FR"/>
        </w:rPr>
        <w:t xml:space="preserve"> </w:t>
      </w:r>
      <w:r w:rsidRPr="00946021">
        <w:rPr>
          <w:rFonts w:ascii="Georgia" w:eastAsia="Georgia" w:hAnsi="Georgia" w:cs="Georgia"/>
          <w:spacing w:val="-3"/>
          <w:sz w:val="28"/>
          <w:szCs w:val="28"/>
          <w:lang w:val="fr-FR"/>
        </w:rPr>
        <w:t>c</w:t>
      </w:r>
      <w:r w:rsidRPr="00946021">
        <w:rPr>
          <w:rFonts w:ascii="Georgia" w:eastAsia="Georgia" w:hAnsi="Georgia" w:cs="Georgia"/>
          <w:spacing w:val="1"/>
          <w:sz w:val="28"/>
          <w:szCs w:val="28"/>
          <w:lang w:val="fr-FR"/>
        </w:rPr>
        <w:t>e</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a</w:t>
      </w:r>
      <w:r w:rsidRPr="00946021">
        <w:rPr>
          <w:rFonts w:ascii="Georgia" w:eastAsia="Georgia" w:hAnsi="Georgia" w:cs="Georgia"/>
          <w:spacing w:val="5"/>
          <w:sz w:val="28"/>
          <w:szCs w:val="28"/>
          <w:lang w:val="fr-FR"/>
        </w:rPr>
        <w:t xml:space="preserve"> </w:t>
      </w:r>
      <w:r w:rsidRPr="00946021">
        <w:rPr>
          <w:rFonts w:ascii="Georgia" w:eastAsia="Georgia" w:hAnsi="Georgia" w:cs="Georgia"/>
          <w:spacing w:val="-2"/>
          <w:sz w:val="28"/>
          <w:szCs w:val="28"/>
          <w:lang w:val="fr-FR"/>
        </w:rPr>
        <w:t>r</w:t>
      </w:r>
      <w:r w:rsidRPr="00946021">
        <w:rPr>
          <w:rFonts w:ascii="Georgia" w:eastAsia="Georgia" w:hAnsi="Georgia" w:cs="Georgia"/>
          <w:spacing w:val="1"/>
          <w:sz w:val="28"/>
          <w:szCs w:val="28"/>
          <w:lang w:val="fr-FR"/>
        </w:rPr>
        <w:t>e</w:t>
      </w:r>
      <w:r w:rsidRPr="00946021">
        <w:rPr>
          <w:rFonts w:ascii="Georgia" w:eastAsia="Georgia" w:hAnsi="Georgia" w:cs="Georgia"/>
          <w:spacing w:val="-2"/>
          <w:sz w:val="28"/>
          <w:szCs w:val="28"/>
          <w:lang w:val="fr-FR"/>
        </w:rPr>
        <w:t>p</w:t>
      </w:r>
      <w:r w:rsidRPr="00946021">
        <w:rPr>
          <w:rFonts w:ascii="Georgia" w:eastAsia="Georgia" w:hAnsi="Georgia" w:cs="Georgia"/>
          <w:sz w:val="28"/>
          <w:szCs w:val="28"/>
          <w:lang w:val="fr-FR"/>
        </w:rPr>
        <w:t>r</w:t>
      </w:r>
      <w:r w:rsidRPr="00946021">
        <w:rPr>
          <w:rFonts w:ascii="Georgia" w:eastAsia="Georgia" w:hAnsi="Georgia" w:cs="Georgia"/>
          <w:spacing w:val="1"/>
          <w:sz w:val="28"/>
          <w:szCs w:val="28"/>
          <w:lang w:val="fr-FR"/>
        </w:rPr>
        <w:t>é</w:t>
      </w:r>
      <w:r w:rsidRPr="00946021">
        <w:rPr>
          <w:rFonts w:ascii="Georgia" w:eastAsia="Georgia" w:hAnsi="Georgia" w:cs="Georgia"/>
          <w:spacing w:val="-1"/>
          <w:sz w:val="28"/>
          <w:szCs w:val="28"/>
          <w:lang w:val="fr-FR"/>
        </w:rPr>
        <w:t>s</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e</w:t>
      </w:r>
      <w:r w:rsidRPr="00946021">
        <w:rPr>
          <w:rFonts w:ascii="Georgia" w:eastAsia="Georgia" w:hAnsi="Georgia" w:cs="Georgia"/>
          <w:spacing w:val="2"/>
          <w:sz w:val="28"/>
          <w:szCs w:val="28"/>
          <w:lang w:val="fr-FR"/>
        </w:rPr>
        <w:t xml:space="preserve"> </w:t>
      </w:r>
      <w:r w:rsidRPr="00946021">
        <w:rPr>
          <w:rFonts w:ascii="Georgia" w:eastAsia="Georgia" w:hAnsi="Georgia" w:cs="Georgia"/>
          <w:spacing w:val="-1"/>
          <w:sz w:val="28"/>
          <w:szCs w:val="28"/>
          <w:lang w:val="fr-FR"/>
        </w:rPr>
        <w:t>l</w:t>
      </w:r>
      <w:r w:rsidRPr="00946021">
        <w:rPr>
          <w:rFonts w:ascii="Georgia" w:eastAsia="Georgia" w:hAnsi="Georgia" w:cs="Georgia"/>
          <w:sz w:val="28"/>
          <w:szCs w:val="28"/>
          <w:lang w:val="fr-FR"/>
        </w:rPr>
        <w:t>a</w:t>
      </w:r>
      <w:r w:rsidRPr="00946021">
        <w:rPr>
          <w:rFonts w:ascii="Georgia" w:eastAsia="Georgia" w:hAnsi="Georgia" w:cs="Georgia"/>
          <w:spacing w:val="3"/>
          <w:sz w:val="28"/>
          <w:szCs w:val="28"/>
          <w:lang w:val="fr-FR"/>
        </w:rPr>
        <w:t xml:space="preserve"> </w:t>
      </w:r>
      <w:r w:rsidRPr="00946021">
        <w:rPr>
          <w:rFonts w:ascii="Georgia" w:eastAsia="Georgia" w:hAnsi="Georgia" w:cs="Georgia"/>
          <w:sz w:val="28"/>
          <w:szCs w:val="28"/>
          <w:lang w:val="fr-FR"/>
        </w:rPr>
        <w:t>f</w:t>
      </w:r>
      <w:r w:rsidRPr="00946021">
        <w:rPr>
          <w:rFonts w:ascii="Georgia" w:eastAsia="Georgia" w:hAnsi="Georgia" w:cs="Georgia"/>
          <w:spacing w:val="-2"/>
          <w:sz w:val="28"/>
          <w:szCs w:val="28"/>
          <w:lang w:val="fr-FR"/>
        </w:rPr>
        <w:t>r</w:t>
      </w:r>
      <w:r w:rsidRPr="00946021">
        <w:rPr>
          <w:rFonts w:ascii="Georgia" w:eastAsia="Georgia" w:hAnsi="Georgia" w:cs="Georgia"/>
          <w:sz w:val="28"/>
          <w:szCs w:val="28"/>
          <w:lang w:val="fr-FR"/>
        </w:rPr>
        <w:t>ac</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ion de</w:t>
      </w:r>
      <w:r w:rsidRPr="00946021">
        <w:rPr>
          <w:rFonts w:ascii="Georgia" w:eastAsia="Georgia" w:hAnsi="Georgia" w:cs="Georgia"/>
          <w:spacing w:val="4"/>
          <w:sz w:val="28"/>
          <w:szCs w:val="28"/>
          <w:lang w:val="fr-FR"/>
        </w:rPr>
        <w:t xml:space="preserve"> </w:t>
      </w:r>
      <w:r w:rsidRPr="00946021">
        <w:rPr>
          <w:rFonts w:ascii="Georgia" w:eastAsia="Georgia" w:hAnsi="Georgia" w:cs="Georgia"/>
          <w:spacing w:val="-2"/>
          <w:sz w:val="28"/>
          <w:szCs w:val="28"/>
          <w:lang w:val="fr-FR"/>
        </w:rPr>
        <w:t>p</w:t>
      </w:r>
      <w:r w:rsidRPr="00946021">
        <w:rPr>
          <w:rFonts w:ascii="Georgia" w:eastAsia="Georgia" w:hAnsi="Georgia" w:cs="Georgia"/>
          <w:sz w:val="28"/>
          <w:szCs w:val="28"/>
          <w:lang w:val="fr-FR"/>
        </w:rPr>
        <w:t>oi</w:t>
      </w:r>
      <w:r w:rsidRPr="00946021">
        <w:rPr>
          <w:rFonts w:ascii="Georgia" w:eastAsia="Georgia" w:hAnsi="Georgia" w:cs="Georgia"/>
          <w:spacing w:val="-1"/>
          <w:sz w:val="28"/>
          <w:szCs w:val="28"/>
          <w:lang w:val="fr-FR"/>
        </w:rPr>
        <w:t>d</w:t>
      </w:r>
      <w:r w:rsidRPr="00946021">
        <w:rPr>
          <w:rFonts w:ascii="Georgia" w:eastAsia="Georgia" w:hAnsi="Georgia" w:cs="Georgia"/>
          <w:sz w:val="28"/>
          <w:szCs w:val="28"/>
          <w:lang w:val="fr-FR"/>
        </w:rPr>
        <w:t>s</w:t>
      </w:r>
      <w:r w:rsidRPr="00946021">
        <w:rPr>
          <w:rFonts w:ascii="Georgia" w:eastAsia="Georgia" w:hAnsi="Georgia" w:cs="Georgia"/>
          <w:spacing w:val="7"/>
          <w:sz w:val="28"/>
          <w:szCs w:val="28"/>
          <w:lang w:val="fr-FR"/>
        </w:rPr>
        <w:t xml:space="preserve"> </w:t>
      </w:r>
      <w:r w:rsidRPr="00946021">
        <w:rPr>
          <w:rFonts w:ascii="Georgia" w:eastAsia="Georgia" w:hAnsi="Georgia" w:cs="Georgia"/>
          <w:spacing w:val="-3"/>
          <w:sz w:val="28"/>
          <w:szCs w:val="28"/>
          <w:lang w:val="fr-FR"/>
        </w:rPr>
        <w:t>d</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s vo</w:t>
      </w:r>
      <w:r w:rsidRPr="00946021">
        <w:rPr>
          <w:rFonts w:ascii="Georgia" w:eastAsia="Georgia" w:hAnsi="Georgia" w:cs="Georgia"/>
          <w:spacing w:val="-1"/>
          <w:sz w:val="28"/>
          <w:szCs w:val="28"/>
          <w:lang w:val="fr-FR"/>
        </w:rPr>
        <w:t>i</w:t>
      </w:r>
      <w:r w:rsidRPr="00946021">
        <w:rPr>
          <w:rFonts w:ascii="Georgia" w:eastAsia="Georgia" w:hAnsi="Georgia" w:cs="Georgia"/>
          <w:spacing w:val="1"/>
          <w:sz w:val="28"/>
          <w:szCs w:val="28"/>
          <w:lang w:val="fr-FR"/>
        </w:rPr>
        <w:t>s</w:t>
      </w:r>
      <w:r w:rsidRPr="00946021">
        <w:rPr>
          <w:rFonts w:ascii="Georgia" w:eastAsia="Georgia" w:hAnsi="Georgia" w:cs="Georgia"/>
          <w:sz w:val="28"/>
          <w:szCs w:val="28"/>
          <w:lang w:val="fr-FR"/>
        </w:rPr>
        <w:t>i</w:t>
      </w:r>
      <w:r w:rsidRPr="00946021">
        <w:rPr>
          <w:rFonts w:ascii="Georgia" w:eastAsia="Georgia" w:hAnsi="Georgia" w:cs="Georgia"/>
          <w:spacing w:val="-1"/>
          <w:sz w:val="28"/>
          <w:szCs w:val="28"/>
          <w:lang w:val="fr-FR"/>
        </w:rPr>
        <w:t>n</w:t>
      </w:r>
      <w:r w:rsidRPr="00946021">
        <w:rPr>
          <w:rFonts w:ascii="Georgia" w:eastAsia="Georgia" w:hAnsi="Georgia" w:cs="Georgia"/>
          <w:sz w:val="28"/>
          <w:szCs w:val="28"/>
          <w:lang w:val="fr-FR"/>
        </w:rPr>
        <w:t>s</w:t>
      </w:r>
      <w:r w:rsidRPr="00946021">
        <w:rPr>
          <w:rFonts w:ascii="Georgia" w:eastAsia="Georgia" w:hAnsi="Georgia" w:cs="Georgia"/>
          <w:spacing w:val="4"/>
          <w:sz w:val="28"/>
          <w:szCs w:val="28"/>
          <w:lang w:val="fr-FR"/>
        </w:rPr>
        <w:t xml:space="preserve"> </w:t>
      </w:r>
      <w:r w:rsidRPr="00946021">
        <w:rPr>
          <w:rFonts w:ascii="Georgia" w:eastAsia="Georgia" w:hAnsi="Georgia" w:cs="Georgia"/>
          <w:sz w:val="28"/>
          <w:szCs w:val="28"/>
          <w:lang w:val="fr-FR"/>
        </w:rPr>
        <w:t>de</w:t>
      </w:r>
      <w:r w:rsidRPr="00946021">
        <w:rPr>
          <w:rFonts w:ascii="Georgia" w:eastAsia="Georgia" w:hAnsi="Georgia" w:cs="Georgia"/>
          <w:spacing w:val="4"/>
          <w:sz w:val="28"/>
          <w:szCs w:val="28"/>
          <w:lang w:val="fr-FR"/>
        </w:rPr>
        <w:t xml:space="preserve"> </w:t>
      </w:r>
      <w:r w:rsidRPr="00946021">
        <w:rPr>
          <w:rFonts w:ascii="Georgia" w:eastAsia="Georgia" w:hAnsi="Georgia" w:cs="Georgia"/>
          <w:i/>
          <w:sz w:val="28"/>
          <w:szCs w:val="28"/>
          <w:lang w:val="fr-FR"/>
        </w:rPr>
        <w:t>v</w:t>
      </w:r>
      <w:r w:rsidRPr="00946021">
        <w:rPr>
          <w:rFonts w:ascii="Georgia" w:eastAsia="Georgia" w:hAnsi="Georgia" w:cs="Georgia"/>
          <w:i/>
          <w:spacing w:val="3"/>
          <w:sz w:val="28"/>
          <w:szCs w:val="28"/>
          <w:lang w:val="fr-FR"/>
        </w:rPr>
        <w:t xml:space="preserve"> </w:t>
      </w:r>
      <w:r w:rsidRPr="00946021">
        <w:rPr>
          <w:rFonts w:ascii="Georgia" w:eastAsia="Georgia" w:hAnsi="Georgia" w:cs="Georgia"/>
          <w:spacing w:val="-1"/>
          <w:sz w:val="28"/>
          <w:szCs w:val="28"/>
          <w:lang w:val="fr-FR"/>
        </w:rPr>
        <w:t>q</w:t>
      </w:r>
      <w:r w:rsidRPr="00946021">
        <w:rPr>
          <w:rFonts w:ascii="Georgia" w:eastAsia="Georgia" w:hAnsi="Georgia" w:cs="Georgia"/>
          <w:sz w:val="28"/>
          <w:szCs w:val="28"/>
          <w:lang w:val="fr-FR"/>
        </w:rPr>
        <w:t>ui</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do</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vent</w:t>
      </w:r>
      <w:r w:rsidRPr="00946021">
        <w:rPr>
          <w:rFonts w:ascii="Georgia" w:eastAsia="Georgia" w:hAnsi="Georgia" w:cs="Georgia"/>
          <w:spacing w:val="3"/>
          <w:sz w:val="28"/>
          <w:szCs w:val="28"/>
          <w:lang w:val="fr-FR"/>
        </w:rPr>
        <w:t xml:space="preserve"> </w:t>
      </w:r>
      <w:r w:rsidRPr="00946021">
        <w:rPr>
          <w:rFonts w:ascii="Georgia" w:eastAsia="Georgia" w:hAnsi="Georgia" w:cs="Georgia"/>
          <w:sz w:val="28"/>
          <w:szCs w:val="28"/>
          <w:lang w:val="fr-FR"/>
        </w:rPr>
        <w:t>dev</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w:t>
      </w:r>
      <w:r w:rsidRPr="00946021">
        <w:rPr>
          <w:rFonts w:ascii="Georgia" w:eastAsia="Georgia" w:hAnsi="Georgia" w:cs="Georgia"/>
          <w:spacing w:val="-1"/>
          <w:sz w:val="28"/>
          <w:szCs w:val="28"/>
          <w:lang w:val="fr-FR"/>
        </w:rPr>
        <w:t>i</w:t>
      </w:r>
      <w:r w:rsidRPr="00946021">
        <w:rPr>
          <w:rFonts w:ascii="Georgia" w:eastAsia="Georgia" w:hAnsi="Georgia" w:cs="Georgia"/>
          <w:sz w:val="28"/>
          <w:szCs w:val="28"/>
          <w:lang w:val="fr-FR"/>
        </w:rPr>
        <w:t>r</w:t>
      </w:r>
      <w:r w:rsidRPr="00946021">
        <w:rPr>
          <w:rFonts w:ascii="Georgia" w:eastAsia="Georgia" w:hAnsi="Georgia" w:cs="Georgia"/>
          <w:spacing w:val="3"/>
          <w:sz w:val="28"/>
          <w:szCs w:val="28"/>
          <w:lang w:val="fr-FR"/>
        </w:rPr>
        <w:t xml:space="preserve"> </w:t>
      </w:r>
      <w:commentRangeStart w:id="357"/>
      <w:r w:rsidRPr="00946021">
        <w:rPr>
          <w:rFonts w:ascii="Georgia" w:eastAsia="Georgia" w:hAnsi="Georgia" w:cs="Georgia"/>
          <w:sz w:val="28"/>
          <w:szCs w:val="28"/>
          <w:lang w:val="fr-FR"/>
        </w:rPr>
        <w:t>ac</w:t>
      </w:r>
      <w:r w:rsidRPr="00946021">
        <w:rPr>
          <w:rFonts w:ascii="Georgia" w:eastAsia="Georgia" w:hAnsi="Georgia" w:cs="Georgia"/>
          <w:spacing w:val="-1"/>
          <w:sz w:val="28"/>
          <w:szCs w:val="28"/>
          <w:lang w:val="fr-FR"/>
        </w:rPr>
        <w:t>t</w:t>
      </w:r>
      <w:r w:rsidRPr="00946021">
        <w:rPr>
          <w:rFonts w:ascii="Georgia" w:eastAsia="Georgia" w:hAnsi="Georgia" w:cs="Georgia"/>
          <w:sz w:val="28"/>
          <w:szCs w:val="28"/>
          <w:lang w:val="fr-FR"/>
        </w:rPr>
        <w:t>i</w:t>
      </w:r>
      <w:r w:rsidRPr="00946021">
        <w:rPr>
          <w:rFonts w:ascii="Georgia" w:eastAsia="Georgia" w:hAnsi="Georgia" w:cs="Georgia"/>
          <w:spacing w:val="-2"/>
          <w:sz w:val="28"/>
          <w:szCs w:val="28"/>
          <w:lang w:val="fr-FR"/>
        </w:rPr>
        <w:t>f</w:t>
      </w:r>
      <w:r w:rsidRPr="00946021">
        <w:rPr>
          <w:rFonts w:ascii="Georgia" w:eastAsia="Georgia" w:hAnsi="Georgia" w:cs="Georgia"/>
          <w:sz w:val="28"/>
          <w:szCs w:val="28"/>
          <w:lang w:val="fr-FR"/>
        </w:rPr>
        <w:t>s</w:t>
      </w:r>
      <w:r w:rsidRPr="00946021">
        <w:rPr>
          <w:rFonts w:ascii="Georgia" w:eastAsia="Georgia" w:hAnsi="Georgia" w:cs="Georgia"/>
          <w:spacing w:val="2"/>
          <w:sz w:val="28"/>
          <w:szCs w:val="28"/>
          <w:lang w:val="fr-FR"/>
        </w:rPr>
        <w:t xml:space="preserve"> </w:t>
      </w:r>
      <w:commentRangeEnd w:id="357"/>
      <w:r w:rsidR="00C20BEC">
        <w:rPr>
          <w:rStyle w:val="Marquedecommentaire"/>
        </w:rPr>
        <w:commentReference w:id="357"/>
      </w:r>
      <w:r w:rsidRPr="00946021">
        <w:rPr>
          <w:rFonts w:ascii="Georgia" w:eastAsia="Georgia" w:hAnsi="Georgia" w:cs="Georgia"/>
          <w:sz w:val="28"/>
          <w:szCs w:val="28"/>
          <w:lang w:val="fr-FR"/>
        </w:rPr>
        <w:t>pour</w:t>
      </w:r>
      <w:r w:rsidRPr="00946021">
        <w:rPr>
          <w:rFonts w:ascii="Georgia" w:eastAsia="Georgia" w:hAnsi="Georgia" w:cs="Georgia"/>
          <w:spacing w:val="3"/>
          <w:sz w:val="28"/>
          <w:szCs w:val="28"/>
          <w:lang w:val="fr-FR"/>
        </w:rPr>
        <w:t xml:space="preserve"> </w:t>
      </w:r>
      <w:r w:rsidRPr="00946021">
        <w:rPr>
          <w:rFonts w:ascii="Georgia" w:eastAsia="Georgia" w:hAnsi="Georgia" w:cs="Georgia"/>
          <w:i/>
          <w:sz w:val="28"/>
          <w:szCs w:val="28"/>
          <w:lang w:val="fr-FR"/>
        </w:rPr>
        <w:t>v</w:t>
      </w:r>
      <w:del w:id="358" w:author="Dominique LONGIN" w:date="2016-09-14T11:45:00Z">
        <w:r w:rsidRPr="00946021" w:rsidDel="00870068">
          <w:rPr>
            <w:rFonts w:ascii="Georgia" w:eastAsia="Georgia" w:hAnsi="Georgia" w:cs="Georgia"/>
            <w:i/>
            <w:spacing w:val="3"/>
            <w:sz w:val="28"/>
            <w:szCs w:val="28"/>
            <w:lang w:val="fr-FR"/>
          </w:rPr>
          <w:delText xml:space="preserve"> </w:delText>
        </w:r>
        <w:r w:rsidRPr="00946021" w:rsidDel="00870068">
          <w:rPr>
            <w:rFonts w:ascii="Georgia" w:eastAsia="Georgia" w:hAnsi="Georgia" w:cs="Georgia"/>
            <w:sz w:val="28"/>
            <w:szCs w:val="28"/>
            <w:lang w:val="fr-FR"/>
          </w:rPr>
          <w:delText>à</w:delText>
        </w:r>
        <w:r w:rsidRPr="00946021" w:rsidDel="00870068">
          <w:rPr>
            <w:rFonts w:ascii="Georgia" w:eastAsia="Georgia" w:hAnsi="Georgia" w:cs="Georgia"/>
            <w:spacing w:val="3"/>
            <w:sz w:val="28"/>
            <w:szCs w:val="28"/>
            <w:lang w:val="fr-FR"/>
          </w:rPr>
          <w:delText xml:space="preserve"> </w:delText>
        </w:r>
        <w:r w:rsidRPr="00946021" w:rsidDel="00870068">
          <w:rPr>
            <w:rFonts w:ascii="Georgia" w:eastAsia="Georgia" w:hAnsi="Georgia" w:cs="Georgia"/>
            <w:sz w:val="28"/>
            <w:szCs w:val="28"/>
            <w:lang w:val="fr-FR"/>
          </w:rPr>
          <w:delText>dev</w:delText>
        </w:r>
        <w:r w:rsidRPr="00946021" w:rsidDel="00870068">
          <w:rPr>
            <w:rFonts w:ascii="Georgia" w:eastAsia="Georgia" w:hAnsi="Georgia" w:cs="Georgia"/>
            <w:spacing w:val="1"/>
            <w:sz w:val="28"/>
            <w:szCs w:val="28"/>
            <w:lang w:val="fr-FR"/>
          </w:rPr>
          <w:delText>e</w:delText>
        </w:r>
        <w:r w:rsidRPr="00946021" w:rsidDel="00870068">
          <w:rPr>
            <w:rFonts w:ascii="Georgia" w:eastAsia="Georgia" w:hAnsi="Georgia" w:cs="Georgia"/>
            <w:sz w:val="28"/>
            <w:szCs w:val="28"/>
            <w:lang w:val="fr-FR"/>
          </w:rPr>
          <w:delText>n</w:delText>
        </w:r>
        <w:r w:rsidRPr="00946021" w:rsidDel="00870068">
          <w:rPr>
            <w:rFonts w:ascii="Georgia" w:eastAsia="Georgia" w:hAnsi="Georgia" w:cs="Georgia"/>
            <w:spacing w:val="-1"/>
            <w:sz w:val="28"/>
            <w:szCs w:val="28"/>
            <w:lang w:val="fr-FR"/>
          </w:rPr>
          <w:delText>i</w:delText>
        </w:r>
        <w:r w:rsidRPr="00946021" w:rsidDel="00870068">
          <w:rPr>
            <w:rFonts w:ascii="Georgia" w:eastAsia="Georgia" w:hAnsi="Georgia" w:cs="Georgia"/>
            <w:sz w:val="28"/>
            <w:szCs w:val="28"/>
            <w:lang w:val="fr-FR"/>
          </w:rPr>
          <w:delText>r ac</w:delText>
        </w:r>
        <w:r w:rsidRPr="00946021" w:rsidDel="00870068">
          <w:rPr>
            <w:rFonts w:ascii="Georgia" w:eastAsia="Georgia" w:hAnsi="Georgia" w:cs="Georgia"/>
            <w:spacing w:val="-1"/>
            <w:sz w:val="28"/>
            <w:szCs w:val="28"/>
            <w:lang w:val="fr-FR"/>
          </w:rPr>
          <w:delText>t</w:delText>
        </w:r>
        <w:r w:rsidRPr="00946021" w:rsidDel="00870068">
          <w:rPr>
            <w:rFonts w:ascii="Georgia" w:eastAsia="Georgia" w:hAnsi="Georgia" w:cs="Georgia"/>
            <w:sz w:val="28"/>
            <w:szCs w:val="28"/>
            <w:lang w:val="fr-FR"/>
          </w:rPr>
          <w:delText>if</w:delText>
        </w:r>
      </w:del>
      <w:r w:rsidRPr="00946021">
        <w:rPr>
          <w:rFonts w:ascii="Georgia" w:eastAsia="Georgia" w:hAnsi="Georgia" w:cs="Georgia"/>
          <w:sz w:val="28"/>
          <w:szCs w:val="28"/>
          <w:lang w:val="fr-FR"/>
        </w:rPr>
        <w:t>.</w:t>
      </w:r>
      <w:r w:rsidRPr="00946021">
        <w:rPr>
          <w:rFonts w:ascii="Georgia" w:eastAsia="Georgia" w:hAnsi="Georgia" w:cs="Georgia"/>
          <w:spacing w:val="5"/>
          <w:sz w:val="28"/>
          <w:szCs w:val="28"/>
          <w:lang w:val="fr-FR"/>
        </w:rPr>
        <w:t xml:space="preserve"> </w:t>
      </w:r>
      <w:r w:rsidRPr="00946021">
        <w:rPr>
          <w:rFonts w:ascii="Georgia" w:eastAsia="Georgia" w:hAnsi="Georgia" w:cs="Georgia"/>
          <w:spacing w:val="-1"/>
          <w:sz w:val="28"/>
          <w:szCs w:val="28"/>
          <w:lang w:val="fr-FR"/>
        </w:rPr>
        <w:t>Ét</w:t>
      </w:r>
      <w:r w:rsidRPr="00946021">
        <w:rPr>
          <w:rFonts w:ascii="Georgia" w:eastAsia="Georgia" w:hAnsi="Georgia" w:cs="Georgia"/>
          <w:sz w:val="28"/>
          <w:szCs w:val="28"/>
          <w:lang w:val="fr-FR"/>
        </w:rPr>
        <w:t>ant do</w:t>
      </w:r>
      <w:r w:rsidRPr="00946021">
        <w:rPr>
          <w:rFonts w:ascii="Georgia" w:eastAsia="Georgia" w:hAnsi="Georgia" w:cs="Georgia"/>
          <w:spacing w:val="-1"/>
          <w:sz w:val="28"/>
          <w:szCs w:val="28"/>
          <w:lang w:val="fr-FR"/>
        </w:rPr>
        <w:t>n</w:t>
      </w:r>
      <w:r w:rsidRPr="00C20BEC">
        <w:rPr>
          <w:rFonts w:ascii="Georgia" w:eastAsia="Georgia" w:hAnsi="Georgia" w:cs="Georgia"/>
          <w:sz w:val="28"/>
          <w:szCs w:val="28"/>
          <w:lang w:val="fr-FR"/>
        </w:rPr>
        <w:t>né</w:t>
      </w:r>
      <w:r w:rsidRPr="00C20BEC">
        <w:rPr>
          <w:rFonts w:ascii="Georgia" w:eastAsia="Georgia" w:hAnsi="Georgia" w:cs="Georgia"/>
          <w:spacing w:val="2"/>
          <w:sz w:val="28"/>
          <w:szCs w:val="28"/>
          <w:lang w:val="fr-FR"/>
        </w:rPr>
        <w:t xml:space="preserve"> </w:t>
      </w:r>
      <w:r w:rsidRPr="00C20BEC">
        <w:rPr>
          <w:rFonts w:ascii="Georgia" w:eastAsia="Georgia" w:hAnsi="Georgia" w:cs="Georgia"/>
          <w:spacing w:val="-1"/>
          <w:sz w:val="28"/>
          <w:szCs w:val="28"/>
          <w:lang w:val="fr-FR"/>
        </w:rPr>
        <w:t>l</w:t>
      </w:r>
      <w:r w:rsidRPr="00C20BEC">
        <w:rPr>
          <w:rFonts w:ascii="Georgia" w:eastAsia="Georgia" w:hAnsi="Georgia" w:cs="Georgia"/>
          <w:sz w:val="28"/>
          <w:szCs w:val="28"/>
          <w:lang w:val="fr-FR"/>
        </w:rPr>
        <w:t>e</w:t>
      </w:r>
      <w:r w:rsidRPr="00C20BEC">
        <w:rPr>
          <w:rFonts w:ascii="Georgia" w:eastAsia="Georgia" w:hAnsi="Georgia" w:cs="Georgia"/>
          <w:spacing w:val="2"/>
          <w:sz w:val="28"/>
          <w:szCs w:val="28"/>
          <w:lang w:val="fr-FR"/>
        </w:rPr>
        <w:t xml:space="preserve"> </w:t>
      </w:r>
      <w:r w:rsidRPr="00C20BEC">
        <w:rPr>
          <w:rFonts w:ascii="Georgia" w:eastAsia="Georgia" w:hAnsi="Georgia" w:cs="Georgia"/>
          <w:sz w:val="28"/>
          <w:szCs w:val="28"/>
          <w:lang w:val="fr-FR"/>
        </w:rPr>
        <w:t>cho</w:t>
      </w:r>
      <w:r w:rsidRPr="00C20BEC">
        <w:rPr>
          <w:rFonts w:ascii="Georgia" w:eastAsia="Georgia" w:hAnsi="Georgia" w:cs="Georgia"/>
          <w:spacing w:val="-1"/>
          <w:sz w:val="28"/>
          <w:szCs w:val="28"/>
          <w:lang w:val="fr-FR"/>
        </w:rPr>
        <w:t>i</w:t>
      </w:r>
      <w:r w:rsidRPr="00C20BEC">
        <w:rPr>
          <w:rFonts w:ascii="Georgia" w:eastAsia="Georgia" w:hAnsi="Georgia" w:cs="Georgia"/>
          <w:sz w:val="28"/>
          <w:szCs w:val="28"/>
          <w:lang w:val="fr-FR"/>
        </w:rPr>
        <w:t>x</w:t>
      </w:r>
      <w:r w:rsidRPr="00C20BEC">
        <w:rPr>
          <w:rFonts w:ascii="Georgia" w:eastAsia="Georgia" w:hAnsi="Georgia" w:cs="Georgia"/>
          <w:spacing w:val="1"/>
          <w:sz w:val="28"/>
          <w:szCs w:val="28"/>
          <w:lang w:val="fr-FR"/>
        </w:rPr>
        <w:t xml:space="preserve"> </w:t>
      </w:r>
      <w:r w:rsidRPr="00C20BEC">
        <w:rPr>
          <w:rFonts w:ascii="Georgia" w:eastAsia="Georgia" w:hAnsi="Georgia" w:cs="Georgia"/>
          <w:sz w:val="28"/>
          <w:szCs w:val="28"/>
          <w:lang w:val="fr-FR"/>
        </w:rPr>
        <w:t>a</w:t>
      </w:r>
      <w:r w:rsidRPr="00C20BEC">
        <w:rPr>
          <w:rFonts w:ascii="Georgia" w:eastAsia="Georgia" w:hAnsi="Georgia" w:cs="Georgia"/>
          <w:spacing w:val="-1"/>
          <w:sz w:val="28"/>
          <w:szCs w:val="28"/>
          <w:lang w:val="fr-FR"/>
        </w:rPr>
        <w:t>lé</w:t>
      </w:r>
      <w:r w:rsidRPr="00C20BEC">
        <w:rPr>
          <w:rFonts w:ascii="Georgia" w:eastAsia="Georgia" w:hAnsi="Georgia" w:cs="Georgia"/>
          <w:spacing w:val="-2"/>
          <w:sz w:val="28"/>
          <w:szCs w:val="28"/>
          <w:lang w:val="fr-FR"/>
        </w:rPr>
        <w:t>a</w:t>
      </w:r>
      <w:r w:rsidRPr="00C20BEC">
        <w:rPr>
          <w:rFonts w:ascii="Georgia" w:eastAsia="Georgia" w:hAnsi="Georgia" w:cs="Georgia"/>
          <w:spacing w:val="-1"/>
          <w:sz w:val="28"/>
          <w:szCs w:val="28"/>
          <w:lang w:val="fr-FR"/>
        </w:rPr>
        <w:t>t</w:t>
      </w:r>
      <w:r w:rsidRPr="00C20BEC">
        <w:rPr>
          <w:rFonts w:ascii="Georgia" w:eastAsia="Georgia" w:hAnsi="Georgia" w:cs="Georgia"/>
          <w:sz w:val="28"/>
          <w:szCs w:val="28"/>
          <w:lang w:val="fr-FR"/>
        </w:rPr>
        <w:t>o</w:t>
      </w:r>
      <w:r w:rsidRPr="00C20BEC">
        <w:rPr>
          <w:rFonts w:ascii="Georgia" w:eastAsia="Georgia" w:hAnsi="Georgia" w:cs="Georgia"/>
          <w:spacing w:val="1"/>
          <w:sz w:val="28"/>
          <w:szCs w:val="28"/>
          <w:lang w:val="fr-FR"/>
        </w:rPr>
        <w:t>i</w:t>
      </w:r>
      <w:r w:rsidRPr="00C20BEC">
        <w:rPr>
          <w:rFonts w:ascii="Georgia" w:eastAsia="Georgia" w:hAnsi="Georgia" w:cs="Georgia"/>
          <w:sz w:val="28"/>
          <w:szCs w:val="28"/>
          <w:lang w:val="fr-FR"/>
        </w:rPr>
        <w:t>re</w:t>
      </w:r>
      <w:r w:rsidRPr="00C20BEC">
        <w:rPr>
          <w:rFonts w:ascii="Georgia" w:eastAsia="Georgia" w:hAnsi="Georgia" w:cs="Georgia"/>
          <w:spacing w:val="2"/>
          <w:sz w:val="28"/>
          <w:szCs w:val="28"/>
          <w:lang w:val="fr-FR"/>
        </w:rPr>
        <w:t xml:space="preserve"> </w:t>
      </w:r>
      <w:r w:rsidRPr="00C20BEC">
        <w:rPr>
          <w:rFonts w:ascii="Georgia" w:eastAsia="Georgia" w:hAnsi="Georgia" w:cs="Georgia"/>
          <w:sz w:val="28"/>
          <w:szCs w:val="28"/>
          <w:lang w:val="fr-FR"/>
        </w:rPr>
        <w:t>d</w:t>
      </w:r>
      <w:r w:rsidRPr="00C20BEC">
        <w:rPr>
          <w:rFonts w:ascii="Georgia" w:eastAsia="Georgia" w:hAnsi="Georgia" w:cs="Georgia"/>
          <w:spacing w:val="-2"/>
          <w:sz w:val="28"/>
          <w:szCs w:val="28"/>
          <w:lang w:val="fr-FR"/>
        </w:rPr>
        <w:t>e</w:t>
      </w:r>
      <w:r w:rsidRPr="00C20BEC">
        <w:rPr>
          <w:rFonts w:ascii="Georgia" w:eastAsia="Georgia" w:hAnsi="Georgia" w:cs="Georgia"/>
          <w:sz w:val="28"/>
          <w:szCs w:val="28"/>
          <w:lang w:val="fr-FR"/>
        </w:rPr>
        <w:t>s</w:t>
      </w:r>
      <w:r w:rsidRPr="00C20BEC">
        <w:rPr>
          <w:rFonts w:ascii="Georgia" w:eastAsia="Georgia" w:hAnsi="Georgia" w:cs="Georgia"/>
          <w:spacing w:val="2"/>
          <w:sz w:val="28"/>
          <w:szCs w:val="28"/>
          <w:lang w:val="fr-FR"/>
        </w:rPr>
        <w:t xml:space="preserve"> </w:t>
      </w:r>
      <w:r w:rsidRPr="00C20BEC">
        <w:rPr>
          <w:rFonts w:ascii="Georgia" w:eastAsia="Georgia" w:hAnsi="Georgia" w:cs="Georgia"/>
          <w:spacing w:val="-1"/>
          <w:sz w:val="28"/>
          <w:szCs w:val="28"/>
          <w:lang w:val="fr-FR"/>
        </w:rPr>
        <w:t>s</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u</w:t>
      </w:r>
      <w:r w:rsidRPr="00C20BEC">
        <w:rPr>
          <w:rFonts w:ascii="Georgia" w:eastAsia="Georgia" w:hAnsi="Georgia" w:cs="Georgia"/>
          <w:spacing w:val="-1"/>
          <w:sz w:val="28"/>
          <w:szCs w:val="28"/>
          <w:lang w:val="fr-FR"/>
        </w:rPr>
        <w:t>il</w:t>
      </w:r>
      <w:r w:rsidRPr="00C20BEC">
        <w:rPr>
          <w:rFonts w:ascii="Georgia" w:eastAsia="Georgia" w:hAnsi="Georgia" w:cs="Georgia"/>
          <w:spacing w:val="1"/>
          <w:sz w:val="28"/>
          <w:szCs w:val="28"/>
          <w:lang w:val="fr-FR"/>
        </w:rPr>
        <w:t>s</w:t>
      </w:r>
      <w:r w:rsidRPr="00C20BEC">
        <w:rPr>
          <w:rFonts w:ascii="Georgia" w:eastAsia="Georgia" w:hAnsi="Georgia" w:cs="Georgia"/>
          <w:sz w:val="28"/>
          <w:szCs w:val="28"/>
          <w:lang w:val="fr-FR"/>
        </w:rPr>
        <w:t xml:space="preserve">, </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t un</w:t>
      </w:r>
      <w:r w:rsidRPr="00C20BEC">
        <w:rPr>
          <w:rFonts w:ascii="Georgia" w:eastAsia="Georgia" w:hAnsi="Georgia" w:cs="Georgia"/>
          <w:spacing w:val="4"/>
          <w:sz w:val="28"/>
          <w:szCs w:val="28"/>
          <w:lang w:val="fr-FR"/>
        </w:rPr>
        <w:t xml:space="preserve"> </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n</w:t>
      </w:r>
      <w:r w:rsidRPr="00C20BEC">
        <w:rPr>
          <w:rFonts w:ascii="Georgia" w:eastAsia="Georgia" w:hAnsi="Georgia" w:cs="Georgia"/>
          <w:spacing w:val="-2"/>
          <w:sz w:val="28"/>
          <w:szCs w:val="28"/>
          <w:lang w:val="fr-FR"/>
        </w:rPr>
        <w:t>s</w:t>
      </w:r>
      <w:r w:rsidRPr="00C20BEC">
        <w:rPr>
          <w:rFonts w:ascii="Georgia" w:eastAsia="Georgia" w:hAnsi="Georgia" w:cs="Georgia"/>
          <w:spacing w:val="1"/>
          <w:sz w:val="28"/>
          <w:szCs w:val="28"/>
          <w:lang w:val="fr-FR"/>
        </w:rPr>
        <w:t>e</w:t>
      </w:r>
      <w:r w:rsidRPr="00C20BEC">
        <w:rPr>
          <w:rFonts w:ascii="Georgia" w:eastAsia="Georgia" w:hAnsi="Georgia" w:cs="Georgia"/>
          <w:spacing w:val="-2"/>
          <w:sz w:val="28"/>
          <w:szCs w:val="28"/>
          <w:lang w:val="fr-FR"/>
        </w:rPr>
        <w:t>m</w:t>
      </w:r>
      <w:r w:rsidRPr="00C20BEC">
        <w:rPr>
          <w:rFonts w:ascii="Georgia" w:eastAsia="Georgia" w:hAnsi="Georgia" w:cs="Georgia"/>
          <w:spacing w:val="1"/>
          <w:sz w:val="28"/>
          <w:szCs w:val="28"/>
          <w:lang w:val="fr-FR"/>
        </w:rPr>
        <w:t>b</w:t>
      </w:r>
      <w:r w:rsidRPr="00C20BEC">
        <w:rPr>
          <w:rFonts w:ascii="Georgia" w:eastAsia="Georgia" w:hAnsi="Georgia" w:cs="Georgia"/>
          <w:spacing w:val="-1"/>
          <w:sz w:val="28"/>
          <w:szCs w:val="28"/>
          <w:lang w:val="fr-FR"/>
        </w:rPr>
        <w:t>l</w:t>
      </w:r>
      <w:r w:rsidRPr="00C20BEC">
        <w:rPr>
          <w:rFonts w:ascii="Georgia" w:eastAsia="Georgia" w:hAnsi="Georgia" w:cs="Georgia"/>
          <w:sz w:val="28"/>
          <w:szCs w:val="28"/>
          <w:lang w:val="fr-FR"/>
        </w:rPr>
        <w:t>e</w:t>
      </w:r>
      <w:r w:rsidRPr="00C20BEC">
        <w:rPr>
          <w:rFonts w:ascii="Georgia" w:eastAsia="Georgia" w:hAnsi="Georgia" w:cs="Georgia"/>
          <w:spacing w:val="4"/>
          <w:sz w:val="28"/>
          <w:szCs w:val="28"/>
          <w:lang w:val="fr-FR"/>
        </w:rPr>
        <w:t xml:space="preserve"> </w:t>
      </w:r>
      <w:r w:rsidRPr="00C20BEC">
        <w:rPr>
          <w:rFonts w:ascii="Georgia" w:eastAsia="Georgia" w:hAnsi="Georgia" w:cs="Georgia"/>
          <w:sz w:val="28"/>
          <w:szCs w:val="28"/>
          <w:lang w:val="fr-FR"/>
        </w:rPr>
        <w:t>i</w:t>
      </w:r>
      <w:r w:rsidRPr="00C20BEC">
        <w:rPr>
          <w:rFonts w:ascii="Georgia" w:eastAsia="Georgia" w:hAnsi="Georgia" w:cs="Georgia"/>
          <w:spacing w:val="-1"/>
          <w:sz w:val="28"/>
          <w:szCs w:val="28"/>
          <w:lang w:val="fr-FR"/>
        </w:rPr>
        <w:t>n</w:t>
      </w:r>
      <w:r w:rsidRPr="00C20BEC">
        <w:rPr>
          <w:rFonts w:ascii="Georgia" w:eastAsia="Georgia" w:hAnsi="Georgia" w:cs="Georgia"/>
          <w:sz w:val="28"/>
          <w:szCs w:val="28"/>
          <w:lang w:val="fr-FR"/>
        </w:rPr>
        <w:t>i</w:t>
      </w:r>
      <w:r w:rsidRPr="00C20BEC">
        <w:rPr>
          <w:rFonts w:ascii="Georgia" w:eastAsia="Georgia" w:hAnsi="Georgia" w:cs="Georgia"/>
          <w:spacing w:val="-2"/>
          <w:sz w:val="28"/>
          <w:szCs w:val="28"/>
          <w:lang w:val="fr-FR"/>
        </w:rPr>
        <w:t>t</w:t>
      </w:r>
      <w:r w:rsidRPr="00C20BEC">
        <w:rPr>
          <w:rFonts w:ascii="Georgia" w:eastAsia="Georgia" w:hAnsi="Georgia" w:cs="Georgia"/>
          <w:sz w:val="28"/>
          <w:szCs w:val="28"/>
          <w:lang w:val="fr-FR"/>
        </w:rPr>
        <w:t>ial</w:t>
      </w:r>
      <w:r w:rsidRPr="00C20BEC">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
          <w:sz w:val="28"/>
          <w:szCs w:val="28"/>
          <w:lang w:val="fr-FR"/>
        </w:rPr>
        <w:t xml:space="preserve"> </w:t>
      </w:r>
      <w:del w:id="359" w:author="Dominique LONGIN" w:date="2016-09-14T11:44:00Z">
        <w:r w:rsidRPr="00CC4D9A" w:rsidDel="00870068">
          <w:rPr>
            <w:rFonts w:ascii="Georgia" w:eastAsia="Georgia" w:hAnsi="Georgia" w:cs="Georgia"/>
            <w:sz w:val="28"/>
            <w:szCs w:val="28"/>
            <w:lang w:val="fr-FR"/>
          </w:rPr>
          <w:delText>noeu</w:delText>
        </w:r>
        <w:r w:rsidRPr="00CC4D9A" w:rsidDel="00870068">
          <w:rPr>
            <w:rFonts w:ascii="Georgia" w:eastAsia="Georgia" w:hAnsi="Georgia" w:cs="Georgia"/>
            <w:spacing w:val="-3"/>
            <w:sz w:val="28"/>
            <w:szCs w:val="28"/>
            <w:lang w:val="fr-FR"/>
          </w:rPr>
          <w:delText>d</w:delText>
        </w:r>
        <w:r w:rsidRPr="00CC4D9A" w:rsidDel="00870068">
          <w:rPr>
            <w:rFonts w:ascii="Georgia" w:eastAsia="Georgia" w:hAnsi="Georgia" w:cs="Georgia"/>
            <w:sz w:val="28"/>
            <w:szCs w:val="28"/>
            <w:lang w:val="fr-FR"/>
          </w:rPr>
          <w:delText>s</w:delText>
        </w:r>
      </w:del>
      <w:ins w:id="360" w:author="Dominique LONGIN" w:date="2016-09-14T11:44:00Z">
        <w:r w:rsidR="00870068" w:rsidRPr="00CC4D9A">
          <w:rPr>
            <w:rFonts w:ascii="Georgia" w:eastAsia="Georgia" w:hAnsi="Georgia" w:cs="Georgia"/>
            <w:sz w:val="28"/>
            <w:szCs w:val="28"/>
            <w:lang w:val="fr-FR"/>
          </w:rPr>
          <w:t>nœud</w:t>
        </w:r>
        <w:r w:rsidR="00870068" w:rsidRPr="00CC4D9A">
          <w:rPr>
            <w:rFonts w:ascii="Georgia" w:eastAsia="Georgia" w:hAnsi="Georgia" w:cs="Georgia"/>
            <w:spacing w:val="-3"/>
            <w:sz w:val="28"/>
            <w:szCs w:val="28"/>
            <w:lang w:val="fr-FR"/>
          </w:rPr>
          <w:t>s</w:t>
        </w:r>
      </w:ins>
      <w:r w:rsidRPr="00CC4D9A">
        <w:rPr>
          <w:rFonts w:ascii="Georgia" w:eastAsia="Georgia" w:hAnsi="Georgia" w:cs="Georgia"/>
          <w:sz w:val="28"/>
          <w:szCs w:val="28"/>
          <w:lang w:val="fr-FR"/>
        </w:rPr>
        <w:t xml:space="preserve"> </w:t>
      </w:r>
      <w:r w:rsidRPr="00CC4D9A">
        <w:rPr>
          <w:rFonts w:ascii="Georgia" w:eastAsia="Georgia" w:hAnsi="Georgia" w:cs="Georgia"/>
          <w:position w:val="2"/>
          <w:sz w:val="28"/>
          <w:szCs w:val="28"/>
          <w:lang w:val="fr-FR"/>
        </w:rPr>
        <w:t>ac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ifs</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i/>
          <w:spacing w:val="-1"/>
          <w:position w:val="2"/>
          <w:sz w:val="28"/>
          <w:szCs w:val="28"/>
          <w:lang w:val="fr-FR"/>
        </w:rPr>
        <w:t>A</w:t>
      </w:r>
      <w:r w:rsidRPr="00CC4D9A">
        <w:rPr>
          <w:rFonts w:ascii="Georgia" w:eastAsia="Georgia" w:hAnsi="Georgia" w:cs="Georgia"/>
          <w:i/>
          <w:sz w:val="18"/>
          <w:szCs w:val="18"/>
          <w:lang w:val="fr-FR"/>
        </w:rPr>
        <w:t xml:space="preserve">0  </w:t>
      </w:r>
      <w:r w:rsidRPr="00CC4D9A">
        <w:rPr>
          <w:rFonts w:ascii="Georgia" w:eastAsia="Georgia" w:hAnsi="Georgia" w:cs="Georgia"/>
          <w:position w:val="2"/>
          <w:sz w:val="28"/>
          <w:szCs w:val="28"/>
          <w:lang w:val="fr-FR"/>
        </w:rPr>
        <w:t>(a</w:t>
      </w:r>
      <w:r w:rsidRPr="00CC4D9A">
        <w:rPr>
          <w:rFonts w:ascii="Georgia" w:eastAsia="Georgia" w:hAnsi="Georgia" w:cs="Georgia"/>
          <w:spacing w:val="-3"/>
          <w:position w:val="2"/>
          <w:sz w:val="28"/>
          <w:szCs w:val="28"/>
          <w:lang w:val="fr-FR"/>
        </w:rPr>
        <w:t>v</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c</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3"/>
          <w:position w:val="2"/>
          <w:sz w:val="28"/>
          <w:szCs w:val="28"/>
          <w:lang w:val="fr-FR"/>
        </w:rPr>
        <w:t>o</w:t>
      </w:r>
      <w:r w:rsidRPr="00CC4D9A">
        <w:rPr>
          <w:rFonts w:ascii="Georgia" w:eastAsia="Georgia" w:hAnsi="Georgia" w:cs="Georgia"/>
          <w:position w:val="2"/>
          <w:sz w:val="28"/>
          <w:szCs w:val="28"/>
          <w:lang w:val="fr-FR"/>
        </w:rPr>
        <w:t>us</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spacing w:val="-1"/>
          <w:position w:val="2"/>
          <w:sz w:val="28"/>
          <w:szCs w:val="28"/>
          <w:lang w:val="fr-FR"/>
        </w:rPr>
        <w:t>le</w:t>
      </w:r>
      <w:r w:rsidRPr="00CC4D9A">
        <w:rPr>
          <w:rFonts w:ascii="Georgia" w:eastAsia="Georgia" w:hAnsi="Georgia" w:cs="Georgia"/>
          <w:position w:val="2"/>
          <w:sz w:val="28"/>
          <w:szCs w:val="28"/>
          <w:lang w:val="fr-FR"/>
        </w:rPr>
        <w:t>s</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position w:val="2"/>
          <w:sz w:val="28"/>
          <w:szCs w:val="28"/>
          <w:lang w:val="fr-FR"/>
        </w:rPr>
        <w:t>au</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18"/>
          <w:position w:val="2"/>
          <w:sz w:val="28"/>
          <w:szCs w:val="28"/>
          <w:lang w:val="fr-FR"/>
        </w:rPr>
        <w:t xml:space="preserve"> </w:t>
      </w:r>
      <w:del w:id="361" w:author="Dominique LONGIN" w:date="2016-09-14T11:46:00Z">
        <w:r w:rsidRPr="00CC4D9A" w:rsidDel="00870068">
          <w:rPr>
            <w:rFonts w:ascii="Georgia" w:eastAsia="Georgia" w:hAnsi="Georgia" w:cs="Georgia"/>
            <w:position w:val="2"/>
            <w:sz w:val="28"/>
            <w:szCs w:val="28"/>
            <w:lang w:val="fr-FR"/>
          </w:rPr>
          <w:delText>no</w:delText>
        </w:r>
        <w:r w:rsidRPr="00CC4D9A" w:rsidDel="00870068">
          <w:rPr>
            <w:rFonts w:ascii="Georgia" w:eastAsia="Georgia" w:hAnsi="Georgia" w:cs="Georgia"/>
            <w:spacing w:val="-2"/>
            <w:position w:val="2"/>
            <w:sz w:val="28"/>
            <w:szCs w:val="28"/>
            <w:lang w:val="fr-FR"/>
          </w:rPr>
          <w:delText>e</w:delText>
        </w:r>
        <w:r w:rsidRPr="00CC4D9A" w:rsidDel="00870068">
          <w:rPr>
            <w:rFonts w:ascii="Georgia" w:eastAsia="Georgia" w:hAnsi="Georgia" w:cs="Georgia"/>
            <w:spacing w:val="2"/>
            <w:position w:val="2"/>
            <w:sz w:val="28"/>
            <w:szCs w:val="28"/>
            <w:lang w:val="fr-FR"/>
          </w:rPr>
          <w:delText>u</w:delText>
        </w:r>
        <w:r w:rsidRPr="00CC4D9A" w:rsidDel="00870068">
          <w:rPr>
            <w:rFonts w:ascii="Georgia" w:eastAsia="Georgia" w:hAnsi="Georgia" w:cs="Georgia"/>
            <w:position w:val="2"/>
            <w:sz w:val="28"/>
            <w:szCs w:val="28"/>
            <w:lang w:val="fr-FR"/>
          </w:rPr>
          <w:delText>ds</w:delText>
        </w:r>
      </w:del>
      <w:ins w:id="362" w:author="Dominique LONGIN" w:date="2016-09-14T11:46:00Z">
        <w:r w:rsidR="00870068" w:rsidRPr="00CC4D9A">
          <w:rPr>
            <w:rFonts w:ascii="Georgia" w:eastAsia="Georgia" w:hAnsi="Georgia" w:cs="Georgia"/>
            <w:position w:val="2"/>
            <w:sz w:val="28"/>
            <w:szCs w:val="28"/>
            <w:lang w:val="fr-FR"/>
          </w:rPr>
          <w:t>nœ</w:t>
        </w:r>
        <w:r w:rsidR="00870068" w:rsidRPr="00CC4D9A">
          <w:rPr>
            <w:rFonts w:ascii="Georgia" w:eastAsia="Georgia" w:hAnsi="Georgia" w:cs="Georgia"/>
            <w:spacing w:val="-2"/>
            <w:position w:val="2"/>
            <w:sz w:val="28"/>
            <w:szCs w:val="28"/>
            <w:lang w:val="fr-FR"/>
          </w:rPr>
          <w:t>u</w:t>
        </w:r>
        <w:r w:rsidR="00870068" w:rsidRPr="00CC4D9A">
          <w:rPr>
            <w:rFonts w:ascii="Georgia" w:eastAsia="Georgia" w:hAnsi="Georgia" w:cs="Georgia"/>
            <w:spacing w:val="2"/>
            <w:position w:val="2"/>
            <w:sz w:val="28"/>
            <w:szCs w:val="28"/>
            <w:lang w:val="fr-FR"/>
          </w:rPr>
          <w:t>d</w:t>
        </w:r>
        <w:r w:rsidR="00870068" w:rsidRPr="00CC4D9A">
          <w:rPr>
            <w:rFonts w:ascii="Georgia" w:eastAsia="Georgia" w:hAnsi="Georgia" w:cs="Georgia"/>
            <w:position w:val="2"/>
            <w:sz w:val="28"/>
            <w:szCs w:val="28"/>
            <w:lang w:val="fr-FR"/>
          </w:rPr>
          <w:t>s</w:t>
        </w:r>
      </w:ins>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ac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ifs</w:t>
      </w:r>
      <w:r w:rsidRPr="00CC4D9A">
        <w:rPr>
          <w:rFonts w:ascii="Georgia" w:eastAsia="Georgia" w:hAnsi="Georgia" w:cs="Georgia"/>
          <w:spacing w:val="-1"/>
          <w:position w:val="2"/>
          <w:sz w:val="28"/>
          <w:szCs w:val="28"/>
          <w:lang w:val="fr-FR"/>
        </w:rPr>
        <w:t>)</w:t>
      </w:r>
      <w:r w:rsidRPr="00CC4D9A">
        <w:rPr>
          <w:rFonts w:ascii="Georgia" w:eastAsia="Georgia" w:hAnsi="Georgia" w:cs="Georgia"/>
          <w:position w:val="2"/>
          <w:sz w:val="28"/>
          <w:szCs w:val="28"/>
          <w:lang w:val="fr-FR"/>
        </w:rPr>
        <w:t>,</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spacing w:val="-3"/>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spacing w:val="-2"/>
          <w:position w:val="2"/>
          <w:sz w:val="28"/>
          <w:szCs w:val="28"/>
          <w:lang w:val="fr-FR"/>
        </w:rPr>
        <w:t>p</w:t>
      </w:r>
      <w:r w:rsidRPr="00CC4D9A">
        <w:rPr>
          <w:rFonts w:ascii="Georgia" w:eastAsia="Georgia" w:hAnsi="Georgia" w:cs="Georgia"/>
          <w:position w:val="2"/>
          <w:sz w:val="28"/>
          <w:szCs w:val="28"/>
          <w:lang w:val="fr-FR"/>
        </w:rPr>
        <w:t>roc</w:t>
      </w:r>
      <w:r w:rsidRPr="00CC4D9A">
        <w:rPr>
          <w:rFonts w:ascii="Georgia" w:eastAsia="Georgia" w:hAnsi="Georgia" w:cs="Georgia"/>
          <w:spacing w:val="-2"/>
          <w:position w:val="2"/>
          <w:sz w:val="28"/>
          <w:szCs w:val="28"/>
          <w:lang w:val="fr-FR"/>
        </w:rPr>
        <w:t>e</w:t>
      </w:r>
      <w:r w:rsidRPr="00CC4D9A">
        <w:rPr>
          <w:rFonts w:ascii="Georgia" w:eastAsia="Georgia" w:hAnsi="Georgia" w:cs="Georgia"/>
          <w:spacing w:val="1"/>
          <w:position w:val="2"/>
          <w:sz w:val="28"/>
          <w:szCs w:val="28"/>
          <w:lang w:val="fr-FR"/>
        </w:rPr>
        <w:t>ss</w:t>
      </w:r>
      <w:r w:rsidRPr="00CC4D9A">
        <w:rPr>
          <w:rFonts w:ascii="Georgia" w:eastAsia="Georgia" w:hAnsi="Georgia" w:cs="Georgia"/>
          <w:spacing w:val="-3"/>
          <w:position w:val="2"/>
          <w:sz w:val="28"/>
          <w:szCs w:val="28"/>
          <w:lang w:val="fr-FR"/>
        </w:rPr>
        <w:t>u</w:t>
      </w:r>
      <w:r w:rsidRPr="00CC4D9A">
        <w:rPr>
          <w:rFonts w:ascii="Georgia" w:eastAsia="Georgia" w:hAnsi="Georgia" w:cs="Georgia"/>
          <w:position w:val="2"/>
          <w:sz w:val="28"/>
          <w:szCs w:val="28"/>
          <w:lang w:val="fr-FR"/>
        </w:rPr>
        <w:t>s</w:t>
      </w:r>
      <w:r w:rsidRPr="00CC4D9A">
        <w:rPr>
          <w:rFonts w:ascii="Georgia" w:eastAsia="Georgia" w:hAnsi="Georgia" w:cs="Georgia"/>
          <w:spacing w:val="18"/>
          <w:position w:val="2"/>
          <w:sz w:val="28"/>
          <w:szCs w:val="28"/>
          <w:lang w:val="fr-FR"/>
        </w:rPr>
        <w:t xml:space="preserve"> </w:t>
      </w:r>
      <w:r w:rsidRPr="00CC4D9A">
        <w:rPr>
          <w:rFonts w:ascii="Georgia" w:eastAsia="Georgia" w:hAnsi="Georgia" w:cs="Georgia"/>
          <w:spacing w:val="-3"/>
          <w:position w:val="2"/>
          <w:sz w:val="28"/>
          <w:szCs w:val="28"/>
          <w:lang w:val="fr-FR"/>
        </w:rPr>
        <w:t>d</w:t>
      </w:r>
      <w:r w:rsidRPr="00CC4D9A">
        <w:rPr>
          <w:rFonts w:ascii="Georgia" w:eastAsia="Georgia" w:hAnsi="Georgia" w:cs="Georgia"/>
          <w:position w:val="2"/>
          <w:sz w:val="28"/>
          <w:szCs w:val="28"/>
          <w:lang w:val="fr-FR"/>
        </w:rPr>
        <w:t xml:space="preserve">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ffusion</w:t>
      </w:r>
      <w:r w:rsidRPr="00CC4D9A">
        <w:rPr>
          <w:rFonts w:ascii="Georgia" w:eastAsia="Georgia" w:hAnsi="Georgia" w:cs="Georgia"/>
          <w:spacing w:val="34"/>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37"/>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rou</w:t>
      </w:r>
      <w:r w:rsidRPr="00CC4D9A">
        <w:rPr>
          <w:rFonts w:ascii="Georgia" w:eastAsia="Georgia" w:hAnsi="Georgia" w:cs="Georgia"/>
          <w:spacing w:val="-4"/>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7"/>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r</w:t>
      </w:r>
      <w:r w:rsidRPr="00CC4D9A">
        <w:rPr>
          <w:rFonts w:ascii="Georgia" w:eastAsia="Georgia" w:hAnsi="Georgia" w:cs="Georgia"/>
          <w:spacing w:val="33"/>
          <w:sz w:val="28"/>
          <w:szCs w:val="28"/>
          <w:lang w:val="fr-FR"/>
        </w:rPr>
        <w:t xml:space="preserve">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apes</w:t>
      </w:r>
      <w:r w:rsidRPr="00CC4D9A">
        <w:rPr>
          <w:rFonts w:ascii="Georgia" w:eastAsia="Georgia" w:hAnsi="Georgia" w:cs="Georgia"/>
          <w:spacing w:val="35"/>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cr</w:t>
      </w:r>
      <w:r w:rsidRPr="00CC4D9A">
        <w:rPr>
          <w:rFonts w:ascii="Georgia" w:eastAsia="Georgia" w:hAnsi="Georgia" w:cs="Georgia"/>
          <w:spacing w:val="-1"/>
          <w:sz w:val="28"/>
          <w:szCs w:val="28"/>
          <w:lang w:val="fr-FR"/>
        </w:rPr>
        <w:t>èt</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w:t>
      </w:r>
      <w:r w:rsidRPr="00CC4D9A">
        <w:rPr>
          <w:rFonts w:ascii="Georgia" w:eastAsia="Georgia" w:hAnsi="Georgia" w:cs="Georgia"/>
          <w:spacing w:val="34"/>
          <w:sz w:val="28"/>
          <w:szCs w:val="28"/>
          <w:lang w:val="fr-FR"/>
        </w:rPr>
        <w:t xml:space="preserve"> </w:t>
      </w:r>
      <w:r w:rsidRPr="00CC4D9A">
        <w:rPr>
          <w:rFonts w:ascii="Georgia" w:eastAsia="Georgia" w:hAnsi="Georgia" w:cs="Georgia"/>
          <w:sz w:val="28"/>
          <w:szCs w:val="28"/>
          <w:lang w:val="fr-FR"/>
        </w:rPr>
        <w:t>à</w:t>
      </w:r>
      <w:r w:rsidRPr="00CC4D9A">
        <w:rPr>
          <w:rFonts w:ascii="Georgia" w:eastAsia="Georgia" w:hAnsi="Georgia" w:cs="Georgia"/>
          <w:spacing w:val="35"/>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'ét</w:t>
      </w:r>
      <w:r w:rsidRPr="00CC4D9A">
        <w:rPr>
          <w:rFonts w:ascii="Georgia" w:eastAsia="Georgia" w:hAnsi="Georgia" w:cs="Georgia"/>
          <w:spacing w:val="-3"/>
          <w:sz w:val="28"/>
          <w:szCs w:val="28"/>
          <w:lang w:val="fr-FR"/>
        </w:rPr>
        <w:t>a</w:t>
      </w:r>
      <w:r w:rsidRPr="00CC4D9A">
        <w:rPr>
          <w:rFonts w:ascii="Georgia" w:eastAsia="Georgia" w:hAnsi="Georgia" w:cs="Georgia"/>
          <w:sz w:val="28"/>
          <w:szCs w:val="28"/>
          <w:lang w:val="fr-FR"/>
        </w:rPr>
        <w:t>pe</w:t>
      </w:r>
      <w:r w:rsidRPr="00CC4D9A">
        <w:rPr>
          <w:rFonts w:ascii="Georgia" w:eastAsia="Georgia" w:hAnsi="Georgia" w:cs="Georgia"/>
          <w:spacing w:val="37"/>
          <w:sz w:val="28"/>
          <w:szCs w:val="28"/>
          <w:lang w:val="fr-FR"/>
        </w:rPr>
        <w:t xml:space="preserve"> </w:t>
      </w:r>
      <w:r w:rsidRPr="00CC4D9A">
        <w:rPr>
          <w:rFonts w:ascii="Georgia" w:eastAsia="Georgia" w:hAnsi="Georgia" w:cs="Georgia"/>
          <w:i/>
          <w:spacing w:val="1"/>
          <w:sz w:val="28"/>
          <w:szCs w:val="28"/>
          <w:lang w:val="fr-FR"/>
        </w:rPr>
        <w:t>t</w:t>
      </w:r>
      <w:r w:rsidRPr="00CC4D9A">
        <w:rPr>
          <w:rFonts w:ascii="Georgia" w:eastAsia="Georgia" w:hAnsi="Georgia" w:cs="Georgia"/>
          <w:sz w:val="28"/>
          <w:szCs w:val="28"/>
          <w:lang w:val="fr-FR"/>
        </w:rPr>
        <w:t>,</w:t>
      </w:r>
      <w:r w:rsidRPr="00CC4D9A">
        <w:rPr>
          <w:rFonts w:ascii="Georgia" w:eastAsia="Georgia" w:hAnsi="Georgia" w:cs="Georgia"/>
          <w:spacing w:val="34"/>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ous</w:t>
      </w:r>
      <w:r w:rsidRPr="00CC4D9A">
        <w:rPr>
          <w:rFonts w:ascii="Georgia" w:eastAsia="Georgia" w:hAnsi="Georgia" w:cs="Georgia"/>
          <w:spacing w:val="35"/>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36"/>
          <w:sz w:val="28"/>
          <w:szCs w:val="28"/>
          <w:lang w:val="fr-FR"/>
        </w:rPr>
        <w:t xml:space="preserve"> </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œ</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ui </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aient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ifs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à</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'étape</w:t>
      </w:r>
      <w:r w:rsidRPr="00CC4D9A">
        <w:rPr>
          <w:rFonts w:ascii="Georgia" w:eastAsia="Georgia" w:hAnsi="Georgia" w:cs="Georgia"/>
          <w:spacing w:val="5"/>
          <w:sz w:val="28"/>
          <w:szCs w:val="28"/>
          <w:lang w:val="fr-FR"/>
        </w:rPr>
        <w:t xml:space="preserve"> </w:t>
      </w:r>
      <w:r w:rsidRPr="00CC4D9A">
        <w:rPr>
          <w:rFonts w:ascii="Georgia" w:eastAsia="Georgia" w:hAnsi="Georgia" w:cs="Georgia"/>
          <w:i/>
          <w:sz w:val="28"/>
          <w:szCs w:val="28"/>
          <w:lang w:val="fr-FR"/>
        </w:rPr>
        <w:t>t</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1</w:t>
      </w:r>
      <w:r w:rsidRPr="00CC4D9A">
        <w:rPr>
          <w:rFonts w:ascii="Georgia" w:eastAsia="Georgia" w:hAnsi="Georgia" w:cs="Georgia"/>
          <w:i/>
          <w:spacing w:val="1"/>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pacing w:val="-3"/>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 ac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fs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del w:id="363" w:author="Dominique LONGIN" w:date="2016-09-14T11:44:00Z">
        <w:r w:rsidRPr="00CC4D9A" w:rsidDel="00870068">
          <w:rPr>
            <w:rFonts w:ascii="Georgia" w:eastAsia="Georgia" w:hAnsi="Georgia" w:cs="Georgia"/>
            <w:sz w:val="28"/>
            <w:szCs w:val="28"/>
            <w:lang w:val="fr-FR"/>
          </w:rPr>
          <w:delText>noeud</w:delText>
        </w:r>
      </w:del>
      <w:ins w:id="364" w:author="Dominique LONGIN" w:date="2016-09-14T11:44:00Z">
        <w:r w:rsidR="00870068" w:rsidRPr="00CC4D9A">
          <w:rPr>
            <w:rFonts w:ascii="Georgia" w:eastAsia="Georgia" w:hAnsi="Georgia" w:cs="Georgia"/>
            <w:sz w:val="28"/>
            <w:szCs w:val="28"/>
            <w:lang w:val="fr-FR"/>
          </w:rPr>
          <w:t>nœud</w:t>
        </w:r>
      </w:ins>
      <w:r w:rsidRPr="00CC4D9A">
        <w:rPr>
          <w:rFonts w:ascii="Georgia" w:eastAsia="Georgia" w:hAnsi="Georgia" w:cs="Georgia"/>
          <w:spacing w:val="3"/>
          <w:sz w:val="28"/>
          <w:szCs w:val="28"/>
          <w:lang w:val="fr-FR"/>
        </w:rPr>
        <w:t xml:space="preserve"> </w:t>
      </w:r>
      <w:r w:rsidRPr="00CC4D9A">
        <w:rPr>
          <w:rFonts w:ascii="Georgia" w:eastAsia="Georgia" w:hAnsi="Georgia" w:cs="Georgia"/>
          <w:i/>
          <w:sz w:val="28"/>
          <w:szCs w:val="28"/>
          <w:lang w:val="fr-FR"/>
        </w:rPr>
        <w:t xml:space="preserve">v </w:t>
      </w:r>
      <w:r w:rsidRPr="00CC4D9A">
        <w:rPr>
          <w:rFonts w:ascii="Georgia" w:eastAsia="Georgia" w:hAnsi="Georgia" w:cs="Georgia"/>
          <w:position w:val="2"/>
          <w:sz w:val="28"/>
          <w:szCs w:val="28"/>
          <w:lang w:val="fr-FR"/>
        </w:rPr>
        <w:t>do</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t</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spacing w:val="-2"/>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o</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al</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de poids</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 xml:space="preserve">de </w:t>
      </w:r>
      <w:r w:rsidRPr="00CC4D9A">
        <w:rPr>
          <w:rFonts w:ascii="Georgia" w:eastAsia="Georgia" w:hAnsi="Georgia" w:cs="Georgia"/>
          <w:spacing w:val="-1"/>
          <w:position w:val="2"/>
          <w:sz w:val="28"/>
          <w:szCs w:val="28"/>
          <w:lang w:val="fr-FR"/>
        </w:rPr>
        <w:t>se</w:t>
      </w:r>
      <w:r w:rsidRPr="00CC4D9A">
        <w:rPr>
          <w:rFonts w:ascii="Georgia" w:eastAsia="Georgia" w:hAnsi="Georgia" w:cs="Georgia"/>
          <w:position w:val="2"/>
          <w:sz w:val="28"/>
          <w:szCs w:val="28"/>
          <w:lang w:val="fr-FR"/>
        </w:rPr>
        <w:t>s</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v</w:t>
      </w:r>
      <w:r w:rsidRPr="00CC4D9A">
        <w:rPr>
          <w:rFonts w:ascii="Georgia" w:eastAsia="Georgia" w:hAnsi="Georgia" w:cs="Georgia"/>
          <w:spacing w:val="-1"/>
          <w:position w:val="2"/>
          <w:sz w:val="28"/>
          <w:szCs w:val="28"/>
          <w:lang w:val="fr-FR"/>
        </w:rPr>
        <w:t>o</w:t>
      </w:r>
      <w:r w:rsidRPr="00CC4D9A">
        <w:rPr>
          <w:rFonts w:ascii="Georgia" w:eastAsia="Georgia" w:hAnsi="Georgia" w:cs="Georgia"/>
          <w:position w:val="2"/>
          <w:sz w:val="28"/>
          <w:szCs w:val="28"/>
          <w:lang w:val="fr-FR"/>
        </w:rPr>
        <w:t>isi</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s</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ac</w:t>
      </w:r>
      <w:r w:rsidRPr="00CC4D9A">
        <w:rPr>
          <w:rFonts w:ascii="Georgia" w:eastAsia="Georgia" w:hAnsi="Georgia" w:cs="Georgia"/>
          <w:spacing w:val="-2"/>
          <w:position w:val="2"/>
          <w:sz w:val="28"/>
          <w:szCs w:val="28"/>
          <w:lang w:val="fr-FR"/>
        </w:rPr>
        <w:t>t</w:t>
      </w:r>
      <w:r w:rsidRPr="00CC4D9A">
        <w:rPr>
          <w:rFonts w:ascii="Georgia" w:eastAsia="Georgia" w:hAnsi="Georgia" w:cs="Georgia"/>
          <w:position w:val="2"/>
          <w:sz w:val="28"/>
          <w:szCs w:val="28"/>
          <w:lang w:val="fr-FR"/>
        </w:rPr>
        <w:t xml:space="preserve">ifs </w:t>
      </w:r>
      <w:r w:rsidRPr="00CC4D9A">
        <w:rPr>
          <w:rFonts w:ascii="Georgia" w:eastAsia="Georgia" w:hAnsi="Georgia" w:cs="Georgia"/>
          <w:spacing w:val="1"/>
          <w:position w:val="2"/>
          <w:sz w:val="28"/>
          <w:szCs w:val="28"/>
          <w:lang w:val="fr-FR"/>
        </w:rPr>
        <w:t>es</w:t>
      </w:r>
      <w:r w:rsidRPr="00CC4D9A">
        <w:rPr>
          <w:rFonts w:ascii="Georgia" w:eastAsia="Georgia" w:hAnsi="Georgia" w:cs="Georgia"/>
          <w:position w:val="2"/>
          <w:sz w:val="28"/>
          <w:szCs w:val="28"/>
          <w:lang w:val="fr-FR"/>
        </w:rPr>
        <w:t>t</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au</w:t>
      </w:r>
      <w:r w:rsidRPr="00CC4D9A">
        <w:rPr>
          <w:rFonts w:ascii="Georgia" w:eastAsia="Georgia" w:hAnsi="Georgia" w:cs="Georgia"/>
          <w:spacing w:val="-1"/>
          <w:position w:val="2"/>
          <w:sz w:val="28"/>
          <w:szCs w:val="28"/>
          <w:lang w:val="fr-FR"/>
        </w:rPr>
        <w:t xml:space="preserve"> </w:t>
      </w:r>
      <w:r w:rsidRPr="00CC4D9A">
        <w:rPr>
          <w:rFonts w:ascii="Georgia" w:eastAsia="Georgia" w:hAnsi="Georgia" w:cs="Georgia"/>
          <w:position w:val="2"/>
          <w:sz w:val="28"/>
          <w:szCs w:val="28"/>
          <w:lang w:val="fr-FR"/>
        </w:rPr>
        <w:t>mo</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3"/>
          <w:position w:val="2"/>
          <w:sz w:val="28"/>
          <w:szCs w:val="28"/>
          <w:lang w:val="fr-FR"/>
        </w:rPr>
        <w:t>n</w:t>
      </w:r>
      <w:r w:rsidRPr="00CC4D9A">
        <w:rPr>
          <w:rFonts w:ascii="Georgia" w:eastAsia="Georgia" w:hAnsi="Georgia" w:cs="Georgia"/>
          <w:position w:val="2"/>
          <w:sz w:val="28"/>
          <w:szCs w:val="28"/>
          <w:lang w:val="fr-FR"/>
        </w:rPr>
        <w:t>s</w:t>
      </w:r>
      <w:r w:rsidRPr="00CC4D9A">
        <w:rPr>
          <w:rFonts w:ascii="Georgia" w:eastAsia="Georgia" w:hAnsi="Georgia" w:cs="Georgia"/>
          <w:spacing w:val="2"/>
          <w:position w:val="2"/>
          <w:sz w:val="28"/>
          <w:szCs w:val="28"/>
          <w:lang w:val="fr-FR"/>
        </w:rPr>
        <w:t xml:space="preserve"> </w:t>
      </w:r>
      <w:commentRangeStart w:id="365"/>
      <w:r w:rsidRPr="00CC4D9A">
        <w:rPr>
          <w:rFonts w:ascii="Georgia" w:eastAsia="Georgia" w:hAnsi="Georgia" w:cs="Georgia"/>
          <w:i/>
          <w:spacing w:val="-1"/>
          <w:position w:val="2"/>
          <w:sz w:val="28"/>
          <w:szCs w:val="28"/>
          <w:lang w:val="fr-FR"/>
          <w:rPrChange w:id="366" w:author="Dominique LONGIN" w:date="2016-09-13T17:39:00Z">
            <w:rPr>
              <w:rFonts w:ascii="Georgia" w:eastAsia="Georgia" w:hAnsi="Georgia" w:cs="Georgia"/>
              <w:i/>
              <w:spacing w:val="-1"/>
              <w:position w:val="2"/>
              <w:sz w:val="28"/>
              <w:szCs w:val="28"/>
            </w:rPr>
          </w:rPrChange>
        </w:rPr>
        <w:t>θ</w:t>
      </w:r>
      <w:r w:rsidRPr="00CC4D9A">
        <w:rPr>
          <w:rFonts w:ascii="Georgia" w:eastAsia="Georgia" w:hAnsi="Georgia" w:cs="Georgia"/>
          <w:i/>
          <w:spacing w:val="-1"/>
          <w:sz w:val="18"/>
          <w:szCs w:val="18"/>
          <w:lang w:val="fr-FR"/>
        </w:rPr>
        <w:t>v</w:t>
      </w:r>
      <w:commentRangeEnd w:id="365"/>
      <w:r w:rsidR="00870068">
        <w:rPr>
          <w:rStyle w:val="Marquedecommentaire"/>
        </w:rPr>
        <w:commentReference w:id="365"/>
      </w:r>
      <w:r w:rsidRPr="00CC4D9A">
        <w:rPr>
          <w:rFonts w:ascii="Georgia" w:eastAsia="Georgia" w:hAnsi="Georgia" w:cs="Georgia"/>
          <w:position w:val="2"/>
          <w:sz w:val="28"/>
          <w:szCs w:val="28"/>
          <w:lang w:val="fr-FR"/>
        </w:rPr>
        <w:t>.</w:t>
      </w:r>
    </w:p>
    <w:p w14:paraId="127F79E3" w14:textId="77777777" w:rsidR="00A54283" w:rsidRPr="00946021" w:rsidRDefault="00A54283">
      <w:pPr>
        <w:spacing w:before="2" w:after="0" w:line="200" w:lineRule="exact"/>
        <w:rPr>
          <w:sz w:val="20"/>
          <w:szCs w:val="20"/>
          <w:lang w:val="fr-FR"/>
        </w:rPr>
      </w:pPr>
    </w:p>
    <w:p w14:paraId="3F73A560" w14:textId="77777777" w:rsidR="00A54283" w:rsidRPr="00946021" w:rsidRDefault="00C26CB5">
      <w:pPr>
        <w:tabs>
          <w:tab w:val="left" w:pos="820"/>
        </w:tabs>
        <w:spacing w:after="0" w:line="240" w:lineRule="auto"/>
        <w:ind w:left="100" w:right="-20"/>
        <w:rPr>
          <w:rFonts w:ascii="Georgia" w:eastAsia="Georgia" w:hAnsi="Georgia" w:cs="Georgia"/>
          <w:sz w:val="28"/>
          <w:szCs w:val="28"/>
          <w:lang w:val="fr-FR"/>
        </w:rPr>
      </w:pPr>
      <w:r w:rsidRPr="00946021">
        <w:rPr>
          <w:rFonts w:ascii="Cambria" w:eastAsia="Cambria" w:hAnsi="Cambria" w:cs="Cambria"/>
          <w:b/>
          <w:bCs/>
          <w:spacing w:val="-1"/>
          <w:sz w:val="28"/>
          <w:szCs w:val="28"/>
          <w:lang w:val="fr-FR"/>
        </w:rPr>
        <w:t>3</w:t>
      </w:r>
      <w:r w:rsidRPr="00946021">
        <w:rPr>
          <w:rFonts w:ascii="Cambria" w:eastAsia="Cambria" w:hAnsi="Cambria" w:cs="Cambria"/>
          <w:b/>
          <w:bCs/>
          <w:sz w:val="28"/>
          <w:szCs w:val="28"/>
          <w:lang w:val="fr-FR"/>
        </w:rPr>
        <w:t>.</w:t>
      </w:r>
      <w:r w:rsidRPr="00946021">
        <w:rPr>
          <w:rFonts w:ascii="Cambria" w:eastAsia="Cambria" w:hAnsi="Cambria" w:cs="Cambria"/>
          <w:b/>
          <w:bCs/>
          <w:sz w:val="28"/>
          <w:szCs w:val="28"/>
          <w:lang w:val="fr-FR"/>
        </w:rPr>
        <w:tab/>
      </w:r>
      <w:r w:rsidRPr="00946021">
        <w:rPr>
          <w:rFonts w:ascii="Georgia" w:eastAsia="Georgia" w:hAnsi="Georgia" w:cs="Georgia"/>
          <w:b/>
          <w:bCs/>
          <w:sz w:val="28"/>
          <w:szCs w:val="28"/>
          <w:u w:val="single" w:color="000000"/>
          <w:lang w:val="fr-FR"/>
        </w:rPr>
        <w:t>Mod</w:t>
      </w:r>
      <w:r w:rsidRPr="00946021">
        <w:rPr>
          <w:rFonts w:ascii="Georgia" w:eastAsia="Georgia" w:hAnsi="Georgia" w:cs="Georgia"/>
          <w:b/>
          <w:bCs/>
          <w:spacing w:val="1"/>
          <w:sz w:val="28"/>
          <w:szCs w:val="28"/>
          <w:u w:val="single" w:color="000000"/>
          <w:lang w:val="fr-FR"/>
        </w:rPr>
        <w:t>è</w:t>
      </w:r>
      <w:r w:rsidRPr="00946021">
        <w:rPr>
          <w:rFonts w:ascii="Georgia" w:eastAsia="Georgia" w:hAnsi="Georgia" w:cs="Georgia"/>
          <w:b/>
          <w:bCs/>
          <w:sz w:val="28"/>
          <w:szCs w:val="28"/>
          <w:u w:val="single" w:color="000000"/>
          <w:lang w:val="fr-FR"/>
        </w:rPr>
        <w:t>l</w:t>
      </w:r>
      <w:r w:rsidRPr="00946021">
        <w:rPr>
          <w:rFonts w:ascii="Georgia" w:eastAsia="Georgia" w:hAnsi="Georgia" w:cs="Georgia"/>
          <w:b/>
          <w:bCs/>
          <w:spacing w:val="-2"/>
          <w:sz w:val="28"/>
          <w:szCs w:val="28"/>
          <w:u w:val="single" w:color="000000"/>
          <w:lang w:val="fr-FR"/>
        </w:rPr>
        <w:t>e</w:t>
      </w:r>
      <w:r w:rsidRPr="00946021">
        <w:rPr>
          <w:rFonts w:ascii="Georgia" w:eastAsia="Georgia" w:hAnsi="Georgia" w:cs="Georgia"/>
          <w:b/>
          <w:bCs/>
          <w:sz w:val="28"/>
          <w:szCs w:val="28"/>
          <w:u w:val="single" w:color="000000"/>
          <w:lang w:val="fr-FR"/>
        </w:rPr>
        <w:t>s</w:t>
      </w:r>
      <w:r w:rsidRPr="00946021">
        <w:rPr>
          <w:rFonts w:ascii="Georgia" w:eastAsia="Georgia" w:hAnsi="Georgia" w:cs="Georgia"/>
          <w:b/>
          <w:bCs/>
          <w:spacing w:val="1"/>
          <w:sz w:val="28"/>
          <w:szCs w:val="28"/>
          <w:u w:val="single" w:color="000000"/>
          <w:lang w:val="fr-FR"/>
        </w:rPr>
        <w:t xml:space="preserve"> </w:t>
      </w:r>
      <w:r w:rsidRPr="00946021">
        <w:rPr>
          <w:rFonts w:ascii="Georgia" w:eastAsia="Georgia" w:hAnsi="Georgia" w:cs="Georgia"/>
          <w:b/>
          <w:bCs/>
          <w:sz w:val="28"/>
          <w:szCs w:val="28"/>
          <w:u w:val="single" w:color="000000"/>
          <w:lang w:val="fr-FR"/>
        </w:rPr>
        <w:t>c</w:t>
      </w:r>
      <w:r w:rsidRPr="00946021">
        <w:rPr>
          <w:rFonts w:ascii="Georgia" w:eastAsia="Georgia" w:hAnsi="Georgia" w:cs="Georgia"/>
          <w:b/>
          <w:bCs/>
          <w:spacing w:val="-1"/>
          <w:sz w:val="28"/>
          <w:szCs w:val="28"/>
          <w:u w:val="single" w:color="000000"/>
          <w:lang w:val="fr-FR"/>
        </w:rPr>
        <w:t>o</w:t>
      </w:r>
      <w:r w:rsidRPr="00946021">
        <w:rPr>
          <w:rFonts w:ascii="Georgia" w:eastAsia="Georgia" w:hAnsi="Georgia" w:cs="Georgia"/>
          <w:b/>
          <w:bCs/>
          <w:spacing w:val="-2"/>
          <w:sz w:val="28"/>
          <w:szCs w:val="28"/>
          <w:u w:val="single" w:color="000000"/>
          <w:lang w:val="fr-FR"/>
        </w:rPr>
        <w:t>n</w:t>
      </w:r>
      <w:r w:rsidRPr="00946021">
        <w:rPr>
          <w:rFonts w:ascii="Georgia" w:eastAsia="Georgia" w:hAnsi="Georgia" w:cs="Georgia"/>
          <w:b/>
          <w:bCs/>
          <w:spacing w:val="1"/>
          <w:sz w:val="28"/>
          <w:szCs w:val="28"/>
          <w:u w:val="single" w:color="000000"/>
          <w:lang w:val="fr-FR"/>
        </w:rPr>
        <w:t>t</w:t>
      </w:r>
      <w:r w:rsidRPr="00946021">
        <w:rPr>
          <w:rFonts w:ascii="Georgia" w:eastAsia="Georgia" w:hAnsi="Georgia" w:cs="Georgia"/>
          <w:b/>
          <w:bCs/>
          <w:spacing w:val="-1"/>
          <w:sz w:val="28"/>
          <w:szCs w:val="28"/>
          <w:u w:val="single" w:color="000000"/>
          <w:lang w:val="fr-FR"/>
        </w:rPr>
        <w:t>i</w:t>
      </w:r>
      <w:r w:rsidRPr="00946021">
        <w:rPr>
          <w:rFonts w:ascii="Georgia" w:eastAsia="Georgia" w:hAnsi="Georgia" w:cs="Georgia"/>
          <w:b/>
          <w:bCs/>
          <w:sz w:val="28"/>
          <w:szCs w:val="28"/>
          <w:u w:val="single" w:color="000000"/>
          <w:lang w:val="fr-FR"/>
        </w:rPr>
        <w:t>n</w:t>
      </w:r>
      <w:r w:rsidRPr="00946021">
        <w:rPr>
          <w:rFonts w:ascii="Georgia" w:eastAsia="Georgia" w:hAnsi="Georgia" w:cs="Georgia"/>
          <w:b/>
          <w:bCs/>
          <w:spacing w:val="-1"/>
          <w:sz w:val="28"/>
          <w:szCs w:val="28"/>
          <w:u w:val="single" w:color="000000"/>
          <w:lang w:val="fr-FR"/>
        </w:rPr>
        <w:t>u</w:t>
      </w:r>
      <w:r w:rsidRPr="00946021">
        <w:rPr>
          <w:rFonts w:ascii="Georgia" w:eastAsia="Georgia" w:hAnsi="Georgia" w:cs="Georgia"/>
          <w:b/>
          <w:bCs/>
          <w:sz w:val="28"/>
          <w:szCs w:val="28"/>
          <w:u w:val="single" w:color="000000"/>
          <w:lang w:val="fr-FR"/>
        </w:rPr>
        <w:t>s</w:t>
      </w:r>
      <w:r w:rsidRPr="00946021">
        <w:rPr>
          <w:rFonts w:ascii="Georgia" w:eastAsia="Georgia" w:hAnsi="Georgia" w:cs="Georgia"/>
          <w:b/>
          <w:bCs/>
          <w:spacing w:val="1"/>
          <w:sz w:val="28"/>
          <w:szCs w:val="28"/>
          <w:u w:val="single" w:color="000000"/>
          <w:lang w:val="fr-FR"/>
        </w:rPr>
        <w:t xml:space="preserve"> </w:t>
      </w:r>
      <w:r w:rsidRPr="00946021">
        <w:rPr>
          <w:rFonts w:ascii="Georgia" w:eastAsia="Georgia" w:hAnsi="Georgia" w:cs="Georgia"/>
          <w:b/>
          <w:bCs/>
          <w:sz w:val="28"/>
          <w:szCs w:val="28"/>
          <w:u w:val="single" w:color="000000"/>
          <w:lang w:val="fr-FR"/>
        </w:rPr>
        <w:t>:</w:t>
      </w:r>
    </w:p>
    <w:p w14:paraId="529C1849" w14:textId="77777777" w:rsidR="00A54283" w:rsidRPr="00C20BEC" w:rsidRDefault="00C26CB5">
      <w:pPr>
        <w:tabs>
          <w:tab w:val="left" w:pos="1540"/>
        </w:tabs>
        <w:spacing w:before="48" w:after="0" w:line="240" w:lineRule="auto"/>
        <w:ind w:left="820" w:right="-20"/>
        <w:rPr>
          <w:rFonts w:ascii="Georgia" w:eastAsia="Georgia" w:hAnsi="Georgia" w:cs="Georgia"/>
          <w:sz w:val="28"/>
          <w:szCs w:val="28"/>
          <w:lang w:val="fr-FR"/>
        </w:rPr>
      </w:pPr>
      <w:r w:rsidRPr="00C20BEC">
        <w:rPr>
          <w:rFonts w:ascii="Georgia" w:eastAsia="Georgia" w:hAnsi="Georgia" w:cs="Georgia"/>
          <w:b/>
          <w:bCs/>
          <w:sz w:val="28"/>
          <w:szCs w:val="28"/>
          <w:lang w:val="fr-FR"/>
        </w:rPr>
        <w:t>3</w:t>
      </w:r>
      <w:r w:rsidRPr="00C20BEC">
        <w:rPr>
          <w:rFonts w:ascii="Georgia" w:eastAsia="Georgia" w:hAnsi="Georgia" w:cs="Georgia"/>
          <w:b/>
          <w:bCs/>
          <w:spacing w:val="-1"/>
          <w:sz w:val="28"/>
          <w:szCs w:val="28"/>
          <w:lang w:val="fr-FR"/>
        </w:rPr>
        <w:t>.</w:t>
      </w:r>
      <w:r w:rsidRPr="00C20BEC">
        <w:rPr>
          <w:rFonts w:ascii="Georgia" w:eastAsia="Georgia" w:hAnsi="Georgia" w:cs="Georgia"/>
          <w:b/>
          <w:bCs/>
          <w:sz w:val="28"/>
          <w:szCs w:val="28"/>
          <w:lang w:val="fr-FR"/>
        </w:rPr>
        <w:t>1</w:t>
      </w:r>
      <w:r w:rsidRPr="00C20BEC">
        <w:rPr>
          <w:rFonts w:ascii="Georgia" w:eastAsia="Georgia" w:hAnsi="Georgia" w:cs="Georgia"/>
          <w:b/>
          <w:bCs/>
          <w:sz w:val="28"/>
          <w:szCs w:val="28"/>
          <w:lang w:val="fr-FR"/>
        </w:rPr>
        <w:tab/>
        <w:t>In</w:t>
      </w:r>
      <w:r w:rsidRPr="00C20BEC">
        <w:rPr>
          <w:rFonts w:ascii="Georgia" w:eastAsia="Georgia" w:hAnsi="Georgia" w:cs="Georgia"/>
          <w:b/>
          <w:bCs/>
          <w:spacing w:val="1"/>
          <w:sz w:val="28"/>
          <w:szCs w:val="28"/>
          <w:lang w:val="fr-FR"/>
        </w:rPr>
        <w:t>t</w:t>
      </w:r>
      <w:r w:rsidRPr="00C20BEC">
        <w:rPr>
          <w:rFonts w:ascii="Georgia" w:eastAsia="Georgia" w:hAnsi="Georgia" w:cs="Georgia"/>
          <w:b/>
          <w:bCs/>
          <w:sz w:val="28"/>
          <w:szCs w:val="28"/>
          <w:lang w:val="fr-FR"/>
        </w:rPr>
        <w:t>r</w:t>
      </w:r>
      <w:r w:rsidRPr="00C20BEC">
        <w:rPr>
          <w:rFonts w:ascii="Georgia" w:eastAsia="Georgia" w:hAnsi="Georgia" w:cs="Georgia"/>
          <w:b/>
          <w:bCs/>
          <w:spacing w:val="-3"/>
          <w:sz w:val="28"/>
          <w:szCs w:val="28"/>
          <w:lang w:val="fr-FR"/>
        </w:rPr>
        <w:t>o</w:t>
      </w:r>
      <w:r w:rsidRPr="00C20BEC">
        <w:rPr>
          <w:rFonts w:ascii="Georgia" w:eastAsia="Georgia" w:hAnsi="Georgia" w:cs="Georgia"/>
          <w:b/>
          <w:bCs/>
          <w:spacing w:val="1"/>
          <w:sz w:val="28"/>
          <w:szCs w:val="28"/>
          <w:lang w:val="fr-FR"/>
        </w:rPr>
        <w:t>d</w:t>
      </w:r>
      <w:r w:rsidRPr="00C20BEC">
        <w:rPr>
          <w:rFonts w:ascii="Georgia" w:eastAsia="Georgia" w:hAnsi="Georgia" w:cs="Georgia"/>
          <w:b/>
          <w:bCs/>
          <w:sz w:val="28"/>
          <w:szCs w:val="28"/>
          <w:lang w:val="fr-FR"/>
        </w:rPr>
        <w:t>u</w:t>
      </w:r>
      <w:r w:rsidRPr="00C20BEC">
        <w:rPr>
          <w:rFonts w:ascii="Georgia" w:eastAsia="Georgia" w:hAnsi="Georgia" w:cs="Georgia"/>
          <w:b/>
          <w:bCs/>
          <w:spacing w:val="-3"/>
          <w:sz w:val="28"/>
          <w:szCs w:val="28"/>
          <w:lang w:val="fr-FR"/>
        </w:rPr>
        <w:t>c</w:t>
      </w:r>
      <w:r w:rsidRPr="00C20BEC">
        <w:rPr>
          <w:rFonts w:ascii="Georgia" w:eastAsia="Georgia" w:hAnsi="Georgia" w:cs="Georgia"/>
          <w:b/>
          <w:bCs/>
          <w:spacing w:val="1"/>
          <w:sz w:val="28"/>
          <w:szCs w:val="28"/>
          <w:lang w:val="fr-FR"/>
        </w:rPr>
        <w:t>t</w:t>
      </w:r>
      <w:r w:rsidRPr="00C20BEC">
        <w:rPr>
          <w:rFonts w:ascii="Georgia" w:eastAsia="Georgia" w:hAnsi="Georgia" w:cs="Georgia"/>
          <w:b/>
          <w:bCs/>
          <w:spacing w:val="-1"/>
          <w:sz w:val="28"/>
          <w:szCs w:val="28"/>
          <w:lang w:val="fr-FR"/>
        </w:rPr>
        <w:t>io</w:t>
      </w:r>
      <w:r w:rsidRPr="00C20BEC">
        <w:rPr>
          <w:rFonts w:ascii="Georgia" w:eastAsia="Georgia" w:hAnsi="Georgia" w:cs="Georgia"/>
          <w:b/>
          <w:bCs/>
          <w:sz w:val="28"/>
          <w:szCs w:val="28"/>
          <w:lang w:val="fr-FR"/>
        </w:rPr>
        <w:t>n</w:t>
      </w:r>
      <w:r w:rsidRPr="00C20BEC">
        <w:rPr>
          <w:rFonts w:ascii="Georgia" w:eastAsia="Georgia" w:hAnsi="Georgia" w:cs="Georgia"/>
          <w:b/>
          <w:bCs/>
          <w:spacing w:val="1"/>
          <w:sz w:val="28"/>
          <w:szCs w:val="28"/>
          <w:lang w:val="fr-FR"/>
        </w:rPr>
        <w:t xml:space="preserve"> </w:t>
      </w:r>
      <w:r w:rsidRPr="00C20BEC">
        <w:rPr>
          <w:rFonts w:ascii="Georgia" w:eastAsia="Georgia" w:hAnsi="Georgia" w:cs="Georgia"/>
          <w:b/>
          <w:bCs/>
          <w:sz w:val="28"/>
          <w:szCs w:val="28"/>
          <w:lang w:val="fr-FR"/>
        </w:rPr>
        <w:t>:</w:t>
      </w:r>
    </w:p>
    <w:p w14:paraId="495C7C24" w14:textId="77777777" w:rsidR="00A54283" w:rsidRPr="00CC4D9A" w:rsidRDefault="00A54283">
      <w:pPr>
        <w:spacing w:before="6" w:after="0" w:line="240" w:lineRule="exact"/>
        <w:rPr>
          <w:sz w:val="24"/>
          <w:szCs w:val="24"/>
          <w:lang w:val="fr-FR"/>
        </w:rPr>
      </w:pPr>
    </w:p>
    <w:p w14:paraId="7C133FD3" w14:textId="4E616CF7" w:rsidR="00A54283" w:rsidRPr="00CC4D9A" w:rsidRDefault="00C26CB5">
      <w:pPr>
        <w:spacing w:after="0"/>
        <w:ind w:left="460" w:right="49" w:firstLine="720"/>
        <w:jc w:val="both"/>
        <w:rPr>
          <w:rFonts w:ascii="Georgia" w:eastAsia="Georgia" w:hAnsi="Georgia" w:cs="Georgia"/>
          <w:sz w:val="28"/>
          <w:szCs w:val="28"/>
          <w:lang w:val="fr-FR"/>
        </w:rPr>
      </w:pPr>
      <w:del w:id="367" w:author="Dominique LONGIN" w:date="2016-09-14T12:04:00Z">
        <w:r w:rsidRPr="00CC4D9A" w:rsidDel="009D3BA9">
          <w:rPr>
            <w:rFonts w:ascii="Georgia" w:eastAsia="Georgia" w:hAnsi="Georgia" w:cs="Georgia"/>
            <w:spacing w:val="-1"/>
            <w:sz w:val="28"/>
            <w:szCs w:val="28"/>
            <w:lang w:val="fr-FR"/>
          </w:rPr>
          <w:delText>A</w:delText>
        </w:r>
        <w:r w:rsidRPr="00CC4D9A" w:rsidDel="009D3BA9">
          <w:rPr>
            <w:rFonts w:ascii="Georgia" w:eastAsia="Georgia" w:hAnsi="Georgia" w:cs="Georgia"/>
            <w:sz w:val="28"/>
            <w:szCs w:val="28"/>
            <w:lang w:val="fr-FR"/>
          </w:rPr>
          <w:delText>u</w:delText>
        </w:r>
        <w:r w:rsidRPr="00CC4D9A" w:rsidDel="009D3BA9">
          <w:rPr>
            <w:rFonts w:ascii="Georgia" w:eastAsia="Georgia" w:hAnsi="Georgia" w:cs="Georgia"/>
            <w:spacing w:val="1"/>
            <w:sz w:val="28"/>
            <w:szCs w:val="28"/>
            <w:lang w:val="fr-FR"/>
          </w:rPr>
          <w:delText xml:space="preserve"> </w:delText>
        </w:r>
        <w:r w:rsidRPr="00CC4D9A" w:rsidDel="009D3BA9">
          <w:rPr>
            <w:rFonts w:ascii="Georgia" w:eastAsia="Georgia" w:hAnsi="Georgia" w:cs="Georgia"/>
            <w:sz w:val="28"/>
            <w:szCs w:val="28"/>
            <w:lang w:val="fr-FR"/>
          </w:rPr>
          <w:delText>con</w:delText>
        </w:r>
        <w:r w:rsidRPr="00CC4D9A" w:rsidDel="009D3BA9">
          <w:rPr>
            <w:rFonts w:ascii="Georgia" w:eastAsia="Georgia" w:hAnsi="Georgia" w:cs="Georgia"/>
            <w:spacing w:val="-2"/>
            <w:sz w:val="28"/>
            <w:szCs w:val="28"/>
            <w:lang w:val="fr-FR"/>
          </w:rPr>
          <w:delText>t</w:delText>
        </w:r>
        <w:r w:rsidRPr="00CC4D9A" w:rsidDel="009D3BA9">
          <w:rPr>
            <w:rFonts w:ascii="Georgia" w:eastAsia="Georgia" w:hAnsi="Georgia" w:cs="Georgia"/>
            <w:sz w:val="28"/>
            <w:szCs w:val="28"/>
            <w:lang w:val="fr-FR"/>
          </w:rPr>
          <w:delText>raire</w:delText>
        </w:r>
        <w:r w:rsidRPr="00CC4D9A" w:rsidDel="009D3BA9">
          <w:rPr>
            <w:rFonts w:ascii="Georgia" w:eastAsia="Georgia" w:hAnsi="Georgia" w:cs="Georgia"/>
            <w:spacing w:val="2"/>
            <w:sz w:val="28"/>
            <w:szCs w:val="28"/>
            <w:lang w:val="fr-FR"/>
          </w:rPr>
          <w:delText xml:space="preserve"> </w:delText>
        </w:r>
        <w:r w:rsidRPr="00CC4D9A" w:rsidDel="009D3BA9">
          <w:rPr>
            <w:rFonts w:ascii="Georgia" w:eastAsia="Georgia" w:hAnsi="Georgia" w:cs="Georgia"/>
            <w:spacing w:val="-3"/>
            <w:sz w:val="28"/>
            <w:szCs w:val="28"/>
            <w:lang w:val="fr-FR"/>
          </w:rPr>
          <w:delText>d</w:delText>
        </w:r>
        <w:r w:rsidRPr="00CC4D9A" w:rsidDel="009D3BA9">
          <w:rPr>
            <w:rFonts w:ascii="Georgia" w:eastAsia="Georgia" w:hAnsi="Georgia" w:cs="Georgia"/>
            <w:spacing w:val="1"/>
            <w:sz w:val="28"/>
            <w:szCs w:val="28"/>
            <w:lang w:val="fr-FR"/>
          </w:rPr>
          <w:delText>e</w:delText>
        </w:r>
        <w:r w:rsidRPr="00CC4D9A" w:rsidDel="009D3BA9">
          <w:rPr>
            <w:rFonts w:ascii="Georgia" w:eastAsia="Georgia" w:hAnsi="Georgia" w:cs="Georgia"/>
            <w:sz w:val="28"/>
            <w:szCs w:val="28"/>
            <w:lang w:val="fr-FR"/>
          </w:rPr>
          <w:delText>s</w:delText>
        </w:r>
      </w:del>
      <w:ins w:id="368" w:author="Dominique LONGIN" w:date="2016-09-14T12:04:00Z">
        <w:r w:rsidR="009D3BA9">
          <w:rPr>
            <w:rFonts w:ascii="Georgia" w:eastAsia="Georgia" w:hAnsi="Georgia" w:cs="Georgia"/>
            <w:spacing w:val="-1"/>
            <w:sz w:val="28"/>
            <w:szCs w:val="28"/>
            <w:lang w:val="fr-FR"/>
          </w:rPr>
          <w:t>Contrairement aux</w:t>
        </w:r>
      </w:ins>
      <w:r w:rsidRPr="00CC4D9A">
        <w:rPr>
          <w:rFonts w:ascii="Georgia" w:eastAsia="Georgia" w:hAnsi="Georgia" w:cs="Georgia"/>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4"/>
          <w:sz w:val="28"/>
          <w:szCs w:val="28"/>
          <w:lang w:val="fr-FR"/>
        </w:rPr>
        <w:t>d</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ns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modè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c</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us, cha</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   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w:t>
      </w:r>
      <w:r w:rsidRPr="00CC4D9A">
        <w:rPr>
          <w:rFonts w:ascii="Georgia" w:eastAsia="Georgia" w:hAnsi="Georgia" w:cs="Georgia"/>
          <w:spacing w:val="1"/>
          <w:sz w:val="28"/>
          <w:szCs w:val="28"/>
          <w:lang w:val="fr-FR"/>
        </w:rPr>
        <w:t>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 xml:space="preserve">re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avo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r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ons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2"/>
          <w:sz w:val="28"/>
          <w:szCs w:val="28"/>
          <w:lang w:val="fr-FR"/>
        </w:rPr>
        <w:t>t</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u</w:t>
      </w:r>
      <w:ins w:id="369" w:author="Dominique LONGIN" w:date="2016-09-14T12:05:00Z">
        <w:r w:rsidR="009D3BA9">
          <w:rPr>
            <w:rFonts w:ascii="Georgia" w:eastAsia="Georgia" w:hAnsi="Georgia" w:cs="Georgia"/>
            <w:spacing w:val="-1"/>
            <w:sz w:val="28"/>
            <w:szCs w:val="28"/>
            <w:lang w:val="fr-FR"/>
          </w:rPr>
          <w:t>e</w:t>
        </w:r>
      </w:ins>
      <w:r w:rsidRPr="00CC4D9A">
        <w:rPr>
          <w:rFonts w:ascii="Georgia" w:eastAsia="Georgia" w:hAnsi="Georgia" w:cs="Georgia"/>
          <w:sz w:val="28"/>
          <w:szCs w:val="28"/>
          <w:lang w:val="fr-FR"/>
        </w:rPr>
        <w:t>s</w:t>
      </w:r>
      <w:del w:id="370" w:author="Dominique LONGIN" w:date="2016-09-14T12:05:00Z">
        <w:r w:rsidRPr="00CC4D9A" w:rsidDel="009D3BA9">
          <w:rPr>
            <w:rFonts w:ascii="Georgia" w:eastAsia="Georgia" w:hAnsi="Georgia" w:cs="Georgia"/>
            <w:sz w:val="28"/>
            <w:szCs w:val="28"/>
            <w:lang w:val="fr-FR"/>
          </w:rPr>
          <w:delText xml:space="preserve">  </w:delText>
        </w:r>
      </w:del>
      <w:r w:rsidRPr="00CC4D9A">
        <w:rPr>
          <w:rFonts w:ascii="Georgia" w:eastAsia="Georgia" w:hAnsi="Georgia" w:cs="Georgia"/>
          <w:spacing w:val="1"/>
          <w:sz w:val="28"/>
          <w:szCs w:val="28"/>
          <w:lang w:val="fr-FR"/>
        </w:rPr>
        <w:t xml:space="preserve"> s</w:t>
      </w:r>
      <w:r w:rsidRPr="00CC4D9A">
        <w:rPr>
          <w:rFonts w:ascii="Georgia" w:eastAsia="Georgia" w:hAnsi="Georgia" w:cs="Georgia"/>
          <w:sz w:val="28"/>
          <w:szCs w:val="28"/>
          <w:lang w:val="fr-FR"/>
        </w:rPr>
        <w:t>ur</w:t>
      </w:r>
      <w:del w:id="371" w:author="Dominique LONGIN" w:date="2016-09-14T12:05:00Z">
        <w:r w:rsidRPr="00CC4D9A" w:rsidDel="009D3BA9">
          <w:rPr>
            <w:rFonts w:ascii="Georgia" w:eastAsia="Georgia" w:hAnsi="Georgia" w:cs="Georgia"/>
            <w:sz w:val="28"/>
            <w:szCs w:val="28"/>
            <w:lang w:val="fr-FR"/>
          </w:rPr>
          <w:delText xml:space="preserve">  </w:delText>
        </w:r>
      </w:del>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 pro</w:t>
      </w:r>
      <w:r w:rsidRPr="00CC4D9A">
        <w:rPr>
          <w:rFonts w:ascii="Georgia" w:eastAsia="Georgia" w:hAnsi="Georgia" w:cs="Georgia"/>
          <w:spacing w:val="1"/>
          <w:sz w:val="28"/>
          <w:szCs w:val="28"/>
          <w:lang w:val="fr-FR"/>
        </w:rPr>
        <w:t>b</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è</w:t>
      </w:r>
      <w:r w:rsidRPr="00CC4D9A">
        <w:rPr>
          <w:rFonts w:ascii="Georgia" w:eastAsia="Georgia" w:hAnsi="Georgia" w:cs="Georgia"/>
          <w:sz w:val="28"/>
          <w:szCs w:val="28"/>
          <w:lang w:val="fr-FR"/>
        </w:rPr>
        <w:t>me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do</w:t>
      </w:r>
      <w:r w:rsidRPr="00CC4D9A">
        <w:rPr>
          <w:rFonts w:ascii="Georgia" w:eastAsia="Georgia" w:hAnsi="Georgia" w:cs="Georgia"/>
          <w:spacing w:val="-1"/>
          <w:sz w:val="28"/>
          <w:szCs w:val="28"/>
          <w:lang w:val="fr-FR"/>
        </w:rPr>
        <w:t>n</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é</w:t>
      </w:r>
      <w:ins w:id="372" w:author="Dominique LONGIN" w:date="2016-09-14T12:05:00Z">
        <w:r w:rsidR="009D3BA9">
          <w:rPr>
            <w:rFonts w:ascii="Georgia" w:eastAsia="Georgia" w:hAnsi="Georgia" w:cs="Georgia"/>
            <w:spacing w:val="1"/>
            <w:sz w:val="28"/>
            <w:szCs w:val="28"/>
            <w:lang w:val="fr-FR"/>
          </w:rPr>
          <w:t xml:space="preserve"> (</w:t>
        </w:r>
      </w:ins>
      <w:del w:id="373" w:author="Dominique LONGIN" w:date="2016-09-14T12:05:00Z">
        <w:r w:rsidRPr="00CC4D9A" w:rsidDel="009D3BA9">
          <w:rPr>
            <w:rFonts w:ascii="Georgia" w:eastAsia="Georgia" w:hAnsi="Georgia" w:cs="Georgia"/>
            <w:sz w:val="28"/>
            <w:szCs w:val="28"/>
            <w:lang w:val="fr-FR"/>
          </w:rPr>
          <w:delText>.</w:delText>
        </w:r>
        <w:r w:rsidRPr="00CC4D9A" w:rsidDel="009D3BA9">
          <w:rPr>
            <w:rFonts w:ascii="Georgia" w:eastAsia="Georgia" w:hAnsi="Georgia" w:cs="Georgia"/>
            <w:spacing w:val="3"/>
            <w:sz w:val="28"/>
            <w:szCs w:val="28"/>
            <w:lang w:val="fr-FR"/>
          </w:rPr>
          <w:delText xml:space="preserve"> </w:delText>
        </w:r>
        <w:r w:rsidRPr="00CC4D9A" w:rsidDel="009D3BA9">
          <w:rPr>
            <w:rFonts w:ascii="Georgia" w:eastAsia="Georgia" w:hAnsi="Georgia" w:cs="Georgia"/>
            <w:sz w:val="28"/>
            <w:szCs w:val="28"/>
            <w:lang w:val="fr-FR"/>
          </w:rPr>
          <w:delText>C’est</w:delText>
        </w:r>
        <w:r w:rsidRPr="00CC4D9A" w:rsidDel="009D3BA9">
          <w:rPr>
            <w:rFonts w:ascii="Georgia" w:eastAsia="Georgia" w:hAnsi="Georgia" w:cs="Georgia"/>
            <w:spacing w:val="1"/>
            <w:sz w:val="28"/>
            <w:szCs w:val="28"/>
            <w:lang w:val="fr-FR"/>
          </w:rPr>
          <w:delText>-</w:delText>
        </w:r>
        <w:r w:rsidRPr="00CC4D9A" w:rsidDel="009D3BA9">
          <w:rPr>
            <w:rFonts w:ascii="Georgia" w:eastAsia="Georgia" w:hAnsi="Georgia" w:cs="Georgia"/>
            <w:sz w:val="28"/>
            <w:szCs w:val="28"/>
            <w:lang w:val="fr-FR"/>
          </w:rPr>
          <w:delText>à</w:delText>
        </w:r>
        <w:r w:rsidRPr="00CC4D9A" w:rsidDel="009D3BA9">
          <w:rPr>
            <w:rFonts w:ascii="Georgia" w:eastAsia="Georgia" w:hAnsi="Georgia" w:cs="Georgia"/>
            <w:spacing w:val="1"/>
            <w:sz w:val="28"/>
            <w:szCs w:val="28"/>
            <w:lang w:val="fr-FR"/>
          </w:rPr>
          <w:delText>-</w:delText>
        </w:r>
        <w:r w:rsidRPr="00CC4D9A" w:rsidDel="009D3BA9">
          <w:rPr>
            <w:rFonts w:ascii="Georgia" w:eastAsia="Georgia" w:hAnsi="Georgia" w:cs="Georgia"/>
            <w:sz w:val="28"/>
            <w:szCs w:val="28"/>
            <w:lang w:val="fr-FR"/>
          </w:rPr>
          <w:delText>d</w:delText>
        </w:r>
        <w:r w:rsidRPr="00CC4D9A" w:rsidDel="009D3BA9">
          <w:rPr>
            <w:rFonts w:ascii="Georgia" w:eastAsia="Georgia" w:hAnsi="Georgia" w:cs="Georgia"/>
            <w:spacing w:val="-3"/>
            <w:sz w:val="28"/>
            <w:szCs w:val="28"/>
            <w:lang w:val="fr-FR"/>
          </w:rPr>
          <w:delText>i</w:delText>
        </w:r>
        <w:r w:rsidRPr="00CC4D9A" w:rsidDel="009D3BA9">
          <w:rPr>
            <w:rFonts w:ascii="Georgia" w:eastAsia="Georgia" w:hAnsi="Georgia" w:cs="Georgia"/>
            <w:sz w:val="28"/>
            <w:szCs w:val="28"/>
            <w:lang w:val="fr-FR"/>
          </w:rPr>
          <w:delText>r</w:delText>
        </w:r>
        <w:r w:rsidRPr="00CC4D9A" w:rsidDel="009D3BA9">
          <w:rPr>
            <w:rFonts w:ascii="Georgia" w:eastAsia="Georgia" w:hAnsi="Georgia" w:cs="Georgia"/>
            <w:spacing w:val="-1"/>
            <w:sz w:val="28"/>
            <w:szCs w:val="28"/>
            <w:lang w:val="fr-FR"/>
          </w:rPr>
          <w:delText>e</w:delText>
        </w:r>
        <w:r w:rsidRPr="00CC4D9A" w:rsidDel="009D3BA9">
          <w:rPr>
            <w:rFonts w:ascii="Georgia" w:eastAsia="Georgia" w:hAnsi="Georgia" w:cs="Georgia"/>
            <w:sz w:val="28"/>
            <w:szCs w:val="28"/>
            <w:lang w:val="fr-FR"/>
          </w:rPr>
          <w:delText>,</w:delText>
        </w:r>
        <w:r w:rsidRPr="00CC4D9A" w:rsidDel="009D3BA9">
          <w:rPr>
            <w:rFonts w:ascii="Georgia" w:eastAsia="Georgia" w:hAnsi="Georgia" w:cs="Georgia"/>
            <w:spacing w:val="2"/>
            <w:sz w:val="28"/>
            <w:szCs w:val="28"/>
            <w:lang w:val="fr-FR"/>
          </w:rPr>
          <w:delText xml:space="preserve"> </w:delText>
        </w:r>
      </w:del>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opin</w:t>
      </w:r>
      <w:r w:rsidRPr="00CC4D9A">
        <w:rPr>
          <w:rFonts w:ascii="Georgia" w:eastAsia="Georgia" w:hAnsi="Georgia" w:cs="Georgia"/>
          <w:spacing w:val="-4"/>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n’est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pas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 oui ou no</w:t>
      </w:r>
      <w:r w:rsidRPr="00CC4D9A">
        <w:rPr>
          <w:rFonts w:ascii="Georgia" w:eastAsia="Georgia" w:hAnsi="Georgia" w:cs="Georgia"/>
          <w:spacing w:val="-1"/>
          <w:sz w:val="28"/>
          <w:szCs w:val="28"/>
          <w:lang w:val="fr-FR"/>
        </w:rPr>
        <w:t>n</w:t>
      </w:r>
      <w:ins w:id="374" w:author="Dominique LONGIN" w:date="2016-09-14T12:05:00Z">
        <w:r w:rsidR="009D3BA9">
          <w:rPr>
            <w:rFonts w:ascii="Georgia" w:eastAsia="Georgia" w:hAnsi="Georgia" w:cs="Georgia"/>
            <w:spacing w:val="-1"/>
            <w:sz w:val="28"/>
            <w:szCs w:val="28"/>
            <w:lang w:val="fr-FR"/>
          </w:rPr>
          <w:t>)</w:t>
        </w:r>
      </w:ins>
      <w:r w:rsidRPr="00CC4D9A">
        <w:rPr>
          <w:rFonts w:ascii="Georgia" w:eastAsia="Georgia" w:hAnsi="Georgia" w:cs="Georgia"/>
          <w:sz w:val="28"/>
          <w:szCs w:val="28"/>
          <w:lang w:val="fr-FR"/>
        </w:rPr>
        <w:t>.</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va</w:t>
      </w:r>
      <w:r w:rsidRPr="00CC4D9A">
        <w:rPr>
          <w:rFonts w:ascii="Georgia" w:eastAsia="Georgia" w:hAnsi="Georgia" w:cs="Georgia"/>
          <w:spacing w:val="1"/>
          <w:sz w:val="28"/>
          <w:szCs w:val="28"/>
          <w:lang w:val="fr-FR"/>
        </w:rPr>
        <w:t xml:space="preserve"> 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r w:rsidRPr="00CC4D9A">
        <w:rPr>
          <w:rFonts w:ascii="Georgia" w:eastAsia="Georgia" w:hAnsi="Georgia" w:cs="Georgia"/>
          <w:spacing w:val="2"/>
          <w:sz w:val="28"/>
          <w:szCs w:val="28"/>
          <w:lang w:val="fr-FR"/>
        </w:rPr>
        <w:t xml:space="preserve"> </w:t>
      </w:r>
      <w:del w:id="375" w:author="Dominique LONGIN" w:date="2016-09-14T11:44:00Z">
        <w:r w:rsidRPr="00CC4D9A" w:rsidDel="00870068">
          <w:rPr>
            <w:rFonts w:ascii="Georgia" w:eastAsia="Georgia" w:hAnsi="Georgia" w:cs="Georgia"/>
            <w:sz w:val="28"/>
            <w:szCs w:val="28"/>
            <w:lang w:val="fr-FR"/>
          </w:rPr>
          <w:delText>r</w:delText>
        </w:r>
        <w:r w:rsidRPr="00CC4D9A" w:rsidDel="00870068">
          <w:rPr>
            <w:rFonts w:ascii="Georgia" w:eastAsia="Georgia" w:hAnsi="Georgia" w:cs="Georgia"/>
            <w:spacing w:val="1"/>
            <w:sz w:val="28"/>
            <w:szCs w:val="28"/>
            <w:lang w:val="fr-FR"/>
          </w:rPr>
          <w:delText>e</w:delText>
        </w:r>
        <w:r w:rsidRPr="00CC4D9A" w:rsidDel="00870068">
          <w:rPr>
            <w:rFonts w:ascii="Georgia" w:eastAsia="Georgia" w:hAnsi="Georgia" w:cs="Georgia"/>
            <w:sz w:val="28"/>
            <w:szCs w:val="28"/>
            <w:lang w:val="fr-FR"/>
          </w:rPr>
          <w:delText>p</w:delText>
        </w:r>
        <w:r w:rsidRPr="00CC4D9A" w:rsidDel="00870068">
          <w:rPr>
            <w:rFonts w:ascii="Georgia" w:eastAsia="Georgia" w:hAnsi="Georgia" w:cs="Georgia"/>
            <w:spacing w:val="-2"/>
            <w:sz w:val="28"/>
            <w:szCs w:val="28"/>
            <w:lang w:val="fr-FR"/>
          </w:rPr>
          <w:delText>r</w:delText>
        </w:r>
        <w:r w:rsidRPr="00CC4D9A" w:rsidDel="00870068">
          <w:rPr>
            <w:rFonts w:ascii="Georgia" w:eastAsia="Georgia" w:hAnsi="Georgia" w:cs="Georgia"/>
            <w:spacing w:val="1"/>
            <w:sz w:val="28"/>
            <w:szCs w:val="28"/>
            <w:lang w:val="fr-FR"/>
          </w:rPr>
          <w:delText>é</w:delText>
        </w:r>
        <w:r w:rsidRPr="00CC4D9A" w:rsidDel="00870068">
          <w:rPr>
            <w:rFonts w:ascii="Georgia" w:eastAsia="Georgia" w:hAnsi="Georgia" w:cs="Georgia"/>
            <w:spacing w:val="-1"/>
            <w:sz w:val="28"/>
            <w:szCs w:val="28"/>
            <w:lang w:val="fr-FR"/>
          </w:rPr>
          <w:delText>se</w:delText>
        </w:r>
        <w:r w:rsidRPr="00CC4D9A" w:rsidDel="00870068">
          <w:rPr>
            <w:rFonts w:ascii="Georgia" w:eastAsia="Georgia" w:hAnsi="Georgia" w:cs="Georgia"/>
            <w:sz w:val="28"/>
            <w:szCs w:val="28"/>
            <w:lang w:val="fr-FR"/>
          </w:rPr>
          <w:delText>n</w:delText>
        </w:r>
        <w:r w:rsidRPr="00CC4D9A" w:rsidDel="00870068">
          <w:rPr>
            <w:rFonts w:ascii="Georgia" w:eastAsia="Georgia" w:hAnsi="Georgia" w:cs="Georgia"/>
            <w:spacing w:val="-1"/>
            <w:sz w:val="28"/>
            <w:szCs w:val="28"/>
            <w:lang w:val="fr-FR"/>
          </w:rPr>
          <w:delText>t</w:delText>
        </w:r>
        <w:r w:rsidRPr="00CC4D9A" w:rsidDel="00870068">
          <w:rPr>
            <w:rFonts w:ascii="Georgia" w:eastAsia="Georgia" w:hAnsi="Georgia" w:cs="Georgia"/>
            <w:spacing w:val="1"/>
            <w:sz w:val="28"/>
            <w:szCs w:val="28"/>
            <w:lang w:val="fr-FR"/>
          </w:rPr>
          <w:delText>e</w:delText>
        </w:r>
        <w:r w:rsidRPr="00CC4D9A" w:rsidDel="00870068">
          <w:rPr>
            <w:rFonts w:ascii="Georgia" w:eastAsia="Georgia" w:hAnsi="Georgia" w:cs="Georgia"/>
            <w:sz w:val="28"/>
            <w:szCs w:val="28"/>
            <w:lang w:val="fr-FR"/>
          </w:rPr>
          <w:delText>r</w:delText>
        </w:r>
        <w:r w:rsidRPr="00CC4D9A" w:rsidDel="00870068">
          <w:rPr>
            <w:rFonts w:ascii="Georgia" w:eastAsia="Georgia" w:hAnsi="Georgia" w:cs="Georgia"/>
            <w:spacing w:val="5"/>
            <w:sz w:val="28"/>
            <w:szCs w:val="28"/>
            <w:lang w:val="fr-FR"/>
          </w:rPr>
          <w:delText xml:space="preserve"> </w:delText>
        </w:r>
      </w:del>
      <w:ins w:id="376" w:author="Dominique LONGIN" w:date="2016-09-14T11:44:00Z">
        <w:r w:rsidR="00870068" w:rsidRPr="00CC4D9A">
          <w:rPr>
            <w:rFonts w:ascii="Georgia" w:eastAsia="Georgia" w:hAnsi="Georgia" w:cs="Georgia"/>
            <w:sz w:val="28"/>
            <w:szCs w:val="28"/>
            <w:lang w:val="fr-FR"/>
          </w:rPr>
          <w:t>r</w:t>
        </w:r>
        <w:r w:rsidR="00870068" w:rsidRPr="00CC4D9A">
          <w:rPr>
            <w:rFonts w:ascii="Georgia" w:eastAsia="Georgia" w:hAnsi="Georgia" w:cs="Georgia"/>
            <w:spacing w:val="1"/>
            <w:sz w:val="28"/>
            <w:szCs w:val="28"/>
            <w:lang w:val="fr-FR"/>
          </w:rPr>
          <w:t>e</w:t>
        </w:r>
        <w:r w:rsidR="00870068" w:rsidRPr="00CC4D9A">
          <w:rPr>
            <w:rFonts w:ascii="Georgia" w:eastAsia="Georgia" w:hAnsi="Georgia" w:cs="Georgia"/>
            <w:sz w:val="28"/>
            <w:szCs w:val="28"/>
            <w:lang w:val="fr-FR"/>
          </w:rPr>
          <w:t>p</w:t>
        </w:r>
        <w:r w:rsidR="00870068" w:rsidRPr="00CC4D9A">
          <w:rPr>
            <w:rFonts w:ascii="Georgia" w:eastAsia="Georgia" w:hAnsi="Georgia" w:cs="Georgia"/>
            <w:spacing w:val="-2"/>
            <w:sz w:val="28"/>
            <w:szCs w:val="28"/>
            <w:lang w:val="fr-FR"/>
          </w:rPr>
          <w:t>r</w:t>
        </w:r>
        <w:r w:rsidR="00870068" w:rsidRPr="00CC4D9A">
          <w:rPr>
            <w:rFonts w:ascii="Georgia" w:eastAsia="Georgia" w:hAnsi="Georgia" w:cs="Georgia"/>
            <w:spacing w:val="1"/>
            <w:sz w:val="28"/>
            <w:szCs w:val="28"/>
            <w:lang w:val="fr-FR"/>
          </w:rPr>
          <w:t>é</w:t>
        </w:r>
        <w:r w:rsidR="00870068" w:rsidRPr="00CC4D9A">
          <w:rPr>
            <w:rFonts w:ascii="Georgia" w:eastAsia="Georgia" w:hAnsi="Georgia" w:cs="Georgia"/>
            <w:spacing w:val="-1"/>
            <w:sz w:val="28"/>
            <w:szCs w:val="28"/>
            <w:lang w:val="fr-FR"/>
          </w:rPr>
          <w:t>se</w:t>
        </w:r>
        <w:r w:rsidR="00870068" w:rsidRPr="00CC4D9A">
          <w:rPr>
            <w:rFonts w:ascii="Georgia" w:eastAsia="Georgia" w:hAnsi="Georgia" w:cs="Georgia"/>
            <w:sz w:val="28"/>
            <w:szCs w:val="28"/>
            <w:lang w:val="fr-FR"/>
          </w:rPr>
          <w:t>n</w:t>
        </w:r>
        <w:r w:rsidR="00870068" w:rsidRPr="00CC4D9A">
          <w:rPr>
            <w:rFonts w:ascii="Georgia" w:eastAsia="Georgia" w:hAnsi="Georgia" w:cs="Georgia"/>
            <w:spacing w:val="-1"/>
            <w:sz w:val="28"/>
            <w:szCs w:val="28"/>
            <w:lang w:val="fr-FR"/>
          </w:rPr>
          <w:t>t</w:t>
        </w:r>
        <w:r w:rsidR="00870068">
          <w:rPr>
            <w:rFonts w:ascii="Georgia" w:eastAsia="Georgia" w:hAnsi="Georgia" w:cs="Georgia"/>
            <w:spacing w:val="1"/>
            <w:sz w:val="28"/>
            <w:szCs w:val="28"/>
            <w:lang w:val="fr-FR"/>
          </w:rPr>
          <w:t>ée</w:t>
        </w:r>
        <w:r w:rsidR="00870068" w:rsidRPr="00CC4D9A">
          <w:rPr>
            <w:rFonts w:ascii="Georgia" w:eastAsia="Georgia" w:hAnsi="Georgia" w:cs="Georgia"/>
            <w:spacing w:val="5"/>
            <w:sz w:val="28"/>
            <w:szCs w:val="28"/>
            <w:lang w:val="fr-FR"/>
          </w:rPr>
          <w:t xml:space="preserve"> </w:t>
        </w:r>
      </w:ins>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r</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un</w:t>
      </w:r>
      <w:ins w:id="377" w:author="Dominique LONGIN" w:date="2016-09-14T11:44:00Z">
        <w:r w:rsidR="00870068">
          <w:rPr>
            <w:rFonts w:ascii="Georgia" w:eastAsia="Georgia" w:hAnsi="Georgia" w:cs="Georgia"/>
            <w:sz w:val="28"/>
            <w:szCs w:val="28"/>
            <w:lang w:val="fr-FR"/>
          </w:rPr>
          <w:t>e</w:t>
        </w:r>
      </w:ins>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v</w:t>
      </w:r>
      <w:r w:rsidRPr="00CC4D9A">
        <w:rPr>
          <w:rFonts w:ascii="Georgia" w:eastAsia="Georgia" w:hAnsi="Georgia" w:cs="Georgia"/>
          <w:sz w:val="28"/>
          <w:szCs w:val="28"/>
          <w:lang w:val="fr-FR"/>
        </w:rPr>
        <w:t>al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ur </w:t>
      </w:r>
      <w:del w:id="378" w:author="Dominique LONGIN" w:date="2016-09-14T11:44:00Z">
        <w:r w:rsidRPr="00CC4D9A" w:rsidDel="00870068">
          <w:rPr>
            <w:rFonts w:ascii="Georgia" w:eastAsia="Georgia" w:hAnsi="Georgia" w:cs="Georgia"/>
            <w:sz w:val="28"/>
            <w:szCs w:val="28"/>
            <w:lang w:val="fr-FR"/>
          </w:rPr>
          <w:delText>n</w:delText>
        </w:r>
        <w:r w:rsidRPr="00CC4D9A" w:rsidDel="00870068">
          <w:rPr>
            <w:rFonts w:ascii="Georgia" w:eastAsia="Georgia" w:hAnsi="Georgia" w:cs="Georgia"/>
            <w:spacing w:val="-1"/>
            <w:sz w:val="28"/>
            <w:szCs w:val="28"/>
            <w:lang w:val="fr-FR"/>
          </w:rPr>
          <w:delText>u</w:delText>
        </w:r>
        <w:r w:rsidRPr="00CC4D9A" w:rsidDel="00870068">
          <w:rPr>
            <w:rFonts w:ascii="Georgia" w:eastAsia="Georgia" w:hAnsi="Georgia" w:cs="Georgia"/>
            <w:sz w:val="28"/>
            <w:szCs w:val="28"/>
            <w:lang w:val="fr-FR"/>
          </w:rPr>
          <w:delText>m</w:delText>
        </w:r>
        <w:r w:rsidRPr="00CC4D9A" w:rsidDel="00870068">
          <w:rPr>
            <w:rFonts w:ascii="Georgia" w:eastAsia="Georgia" w:hAnsi="Georgia" w:cs="Georgia"/>
            <w:spacing w:val="1"/>
            <w:sz w:val="28"/>
            <w:szCs w:val="28"/>
            <w:lang w:val="fr-FR"/>
          </w:rPr>
          <w:delText>e</w:delText>
        </w:r>
        <w:r w:rsidRPr="00CC4D9A" w:rsidDel="00870068">
          <w:rPr>
            <w:rFonts w:ascii="Georgia" w:eastAsia="Georgia" w:hAnsi="Georgia" w:cs="Georgia"/>
            <w:sz w:val="28"/>
            <w:szCs w:val="28"/>
            <w:lang w:val="fr-FR"/>
          </w:rPr>
          <w:delText>ri</w:delText>
        </w:r>
        <w:r w:rsidRPr="00CC4D9A" w:rsidDel="00870068">
          <w:rPr>
            <w:rFonts w:ascii="Georgia" w:eastAsia="Georgia" w:hAnsi="Georgia" w:cs="Georgia"/>
            <w:spacing w:val="-2"/>
            <w:sz w:val="28"/>
            <w:szCs w:val="28"/>
            <w:lang w:val="fr-FR"/>
          </w:rPr>
          <w:delText>q</w:delText>
        </w:r>
        <w:r w:rsidRPr="00CC4D9A" w:rsidDel="00870068">
          <w:rPr>
            <w:rFonts w:ascii="Georgia" w:eastAsia="Georgia" w:hAnsi="Georgia" w:cs="Georgia"/>
            <w:sz w:val="28"/>
            <w:szCs w:val="28"/>
            <w:lang w:val="fr-FR"/>
          </w:rPr>
          <w:delText>u</w:delText>
        </w:r>
        <w:r w:rsidRPr="00CC4D9A" w:rsidDel="00870068">
          <w:rPr>
            <w:rFonts w:ascii="Georgia" w:eastAsia="Georgia" w:hAnsi="Georgia" w:cs="Georgia"/>
            <w:spacing w:val="-2"/>
            <w:sz w:val="28"/>
            <w:szCs w:val="28"/>
            <w:lang w:val="fr-FR"/>
          </w:rPr>
          <w:delText>e</w:delText>
        </w:r>
      </w:del>
      <w:ins w:id="379" w:author="Dominique LONGIN" w:date="2016-09-14T11:44:00Z">
        <w:r w:rsidR="00870068" w:rsidRPr="00CC4D9A">
          <w:rPr>
            <w:rFonts w:ascii="Georgia" w:eastAsia="Georgia" w:hAnsi="Georgia" w:cs="Georgia"/>
            <w:sz w:val="28"/>
            <w:szCs w:val="28"/>
            <w:lang w:val="fr-FR"/>
          </w:rPr>
          <w:t>n</w:t>
        </w:r>
        <w:r w:rsidR="00870068" w:rsidRPr="00CC4D9A">
          <w:rPr>
            <w:rFonts w:ascii="Georgia" w:eastAsia="Georgia" w:hAnsi="Georgia" w:cs="Georgia"/>
            <w:spacing w:val="-1"/>
            <w:sz w:val="28"/>
            <w:szCs w:val="28"/>
            <w:lang w:val="fr-FR"/>
          </w:rPr>
          <w:t>u</w:t>
        </w:r>
        <w:r w:rsidR="00870068" w:rsidRPr="00CC4D9A">
          <w:rPr>
            <w:rFonts w:ascii="Georgia" w:eastAsia="Georgia" w:hAnsi="Georgia" w:cs="Georgia"/>
            <w:sz w:val="28"/>
            <w:szCs w:val="28"/>
            <w:lang w:val="fr-FR"/>
          </w:rPr>
          <w:t>m</w:t>
        </w:r>
        <w:r w:rsidR="00870068" w:rsidRPr="00CC4D9A">
          <w:rPr>
            <w:rFonts w:ascii="Georgia" w:eastAsia="Georgia" w:hAnsi="Georgia" w:cs="Georgia"/>
            <w:spacing w:val="1"/>
            <w:sz w:val="28"/>
            <w:szCs w:val="28"/>
            <w:lang w:val="fr-FR"/>
          </w:rPr>
          <w:t>é</w:t>
        </w:r>
        <w:r w:rsidR="00870068" w:rsidRPr="00CC4D9A">
          <w:rPr>
            <w:rFonts w:ascii="Georgia" w:eastAsia="Georgia" w:hAnsi="Georgia" w:cs="Georgia"/>
            <w:sz w:val="28"/>
            <w:szCs w:val="28"/>
            <w:lang w:val="fr-FR"/>
          </w:rPr>
          <w:t>ri</w:t>
        </w:r>
        <w:r w:rsidR="00870068" w:rsidRPr="00CC4D9A">
          <w:rPr>
            <w:rFonts w:ascii="Georgia" w:eastAsia="Georgia" w:hAnsi="Georgia" w:cs="Georgia"/>
            <w:spacing w:val="-2"/>
            <w:sz w:val="28"/>
            <w:szCs w:val="28"/>
            <w:lang w:val="fr-FR"/>
          </w:rPr>
          <w:t>q</w:t>
        </w:r>
        <w:r w:rsidR="00870068" w:rsidRPr="00CC4D9A">
          <w:rPr>
            <w:rFonts w:ascii="Georgia" w:eastAsia="Georgia" w:hAnsi="Georgia" w:cs="Georgia"/>
            <w:sz w:val="28"/>
            <w:szCs w:val="28"/>
            <w:lang w:val="fr-FR"/>
          </w:rPr>
          <w:t>u</w:t>
        </w:r>
        <w:r w:rsidR="00870068" w:rsidRPr="00CC4D9A">
          <w:rPr>
            <w:rFonts w:ascii="Georgia" w:eastAsia="Georgia" w:hAnsi="Georgia" w:cs="Georgia"/>
            <w:spacing w:val="-2"/>
            <w:sz w:val="28"/>
            <w:szCs w:val="28"/>
            <w:lang w:val="fr-FR"/>
          </w:rPr>
          <w:t>e</w:t>
        </w:r>
      </w:ins>
      <w:r w:rsidRPr="00CC4D9A">
        <w:rPr>
          <w:rFonts w:ascii="Georgia" w:eastAsia="Georgia" w:hAnsi="Georgia" w:cs="Georgia"/>
          <w:sz w:val="28"/>
          <w:szCs w:val="28"/>
          <w:lang w:val="fr-FR"/>
        </w:rPr>
        <w:t xml:space="preserve">. </w:t>
      </w:r>
      <w:del w:id="380" w:author="Dominique LONGIN" w:date="2016-09-14T12:07:00Z">
        <w:r w:rsidRPr="00CC4D9A" w:rsidDel="009D3BA9">
          <w:rPr>
            <w:rFonts w:ascii="Georgia" w:eastAsia="Georgia" w:hAnsi="Georgia" w:cs="Georgia"/>
            <w:spacing w:val="1"/>
            <w:sz w:val="28"/>
            <w:szCs w:val="28"/>
            <w:lang w:val="fr-FR"/>
          </w:rPr>
          <w:delText>D</w:delText>
        </w:r>
        <w:r w:rsidRPr="00CC4D9A" w:rsidDel="009D3BA9">
          <w:rPr>
            <w:rFonts w:ascii="Georgia" w:eastAsia="Georgia" w:hAnsi="Georgia" w:cs="Georgia"/>
            <w:sz w:val="28"/>
            <w:szCs w:val="28"/>
            <w:lang w:val="fr-FR"/>
          </w:rPr>
          <w:delText>ans</w:delText>
        </w:r>
        <w:r w:rsidRPr="00CC4D9A" w:rsidDel="009D3BA9">
          <w:rPr>
            <w:rFonts w:ascii="Georgia" w:eastAsia="Georgia" w:hAnsi="Georgia" w:cs="Georgia"/>
            <w:spacing w:val="3"/>
            <w:sz w:val="28"/>
            <w:szCs w:val="28"/>
            <w:lang w:val="fr-FR"/>
          </w:rPr>
          <w:delText xml:space="preserve"> </w:delText>
        </w:r>
        <w:r w:rsidRPr="00CC4D9A" w:rsidDel="009D3BA9">
          <w:rPr>
            <w:rFonts w:ascii="Georgia" w:eastAsia="Georgia" w:hAnsi="Georgia" w:cs="Georgia"/>
            <w:spacing w:val="-3"/>
            <w:sz w:val="28"/>
            <w:szCs w:val="28"/>
            <w:lang w:val="fr-FR"/>
          </w:rPr>
          <w:delText>c</w:delText>
        </w:r>
        <w:r w:rsidRPr="00CC4D9A" w:rsidDel="009D3BA9">
          <w:rPr>
            <w:rFonts w:ascii="Georgia" w:eastAsia="Georgia" w:hAnsi="Georgia" w:cs="Georgia"/>
            <w:spacing w:val="1"/>
            <w:sz w:val="28"/>
            <w:szCs w:val="28"/>
            <w:lang w:val="fr-FR"/>
          </w:rPr>
          <w:delText>e</w:delText>
        </w:r>
        <w:r w:rsidRPr="00CC4D9A" w:rsidDel="009D3BA9">
          <w:rPr>
            <w:rFonts w:ascii="Georgia" w:eastAsia="Georgia" w:hAnsi="Georgia" w:cs="Georgia"/>
            <w:spacing w:val="-1"/>
            <w:sz w:val="28"/>
            <w:szCs w:val="28"/>
            <w:lang w:val="fr-FR"/>
          </w:rPr>
          <w:delText>tt</w:delText>
        </w:r>
        <w:r w:rsidRPr="00CC4D9A" w:rsidDel="009D3BA9">
          <w:rPr>
            <w:rFonts w:ascii="Georgia" w:eastAsia="Georgia" w:hAnsi="Georgia" w:cs="Georgia"/>
            <w:sz w:val="28"/>
            <w:szCs w:val="28"/>
            <w:lang w:val="fr-FR"/>
          </w:rPr>
          <w:delText>e</w:delText>
        </w:r>
        <w:r w:rsidRPr="00CC4D9A" w:rsidDel="009D3BA9">
          <w:rPr>
            <w:rFonts w:ascii="Georgia" w:eastAsia="Georgia" w:hAnsi="Georgia" w:cs="Georgia"/>
            <w:spacing w:val="5"/>
            <w:sz w:val="28"/>
            <w:szCs w:val="28"/>
            <w:lang w:val="fr-FR"/>
          </w:rPr>
          <w:delText xml:space="preserve"> </w:delText>
        </w:r>
        <w:r w:rsidRPr="00CC4D9A" w:rsidDel="009D3BA9">
          <w:rPr>
            <w:rFonts w:ascii="Georgia" w:eastAsia="Georgia" w:hAnsi="Georgia" w:cs="Georgia"/>
            <w:sz w:val="28"/>
            <w:szCs w:val="28"/>
            <w:lang w:val="fr-FR"/>
          </w:rPr>
          <w:delText>fam</w:delText>
        </w:r>
        <w:r w:rsidRPr="00CC4D9A" w:rsidDel="009D3BA9">
          <w:rPr>
            <w:rFonts w:ascii="Georgia" w:eastAsia="Georgia" w:hAnsi="Georgia" w:cs="Georgia"/>
            <w:spacing w:val="-1"/>
            <w:sz w:val="28"/>
            <w:szCs w:val="28"/>
            <w:lang w:val="fr-FR"/>
          </w:rPr>
          <w:delText>ill</w:delText>
        </w:r>
        <w:r w:rsidRPr="00CC4D9A" w:rsidDel="009D3BA9">
          <w:rPr>
            <w:rFonts w:ascii="Georgia" w:eastAsia="Georgia" w:hAnsi="Georgia" w:cs="Georgia"/>
            <w:sz w:val="28"/>
            <w:szCs w:val="28"/>
            <w:lang w:val="fr-FR"/>
          </w:rPr>
          <w:delText>e</w:delText>
        </w:r>
        <w:r w:rsidRPr="00CC4D9A" w:rsidDel="009D3BA9">
          <w:rPr>
            <w:rFonts w:ascii="Georgia" w:eastAsia="Georgia" w:hAnsi="Georgia" w:cs="Georgia"/>
            <w:spacing w:val="1"/>
            <w:sz w:val="28"/>
            <w:szCs w:val="28"/>
            <w:lang w:val="fr-FR"/>
          </w:rPr>
          <w:delText xml:space="preserve"> </w:delText>
        </w:r>
        <w:r w:rsidRPr="00CC4D9A" w:rsidDel="009D3BA9">
          <w:rPr>
            <w:rFonts w:ascii="Georgia" w:eastAsia="Georgia" w:hAnsi="Georgia" w:cs="Georgia"/>
            <w:sz w:val="28"/>
            <w:szCs w:val="28"/>
            <w:lang w:val="fr-FR"/>
          </w:rPr>
          <w:delText>ces</w:delText>
        </w:r>
        <w:r w:rsidRPr="00CC4D9A" w:rsidDel="009D3BA9">
          <w:rPr>
            <w:rFonts w:ascii="Georgia" w:eastAsia="Georgia" w:hAnsi="Georgia" w:cs="Georgia"/>
            <w:spacing w:val="3"/>
            <w:sz w:val="28"/>
            <w:szCs w:val="28"/>
            <w:lang w:val="fr-FR"/>
          </w:rPr>
          <w:delText xml:space="preserve"> </w:delText>
        </w:r>
        <w:r w:rsidRPr="00CC4D9A" w:rsidDel="009D3BA9">
          <w:rPr>
            <w:rFonts w:ascii="Georgia" w:eastAsia="Georgia" w:hAnsi="Georgia" w:cs="Georgia"/>
            <w:sz w:val="28"/>
            <w:szCs w:val="28"/>
            <w:lang w:val="fr-FR"/>
          </w:rPr>
          <w:delText>mo</w:delText>
        </w:r>
        <w:r w:rsidRPr="00CC4D9A" w:rsidDel="009D3BA9">
          <w:rPr>
            <w:rFonts w:ascii="Georgia" w:eastAsia="Georgia" w:hAnsi="Georgia" w:cs="Georgia"/>
            <w:spacing w:val="-3"/>
            <w:sz w:val="28"/>
            <w:szCs w:val="28"/>
            <w:lang w:val="fr-FR"/>
          </w:rPr>
          <w:delText>d</w:delText>
        </w:r>
        <w:r w:rsidRPr="00CC4D9A" w:rsidDel="009D3BA9">
          <w:rPr>
            <w:rFonts w:ascii="Georgia" w:eastAsia="Georgia" w:hAnsi="Georgia" w:cs="Georgia"/>
            <w:spacing w:val="1"/>
            <w:sz w:val="28"/>
            <w:szCs w:val="28"/>
            <w:lang w:val="fr-FR"/>
          </w:rPr>
          <w:delText>è</w:delText>
        </w:r>
        <w:r w:rsidRPr="00CC4D9A" w:rsidDel="009D3BA9">
          <w:rPr>
            <w:rFonts w:ascii="Georgia" w:eastAsia="Georgia" w:hAnsi="Georgia" w:cs="Georgia"/>
            <w:spacing w:val="-1"/>
            <w:sz w:val="28"/>
            <w:szCs w:val="28"/>
            <w:lang w:val="fr-FR"/>
          </w:rPr>
          <w:delText>l</w:delText>
        </w:r>
        <w:r w:rsidRPr="00CC4D9A" w:rsidDel="009D3BA9">
          <w:rPr>
            <w:rFonts w:ascii="Georgia" w:eastAsia="Georgia" w:hAnsi="Georgia" w:cs="Georgia"/>
            <w:spacing w:val="1"/>
            <w:sz w:val="28"/>
            <w:szCs w:val="28"/>
            <w:lang w:val="fr-FR"/>
          </w:rPr>
          <w:delText>e</w:delText>
        </w:r>
        <w:r w:rsidRPr="00CC4D9A" w:rsidDel="009D3BA9">
          <w:rPr>
            <w:rFonts w:ascii="Georgia" w:eastAsia="Georgia" w:hAnsi="Georgia" w:cs="Georgia"/>
            <w:spacing w:val="-1"/>
            <w:sz w:val="28"/>
            <w:szCs w:val="28"/>
            <w:lang w:val="fr-FR"/>
          </w:rPr>
          <w:delText>s</w:delText>
        </w:r>
        <w:r w:rsidRPr="00CC4D9A" w:rsidDel="009D3BA9">
          <w:rPr>
            <w:rFonts w:ascii="Georgia" w:eastAsia="Georgia" w:hAnsi="Georgia" w:cs="Georgia"/>
            <w:sz w:val="28"/>
            <w:szCs w:val="28"/>
            <w:lang w:val="fr-FR"/>
          </w:rPr>
          <w:delText>,</w:delText>
        </w:r>
        <w:r w:rsidRPr="00CC4D9A" w:rsidDel="009D3BA9">
          <w:rPr>
            <w:rFonts w:ascii="Georgia" w:eastAsia="Georgia" w:hAnsi="Georgia" w:cs="Georgia"/>
            <w:spacing w:val="5"/>
            <w:sz w:val="28"/>
            <w:szCs w:val="28"/>
            <w:lang w:val="fr-FR"/>
          </w:rPr>
          <w:delText xml:space="preserve"> </w:delText>
        </w:r>
        <w:r w:rsidRPr="00CC4D9A" w:rsidDel="009D3BA9">
          <w:rPr>
            <w:rFonts w:ascii="Georgia" w:eastAsia="Georgia" w:hAnsi="Georgia" w:cs="Georgia"/>
            <w:sz w:val="28"/>
            <w:szCs w:val="28"/>
            <w:lang w:val="fr-FR"/>
          </w:rPr>
          <w:delText>il y</w:delText>
        </w:r>
        <w:r w:rsidRPr="00CC4D9A" w:rsidDel="009D3BA9">
          <w:rPr>
            <w:rFonts w:ascii="Georgia" w:eastAsia="Georgia" w:hAnsi="Georgia" w:cs="Georgia"/>
            <w:spacing w:val="5"/>
            <w:sz w:val="28"/>
            <w:szCs w:val="28"/>
            <w:lang w:val="fr-FR"/>
          </w:rPr>
          <w:delText xml:space="preserve"> </w:delText>
        </w:r>
        <w:r w:rsidRPr="00CC4D9A" w:rsidDel="009D3BA9">
          <w:rPr>
            <w:rFonts w:ascii="Georgia" w:eastAsia="Georgia" w:hAnsi="Georgia" w:cs="Georgia"/>
            <w:sz w:val="28"/>
            <w:szCs w:val="28"/>
            <w:lang w:val="fr-FR"/>
          </w:rPr>
          <w:delText xml:space="preserve">a </w:delText>
        </w:r>
        <w:r w:rsidRPr="00CC4D9A" w:rsidDel="009D3BA9">
          <w:rPr>
            <w:rFonts w:ascii="Georgia" w:eastAsia="Georgia" w:hAnsi="Georgia" w:cs="Georgia"/>
            <w:spacing w:val="1"/>
            <w:sz w:val="28"/>
            <w:szCs w:val="28"/>
            <w:lang w:val="fr-FR"/>
          </w:rPr>
          <w:delText>b</w:delText>
        </w:r>
      </w:del>
      <w:ins w:id="381" w:author="Dominique LONGIN" w:date="2016-09-14T12:07:00Z">
        <w:r w:rsidR="009D3BA9">
          <w:rPr>
            <w:rFonts w:ascii="Georgia" w:eastAsia="Georgia" w:hAnsi="Georgia" w:cs="Georgia"/>
            <w:spacing w:val="1"/>
            <w:sz w:val="28"/>
            <w:szCs w:val="28"/>
            <w:lang w:val="fr-FR"/>
          </w:rPr>
          <w:t>B</w:t>
        </w:r>
      </w:ins>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c</w:t>
      </w:r>
      <w:r w:rsidRPr="00CC4D9A">
        <w:rPr>
          <w:rFonts w:ascii="Georgia" w:eastAsia="Georgia" w:hAnsi="Georgia" w:cs="Georgia"/>
          <w:sz w:val="28"/>
          <w:szCs w:val="28"/>
          <w:lang w:val="fr-FR"/>
        </w:rPr>
        <w:t>o</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p</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ins w:id="382" w:author="Dominique LONGIN" w:date="2016-09-14T12:07:00Z">
        <w:r w:rsidR="009D3BA9">
          <w:rPr>
            <w:rFonts w:ascii="Georgia" w:eastAsia="Georgia" w:hAnsi="Georgia" w:cs="Georgia"/>
            <w:spacing w:val="3"/>
            <w:sz w:val="28"/>
            <w:szCs w:val="28"/>
            <w:lang w:val="fr-FR"/>
          </w:rPr>
          <w:t xml:space="preserve">continus ont été </w:t>
        </w:r>
      </w:ins>
      <w:r w:rsidRPr="00CC4D9A">
        <w:rPr>
          <w:rFonts w:ascii="Georgia" w:eastAsia="Georgia" w:hAnsi="Georgia" w:cs="Georgia"/>
          <w:sz w:val="28"/>
          <w:szCs w:val="28"/>
          <w:lang w:val="fr-FR"/>
        </w:rPr>
        <w:t>pr</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po</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 xml:space="preserve">s comme </w:t>
      </w:r>
      <w:ins w:id="383" w:author="Dominique LONGIN" w:date="2016-09-14T12:07:00Z">
        <w:r w:rsidR="009D3BA9">
          <w:rPr>
            <w:rFonts w:ascii="Georgia" w:eastAsia="Georgia" w:hAnsi="Georgia" w:cs="Georgia"/>
            <w:sz w:val="28"/>
            <w:szCs w:val="28"/>
            <w:lang w:val="fr-FR"/>
          </w:rPr>
          <w:t xml:space="preserve">par exemple </w:t>
        </w:r>
      </w:ins>
      <w:commentRangeStart w:id="384"/>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 xml:space="preserve">odèle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e </w:t>
      </w:r>
      <w:proofErr w:type="spellStart"/>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Groot</w:t>
      </w:r>
      <w:proofErr w:type="spellEnd"/>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 mod</w:t>
      </w:r>
      <w:r w:rsidRPr="00CC4D9A">
        <w:rPr>
          <w:rFonts w:ascii="Georgia" w:eastAsia="Georgia" w:hAnsi="Georgia" w:cs="Georgia"/>
          <w:spacing w:val="-2"/>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4"/>
          <w:sz w:val="28"/>
          <w:szCs w:val="28"/>
          <w:lang w:val="fr-FR"/>
        </w:rPr>
        <w:t xml:space="preserve"> </w:t>
      </w:r>
      <w:proofErr w:type="spellStart"/>
      <w:r w:rsidRPr="00CC4D9A">
        <w:rPr>
          <w:rFonts w:ascii="Georgia" w:eastAsia="Georgia" w:hAnsi="Georgia" w:cs="Georgia"/>
          <w:sz w:val="28"/>
          <w:szCs w:val="28"/>
          <w:lang w:val="fr-FR"/>
        </w:rPr>
        <w:t>Cha</w:t>
      </w:r>
      <w:r w:rsidRPr="00CC4D9A">
        <w:rPr>
          <w:rFonts w:ascii="Georgia" w:eastAsia="Georgia" w:hAnsi="Georgia" w:cs="Georgia"/>
          <w:spacing w:val="-1"/>
          <w:sz w:val="28"/>
          <w:szCs w:val="28"/>
          <w:lang w:val="fr-FR"/>
        </w:rPr>
        <w:t>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3"/>
          <w:sz w:val="28"/>
          <w:szCs w:val="28"/>
          <w:lang w:val="fr-FR"/>
        </w:rPr>
        <w:t>j</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e</w:t>
      </w:r>
      <w:proofErr w:type="spellEnd"/>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 xml:space="preserve"> </w:t>
      </w:r>
      <w:proofErr w:type="spellStart"/>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neta</w:t>
      </w:r>
      <w:proofErr w:type="spellEnd"/>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e modèle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1"/>
          <w:sz w:val="28"/>
          <w:szCs w:val="28"/>
          <w:lang w:val="fr-FR"/>
        </w:rPr>
        <w:t>f</w:t>
      </w:r>
      <w:r w:rsidRPr="00CC4D9A">
        <w:rPr>
          <w:rFonts w:ascii="Georgia" w:eastAsia="Georgia" w:hAnsi="Georgia" w:cs="Georgia"/>
          <w:sz w:val="28"/>
          <w:szCs w:val="28"/>
          <w:lang w:val="fr-FR"/>
        </w:rPr>
        <w:t>ia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ce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rn</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w:t>
      </w:r>
      <w:r w:rsidRPr="00CC4D9A">
        <w:rPr>
          <w:rFonts w:ascii="Georgia" w:eastAsia="Georgia" w:hAnsi="Georgia" w:cs="Georgia"/>
          <w:spacing w:val="1"/>
          <w:sz w:val="28"/>
          <w:szCs w:val="28"/>
          <w:lang w:val="fr-FR"/>
        </w:rPr>
        <w:t>e</w:t>
      </w:r>
      <w:del w:id="385" w:author="Dominique LONGIN" w:date="2016-09-14T12:07:00Z">
        <w:r w:rsidRPr="00CC4D9A" w:rsidDel="009D3BA9">
          <w:rPr>
            <w:rFonts w:ascii="Georgia" w:eastAsia="Georgia" w:hAnsi="Georgia" w:cs="Georgia"/>
            <w:sz w:val="28"/>
            <w:szCs w:val="28"/>
            <w:lang w:val="fr-FR"/>
          </w:rPr>
          <w:delText>s</w:delText>
        </w:r>
      </w:del>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n</w:t>
      </w:r>
      <w:commentRangeEnd w:id="384"/>
      <w:r w:rsidR="009D3BA9">
        <w:rPr>
          <w:rStyle w:val="Marquedecommentaire"/>
        </w:rPr>
        <w:commentReference w:id="384"/>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je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3"/>
          <w:sz w:val="28"/>
          <w:szCs w:val="28"/>
          <w:lang w:val="fr-FR"/>
        </w:rPr>
        <w:t>v</w:t>
      </w:r>
      <w:r w:rsidRPr="00CC4D9A">
        <w:rPr>
          <w:rFonts w:ascii="Georgia" w:eastAsia="Georgia" w:hAnsi="Georgia" w:cs="Georgia"/>
          <w:sz w:val="28"/>
          <w:szCs w:val="28"/>
          <w:lang w:val="fr-FR"/>
        </w:rPr>
        <w:t xml:space="preserve">ais </w:t>
      </w:r>
      <w:del w:id="386" w:author="Dominique LONGIN" w:date="2016-09-14T12:18:00Z">
        <w:r w:rsidRPr="00CC4D9A" w:rsidDel="000246DB">
          <w:rPr>
            <w:rFonts w:ascii="Georgia" w:eastAsia="Georgia" w:hAnsi="Georgia" w:cs="Georgia"/>
            <w:sz w:val="28"/>
            <w:szCs w:val="28"/>
            <w:lang w:val="fr-FR"/>
          </w:rPr>
          <w:delText>pres</w:delText>
        </w:r>
        <w:r w:rsidRPr="00CC4D9A" w:rsidDel="000246DB">
          <w:rPr>
            <w:rFonts w:ascii="Georgia" w:eastAsia="Georgia" w:hAnsi="Georgia" w:cs="Georgia"/>
            <w:spacing w:val="1"/>
            <w:sz w:val="28"/>
            <w:szCs w:val="28"/>
            <w:lang w:val="fr-FR"/>
          </w:rPr>
          <w:delText>e</w:delText>
        </w:r>
        <w:r w:rsidRPr="00CC4D9A" w:rsidDel="000246DB">
          <w:rPr>
            <w:rFonts w:ascii="Georgia" w:eastAsia="Georgia" w:hAnsi="Georgia" w:cs="Georgia"/>
            <w:sz w:val="28"/>
            <w:szCs w:val="28"/>
            <w:lang w:val="fr-FR"/>
          </w:rPr>
          <w:delText>n</w:delText>
        </w:r>
        <w:r w:rsidRPr="00CC4D9A" w:rsidDel="000246DB">
          <w:rPr>
            <w:rFonts w:ascii="Georgia" w:eastAsia="Georgia" w:hAnsi="Georgia" w:cs="Georgia"/>
            <w:spacing w:val="-4"/>
            <w:sz w:val="28"/>
            <w:szCs w:val="28"/>
            <w:lang w:val="fr-FR"/>
          </w:rPr>
          <w:delText>t</w:delText>
        </w:r>
        <w:r w:rsidRPr="00CC4D9A" w:rsidDel="000246DB">
          <w:rPr>
            <w:rFonts w:ascii="Georgia" w:eastAsia="Georgia" w:hAnsi="Georgia" w:cs="Georgia"/>
            <w:spacing w:val="1"/>
            <w:sz w:val="28"/>
            <w:szCs w:val="28"/>
            <w:lang w:val="fr-FR"/>
          </w:rPr>
          <w:delText>e</w:delText>
        </w:r>
        <w:r w:rsidRPr="00CC4D9A" w:rsidDel="000246DB">
          <w:rPr>
            <w:rFonts w:ascii="Georgia" w:eastAsia="Georgia" w:hAnsi="Georgia" w:cs="Georgia"/>
            <w:sz w:val="28"/>
            <w:szCs w:val="28"/>
            <w:lang w:val="fr-FR"/>
          </w:rPr>
          <w:delText>r</w:delText>
        </w:r>
      </w:del>
      <w:ins w:id="387" w:author="Dominique LONGIN" w:date="2016-09-14T12:18:00Z">
        <w:r w:rsidR="000246DB" w:rsidRPr="00CC4D9A">
          <w:rPr>
            <w:rFonts w:ascii="Georgia" w:eastAsia="Georgia" w:hAnsi="Georgia" w:cs="Georgia"/>
            <w:sz w:val="28"/>
            <w:szCs w:val="28"/>
            <w:lang w:val="fr-FR"/>
          </w:rPr>
          <w:t>prés</w:t>
        </w:r>
        <w:r w:rsidR="000246DB" w:rsidRPr="00CC4D9A">
          <w:rPr>
            <w:rFonts w:ascii="Georgia" w:eastAsia="Georgia" w:hAnsi="Georgia" w:cs="Georgia"/>
            <w:spacing w:val="1"/>
            <w:sz w:val="28"/>
            <w:szCs w:val="28"/>
            <w:lang w:val="fr-FR"/>
          </w:rPr>
          <w:t>e</w:t>
        </w:r>
        <w:r w:rsidR="000246DB" w:rsidRPr="00CC4D9A">
          <w:rPr>
            <w:rFonts w:ascii="Georgia" w:eastAsia="Georgia" w:hAnsi="Georgia" w:cs="Georgia"/>
            <w:sz w:val="28"/>
            <w:szCs w:val="28"/>
            <w:lang w:val="fr-FR"/>
          </w:rPr>
          <w:t>n</w:t>
        </w:r>
        <w:r w:rsidR="000246DB" w:rsidRPr="00CC4D9A">
          <w:rPr>
            <w:rFonts w:ascii="Georgia" w:eastAsia="Georgia" w:hAnsi="Georgia" w:cs="Georgia"/>
            <w:spacing w:val="-4"/>
            <w:sz w:val="28"/>
            <w:szCs w:val="28"/>
            <w:lang w:val="fr-FR"/>
          </w:rPr>
          <w:t>t</w:t>
        </w:r>
        <w:r w:rsidR="000246DB" w:rsidRPr="00CC4D9A">
          <w:rPr>
            <w:rFonts w:ascii="Georgia" w:eastAsia="Georgia" w:hAnsi="Georgia" w:cs="Georgia"/>
            <w:spacing w:val="1"/>
            <w:sz w:val="28"/>
            <w:szCs w:val="28"/>
            <w:lang w:val="fr-FR"/>
          </w:rPr>
          <w:t>e</w:t>
        </w:r>
        <w:r w:rsidR="000246DB" w:rsidRPr="00CC4D9A">
          <w:rPr>
            <w:rFonts w:ascii="Georgia" w:eastAsia="Georgia" w:hAnsi="Georgia" w:cs="Georgia"/>
            <w:sz w:val="28"/>
            <w:szCs w:val="28"/>
            <w:lang w:val="fr-FR"/>
          </w:rPr>
          <w:t>r</w:t>
        </w:r>
      </w:ins>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ux</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dèles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del w:id="388" w:author="Dominique LONGIN" w:date="2016-09-15T11:38:00Z">
        <w:r w:rsidRPr="00CC4D9A" w:rsidDel="00703FE7">
          <w:rPr>
            <w:rFonts w:ascii="Georgia" w:eastAsia="Georgia" w:hAnsi="Georgia" w:cs="Georgia"/>
            <w:sz w:val="28"/>
            <w:szCs w:val="28"/>
            <w:lang w:val="fr-FR"/>
          </w:rPr>
          <w:delText>mo</w:delText>
        </w:r>
        <w:r w:rsidRPr="00CC4D9A" w:rsidDel="00703FE7">
          <w:rPr>
            <w:rFonts w:ascii="Georgia" w:eastAsia="Georgia" w:hAnsi="Georgia" w:cs="Georgia"/>
            <w:spacing w:val="-3"/>
            <w:sz w:val="28"/>
            <w:szCs w:val="28"/>
            <w:lang w:val="fr-FR"/>
          </w:rPr>
          <w:delText>d</w:delText>
        </w:r>
        <w:r w:rsidRPr="00CC4D9A" w:rsidDel="00703FE7">
          <w:rPr>
            <w:rFonts w:ascii="Georgia" w:eastAsia="Georgia" w:hAnsi="Georgia" w:cs="Georgia"/>
            <w:spacing w:val="1"/>
            <w:sz w:val="28"/>
            <w:szCs w:val="28"/>
            <w:lang w:val="fr-FR"/>
          </w:rPr>
          <w:delText>è</w:delText>
        </w:r>
        <w:r w:rsidRPr="00CC4D9A" w:rsidDel="00703FE7">
          <w:rPr>
            <w:rFonts w:ascii="Georgia" w:eastAsia="Georgia" w:hAnsi="Georgia" w:cs="Georgia"/>
            <w:spacing w:val="-1"/>
            <w:sz w:val="28"/>
            <w:szCs w:val="28"/>
            <w:lang w:val="fr-FR"/>
          </w:rPr>
          <w:delText>l</w:delText>
        </w:r>
        <w:r w:rsidRPr="00CC4D9A" w:rsidDel="00703FE7">
          <w:rPr>
            <w:rFonts w:ascii="Georgia" w:eastAsia="Georgia" w:hAnsi="Georgia" w:cs="Georgia"/>
            <w:sz w:val="28"/>
            <w:szCs w:val="28"/>
            <w:lang w:val="fr-FR"/>
          </w:rPr>
          <w:delText>e</w:delText>
        </w:r>
        <w:r w:rsidRPr="00CC4D9A" w:rsidDel="00703FE7">
          <w:rPr>
            <w:rFonts w:ascii="Georgia" w:eastAsia="Georgia" w:hAnsi="Georgia" w:cs="Georgia"/>
            <w:spacing w:val="4"/>
            <w:sz w:val="28"/>
            <w:szCs w:val="28"/>
            <w:lang w:val="fr-FR"/>
          </w:rPr>
          <w:delText xml:space="preserve"> </w:delText>
        </w:r>
      </w:del>
      <w:ins w:id="389" w:author="Dominique LONGIN" w:date="2016-09-15T11:38:00Z">
        <w:r w:rsidR="00703FE7">
          <w:rPr>
            <w:rFonts w:ascii="Georgia" w:eastAsia="Georgia" w:hAnsi="Georgia" w:cs="Georgia"/>
            <w:sz w:val="28"/>
            <w:szCs w:val="28"/>
            <w:lang w:val="fr-FR"/>
          </w:rPr>
          <w:t>celui</w:t>
        </w:r>
        <w:r w:rsidR="00703FE7" w:rsidRPr="00CC4D9A">
          <w:rPr>
            <w:rFonts w:ascii="Georgia" w:eastAsia="Georgia" w:hAnsi="Georgia" w:cs="Georgia"/>
            <w:spacing w:val="4"/>
            <w:sz w:val="28"/>
            <w:szCs w:val="28"/>
            <w:lang w:val="fr-FR"/>
          </w:rPr>
          <w:t xml:space="preserve"> </w:t>
        </w:r>
      </w:ins>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commentRangeStart w:id="390"/>
      <w:proofErr w:type="spellStart"/>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Gro</w:t>
      </w:r>
      <w:r w:rsidRPr="00CC4D9A">
        <w:rPr>
          <w:rFonts w:ascii="Georgia" w:eastAsia="Georgia" w:hAnsi="Georgia" w:cs="Georgia"/>
          <w:spacing w:val="5"/>
          <w:sz w:val="28"/>
          <w:szCs w:val="28"/>
          <w:lang w:val="fr-FR"/>
        </w:rPr>
        <w:t>o</w:t>
      </w:r>
      <w:r w:rsidRPr="00CC4D9A">
        <w:rPr>
          <w:rFonts w:ascii="Georgia" w:eastAsia="Georgia" w:hAnsi="Georgia" w:cs="Georgia"/>
          <w:sz w:val="28"/>
          <w:szCs w:val="28"/>
          <w:lang w:val="fr-FR"/>
        </w:rPr>
        <w:t>t</w:t>
      </w:r>
      <w:commentRangeEnd w:id="390"/>
      <w:proofErr w:type="spellEnd"/>
      <w:r w:rsidR="00703FE7">
        <w:rPr>
          <w:rStyle w:val="Marquedecommentaire"/>
        </w:rPr>
        <w:commentReference w:id="390"/>
      </w:r>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3"/>
          <w:sz w:val="28"/>
          <w:szCs w:val="28"/>
          <w:lang w:val="fr-FR"/>
        </w:rPr>
        <w:t xml:space="preserve"> </w:t>
      </w:r>
      <w:del w:id="391" w:author="Dominique LONGIN" w:date="2016-09-15T11:38:00Z">
        <w:r w:rsidRPr="00CC4D9A" w:rsidDel="00703FE7">
          <w:rPr>
            <w:rFonts w:ascii="Georgia" w:eastAsia="Georgia" w:hAnsi="Georgia" w:cs="Georgia"/>
            <w:sz w:val="28"/>
            <w:szCs w:val="28"/>
            <w:lang w:val="fr-FR"/>
          </w:rPr>
          <w:lastRenderedPageBreak/>
          <w:delText>mo</w:delText>
        </w:r>
        <w:r w:rsidRPr="00CC4D9A" w:rsidDel="00703FE7">
          <w:rPr>
            <w:rFonts w:ascii="Georgia" w:eastAsia="Georgia" w:hAnsi="Georgia" w:cs="Georgia"/>
            <w:spacing w:val="-3"/>
            <w:sz w:val="28"/>
            <w:szCs w:val="28"/>
            <w:lang w:val="fr-FR"/>
          </w:rPr>
          <w:delText>d</w:delText>
        </w:r>
        <w:r w:rsidRPr="00CC4D9A" w:rsidDel="00703FE7">
          <w:rPr>
            <w:rFonts w:ascii="Georgia" w:eastAsia="Georgia" w:hAnsi="Georgia" w:cs="Georgia"/>
            <w:spacing w:val="1"/>
            <w:sz w:val="28"/>
            <w:szCs w:val="28"/>
            <w:lang w:val="fr-FR"/>
          </w:rPr>
          <w:delText>è</w:delText>
        </w:r>
        <w:r w:rsidRPr="00CC4D9A" w:rsidDel="00703FE7">
          <w:rPr>
            <w:rFonts w:ascii="Georgia" w:eastAsia="Georgia" w:hAnsi="Georgia" w:cs="Georgia"/>
            <w:spacing w:val="-1"/>
            <w:sz w:val="28"/>
            <w:szCs w:val="28"/>
            <w:lang w:val="fr-FR"/>
          </w:rPr>
          <w:delText>l</w:delText>
        </w:r>
        <w:r w:rsidRPr="00CC4D9A" w:rsidDel="00703FE7">
          <w:rPr>
            <w:rFonts w:ascii="Georgia" w:eastAsia="Georgia" w:hAnsi="Georgia" w:cs="Georgia"/>
            <w:sz w:val="28"/>
            <w:szCs w:val="28"/>
            <w:lang w:val="fr-FR"/>
          </w:rPr>
          <w:delText>e</w:delText>
        </w:r>
        <w:r w:rsidRPr="00CC4D9A" w:rsidDel="00703FE7">
          <w:rPr>
            <w:rFonts w:ascii="Georgia" w:eastAsia="Georgia" w:hAnsi="Georgia" w:cs="Georgia"/>
            <w:spacing w:val="2"/>
            <w:sz w:val="28"/>
            <w:szCs w:val="28"/>
            <w:lang w:val="fr-FR"/>
          </w:rPr>
          <w:delText xml:space="preserve"> </w:delText>
        </w:r>
      </w:del>
      <w:ins w:id="392" w:author="Dominique LONGIN" w:date="2016-09-15T11:38:00Z">
        <w:r w:rsidR="00703FE7">
          <w:rPr>
            <w:rFonts w:ascii="Georgia" w:eastAsia="Georgia" w:hAnsi="Georgia" w:cs="Georgia"/>
            <w:sz w:val="28"/>
            <w:szCs w:val="28"/>
            <w:lang w:val="fr-FR"/>
          </w:rPr>
          <w:t xml:space="preserve">celui </w:t>
        </w:r>
      </w:ins>
      <w:r w:rsidRPr="00CC4D9A">
        <w:rPr>
          <w:rFonts w:ascii="Georgia" w:eastAsia="Georgia" w:hAnsi="Georgia" w:cs="Georgia"/>
          <w:sz w:val="28"/>
          <w:szCs w:val="28"/>
          <w:lang w:val="fr-FR"/>
        </w:rPr>
        <w:t>de</w:t>
      </w:r>
      <w:r w:rsidRPr="00CC4D9A">
        <w:rPr>
          <w:rFonts w:ascii="Georgia" w:eastAsia="Georgia" w:hAnsi="Georgia" w:cs="Georgia"/>
          <w:spacing w:val="6"/>
          <w:sz w:val="28"/>
          <w:szCs w:val="28"/>
          <w:lang w:val="fr-FR"/>
        </w:rPr>
        <w:t xml:space="preserve"> </w:t>
      </w:r>
      <w:ins w:id="393" w:author="Dominique LONGIN" w:date="2016-09-15T11:38:00Z">
        <w:r w:rsidR="00703FE7">
          <w:rPr>
            <w:rFonts w:ascii="Georgia" w:eastAsia="Georgia" w:hAnsi="Georgia" w:cs="Georgia"/>
            <w:spacing w:val="6"/>
            <w:sz w:val="28"/>
            <w:szCs w:val="28"/>
            <w:lang w:val="fr-FR"/>
          </w:rPr>
          <w:t xml:space="preserve">la </w:t>
        </w:r>
      </w:ins>
      <w:r w:rsidRPr="00CC4D9A">
        <w:rPr>
          <w:rFonts w:ascii="Georgia" w:eastAsia="Georgia" w:hAnsi="Georgia" w:cs="Georgia"/>
          <w:sz w:val="28"/>
          <w:szCs w:val="28"/>
          <w:lang w:val="fr-FR"/>
        </w:rPr>
        <w:t>co</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fia</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ce </w:t>
      </w:r>
      <w:commentRangeStart w:id="394"/>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or</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e</w:t>
      </w:r>
      <w:commentRangeEnd w:id="394"/>
      <w:r w:rsidR="00703FE7">
        <w:rPr>
          <w:rStyle w:val="Marquedecommentaire"/>
        </w:rPr>
        <w:commentReference w:id="394"/>
      </w:r>
      <w:r w:rsidRPr="00CC4D9A">
        <w:rPr>
          <w:rFonts w:ascii="Georgia" w:eastAsia="Georgia" w:hAnsi="Georgia" w:cs="Georgia"/>
          <w:sz w:val="28"/>
          <w:szCs w:val="28"/>
          <w:lang w:val="fr-FR"/>
        </w:rPr>
        <w:t>.</w:t>
      </w:r>
    </w:p>
    <w:p w14:paraId="09847E30" w14:textId="77777777" w:rsidR="00A54283" w:rsidRPr="00CC4D9A" w:rsidRDefault="00A54283">
      <w:pPr>
        <w:spacing w:after="0"/>
        <w:jc w:val="both"/>
        <w:rPr>
          <w:lang w:val="fr-FR"/>
        </w:rPr>
        <w:sectPr w:rsidR="00A54283" w:rsidRPr="00CC4D9A">
          <w:pgSz w:w="12240" w:h="15840"/>
          <w:pgMar w:top="1360" w:right="1320" w:bottom="1200" w:left="1700" w:header="0" w:footer="1015" w:gutter="0"/>
          <w:cols w:space="720"/>
        </w:sectPr>
      </w:pPr>
    </w:p>
    <w:p w14:paraId="3AE9A6B8" w14:textId="77777777" w:rsidR="00A54283" w:rsidRPr="00CC4D9A" w:rsidRDefault="00C26CB5">
      <w:pPr>
        <w:tabs>
          <w:tab w:val="left" w:pos="1520"/>
        </w:tabs>
        <w:spacing w:before="78" w:after="0" w:line="240" w:lineRule="auto"/>
        <w:ind w:left="800" w:right="-20"/>
        <w:rPr>
          <w:rFonts w:ascii="Georgia" w:eastAsia="Georgia" w:hAnsi="Georgia" w:cs="Georgia"/>
          <w:sz w:val="28"/>
          <w:szCs w:val="28"/>
          <w:lang w:val="fr-FR"/>
        </w:rPr>
      </w:pPr>
      <w:r w:rsidRPr="00CC4D9A">
        <w:rPr>
          <w:rFonts w:ascii="Georgia" w:eastAsia="Georgia" w:hAnsi="Georgia" w:cs="Georgia"/>
          <w:b/>
          <w:bCs/>
          <w:sz w:val="28"/>
          <w:szCs w:val="28"/>
          <w:lang w:val="fr-FR"/>
        </w:rPr>
        <w:lastRenderedPageBreak/>
        <w:t>3</w:t>
      </w:r>
      <w:r w:rsidRPr="00CC4D9A">
        <w:rPr>
          <w:rFonts w:ascii="Georgia" w:eastAsia="Georgia" w:hAnsi="Georgia" w:cs="Georgia"/>
          <w:b/>
          <w:bCs/>
          <w:spacing w:val="-1"/>
          <w:sz w:val="28"/>
          <w:szCs w:val="28"/>
          <w:lang w:val="fr-FR"/>
        </w:rPr>
        <w:t>.</w:t>
      </w:r>
      <w:r w:rsidRPr="00CC4D9A">
        <w:rPr>
          <w:rFonts w:ascii="Georgia" w:eastAsia="Georgia" w:hAnsi="Georgia" w:cs="Georgia"/>
          <w:b/>
          <w:bCs/>
          <w:sz w:val="28"/>
          <w:szCs w:val="28"/>
          <w:lang w:val="fr-FR"/>
        </w:rPr>
        <w:t>2</w:t>
      </w:r>
      <w:r w:rsidRPr="00CC4D9A">
        <w:rPr>
          <w:rFonts w:ascii="Georgia" w:eastAsia="Georgia" w:hAnsi="Georgia" w:cs="Georgia"/>
          <w:b/>
          <w:bCs/>
          <w:sz w:val="28"/>
          <w:szCs w:val="28"/>
          <w:lang w:val="fr-FR"/>
        </w:rPr>
        <w:tab/>
        <w:t>Mod</w:t>
      </w:r>
      <w:r w:rsidRPr="00CC4D9A">
        <w:rPr>
          <w:rFonts w:ascii="Georgia" w:eastAsia="Georgia" w:hAnsi="Georgia" w:cs="Georgia"/>
          <w:b/>
          <w:bCs/>
          <w:spacing w:val="1"/>
          <w:sz w:val="28"/>
          <w:szCs w:val="28"/>
          <w:lang w:val="fr-FR"/>
        </w:rPr>
        <w:t>è</w:t>
      </w:r>
      <w:r w:rsidRPr="00CC4D9A">
        <w:rPr>
          <w:rFonts w:ascii="Georgia" w:eastAsia="Georgia" w:hAnsi="Georgia" w:cs="Georgia"/>
          <w:b/>
          <w:bCs/>
          <w:sz w:val="28"/>
          <w:szCs w:val="28"/>
          <w:lang w:val="fr-FR"/>
        </w:rPr>
        <w:t>le</w:t>
      </w:r>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de</w:t>
      </w:r>
      <w:r w:rsidRPr="00CC4D9A">
        <w:rPr>
          <w:rFonts w:ascii="Georgia" w:eastAsia="Georgia" w:hAnsi="Georgia" w:cs="Georgia"/>
          <w:b/>
          <w:bCs/>
          <w:spacing w:val="-2"/>
          <w:sz w:val="28"/>
          <w:szCs w:val="28"/>
          <w:lang w:val="fr-FR"/>
        </w:rPr>
        <w:t xml:space="preserve"> </w:t>
      </w:r>
      <w:proofErr w:type="spellStart"/>
      <w:r w:rsidRPr="00CC4D9A">
        <w:rPr>
          <w:rFonts w:ascii="Georgia" w:eastAsia="Georgia" w:hAnsi="Georgia" w:cs="Georgia"/>
          <w:b/>
          <w:bCs/>
          <w:spacing w:val="1"/>
          <w:sz w:val="28"/>
          <w:szCs w:val="28"/>
          <w:lang w:val="fr-FR"/>
        </w:rPr>
        <w:t>D</w:t>
      </w:r>
      <w:r w:rsidRPr="00CC4D9A">
        <w:rPr>
          <w:rFonts w:ascii="Georgia" w:eastAsia="Georgia" w:hAnsi="Georgia" w:cs="Georgia"/>
          <w:b/>
          <w:bCs/>
          <w:sz w:val="28"/>
          <w:szCs w:val="28"/>
          <w:lang w:val="fr-FR"/>
        </w:rPr>
        <w:t>eG</w:t>
      </w:r>
      <w:r w:rsidRPr="00CC4D9A">
        <w:rPr>
          <w:rFonts w:ascii="Georgia" w:eastAsia="Georgia" w:hAnsi="Georgia" w:cs="Georgia"/>
          <w:b/>
          <w:bCs/>
          <w:spacing w:val="-3"/>
          <w:sz w:val="28"/>
          <w:szCs w:val="28"/>
          <w:lang w:val="fr-FR"/>
        </w:rPr>
        <w:t>r</w:t>
      </w:r>
      <w:r w:rsidRPr="00CC4D9A">
        <w:rPr>
          <w:rFonts w:ascii="Georgia" w:eastAsia="Georgia" w:hAnsi="Georgia" w:cs="Georgia"/>
          <w:b/>
          <w:bCs/>
          <w:spacing w:val="-1"/>
          <w:sz w:val="28"/>
          <w:szCs w:val="28"/>
          <w:lang w:val="fr-FR"/>
        </w:rPr>
        <w:t>oo</w:t>
      </w:r>
      <w:r w:rsidRPr="00CC4D9A">
        <w:rPr>
          <w:rFonts w:ascii="Georgia" w:eastAsia="Georgia" w:hAnsi="Georgia" w:cs="Georgia"/>
          <w:b/>
          <w:bCs/>
          <w:sz w:val="28"/>
          <w:szCs w:val="28"/>
          <w:lang w:val="fr-FR"/>
        </w:rPr>
        <w:t>t</w:t>
      </w:r>
      <w:proofErr w:type="spellEnd"/>
      <w:r w:rsidRPr="00CC4D9A">
        <w:rPr>
          <w:rFonts w:ascii="Georgia" w:eastAsia="Georgia" w:hAnsi="Georgia" w:cs="Georgia"/>
          <w:b/>
          <w:bCs/>
          <w:spacing w:val="3"/>
          <w:sz w:val="28"/>
          <w:szCs w:val="28"/>
          <w:lang w:val="fr-FR"/>
        </w:rPr>
        <w:t xml:space="preserve"> </w:t>
      </w:r>
      <w:r w:rsidRPr="00CC4D9A">
        <w:rPr>
          <w:rFonts w:ascii="Georgia" w:eastAsia="Georgia" w:hAnsi="Georgia" w:cs="Georgia"/>
          <w:b/>
          <w:bCs/>
          <w:sz w:val="28"/>
          <w:szCs w:val="28"/>
          <w:lang w:val="fr-FR"/>
        </w:rPr>
        <w:t>[</w:t>
      </w:r>
      <w:r w:rsidRPr="00CC4D9A">
        <w:rPr>
          <w:rFonts w:ascii="Georgia" w:eastAsia="Georgia" w:hAnsi="Georgia" w:cs="Georgia"/>
          <w:b/>
          <w:bCs/>
          <w:spacing w:val="-1"/>
          <w:sz w:val="28"/>
          <w:szCs w:val="28"/>
          <w:lang w:val="fr-FR"/>
        </w:rPr>
        <w:t>5</w:t>
      </w:r>
      <w:r w:rsidRPr="00CC4D9A">
        <w:rPr>
          <w:rFonts w:ascii="Georgia" w:eastAsia="Georgia" w:hAnsi="Georgia" w:cs="Georgia"/>
          <w:b/>
          <w:bCs/>
          <w:sz w:val="28"/>
          <w:szCs w:val="28"/>
          <w:lang w:val="fr-FR"/>
        </w:rPr>
        <w:t>] :</w:t>
      </w:r>
    </w:p>
    <w:p w14:paraId="30ADABEC" w14:textId="77777777" w:rsidR="00A54283" w:rsidRPr="00CC4D9A" w:rsidRDefault="00A54283">
      <w:pPr>
        <w:spacing w:before="8" w:after="0" w:line="240" w:lineRule="exact"/>
        <w:rPr>
          <w:sz w:val="24"/>
          <w:szCs w:val="24"/>
          <w:lang w:val="fr-FR"/>
        </w:rPr>
      </w:pPr>
    </w:p>
    <w:p w14:paraId="11A956BA" w14:textId="51C5A513" w:rsidR="00A54283" w:rsidRPr="00CC4D9A" w:rsidRDefault="00C26CB5">
      <w:pPr>
        <w:spacing w:after="0"/>
        <w:ind w:left="440" w:right="48"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 xml:space="preserve">Comme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l </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air</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 xml:space="preserve">de  </w:t>
      </w:r>
      <w:proofErr w:type="spellStart"/>
      <w:r w:rsidRPr="00CC4D9A">
        <w:rPr>
          <w:rFonts w:ascii="Georgia" w:eastAsia="Georgia" w:hAnsi="Georgia" w:cs="Georgia"/>
          <w:spacing w:val="-1"/>
          <w:sz w:val="28"/>
          <w:szCs w:val="28"/>
          <w:lang w:val="fr-FR"/>
        </w:rPr>
        <w:t>De</w:t>
      </w:r>
      <w:r w:rsidRPr="00CC4D9A">
        <w:rPr>
          <w:rFonts w:ascii="Georgia" w:eastAsia="Georgia" w:hAnsi="Georgia" w:cs="Georgia"/>
          <w:sz w:val="28"/>
          <w:szCs w:val="28"/>
          <w:lang w:val="fr-FR"/>
        </w:rPr>
        <w:t>Groot</w:t>
      </w:r>
      <w:proofErr w:type="spellEnd"/>
      <w:r w:rsidRPr="00CC4D9A">
        <w:rPr>
          <w:rFonts w:ascii="Georgia" w:eastAsia="Georgia" w:hAnsi="Georgia" w:cs="Georgia"/>
          <w:sz w:val="28"/>
          <w:szCs w:val="28"/>
          <w:lang w:val="fr-FR"/>
        </w:rPr>
        <w:t xml:space="preserve"> </w:t>
      </w:r>
      <w:del w:id="395" w:author="Dominique LONGIN" w:date="2016-09-15T11:39:00Z">
        <w:r w:rsidRPr="00CC4D9A" w:rsidDel="00703FE7">
          <w:rPr>
            <w:rFonts w:ascii="Georgia" w:eastAsia="Georgia" w:hAnsi="Georgia" w:cs="Georgia"/>
            <w:sz w:val="28"/>
            <w:szCs w:val="28"/>
            <w:lang w:val="fr-FR"/>
          </w:rPr>
          <w:delText>a</w:delText>
        </w:r>
        <w:r w:rsidRPr="00CC4D9A" w:rsidDel="00703FE7">
          <w:rPr>
            <w:rFonts w:ascii="Georgia" w:eastAsia="Georgia" w:hAnsi="Georgia" w:cs="Georgia"/>
            <w:spacing w:val="1"/>
            <w:sz w:val="28"/>
            <w:szCs w:val="28"/>
            <w:lang w:val="fr-FR"/>
          </w:rPr>
          <w:delText>b</w:delText>
        </w:r>
        <w:r w:rsidRPr="00CC4D9A" w:rsidDel="00703FE7">
          <w:rPr>
            <w:rFonts w:ascii="Georgia" w:eastAsia="Georgia" w:hAnsi="Georgia" w:cs="Georgia"/>
            <w:sz w:val="28"/>
            <w:szCs w:val="28"/>
            <w:lang w:val="fr-FR"/>
          </w:rPr>
          <w:delText>or</w:delText>
        </w:r>
        <w:r w:rsidRPr="00CC4D9A" w:rsidDel="00703FE7">
          <w:rPr>
            <w:rFonts w:ascii="Georgia" w:eastAsia="Georgia" w:hAnsi="Georgia" w:cs="Georgia"/>
            <w:spacing w:val="-3"/>
            <w:sz w:val="28"/>
            <w:szCs w:val="28"/>
            <w:lang w:val="fr-FR"/>
          </w:rPr>
          <w:delText>d</w:delText>
        </w:r>
        <w:r w:rsidRPr="00CC4D9A" w:rsidDel="00703FE7">
          <w:rPr>
            <w:rFonts w:ascii="Georgia" w:eastAsia="Georgia" w:hAnsi="Georgia" w:cs="Georgia"/>
            <w:sz w:val="28"/>
            <w:szCs w:val="28"/>
            <w:lang w:val="fr-FR"/>
          </w:rPr>
          <w:delText>e</w:delText>
        </w:r>
        <w:r w:rsidRPr="00CC4D9A" w:rsidDel="00703FE7">
          <w:rPr>
            <w:rFonts w:ascii="Georgia" w:eastAsia="Georgia" w:hAnsi="Georgia" w:cs="Georgia"/>
            <w:spacing w:val="3"/>
            <w:sz w:val="28"/>
            <w:szCs w:val="28"/>
            <w:lang w:val="fr-FR"/>
          </w:rPr>
          <w:delText xml:space="preserve"> </w:delText>
        </w:r>
      </w:del>
      <w:ins w:id="396" w:author="Dominique LONGIN" w:date="2016-09-15T11:39:00Z">
        <w:r w:rsidR="00703FE7">
          <w:rPr>
            <w:rFonts w:ascii="Georgia" w:eastAsia="Georgia" w:hAnsi="Georgia" w:cs="Georgia"/>
            <w:sz w:val="28"/>
            <w:szCs w:val="28"/>
            <w:lang w:val="fr-FR"/>
          </w:rPr>
          <w:t>utilise</w:t>
        </w:r>
        <w:r w:rsidR="00703FE7" w:rsidRPr="00CC4D9A">
          <w:rPr>
            <w:rFonts w:ascii="Georgia" w:eastAsia="Georgia" w:hAnsi="Georgia" w:cs="Georgia"/>
            <w:spacing w:val="3"/>
            <w:sz w:val="28"/>
            <w:szCs w:val="28"/>
            <w:lang w:val="fr-FR"/>
          </w:rPr>
          <w:t xml:space="preserve"> </w:t>
        </w:r>
      </w:ins>
      <w:r w:rsidRPr="00CC4D9A">
        <w:rPr>
          <w:rFonts w:ascii="Georgia" w:eastAsia="Georgia" w:hAnsi="Georgia" w:cs="Georgia"/>
          <w:sz w:val="28"/>
          <w:szCs w:val="28"/>
          <w:lang w:val="fr-FR"/>
        </w:rPr>
        <w:t>au</w:t>
      </w:r>
      <w:r w:rsidRPr="00CC4D9A">
        <w:rPr>
          <w:rFonts w:ascii="Georgia" w:eastAsia="Georgia" w:hAnsi="Georgia" w:cs="Georgia"/>
          <w:spacing w:val="-2"/>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 xml:space="preserve"> </w:t>
      </w:r>
      <w:del w:id="397" w:author="Dominique LONGIN" w:date="2016-09-15T11:39:00Z">
        <w:r w:rsidRPr="00CC4D9A" w:rsidDel="00703FE7">
          <w:rPr>
            <w:rFonts w:ascii="Georgia" w:eastAsia="Georgia" w:hAnsi="Georgia" w:cs="Georgia"/>
            <w:spacing w:val="-1"/>
            <w:sz w:val="28"/>
            <w:szCs w:val="28"/>
            <w:lang w:val="fr-FR"/>
          </w:rPr>
          <w:delText>l</w:delText>
        </w:r>
        <w:r w:rsidRPr="00CC4D9A" w:rsidDel="00703FE7">
          <w:rPr>
            <w:rFonts w:ascii="Georgia" w:eastAsia="Georgia" w:hAnsi="Georgia" w:cs="Georgia"/>
            <w:sz w:val="28"/>
            <w:szCs w:val="28"/>
            <w:lang w:val="fr-FR"/>
          </w:rPr>
          <w:delText>a</w:delText>
        </w:r>
        <w:r w:rsidRPr="00CC4D9A" w:rsidDel="00703FE7">
          <w:rPr>
            <w:rFonts w:ascii="Georgia" w:eastAsia="Georgia" w:hAnsi="Georgia" w:cs="Georgia"/>
            <w:spacing w:val="2"/>
            <w:sz w:val="28"/>
            <w:szCs w:val="28"/>
            <w:lang w:val="fr-FR"/>
          </w:rPr>
          <w:delText xml:space="preserve"> </w:delText>
        </w:r>
      </w:del>
      <w:ins w:id="398" w:author="Dominique LONGIN" w:date="2016-09-15T11:39:00Z">
        <w:r w:rsidR="00703FE7">
          <w:rPr>
            <w:rFonts w:ascii="Georgia" w:eastAsia="Georgia" w:hAnsi="Georgia" w:cs="Georgia"/>
            <w:spacing w:val="-1"/>
            <w:sz w:val="28"/>
            <w:szCs w:val="28"/>
            <w:lang w:val="fr-FR"/>
          </w:rPr>
          <w:t>le</w:t>
        </w:r>
        <w:r w:rsidR="00703FE7" w:rsidRPr="00CC4D9A">
          <w:rPr>
            <w:rFonts w:ascii="Georgia" w:eastAsia="Georgia" w:hAnsi="Georgia" w:cs="Georgia"/>
            <w:spacing w:val="2"/>
            <w:sz w:val="28"/>
            <w:szCs w:val="28"/>
            <w:lang w:val="fr-FR"/>
          </w:rPr>
          <w:t xml:space="preserve"> </w:t>
        </w:r>
      </w:ins>
      <w:r w:rsidRPr="00CC4D9A">
        <w:rPr>
          <w:rFonts w:ascii="Georgia" w:eastAsia="Georgia" w:hAnsi="Georgia" w:cs="Georgia"/>
          <w:sz w:val="28"/>
          <w:szCs w:val="28"/>
          <w:lang w:val="fr-FR"/>
        </w:rPr>
        <w:t>con</w:t>
      </w:r>
      <w:r w:rsidRPr="00CC4D9A">
        <w:rPr>
          <w:rFonts w:ascii="Georgia" w:eastAsia="Georgia" w:hAnsi="Georgia" w:cs="Georgia"/>
          <w:spacing w:val="-1"/>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pt</w:t>
      </w:r>
      <w:r w:rsidRPr="00CC4D9A">
        <w:rPr>
          <w:rFonts w:ascii="Georgia" w:eastAsia="Georgia" w:hAnsi="Georgia" w:cs="Georgia"/>
          <w:spacing w:val="2"/>
          <w:sz w:val="28"/>
          <w:szCs w:val="28"/>
          <w:lang w:val="fr-FR"/>
        </w:rPr>
        <w:t xml:space="preserve"> </w:t>
      </w:r>
      <w:ins w:id="399" w:author="Dominique LONGIN" w:date="2016-09-15T11:39:00Z">
        <w:r w:rsidR="00703FE7">
          <w:rPr>
            <w:rFonts w:ascii="Georgia" w:eastAsia="Georgia" w:hAnsi="Georgia" w:cs="Georgia"/>
            <w:spacing w:val="2"/>
            <w:sz w:val="28"/>
            <w:szCs w:val="28"/>
            <w:lang w:val="fr-FR"/>
          </w:rPr>
          <w:t xml:space="preserve">de </w:t>
        </w:r>
      </w:ins>
      <w:r w:rsidRPr="00CC4D9A">
        <w:rPr>
          <w:rFonts w:ascii="Georgia" w:eastAsia="Georgia" w:hAnsi="Georgia" w:cs="Georgia"/>
          <w:sz w:val="28"/>
          <w:szCs w:val="28"/>
          <w:lang w:val="fr-FR"/>
        </w:rPr>
        <w:t>“poi</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ur</w:t>
      </w:r>
      <w:r w:rsidRPr="00CC4D9A">
        <w:rPr>
          <w:rFonts w:ascii="Georgia" w:eastAsia="Georgia" w:hAnsi="Georgia" w:cs="Georgia"/>
          <w:spacing w:val="1"/>
          <w:sz w:val="28"/>
          <w:szCs w:val="28"/>
          <w:lang w:val="fr-FR"/>
        </w:rPr>
        <w:t xml:space="preserve"> </w:t>
      </w:r>
      <w:del w:id="400" w:author="Dominique LONGIN" w:date="2016-09-15T11:39:00Z">
        <w:r w:rsidRPr="00CC4D9A" w:rsidDel="00703FE7">
          <w:rPr>
            <w:rFonts w:ascii="Georgia" w:eastAsia="Georgia" w:hAnsi="Georgia" w:cs="Georgia"/>
            <w:spacing w:val="1"/>
            <w:sz w:val="28"/>
            <w:szCs w:val="28"/>
            <w:lang w:val="fr-FR"/>
          </w:rPr>
          <w:delText>es</w:delText>
        </w:r>
        <w:r w:rsidRPr="00CC4D9A" w:rsidDel="00703FE7">
          <w:rPr>
            <w:rFonts w:ascii="Georgia" w:eastAsia="Georgia" w:hAnsi="Georgia" w:cs="Georgia"/>
            <w:sz w:val="28"/>
            <w:szCs w:val="28"/>
            <w:lang w:val="fr-FR"/>
          </w:rPr>
          <w:delText>t</w:delText>
        </w:r>
        <w:r w:rsidRPr="00CC4D9A" w:rsidDel="00703FE7">
          <w:rPr>
            <w:rFonts w:ascii="Georgia" w:eastAsia="Georgia" w:hAnsi="Georgia" w:cs="Georgia"/>
            <w:spacing w:val="1"/>
            <w:sz w:val="28"/>
            <w:szCs w:val="28"/>
            <w:lang w:val="fr-FR"/>
          </w:rPr>
          <w:delText xml:space="preserve"> </w:delText>
        </w:r>
      </w:del>
      <w:ins w:id="401" w:author="Dominique LONGIN" w:date="2016-09-15T11:39:00Z">
        <w:r w:rsidR="00703FE7">
          <w:rPr>
            <w:rFonts w:ascii="Georgia" w:eastAsia="Georgia" w:hAnsi="Georgia" w:cs="Georgia"/>
            <w:spacing w:val="1"/>
            <w:sz w:val="28"/>
            <w:szCs w:val="28"/>
            <w:lang w:val="fr-FR"/>
          </w:rPr>
          <w:t>représenter</w:t>
        </w:r>
        <w:r w:rsidR="00703FE7" w:rsidRPr="00CC4D9A">
          <w:rPr>
            <w:rFonts w:ascii="Georgia" w:eastAsia="Georgia" w:hAnsi="Georgia" w:cs="Georgia"/>
            <w:spacing w:val="1"/>
            <w:sz w:val="28"/>
            <w:szCs w:val="28"/>
            <w:lang w:val="fr-FR"/>
          </w:rPr>
          <w:t xml:space="preserve"> </w:t>
        </w:r>
      </w:ins>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force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 d'</w:t>
      </w:r>
      <w:r w:rsidRPr="00CC4D9A">
        <w:rPr>
          <w:rFonts w:ascii="Georgia" w:eastAsia="Georgia" w:hAnsi="Georgia" w:cs="Georgia"/>
          <w:spacing w:val="-2"/>
          <w:sz w:val="28"/>
          <w:szCs w:val="28"/>
          <w:lang w:val="fr-FR"/>
        </w:rPr>
        <w:t>i</w:t>
      </w:r>
      <w:r w:rsidRPr="00CC4D9A">
        <w:rPr>
          <w:rFonts w:ascii="Georgia" w:eastAsia="Georgia" w:hAnsi="Georgia" w:cs="Georgia"/>
          <w:sz w:val="28"/>
          <w:szCs w:val="28"/>
          <w:lang w:val="fr-FR"/>
        </w:rPr>
        <w:t>nf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uenc</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Ce 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co</w:t>
      </w:r>
      <w:r w:rsidRPr="00CC4D9A">
        <w:rPr>
          <w:rFonts w:ascii="Georgia" w:eastAsia="Georgia" w:hAnsi="Georgia" w:cs="Georgia"/>
          <w:spacing w:val="-3"/>
          <w:sz w:val="28"/>
          <w:szCs w:val="28"/>
          <w:lang w:val="fr-FR"/>
        </w:rPr>
        <w:t>n</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d</w:t>
      </w:r>
      <w:r w:rsidRPr="00CC4D9A">
        <w:rPr>
          <w:rFonts w:ascii="Georgia" w:eastAsia="Georgia" w:hAnsi="Georgia" w:cs="Georgia"/>
          <w:spacing w:val="1"/>
          <w:sz w:val="28"/>
          <w:szCs w:val="28"/>
          <w:lang w:val="fr-FR"/>
        </w:rPr>
        <w:t>è</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 xml:space="preserve">n </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roupe</w:t>
      </w:r>
      <w:r w:rsidRPr="00CC4D9A">
        <w:rPr>
          <w:rFonts w:ascii="Georgia" w:eastAsia="Georgia" w:hAnsi="Georgia" w:cs="Georgia"/>
          <w:spacing w:val="2"/>
          <w:sz w:val="28"/>
          <w:szCs w:val="28"/>
          <w:lang w:val="fr-FR"/>
        </w:rPr>
        <w:t xml:space="preserve"> </w:t>
      </w:r>
      <w:del w:id="402" w:author="Dominique LONGIN" w:date="2016-09-15T11:39:00Z">
        <w:r w:rsidRPr="00CC4D9A" w:rsidDel="00703FE7">
          <w:rPr>
            <w:rFonts w:ascii="Georgia" w:eastAsia="Georgia" w:hAnsi="Georgia" w:cs="Georgia"/>
            <w:spacing w:val="-1"/>
            <w:sz w:val="28"/>
            <w:szCs w:val="28"/>
            <w:lang w:val="fr-FR"/>
          </w:rPr>
          <w:delText>q</w:delText>
        </w:r>
        <w:r w:rsidRPr="00CC4D9A" w:rsidDel="00703FE7">
          <w:rPr>
            <w:rFonts w:ascii="Georgia" w:eastAsia="Georgia" w:hAnsi="Georgia" w:cs="Georgia"/>
            <w:sz w:val="28"/>
            <w:szCs w:val="28"/>
            <w:lang w:val="fr-FR"/>
          </w:rPr>
          <w:delText>ui a</w:delText>
        </w:r>
      </w:del>
      <w:ins w:id="403" w:author="Dominique LONGIN" w:date="2016-09-15T11:39:00Z">
        <w:r w:rsidR="00703FE7">
          <w:rPr>
            <w:rFonts w:ascii="Georgia" w:eastAsia="Georgia" w:hAnsi="Georgia" w:cs="Georgia"/>
            <w:spacing w:val="-1"/>
            <w:sz w:val="28"/>
            <w:szCs w:val="28"/>
            <w:lang w:val="fr-FR"/>
          </w:rPr>
          <w:t>de</w:t>
        </w:r>
      </w:ins>
      <w:r w:rsidRPr="00CC4D9A">
        <w:rPr>
          <w:rFonts w:ascii="Georgia" w:eastAsia="Georgia" w:hAnsi="Georgia" w:cs="Georgia"/>
          <w:spacing w:val="1"/>
          <w:sz w:val="28"/>
          <w:szCs w:val="28"/>
          <w:lang w:val="fr-FR"/>
        </w:rPr>
        <w:t xml:space="preserve"> </w:t>
      </w:r>
      <w:r w:rsidRPr="00CC4D9A">
        <w:rPr>
          <w:rFonts w:ascii="Georgia" w:eastAsia="Georgia" w:hAnsi="Georgia" w:cs="Georgia"/>
          <w:i/>
          <w:sz w:val="28"/>
          <w:szCs w:val="28"/>
          <w:lang w:val="fr-FR"/>
        </w:rPr>
        <w:t>k</w:t>
      </w:r>
      <w:r w:rsidRPr="00CC4D9A">
        <w:rPr>
          <w:rFonts w:ascii="Georgia" w:eastAsia="Georgia" w:hAnsi="Georgia" w:cs="Georgia"/>
          <w:i/>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ndi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u</w:t>
      </w:r>
      <w:r w:rsidRPr="00CC4D9A">
        <w:rPr>
          <w:rFonts w:ascii="Georgia" w:eastAsia="Georgia" w:hAnsi="Georgia" w:cs="Georgia"/>
          <w:spacing w:val="32"/>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ut</w:t>
      </w:r>
      <w:r w:rsidRPr="00CC4D9A">
        <w:rPr>
          <w:rFonts w:ascii="Georgia" w:eastAsia="Georgia" w:hAnsi="Georgia" w:cs="Georgia"/>
          <w:spacing w:val="29"/>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fier</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35"/>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ribution</w:t>
      </w:r>
      <w:r w:rsidRPr="00CC4D9A">
        <w:rPr>
          <w:rFonts w:ascii="Georgia" w:eastAsia="Georgia" w:hAnsi="Georgia" w:cs="Georgia"/>
          <w:spacing w:val="29"/>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34"/>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ro</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31"/>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ub</w:t>
      </w:r>
      <w:r w:rsidRPr="00CC4D9A">
        <w:rPr>
          <w:rFonts w:ascii="Georgia" w:eastAsia="Georgia" w:hAnsi="Georgia" w:cs="Georgia"/>
          <w:spacing w:val="-2"/>
          <w:sz w:val="28"/>
          <w:szCs w:val="28"/>
          <w:lang w:val="fr-FR"/>
        </w:rPr>
        <w:t>j</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e</w:t>
      </w:r>
      <w:r w:rsidRPr="00CC4D9A">
        <w:rPr>
          <w:rFonts w:ascii="Georgia" w:eastAsia="Georgia" w:hAnsi="Georgia" w:cs="Georgia"/>
          <w:spacing w:val="31"/>
          <w:sz w:val="28"/>
          <w:szCs w:val="28"/>
          <w:lang w:val="fr-FR"/>
        </w:rPr>
        <w:t xml:space="preserve"> </w:t>
      </w:r>
      <w:r w:rsidRPr="00CC4D9A">
        <w:rPr>
          <w:rFonts w:ascii="Georgia" w:eastAsia="Georgia" w:hAnsi="Georgia" w:cs="Georgia"/>
          <w:sz w:val="28"/>
          <w:szCs w:val="28"/>
          <w:lang w:val="fr-FR"/>
        </w:rPr>
        <w:t>po</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 xml:space="preserve">r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w:t>
      </w:r>
      <w:r w:rsidRPr="00CC4D9A">
        <w:rPr>
          <w:rFonts w:ascii="Georgia" w:eastAsia="Georgia" w:hAnsi="Georgia" w:cs="Georgia"/>
          <w:spacing w:val="20"/>
          <w:position w:val="2"/>
          <w:sz w:val="28"/>
          <w:szCs w:val="28"/>
          <w:lang w:val="fr-FR"/>
        </w:rPr>
        <w:t xml:space="preserve"> </w:t>
      </w:r>
      <w:r w:rsidRPr="00CC4D9A">
        <w:rPr>
          <w:rFonts w:ascii="Georgia" w:eastAsia="Georgia" w:hAnsi="Georgia" w:cs="Georgia"/>
          <w:position w:val="2"/>
          <w:sz w:val="28"/>
          <w:szCs w:val="28"/>
          <w:lang w:val="fr-FR"/>
        </w:rPr>
        <w:t>va</w:t>
      </w:r>
      <w:r w:rsidRPr="00CC4D9A">
        <w:rPr>
          <w:rFonts w:ascii="Georgia" w:eastAsia="Georgia" w:hAnsi="Georgia" w:cs="Georgia"/>
          <w:spacing w:val="-1"/>
          <w:position w:val="2"/>
          <w:sz w:val="28"/>
          <w:szCs w:val="28"/>
          <w:lang w:val="fr-FR"/>
        </w:rPr>
        <w:t>l</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ur</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con</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ue</w:t>
      </w:r>
      <w:r w:rsidRPr="00CC4D9A">
        <w:rPr>
          <w:rFonts w:ascii="Georgia" w:eastAsia="Georgia" w:hAnsi="Georgia" w:cs="Georgia"/>
          <w:spacing w:val="20"/>
          <w:position w:val="2"/>
          <w:sz w:val="28"/>
          <w:szCs w:val="28"/>
          <w:lang w:val="fr-FR"/>
        </w:rPr>
        <w:t xml:space="preserve"> </w:t>
      </w:r>
      <w:del w:id="404" w:author="Dominique LONGIN" w:date="2016-09-15T11:44:00Z">
        <w:r w:rsidRPr="00CC4D9A" w:rsidDel="00703FE7">
          <w:rPr>
            <w:rFonts w:ascii="Georgia" w:eastAsia="Georgia" w:hAnsi="Georgia" w:cs="Georgia"/>
            <w:position w:val="2"/>
            <w:sz w:val="28"/>
            <w:szCs w:val="28"/>
            <w:lang w:val="fr-FR"/>
          </w:rPr>
          <w:delText>de</w:delText>
        </w:r>
        <w:r w:rsidRPr="00CC4D9A" w:rsidDel="00703FE7">
          <w:rPr>
            <w:rFonts w:ascii="Georgia" w:eastAsia="Georgia" w:hAnsi="Georgia" w:cs="Georgia"/>
            <w:spacing w:val="21"/>
            <w:position w:val="2"/>
            <w:sz w:val="28"/>
            <w:szCs w:val="28"/>
            <w:lang w:val="fr-FR"/>
          </w:rPr>
          <w:delText xml:space="preserve"> </w:delText>
        </w:r>
      </w:del>
      <w:ins w:id="405" w:author="Dominique LONGIN" w:date="2016-09-15T11:44:00Z">
        <w:r w:rsidR="00703FE7" w:rsidRPr="00CC4D9A">
          <w:rPr>
            <w:rFonts w:ascii="Georgia" w:eastAsia="Georgia" w:hAnsi="Georgia" w:cs="Georgia"/>
            <w:position w:val="2"/>
            <w:sz w:val="28"/>
            <w:szCs w:val="28"/>
            <w:lang w:val="fr-FR"/>
          </w:rPr>
          <w:t>d</w:t>
        </w:r>
        <w:r w:rsidR="00703FE7">
          <w:rPr>
            <w:rFonts w:ascii="Georgia" w:eastAsia="Georgia" w:hAnsi="Georgia" w:cs="Georgia"/>
            <w:position w:val="2"/>
            <w:sz w:val="28"/>
            <w:szCs w:val="28"/>
            <w:lang w:val="fr-FR"/>
          </w:rPr>
          <w:t>’</w:t>
        </w:r>
      </w:ins>
      <w:r w:rsidRPr="00CC4D9A">
        <w:rPr>
          <w:rFonts w:ascii="Georgia" w:eastAsia="Georgia" w:hAnsi="Georgia" w:cs="Georgia"/>
          <w:position w:val="2"/>
          <w:sz w:val="28"/>
          <w:szCs w:val="28"/>
          <w:lang w:val="fr-FR"/>
        </w:rPr>
        <w:t>un</w:t>
      </w:r>
      <w:r w:rsidRPr="00CC4D9A">
        <w:rPr>
          <w:rFonts w:ascii="Georgia" w:eastAsia="Georgia" w:hAnsi="Georgia" w:cs="Georgia"/>
          <w:spacing w:val="17"/>
          <w:position w:val="2"/>
          <w:sz w:val="28"/>
          <w:szCs w:val="28"/>
          <w:lang w:val="fr-FR"/>
        </w:rPr>
        <w:t xml:space="preserve"> </w:t>
      </w:r>
      <w:r w:rsidRPr="00CC4D9A">
        <w:rPr>
          <w:rFonts w:ascii="Georgia" w:eastAsia="Georgia" w:hAnsi="Georgia" w:cs="Georgia"/>
          <w:position w:val="2"/>
          <w:sz w:val="28"/>
          <w:szCs w:val="28"/>
          <w:lang w:val="fr-FR"/>
        </w:rPr>
        <w:t>para</w:t>
      </w:r>
      <w:r w:rsidRPr="00CC4D9A">
        <w:rPr>
          <w:rFonts w:ascii="Georgia" w:eastAsia="Georgia" w:hAnsi="Georgia" w:cs="Georgia"/>
          <w:spacing w:val="-2"/>
          <w:position w:val="2"/>
          <w:sz w:val="28"/>
          <w:szCs w:val="28"/>
          <w:lang w:val="fr-FR"/>
        </w:rPr>
        <w:t>m</w:t>
      </w:r>
      <w:r w:rsidRPr="00CC4D9A">
        <w:rPr>
          <w:rFonts w:ascii="Georgia" w:eastAsia="Georgia" w:hAnsi="Georgia" w:cs="Georgia"/>
          <w:spacing w:val="1"/>
          <w:position w:val="2"/>
          <w:sz w:val="28"/>
          <w:szCs w:val="28"/>
          <w:lang w:val="fr-FR"/>
        </w:rPr>
        <w:t>è</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position w:val="2"/>
          <w:sz w:val="28"/>
          <w:szCs w:val="28"/>
          <w:lang w:val="fr-FR"/>
        </w:rPr>
        <w:t>e</w:t>
      </w:r>
      <w:r w:rsidRPr="00CC4D9A">
        <w:rPr>
          <w:rFonts w:ascii="Georgia" w:eastAsia="Georgia" w:hAnsi="Georgia" w:cs="Georgia"/>
          <w:spacing w:val="25"/>
          <w:position w:val="2"/>
          <w:sz w:val="28"/>
          <w:szCs w:val="28"/>
          <w:lang w:val="fr-FR"/>
        </w:rPr>
        <w:t xml:space="preserve"> </w:t>
      </w:r>
      <w:r w:rsidRPr="00CC4D9A">
        <w:rPr>
          <w:rFonts w:ascii="Georgia" w:eastAsia="Georgia" w:hAnsi="Georgia" w:cs="Georgia"/>
          <w:i/>
          <w:spacing w:val="-1"/>
          <w:position w:val="2"/>
          <w:sz w:val="28"/>
          <w:szCs w:val="28"/>
          <w:lang w:val="fr-FR"/>
          <w:rPrChange w:id="406" w:author="Dominique LONGIN" w:date="2016-09-13T17:39:00Z">
            <w:rPr>
              <w:rFonts w:ascii="Georgia" w:eastAsia="Georgia" w:hAnsi="Georgia" w:cs="Georgia"/>
              <w:i/>
              <w:spacing w:val="-1"/>
              <w:position w:val="2"/>
              <w:sz w:val="28"/>
              <w:szCs w:val="28"/>
            </w:rPr>
          </w:rPrChange>
        </w:rPr>
        <w:t>θ</w:t>
      </w:r>
      <w:r w:rsidRPr="00CC4D9A">
        <w:rPr>
          <w:rFonts w:ascii="Georgia" w:eastAsia="Georgia" w:hAnsi="Georgia" w:cs="Georgia"/>
          <w:position w:val="2"/>
          <w:sz w:val="28"/>
          <w:szCs w:val="28"/>
          <w:lang w:val="fr-FR"/>
        </w:rPr>
        <w:t>.</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 xml:space="preserve">i  </w:t>
      </w:r>
      <w:r w:rsidRPr="00CC4D9A">
        <w:rPr>
          <w:rFonts w:ascii="Georgia" w:eastAsia="Georgia" w:hAnsi="Georgia" w:cs="Georgia"/>
          <w:spacing w:val="-1"/>
          <w:position w:val="2"/>
          <w:sz w:val="28"/>
          <w:szCs w:val="28"/>
          <w:lang w:val="fr-FR"/>
        </w:rPr>
        <w:t>e</w:t>
      </w:r>
      <w:r w:rsidRPr="00946021">
        <w:rPr>
          <w:rFonts w:ascii="Georgia" w:eastAsia="Georgia" w:hAnsi="Georgia" w:cs="Georgia"/>
          <w:spacing w:val="1"/>
          <w:position w:val="2"/>
          <w:sz w:val="28"/>
          <w:szCs w:val="28"/>
          <w:lang w:val="fr-FR"/>
        </w:rPr>
        <w:t>s</w:t>
      </w:r>
      <w:r w:rsidRPr="00946021">
        <w:rPr>
          <w:rFonts w:ascii="Georgia" w:eastAsia="Georgia" w:hAnsi="Georgia" w:cs="Georgia"/>
          <w:position w:val="2"/>
          <w:sz w:val="28"/>
          <w:szCs w:val="28"/>
          <w:lang w:val="fr-FR"/>
        </w:rPr>
        <w:t>t</w:t>
      </w:r>
      <w:r w:rsidRPr="00946021">
        <w:rPr>
          <w:rFonts w:ascii="Georgia" w:eastAsia="Georgia" w:hAnsi="Georgia" w:cs="Georgia"/>
          <w:spacing w:val="19"/>
          <w:position w:val="2"/>
          <w:sz w:val="28"/>
          <w:szCs w:val="28"/>
          <w:lang w:val="fr-FR"/>
        </w:rPr>
        <w:t xml:space="preserve"> </w:t>
      </w:r>
      <w:r w:rsidRPr="00C20BEC">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a</w:t>
      </w:r>
      <w:r w:rsidRPr="00CC4D9A">
        <w:rPr>
          <w:rFonts w:ascii="Georgia" w:eastAsia="Georgia" w:hAnsi="Georgia" w:cs="Georgia"/>
          <w:spacing w:val="21"/>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3"/>
          <w:position w:val="2"/>
          <w:sz w:val="28"/>
          <w:szCs w:val="28"/>
          <w:lang w:val="fr-FR"/>
        </w:rPr>
        <w:t>t</w:t>
      </w:r>
      <w:r w:rsidRPr="00CC4D9A">
        <w:rPr>
          <w:rFonts w:ascii="Georgia" w:eastAsia="Georgia" w:hAnsi="Georgia" w:cs="Georgia"/>
          <w:position w:val="2"/>
          <w:sz w:val="28"/>
          <w:szCs w:val="28"/>
          <w:lang w:val="fr-FR"/>
        </w:rPr>
        <w:t>ribution</w:t>
      </w:r>
      <w:r w:rsidRPr="00CC4D9A">
        <w:rPr>
          <w:rFonts w:ascii="Georgia" w:eastAsia="Georgia" w:hAnsi="Georgia" w:cs="Georgia"/>
          <w:spacing w:val="19"/>
          <w:position w:val="2"/>
          <w:sz w:val="28"/>
          <w:szCs w:val="28"/>
          <w:lang w:val="fr-FR"/>
        </w:rPr>
        <w:t xml:space="preserve"> </w:t>
      </w:r>
      <w:r w:rsidRPr="00CC4D9A">
        <w:rPr>
          <w:rFonts w:ascii="Georgia" w:eastAsia="Georgia" w:hAnsi="Georgia" w:cs="Georgia"/>
          <w:position w:val="2"/>
          <w:sz w:val="28"/>
          <w:szCs w:val="28"/>
          <w:lang w:val="fr-FR"/>
        </w:rPr>
        <w:t xml:space="preserve">de </w:t>
      </w:r>
      <w:r w:rsidRPr="00CC4D9A">
        <w:rPr>
          <w:rFonts w:ascii="Georgia" w:eastAsia="Georgia" w:hAnsi="Georgia" w:cs="Georgia"/>
          <w:sz w:val="28"/>
          <w:szCs w:val="28"/>
          <w:lang w:val="fr-FR"/>
        </w:rPr>
        <w:t>pro</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é</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u</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ject</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ve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
          <w:sz w:val="28"/>
          <w:szCs w:val="28"/>
          <w:lang w:val="fr-FR"/>
        </w:rPr>
        <w:t xml:space="preserve"> </w:t>
      </w:r>
      <w:del w:id="407" w:author="Dominique LONGIN" w:date="2016-09-15T11:44:00Z">
        <w:r w:rsidRPr="00CC4D9A" w:rsidDel="00703FE7">
          <w:rPr>
            <w:rFonts w:ascii="Georgia" w:eastAsia="Georgia" w:hAnsi="Georgia" w:cs="Georgia"/>
            <w:spacing w:val="-1"/>
            <w:sz w:val="28"/>
            <w:szCs w:val="28"/>
            <w:lang w:val="fr-FR"/>
          </w:rPr>
          <w:delText>l</w:delText>
        </w:r>
        <w:r w:rsidRPr="00CC4D9A" w:rsidDel="00703FE7">
          <w:rPr>
            <w:rFonts w:ascii="Georgia" w:eastAsia="Georgia" w:hAnsi="Georgia" w:cs="Georgia"/>
            <w:spacing w:val="1"/>
            <w:sz w:val="28"/>
            <w:szCs w:val="28"/>
            <w:lang w:val="fr-FR"/>
          </w:rPr>
          <w:delText>’</w:delText>
        </w:r>
        <w:r w:rsidRPr="00CC4D9A" w:rsidDel="00703FE7">
          <w:rPr>
            <w:rFonts w:ascii="Georgia" w:eastAsia="Georgia" w:hAnsi="Georgia" w:cs="Georgia"/>
            <w:sz w:val="28"/>
            <w:szCs w:val="28"/>
            <w:lang w:val="fr-FR"/>
          </w:rPr>
          <w:delText>i</w:delText>
        </w:r>
        <w:r w:rsidRPr="00CC4D9A" w:rsidDel="00703FE7">
          <w:rPr>
            <w:rFonts w:ascii="Georgia" w:eastAsia="Georgia" w:hAnsi="Georgia" w:cs="Georgia"/>
            <w:spacing w:val="-1"/>
            <w:sz w:val="28"/>
            <w:szCs w:val="28"/>
            <w:lang w:val="fr-FR"/>
          </w:rPr>
          <w:delText>n</w:delText>
        </w:r>
        <w:r w:rsidRPr="00CC4D9A" w:rsidDel="00703FE7">
          <w:rPr>
            <w:rFonts w:ascii="Georgia" w:eastAsia="Georgia" w:hAnsi="Georgia" w:cs="Georgia"/>
            <w:sz w:val="28"/>
            <w:szCs w:val="28"/>
            <w:lang w:val="fr-FR"/>
          </w:rPr>
          <w:delText>d</w:delText>
        </w:r>
        <w:r w:rsidRPr="00CC4D9A" w:rsidDel="00703FE7">
          <w:rPr>
            <w:rFonts w:ascii="Georgia" w:eastAsia="Georgia" w:hAnsi="Georgia" w:cs="Georgia"/>
            <w:spacing w:val="-1"/>
            <w:sz w:val="28"/>
            <w:szCs w:val="28"/>
            <w:lang w:val="fr-FR"/>
          </w:rPr>
          <w:delText>i</w:delText>
        </w:r>
        <w:r w:rsidRPr="00CC4D9A" w:rsidDel="00703FE7">
          <w:rPr>
            <w:rFonts w:ascii="Georgia" w:eastAsia="Georgia" w:hAnsi="Georgia" w:cs="Georgia"/>
            <w:sz w:val="28"/>
            <w:szCs w:val="28"/>
            <w:lang w:val="fr-FR"/>
          </w:rPr>
          <w:delText>v</w:delText>
        </w:r>
        <w:r w:rsidRPr="00CC4D9A" w:rsidDel="00703FE7">
          <w:rPr>
            <w:rFonts w:ascii="Georgia" w:eastAsia="Georgia" w:hAnsi="Georgia" w:cs="Georgia"/>
            <w:spacing w:val="-1"/>
            <w:sz w:val="28"/>
            <w:szCs w:val="28"/>
            <w:lang w:val="fr-FR"/>
          </w:rPr>
          <w:delText>u</w:delText>
        </w:r>
        <w:r w:rsidRPr="00CC4D9A" w:rsidDel="00703FE7">
          <w:rPr>
            <w:rFonts w:ascii="Georgia" w:eastAsia="Georgia" w:hAnsi="Georgia" w:cs="Georgia"/>
            <w:sz w:val="28"/>
            <w:szCs w:val="28"/>
            <w:lang w:val="fr-FR"/>
          </w:rPr>
          <w:delText>du</w:delText>
        </w:r>
        <w:r w:rsidRPr="00CC4D9A" w:rsidDel="00703FE7">
          <w:rPr>
            <w:rFonts w:ascii="Georgia" w:eastAsia="Georgia" w:hAnsi="Georgia" w:cs="Georgia"/>
            <w:spacing w:val="4"/>
            <w:sz w:val="28"/>
            <w:szCs w:val="28"/>
            <w:lang w:val="fr-FR"/>
          </w:rPr>
          <w:delText xml:space="preserve"> </w:delText>
        </w:r>
      </w:del>
      <w:ins w:id="408" w:author="Dominique LONGIN" w:date="2016-09-15T11:44:00Z">
        <w:r w:rsidR="00703FE7" w:rsidRPr="00CC4D9A">
          <w:rPr>
            <w:rFonts w:ascii="Georgia" w:eastAsia="Georgia" w:hAnsi="Georgia" w:cs="Georgia"/>
            <w:spacing w:val="-1"/>
            <w:sz w:val="28"/>
            <w:szCs w:val="28"/>
            <w:lang w:val="fr-FR"/>
          </w:rPr>
          <w:t>l</w:t>
        </w:r>
        <w:r w:rsidR="00703FE7" w:rsidRPr="00CC4D9A">
          <w:rPr>
            <w:rFonts w:ascii="Georgia" w:eastAsia="Georgia" w:hAnsi="Georgia" w:cs="Georgia"/>
            <w:spacing w:val="1"/>
            <w:sz w:val="28"/>
            <w:szCs w:val="28"/>
            <w:lang w:val="fr-FR"/>
          </w:rPr>
          <w:t>’</w:t>
        </w:r>
        <w:r w:rsidR="00703FE7" w:rsidRPr="00CC4D9A">
          <w:rPr>
            <w:rFonts w:ascii="Georgia" w:eastAsia="Georgia" w:hAnsi="Georgia" w:cs="Georgia"/>
            <w:sz w:val="28"/>
            <w:szCs w:val="28"/>
            <w:lang w:val="fr-FR"/>
          </w:rPr>
          <w:t>i</w:t>
        </w:r>
        <w:r w:rsidR="00703FE7" w:rsidRPr="00CC4D9A">
          <w:rPr>
            <w:rFonts w:ascii="Georgia" w:eastAsia="Georgia" w:hAnsi="Georgia" w:cs="Georgia"/>
            <w:spacing w:val="-1"/>
            <w:sz w:val="28"/>
            <w:szCs w:val="28"/>
            <w:lang w:val="fr-FR"/>
          </w:rPr>
          <w:t>n</w:t>
        </w:r>
        <w:r w:rsidR="00703FE7" w:rsidRPr="00CC4D9A">
          <w:rPr>
            <w:rFonts w:ascii="Georgia" w:eastAsia="Georgia" w:hAnsi="Georgia" w:cs="Georgia"/>
            <w:sz w:val="28"/>
            <w:szCs w:val="28"/>
            <w:lang w:val="fr-FR"/>
          </w:rPr>
          <w:t>d</w:t>
        </w:r>
        <w:r w:rsidR="00703FE7" w:rsidRPr="00CC4D9A">
          <w:rPr>
            <w:rFonts w:ascii="Georgia" w:eastAsia="Georgia" w:hAnsi="Georgia" w:cs="Georgia"/>
            <w:spacing w:val="-1"/>
            <w:sz w:val="28"/>
            <w:szCs w:val="28"/>
            <w:lang w:val="fr-FR"/>
          </w:rPr>
          <w:t>i</w:t>
        </w:r>
        <w:r w:rsidR="00703FE7" w:rsidRPr="00CC4D9A">
          <w:rPr>
            <w:rFonts w:ascii="Georgia" w:eastAsia="Georgia" w:hAnsi="Georgia" w:cs="Georgia"/>
            <w:sz w:val="28"/>
            <w:szCs w:val="28"/>
            <w:lang w:val="fr-FR"/>
          </w:rPr>
          <w:t>v</w:t>
        </w:r>
        <w:r w:rsidR="00703FE7">
          <w:rPr>
            <w:rFonts w:ascii="Georgia" w:eastAsia="Georgia" w:hAnsi="Georgia" w:cs="Georgia"/>
            <w:spacing w:val="-1"/>
            <w:sz w:val="28"/>
            <w:szCs w:val="28"/>
            <w:lang w:val="fr-FR"/>
          </w:rPr>
          <w:t>i</w:t>
        </w:r>
        <w:r w:rsidR="00703FE7" w:rsidRPr="00CC4D9A">
          <w:rPr>
            <w:rFonts w:ascii="Georgia" w:eastAsia="Georgia" w:hAnsi="Georgia" w:cs="Georgia"/>
            <w:sz w:val="28"/>
            <w:szCs w:val="28"/>
            <w:lang w:val="fr-FR"/>
          </w:rPr>
          <w:t>du</w:t>
        </w:r>
        <w:r w:rsidR="00703FE7" w:rsidRPr="00CC4D9A">
          <w:rPr>
            <w:rFonts w:ascii="Georgia" w:eastAsia="Georgia" w:hAnsi="Georgia" w:cs="Georgia"/>
            <w:spacing w:val="4"/>
            <w:sz w:val="28"/>
            <w:szCs w:val="28"/>
            <w:lang w:val="fr-FR"/>
          </w:rPr>
          <w:t xml:space="preserve"> </w:t>
        </w:r>
      </w:ins>
      <w:r w:rsidRPr="00CC4D9A">
        <w:rPr>
          <w:rFonts w:ascii="Georgia" w:eastAsia="Georgia" w:hAnsi="Georgia" w:cs="Georgia"/>
          <w:i/>
          <w:sz w:val="28"/>
          <w:szCs w:val="28"/>
          <w:lang w:val="fr-FR"/>
        </w:rPr>
        <w:t>i</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(i =</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1,…</w:t>
      </w:r>
      <w:proofErr w:type="gramStart"/>
      <w:r w:rsidRPr="00CC4D9A">
        <w:rPr>
          <w:rFonts w:ascii="Georgia" w:eastAsia="Georgia" w:hAnsi="Georgia" w:cs="Georgia"/>
          <w:i/>
          <w:sz w:val="28"/>
          <w:szCs w:val="28"/>
          <w:lang w:val="fr-FR"/>
        </w:rPr>
        <w:t>,k</w:t>
      </w:r>
      <w:proofErr w:type="gramEnd"/>
      <w:r w:rsidRPr="00CC4D9A">
        <w:rPr>
          <w:rFonts w:ascii="Georgia" w:eastAsia="Georgia" w:hAnsi="Georgia" w:cs="Georgia"/>
          <w:i/>
          <w:sz w:val="28"/>
          <w:szCs w:val="28"/>
          <w:lang w:val="fr-FR"/>
        </w:rPr>
        <w:t>)</w:t>
      </w:r>
      <w:r w:rsidRPr="00CC4D9A">
        <w:rPr>
          <w:rFonts w:ascii="Georgia" w:eastAsia="Georgia" w:hAnsi="Georgia" w:cs="Georgia"/>
          <w:i/>
          <w:spacing w:val="4"/>
          <w:sz w:val="28"/>
          <w:szCs w:val="28"/>
          <w:lang w:val="fr-FR"/>
        </w:rPr>
        <w:t xml:space="preserve"> </w:t>
      </w:r>
      <w:del w:id="409" w:author="Dominique LONGIN" w:date="2016-09-15T11:44:00Z">
        <w:r w:rsidRPr="00CC4D9A" w:rsidDel="00703FE7">
          <w:rPr>
            <w:rFonts w:ascii="Georgia" w:eastAsia="Georgia" w:hAnsi="Georgia" w:cs="Georgia"/>
            <w:spacing w:val="-1"/>
            <w:sz w:val="28"/>
            <w:szCs w:val="28"/>
            <w:lang w:val="fr-FR"/>
          </w:rPr>
          <w:delText>l</w:delText>
        </w:r>
        <w:r w:rsidRPr="00CC4D9A" w:rsidDel="00703FE7">
          <w:rPr>
            <w:rFonts w:ascii="Georgia" w:eastAsia="Georgia" w:hAnsi="Georgia" w:cs="Georgia"/>
            <w:sz w:val="28"/>
            <w:szCs w:val="28"/>
            <w:lang w:val="fr-FR"/>
          </w:rPr>
          <w:delText>'</w:delText>
        </w:r>
        <w:r w:rsidRPr="00CC4D9A" w:rsidDel="00703FE7">
          <w:rPr>
            <w:rFonts w:ascii="Georgia" w:eastAsia="Georgia" w:hAnsi="Georgia" w:cs="Georgia"/>
            <w:spacing w:val="-1"/>
            <w:sz w:val="28"/>
            <w:szCs w:val="28"/>
            <w:lang w:val="fr-FR"/>
          </w:rPr>
          <w:delText>i</w:delText>
        </w:r>
        <w:r w:rsidRPr="00CC4D9A" w:rsidDel="00703FE7">
          <w:rPr>
            <w:rFonts w:ascii="Georgia" w:eastAsia="Georgia" w:hAnsi="Georgia" w:cs="Georgia"/>
            <w:sz w:val="28"/>
            <w:szCs w:val="28"/>
            <w:lang w:val="fr-FR"/>
          </w:rPr>
          <w:delText>nd</w:delText>
        </w:r>
        <w:r w:rsidRPr="00CC4D9A" w:rsidDel="00703FE7">
          <w:rPr>
            <w:rFonts w:ascii="Georgia" w:eastAsia="Georgia" w:hAnsi="Georgia" w:cs="Georgia"/>
            <w:spacing w:val="-1"/>
            <w:sz w:val="28"/>
            <w:szCs w:val="28"/>
            <w:lang w:val="fr-FR"/>
          </w:rPr>
          <w:delText>i</w:delText>
        </w:r>
        <w:r w:rsidRPr="00CC4D9A" w:rsidDel="00703FE7">
          <w:rPr>
            <w:rFonts w:ascii="Georgia" w:eastAsia="Georgia" w:hAnsi="Georgia" w:cs="Georgia"/>
            <w:sz w:val="28"/>
            <w:szCs w:val="28"/>
            <w:lang w:val="fr-FR"/>
          </w:rPr>
          <w:delText>v</w:delText>
        </w:r>
        <w:r w:rsidRPr="00CC4D9A" w:rsidDel="00703FE7">
          <w:rPr>
            <w:rFonts w:ascii="Georgia" w:eastAsia="Georgia" w:hAnsi="Georgia" w:cs="Georgia"/>
            <w:spacing w:val="-1"/>
            <w:sz w:val="28"/>
            <w:szCs w:val="28"/>
            <w:lang w:val="fr-FR"/>
          </w:rPr>
          <w:delText>i</w:delText>
        </w:r>
        <w:r w:rsidRPr="00CC4D9A" w:rsidDel="00703FE7">
          <w:rPr>
            <w:rFonts w:ascii="Georgia" w:eastAsia="Georgia" w:hAnsi="Georgia" w:cs="Georgia"/>
            <w:sz w:val="28"/>
            <w:szCs w:val="28"/>
            <w:lang w:val="fr-FR"/>
          </w:rPr>
          <w:delText>du</w:delText>
        </w:r>
        <w:r w:rsidRPr="00CC4D9A" w:rsidDel="00703FE7">
          <w:rPr>
            <w:rFonts w:ascii="Georgia" w:eastAsia="Georgia" w:hAnsi="Georgia" w:cs="Georgia"/>
            <w:spacing w:val="4"/>
            <w:sz w:val="28"/>
            <w:szCs w:val="28"/>
            <w:lang w:val="fr-FR"/>
          </w:rPr>
          <w:delText xml:space="preserve"> </w:delText>
        </w:r>
        <w:r w:rsidRPr="00CC4D9A" w:rsidDel="00703FE7">
          <w:rPr>
            <w:rFonts w:ascii="Georgia" w:eastAsia="Georgia" w:hAnsi="Georgia" w:cs="Georgia"/>
            <w:i/>
            <w:sz w:val="28"/>
            <w:szCs w:val="28"/>
            <w:lang w:val="fr-FR"/>
          </w:rPr>
          <w:delText>i</w:delText>
        </w:r>
      </w:del>
      <w:ins w:id="410" w:author="Dominique LONGIN" w:date="2016-09-15T11:44:00Z">
        <w:r w:rsidR="00703FE7">
          <w:rPr>
            <w:rFonts w:ascii="Georgia" w:eastAsia="Georgia" w:hAnsi="Georgia" w:cs="Georgia"/>
            <w:spacing w:val="-1"/>
            <w:sz w:val="28"/>
            <w:szCs w:val="28"/>
            <w:lang w:val="fr-FR"/>
          </w:rPr>
          <w:t>que celui-ci</w:t>
        </w:r>
      </w:ins>
      <w:r w:rsidRPr="00CC4D9A">
        <w:rPr>
          <w:rFonts w:ascii="Georgia" w:eastAsia="Georgia" w:hAnsi="Georgia" w:cs="Georgia"/>
          <w:i/>
          <w:spacing w:val="2"/>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ss</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ne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au para</w:t>
      </w:r>
      <w:r w:rsidRPr="00CC4D9A">
        <w:rPr>
          <w:rFonts w:ascii="Georgia" w:eastAsia="Georgia" w:hAnsi="Georgia" w:cs="Georgia"/>
          <w:spacing w:val="-2"/>
          <w:sz w:val="28"/>
          <w:szCs w:val="28"/>
          <w:lang w:val="fr-FR"/>
        </w:rPr>
        <w:t>m</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r w:rsidRPr="00CC4D9A">
        <w:rPr>
          <w:rFonts w:ascii="Georgia" w:eastAsia="Georgia" w:hAnsi="Georgia" w:cs="Georgia"/>
          <w:spacing w:val="1"/>
          <w:sz w:val="28"/>
          <w:szCs w:val="28"/>
          <w:lang w:val="fr-FR"/>
        </w:rPr>
        <w:t xml:space="preserve"> </w:t>
      </w:r>
      <w:r w:rsidRPr="00CC4D9A">
        <w:rPr>
          <w:rFonts w:ascii="Georgia" w:eastAsia="Georgia" w:hAnsi="Georgia" w:cs="Georgia"/>
          <w:i/>
          <w:spacing w:val="-1"/>
          <w:sz w:val="28"/>
          <w:szCs w:val="28"/>
          <w:lang w:val="fr-FR"/>
          <w:rPrChange w:id="411" w:author="Dominique LONGIN" w:date="2016-09-13T17:39:00Z">
            <w:rPr>
              <w:rFonts w:ascii="Georgia" w:eastAsia="Georgia" w:hAnsi="Georgia" w:cs="Georgia"/>
              <w:i/>
              <w:spacing w:val="-1"/>
              <w:sz w:val="28"/>
              <w:szCs w:val="28"/>
            </w:rPr>
          </w:rPrChange>
        </w:rPr>
        <w:t>θ</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ai</w:t>
      </w:r>
      <w:r w:rsidRPr="00CC4D9A">
        <w:rPr>
          <w:rFonts w:ascii="Georgia" w:eastAsia="Georgia" w:hAnsi="Georgia" w:cs="Georgia"/>
          <w:spacing w:val="-1"/>
          <w:sz w:val="28"/>
          <w:szCs w:val="28"/>
          <w:lang w:val="fr-FR"/>
        </w:rPr>
        <w:t>nt</w:t>
      </w:r>
      <w:r w:rsidRPr="00946021">
        <w:rPr>
          <w:rFonts w:ascii="Georgia" w:eastAsia="Georgia" w:hAnsi="Georgia" w:cs="Georgia"/>
          <w:spacing w:val="1"/>
          <w:sz w:val="28"/>
          <w:szCs w:val="28"/>
          <w:lang w:val="fr-FR"/>
        </w:rPr>
        <w:t>e</w:t>
      </w:r>
      <w:r w:rsidRPr="00946021">
        <w:rPr>
          <w:rFonts w:ascii="Georgia" w:eastAsia="Georgia" w:hAnsi="Georgia" w:cs="Georgia"/>
          <w:sz w:val="28"/>
          <w:szCs w:val="28"/>
          <w:lang w:val="fr-FR"/>
        </w:rPr>
        <w:t>nan</w:t>
      </w:r>
      <w:r w:rsidRPr="00946021">
        <w:rPr>
          <w:rFonts w:ascii="Georgia" w:eastAsia="Georgia" w:hAnsi="Georgia" w:cs="Georgia"/>
          <w:spacing w:val="-1"/>
          <w:sz w:val="28"/>
          <w:szCs w:val="28"/>
          <w:lang w:val="fr-FR"/>
        </w:rPr>
        <w:t>t</w:t>
      </w:r>
      <w:r w:rsidRPr="00C20BEC">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on va</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consi</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comm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u</w:t>
      </w:r>
      <w:r w:rsidRPr="00CC4D9A">
        <w:rPr>
          <w:rFonts w:ascii="Georgia" w:eastAsia="Georgia" w:hAnsi="Georgia" w:cs="Georgia"/>
          <w:sz w:val="28"/>
          <w:szCs w:val="28"/>
          <w:lang w:val="fr-FR"/>
        </w:rPr>
        <w:t xml:space="preserve">n </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ut chan</w:t>
      </w:r>
      <w:r w:rsidRPr="00CC4D9A">
        <w:rPr>
          <w:rFonts w:ascii="Georgia" w:eastAsia="Georgia" w:hAnsi="Georgia" w:cs="Georgia"/>
          <w:spacing w:val="-2"/>
          <w:sz w:val="28"/>
          <w:szCs w:val="28"/>
          <w:lang w:val="fr-FR"/>
        </w:rPr>
        <w:t>g</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ri</w:t>
      </w:r>
      <w:r w:rsidRPr="00CC4D9A">
        <w:rPr>
          <w:rFonts w:ascii="Georgia" w:eastAsia="Georgia" w:hAnsi="Georgia" w:cs="Georgia"/>
          <w:spacing w:val="-2"/>
          <w:sz w:val="28"/>
          <w:szCs w:val="28"/>
          <w:lang w:val="fr-FR"/>
        </w:rPr>
        <w:t>b</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1"/>
          <w:sz w:val="28"/>
          <w:szCs w:val="28"/>
          <w:lang w:val="fr-FR"/>
        </w:rPr>
        <w:t xml:space="preserve"> s</w:t>
      </w:r>
      <w:r w:rsidRPr="00CC4D9A">
        <w:rPr>
          <w:rFonts w:ascii="Georgia" w:eastAsia="Georgia" w:hAnsi="Georgia" w:cs="Georgia"/>
          <w:sz w:val="28"/>
          <w:szCs w:val="28"/>
          <w:lang w:val="fr-FR"/>
        </w:rPr>
        <w:t>ubj</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4"/>
          <w:sz w:val="28"/>
          <w:szCs w:val="28"/>
          <w:lang w:val="fr-FR"/>
        </w:rPr>
        <w:t>q</w:t>
      </w:r>
      <w:r w:rsidRPr="00CC4D9A">
        <w:rPr>
          <w:rFonts w:ascii="Georgia" w:eastAsia="Georgia" w:hAnsi="Georgia" w:cs="Georgia"/>
          <w:sz w:val="28"/>
          <w:szCs w:val="28"/>
          <w:lang w:val="fr-FR"/>
        </w:rPr>
        <w:t>ua</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il </w:t>
      </w:r>
      <w:del w:id="412" w:author="Dominique LONGIN" w:date="2016-09-15T11:46:00Z">
        <w:r w:rsidRPr="00CC4D9A" w:rsidDel="00703FE7">
          <w:rPr>
            <w:rFonts w:ascii="Georgia" w:eastAsia="Georgia" w:hAnsi="Georgia" w:cs="Georgia"/>
            <w:spacing w:val="1"/>
            <w:sz w:val="28"/>
            <w:szCs w:val="28"/>
            <w:lang w:val="fr-FR"/>
          </w:rPr>
          <w:delText>s</w:delText>
        </w:r>
        <w:r w:rsidRPr="00CC4D9A" w:rsidDel="00703FE7">
          <w:rPr>
            <w:rFonts w:ascii="Georgia" w:eastAsia="Georgia" w:hAnsi="Georgia" w:cs="Georgia"/>
            <w:sz w:val="28"/>
            <w:szCs w:val="28"/>
            <w:lang w:val="fr-FR"/>
          </w:rPr>
          <w:delText>ait</w:delText>
        </w:r>
        <w:r w:rsidRPr="00CC4D9A" w:rsidDel="00703FE7">
          <w:rPr>
            <w:rFonts w:ascii="Georgia" w:eastAsia="Georgia" w:hAnsi="Georgia" w:cs="Georgia"/>
            <w:spacing w:val="2"/>
            <w:sz w:val="28"/>
            <w:szCs w:val="28"/>
            <w:lang w:val="fr-FR"/>
          </w:rPr>
          <w:delText xml:space="preserve"> </w:delText>
        </w:r>
      </w:del>
      <w:ins w:id="413" w:author="Dominique LONGIN" w:date="2016-09-15T11:46:00Z">
        <w:r w:rsidR="00703FE7">
          <w:rPr>
            <w:rFonts w:ascii="Georgia" w:eastAsia="Georgia" w:hAnsi="Georgia" w:cs="Georgia"/>
            <w:spacing w:val="1"/>
            <w:sz w:val="28"/>
            <w:szCs w:val="28"/>
            <w:lang w:val="fr-FR"/>
          </w:rPr>
          <w:t>connait</w:t>
        </w:r>
        <w:r w:rsidR="00703FE7" w:rsidRPr="00CC4D9A">
          <w:rPr>
            <w:rFonts w:ascii="Georgia" w:eastAsia="Georgia" w:hAnsi="Georgia" w:cs="Georgia"/>
            <w:spacing w:val="2"/>
            <w:sz w:val="28"/>
            <w:szCs w:val="28"/>
            <w:lang w:val="fr-FR"/>
          </w:rPr>
          <w:t xml:space="preserve"> </w:t>
        </w:r>
      </w:ins>
      <w:del w:id="414" w:author="Dominique LONGIN" w:date="2016-09-15T11:46:00Z">
        <w:r w:rsidRPr="00CC4D9A" w:rsidDel="00703FE7">
          <w:rPr>
            <w:rFonts w:ascii="Georgia" w:eastAsia="Georgia" w:hAnsi="Georgia" w:cs="Georgia"/>
            <w:sz w:val="28"/>
            <w:szCs w:val="28"/>
            <w:lang w:val="fr-FR"/>
          </w:rPr>
          <w:delText>des</w:delText>
        </w:r>
        <w:r w:rsidRPr="00CC4D9A" w:rsidDel="00703FE7">
          <w:rPr>
            <w:rFonts w:ascii="Georgia" w:eastAsia="Georgia" w:hAnsi="Georgia" w:cs="Georgia"/>
            <w:spacing w:val="3"/>
            <w:sz w:val="28"/>
            <w:szCs w:val="28"/>
            <w:lang w:val="fr-FR"/>
          </w:rPr>
          <w:delText xml:space="preserve"> </w:delText>
        </w:r>
      </w:del>
      <w:ins w:id="415" w:author="Dominique LONGIN" w:date="2016-09-15T11:46:00Z">
        <w:r w:rsidR="00703FE7">
          <w:rPr>
            <w:rFonts w:ascii="Georgia" w:eastAsia="Georgia" w:hAnsi="Georgia" w:cs="Georgia"/>
            <w:sz w:val="28"/>
            <w:szCs w:val="28"/>
            <w:lang w:val="fr-FR"/>
          </w:rPr>
          <w:t>les</w:t>
        </w:r>
        <w:r w:rsidR="00703FE7" w:rsidRPr="00CC4D9A">
          <w:rPr>
            <w:rFonts w:ascii="Georgia" w:eastAsia="Georgia" w:hAnsi="Georgia" w:cs="Georgia"/>
            <w:spacing w:val="3"/>
            <w:sz w:val="28"/>
            <w:szCs w:val="28"/>
            <w:lang w:val="fr-FR"/>
          </w:rPr>
          <w:t xml:space="preserve"> </w:t>
        </w:r>
      </w:ins>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istr</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io</w:t>
      </w:r>
      <w:r w:rsidRPr="00CC4D9A">
        <w:rPr>
          <w:rFonts w:ascii="Georgia" w:eastAsia="Georgia" w:hAnsi="Georgia" w:cs="Georgia"/>
          <w:spacing w:val="-4"/>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ub</w:t>
      </w:r>
      <w:r w:rsidRPr="00CC4D9A">
        <w:rPr>
          <w:rFonts w:ascii="Georgia" w:eastAsia="Georgia" w:hAnsi="Georgia" w:cs="Georgia"/>
          <w:spacing w:val="-2"/>
          <w:position w:val="2"/>
          <w:sz w:val="28"/>
          <w:szCs w:val="28"/>
          <w:lang w:val="fr-FR"/>
        </w:rPr>
        <w:t>j</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v</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5"/>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2"/>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position w:val="2"/>
          <w:sz w:val="28"/>
          <w:szCs w:val="28"/>
          <w:lang w:val="fr-FR"/>
        </w:rPr>
        <w:t>a</w:t>
      </w:r>
      <w:r w:rsidRPr="00CC4D9A">
        <w:rPr>
          <w:rFonts w:ascii="Georgia" w:eastAsia="Georgia" w:hAnsi="Georgia" w:cs="Georgia"/>
          <w:spacing w:val="2"/>
          <w:position w:val="2"/>
          <w:sz w:val="28"/>
          <w:szCs w:val="28"/>
          <w:lang w:val="fr-FR"/>
        </w:rPr>
        <w:t>u</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3"/>
          <w:position w:val="2"/>
          <w:sz w:val="28"/>
          <w:szCs w:val="28"/>
          <w:lang w:val="fr-FR"/>
        </w:rPr>
        <w:t>a</w:t>
      </w:r>
      <w:r w:rsidRPr="00CC4D9A">
        <w:rPr>
          <w:rFonts w:ascii="Georgia" w:eastAsia="Georgia" w:hAnsi="Georgia" w:cs="Georgia"/>
          <w:position w:val="2"/>
          <w:sz w:val="28"/>
          <w:szCs w:val="28"/>
          <w:lang w:val="fr-FR"/>
        </w:rPr>
        <w:t>ns</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position w:val="2"/>
          <w:sz w:val="28"/>
          <w:szCs w:val="28"/>
          <w:lang w:val="fr-FR"/>
        </w:rPr>
        <w:t>e</w:t>
      </w:r>
      <w:r w:rsidRPr="00CC4D9A">
        <w:rPr>
          <w:rFonts w:ascii="Georgia" w:eastAsia="Georgia" w:hAnsi="Georgia" w:cs="Georgia"/>
          <w:spacing w:val="5"/>
          <w:position w:val="2"/>
          <w:sz w:val="28"/>
          <w:szCs w:val="28"/>
          <w:lang w:val="fr-FR"/>
        </w:rPr>
        <w:t xml:space="preserve"> </w:t>
      </w:r>
      <w:r w:rsidRPr="00CC4D9A">
        <w:rPr>
          <w:rFonts w:ascii="Georgia" w:eastAsia="Georgia" w:hAnsi="Georgia" w:cs="Georgia"/>
          <w:spacing w:val="1"/>
          <w:position w:val="2"/>
          <w:sz w:val="28"/>
          <w:szCs w:val="28"/>
          <w:lang w:val="fr-FR"/>
        </w:rPr>
        <w:t>g</w:t>
      </w:r>
      <w:r w:rsidRPr="00CC4D9A">
        <w:rPr>
          <w:rFonts w:ascii="Georgia" w:eastAsia="Georgia" w:hAnsi="Georgia" w:cs="Georgia"/>
          <w:position w:val="2"/>
          <w:sz w:val="28"/>
          <w:szCs w:val="28"/>
          <w:lang w:val="fr-FR"/>
        </w:rPr>
        <w:t>ro</w:t>
      </w:r>
      <w:r w:rsidRPr="00CC4D9A">
        <w:rPr>
          <w:rFonts w:ascii="Georgia" w:eastAsia="Georgia" w:hAnsi="Georgia" w:cs="Georgia"/>
          <w:spacing w:val="-3"/>
          <w:position w:val="2"/>
          <w:sz w:val="28"/>
          <w:szCs w:val="28"/>
          <w:lang w:val="fr-FR"/>
        </w:rPr>
        <w:t>u</w:t>
      </w:r>
      <w:r w:rsidRPr="00CC4D9A">
        <w:rPr>
          <w:rFonts w:ascii="Georgia" w:eastAsia="Georgia" w:hAnsi="Georgia" w:cs="Georgia"/>
          <w:position w:val="2"/>
          <w:sz w:val="28"/>
          <w:szCs w:val="28"/>
          <w:lang w:val="fr-FR"/>
        </w:rPr>
        <w:t>p</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w:t>
      </w:r>
      <w:r w:rsidRPr="00CC4D9A">
        <w:rPr>
          <w:rFonts w:ascii="Georgia" w:eastAsia="Georgia" w:hAnsi="Georgia" w:cs="Georgia"/>
          <w:spacing w:val="5"/>
          <w:position w:val="2"/>
          <w:sz w:val="28"/>
          <w:szCs w:val="28"/>
          <w:lang w:val="fr-FR"/>
        </w:rPr>
        <w:t xml:space="preserve"> </w:t>
      </w:r>
      <w:r w:rsidRPr="00CC4D9A">
        <w:rPr>
          <w:rFonts w:ascii="Georgia" w:eastAsia="Georgia" w:hAnsi="Georgia" w:cs="Georgia"/>
          <w:position w:val="2"/>
          <w:sz w:val="28"/>
          <w:szCs w:val="28"/>
          <w:lang w:val="fr-FR"/>
        </w:rPr>
        <w:t>Qua</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d</w:t>
      </w:r>
      <w:r w:rsidRPr="00CC4D9A">
        <w:rPr>
          <w:rFonts w:ascii="Georgia" w:eastAsia="Georgia" w:hAnsi="Georgia" w:cs="Georgia"/>
          <w:spacing w:val="6"/>
          <w:position w:val="2"/>
          <w:sz w:val="28"/>
          <w:szCs w:val="28"/>
          <w:lang w:val="fr-FR"/>
        </w:rPr>
        <w:t xml:space="preserve"> </w:t>
      </w:r>
      <w:r w:rsidRPr="00CC4D9A">
        <w:rPr>
          <w:rFonts w:ascii="Georgia" w:eastAsia="Georgia" w:hAnsi="Georgia" w:cs="Georgia"/>
          <w:spacing w:val="-1"/>
          <w:position w:val="2"/>
          <w:sz w:val="28"/>
          <w:szCs w:val="28"/>
          <w:lang w:val="fr-FR"/>
        </w:rPr>
        <w:t>l</w:t>
      </w:r>
      <w:r w:rsidRPr="00CC4D9A">
        <w:rPr>
          <w:rFonts w:ascii="Georgia" w:eastAsia="Georgia" w:hAnsi="Georgia" w:cs="Georgia"/>
          <w:spacing w:val="1"/>
          <w:position w:val="2"/>
          <w:sz w:val="28"/>
          <w:szCs w:val="28"/>
          <w:lang w:val="fr-FR"/>
        </w:rPr>
        <w:t>’</w:t>
      </w:r>
      <w:r w:rsidRPr="00CC4D9A">
        <w:rPr>
          <w:rFonts w:ascii="Georgia" w:eastAsia="Georgia" w:hAnsi="Georgia" w:cs="Georgia"/>
          <w:position w:val="2"/>
          <w:sz w:val="28"/>
          <w:szCs w:val="28"/>
          <w:lang w:val="fr-FR"/>
        </w:rPr>
        <w:t>i</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v</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du</w:t>
      </w:r>
      <w:r w:rsidRPr="00CC4D9A">
        <w:rPr>
          <w:rFonts w:ascii="Georgia" w:eastAsia="Georgia" w:hAnsi="Georgia" w:cs="Georgia"/>
          <w:spacing w:val="8"/>
          <w:position w:val="2"/>
          <w:sz w:val="28"/>
          <w:szCs w:val="28"/>
          <w:lang w:val="fr-FR"/>
        </w:rPr>
        <w:t xml:space="preserve"> </w:t>
      </w:r>
      <w:r w:rsidRPr="00CC4D9A">
        <w:rPr>
          <w:rFonts w:ascii="Georgia" w:eastAsia="Georgia" w:hAnsi="Georgia" w:cs="Georgia"/>
          <w:i/>
          <w:position w:val="2"/>
          <w:sz w:val="28"/>
          <w:szCs w:val="28"/>
          <w:lang w:val="fr-FR"/>
        </w:rPr>
        <w:t>i</w:t>
      </w:r>
      <w:r w:rsidRPr="00CC4D9A">
        <w:rPr>
          <w:rFonts w:ascii="Georgia" w:eastAsia="Georgia" w:hAnsi="Georgia" w:cs="Georgia"/>
          <w:i/>
          <w:spacing w:val="7"/>
          <w:position w:val="2"/>
          <w:sz w:val="28"/>
          <w:szCs w:val="28"/>
          <w:lang w:val="fr-FR"/>
        </w:rPr>
        <w:t xml:space="preserve"> </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ait</w:t>
      </w:r>
      <w:r w:rsidRPr="00CC4D9A">
        <w:rPr>
          <w:rFonts w:ascii="Georgia" w:eastAsia="Georgia" w:hAnsi="Georgia" w:cs="Georgia"/>
          <w:spacing w:val="6"/>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j</w:t>
      </w:r>
      <w:r w:rsidRPr="00CC4D9A">
        <w:rPr>
          <w:rFonts w:ascii="Georgia" w:eastAsia="Georgia" w:hAnsi="Georgia" w:cs="Georgia"/>
          <w:i/>
          <w:spacing w:val="31"/>
          <w:sz w:val="18"/>
          <w:szCs w:val="18"/>
          <w:lang w:val="fr-FR"/>
        </w:rPr>
        <w:t xml:space="preserve"> </w:t>
      </w:r>
      <w:r w:rsidRPr="00703FE7">
        <w:rPr>
          <w:rFonts w:ascii="Georgia" w:eastAsia="Georgia" w:hAnsi="Georgia" w:cs="Georgia"/>
          <w:position w:val="2"/>
          <w:sz w:val="28"/>
          <w:szCs w:val="28"/>
          <w:lang w:val="fr-FR"/>
          <w:rPrChange w:id="416" w:author="Dominique LONGIN" w:date="2016-09-15T11:47:00Z">
            <w:rPr>
              <w:rFonts w:ascii="Georgia" w:eastAsia="Georgia" w:hAnsi="Georgia" w:cs="Georgia"/>
              <w:i/>
              <w:position w:val="2"/>
              <w:sz w:val="28"/>
              <w:szCs w:val="28"/>
              <w:lang w:val="fr-FR"/>
            </w:rPr>
          </w:rPrChange>
        </w:rPr>
        <w:t>(</w:t>
      </w:r>
      <w:ins w:id="417" w:author="Dominique LONGIN" w:date="2016-09-15T11:47:00Z">
        <w:r w:rsidR="00703FE7" w:rsidRPr="00703FE7">
          <w:rPr>
            <w:rFonts w:ascii="Georgia" w:eastAsia="Georgia" w:hAnsi="Georgia" w:cs="Georgia"/>
            <w:position w:val="2"/>
            <w:sz w:val="28"/>
            <w:szCs w:val="28"/>
            <w:lang w:val="fr-FR"/>
            <w:rPrChange w:id="418" w:author="Dominique LONGIN" w:date="2016-09-15T11:47:00Z">
              <w:rPr>
                <w:rFonts w:ascii="Georgia" w:eastAsia="Georgia" w:hAnsi="Georgia" w:cs="Georgia"/>
                <w:i/>
                <w:position w:val="2"/>
                <w:sz w:val="28"/>
                <w:szCs w:val="28"/>
                <w:lang w:val="fr-FR"/>
              </w:rPr>
            </w:rPrChange>
          </w:rPr>
          <w:t xml:space="preserve">pour tout </w:t>
        </w:r>
      </w:ins>
      <w:del w:id="419" w:author="Dominique LONGIN" w:date="2016-09-15T11:47:00Z">
        <w:r w:rsidRPr="00CC4D9A" w:rsidDel="00703FE7">
          <w:rPr>
            <w:rFonts w:ascii="Georgia" w:eastAsia="Georgia" w:hAnsi="Georgia" w:cs="Georgia"/>
            <w:i/>
            <w:position w:val="2"/>
            <w:sz w:val="28"/>
            <w:szCs w:val="28"/>
            <w:lang w:val="fr-FR"/>
          </w:rPr>
          <w:delText>i</w:delText>
        </w:r>
      </w:del>
      <w:ins w:id="420" w:author="Dominique LONGIN" w:date="2016-09-15T11:47:00Z">
        <w:r w:rsidR="00703FE7">
          <w:rPr>
            <w:rFonts w:ascii="Georgia" w:eastAsia="Georgia" w:hAnsi="Georgia" w:cs="Georgia"/>
            <w:i/>
            <w:position w:val="2"/>
            <w:sz w:val="28"/>
            <w:szCs w:val="28"/>
            <w:lang w:val="fr-FR"/>
          </w:rPr>
          <w:t>j</w:t>
        </w:r>
      </w:ins>
      <w:r w:rsidRPr="00CC4D9A">
        <w:rPr>
          <w:rFonts w:ascii="Georgia" w:eastAsia="Georgia" w:hAnsi="Georgia" w:cs="Georgia"/>
          <w:i/>
          <w:spacing w:val="7"/>
          <w:position w:val="2"/>
          <w:sz w:val="28"/>
          <w:szCs w:val="28"/>
          <w:lang w:val="fr-FR"/>
        </w:rPr>
        <w:t xml:space="preserve"> </w:t>
      </w:r>
      <w:r w:rsidRPr="00CC4D9A">
        <w:rPr>
          <w:rFonts w:ascii="Georgia" w:eastAsia="Georgia" w:hAnsi="Georgia" w:cs="Georgia"/>
          <w:i/>
          <w:position w:val="2"/>
          <w:sz w:val="28"/>
          <w:szCs w:val="28"/>
          <w:lang w:val="fr-FR"/>
        </w:rPr>
        <w:t>≠</w:t>
      </w:r>
      <w:r w:rsidRPr="00CC4D9A">
        <w:rPr>
          <w:rFonts w:ascii="Georgia" w:eastAsia="Georgia" w:hAnsi="Georgia" w:cs="Georgia"/>
          <w:i/>
          <w:spacing w:val="6"/>
          <w:position w:val="2"/>
          <w:sz w:val="28"/>
          <w:szCs w:val="28"/>
          <w:lang w:val="fr-FR"/>
        </w:rPr>
        <w:t xml:space="preserve"> </w:t>
      </w:r>
      <w:del w:id="421" w:author="Dominique LONGIN" w:date="2016-09-15T11:47:00Z">
        <w:r w:rsidRPr="00CC4D9A" w:rsidDel="00703FE7">
          <w:rPr>
            <w:rFonts w:ascii="Georgia" w:eastAsia="Georgia" w:hAnsi="Georgia" w:cs="Georgia"/>
            <w:i/>
            <w:position w:val="2"/>
            <w:sz w:val="28"/>
            <w:szCs w:val="28"/>
            <w:lang w:val="fr-FR"/>
          </w:rPr>
          <w:delText>j</w:delText>
        </w:r>
      </w:del>
      <w:ins w:id="422" w:author="Dominique LONGIN" w:date="2016-09-15T11:47:00Z">
        <w:r w:rsidR="00703FE7">
          <w:rPr>
            <w:rFonts w:ascii="Georgia" w:eastAsia="Georgia" w:hAnsi="Georgia" w:cs="Georgia"/>
            <w:i/>
            <w:position w:val="2"/>
            <w:sz w:val="28"/>
            <w:szCs w:val="28"/>
            <w:lang w:val="fr-FR"/>
          </w:rPr>
          <w:t>i</w:t>
        </w:r>
      </w:ins>
      <w:r w:rsidRPr="00703FE7">
        <w:rPr>
          <w:rFonts w:ascii="Georgia" w:eastAsia="Georgia" w:hAnsi="Georgia" w:cs="Georgia"/>
          <w:spacing w:val="-2"/>
          <w:position w:val="2"/>
          <w:sz w:val="28"/>
          <w:szCs w:val="28"/>
          <w:lang w:val="fr-FR"/>
          <w:rPrChange w:id="423" w:author="Dominique LONGIN" w:date="2016-09-15T11:47:00Z">
            <w:rPr>
              <w:rFonts w:ascii="Georgia" w:eastAsia="Georgia" w:hAnsi="Georgia" w:cs="Georgia"/>
              <w:i/>
              <w:spacing w:val="-2"/>
              <w:position w:val="2"/>
              <w:sz w:val="28"/>
              <w:szCs w:val="28"/>
              <w:lang w:val="fr-FR"/>
            </w:rPr>
          </w:rPrChange>
        </w:rPr>
        <w:t>)</w:t>
      </w:r>
      <w:r w:rsidRPr="00CC4D9A">
        <w:rPr>
          <w:rFonts w:ascii="Georgia" w:eastAsia="Georgia" w:hAnsi="Georgia" w:cs="Georgia"/>
          <w:i/>
          <w:position w:val="2"/>
          <w:sz w:val="28"/>
          <w:szCs w:val="28"/>
          <w:lang w:val="fr-FR"/>
        </w:rPr>
        <w:t xml:space="preserve">, </w:t>
      </w:r>
      <w:r w:rsidRPr="00CC4D9A">
        <w:rPr>
          <w:rFonts w:ascii="Georgia" w:eastAsia="Georgia" w:hAnsi="Georgia" w:cs="Georgia"/>
          <w:position w:val="2"/>
          <w:sz w:val="28"/>
          <w:szCs w:val="28"/>
          <w:lang w:val="fr-FR"/>
        </w:rPr>
        <w:t>il va</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r</w:t>
      </w:r>
      <w:r w:rsidRPr="00CC4D9A">
        <w:rPr>
          <w:rFonts w:ascii="Georgia" w:eastAsia="Georgia" w:hAnsi="Georgia" w:cs="Georgia"/>
          <w:spacing w:val="1"/>
          <w:position w:val="2"/>
          <w:sz w:val="28"/>
          <w:szCs w:val="28"/>
          <w:lang w:val="fr-FR"/>
        </w:rPr>
        <w:t>é</w:t>
      </w:r>
      <w:r w:rsidRPr="00CC4D9A">
        <w:rPr>
          <w:rFonts w:ascii="Georgia" w:eastAsia="Georgia" w:hAnsi="Georgia" w:cs="Georgia"/>
          <w:position w:val="2"/>
          <w:sz w:val="28"/>
          <w:szCs w:val="28"/>
          <w:lang w:val="fr-FR"/>
        </w:rPr>
        <w:t>v</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se</w:t>
      </w:r>
      <w:r w:rsidRPr="00CC4D9A">
        <w:rPr>
          <w:rFonts w:ascii="Georgia" w:eastAsia="Georgia" w:hAnsi="Georgia" w:cs="Georgia"/>
          <w:position w:val="2"/>
          <w:sz w:val="28"/>
          <w:szCs w:val="28"/>
          <w:lang w:val="fr-FR"/>
        </w:rPr>
        <w:t>r</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spacing w:val="1"/>
          <w:position w:val="2"/>
          <w:sz w:val="28"/>
          <w:szCs w:val="28"/>
          <w:lang w:val="fr-FR"/>
        </w:rPr>
        <w:t>s</w:t>
      </w:r>
      <w:r w:rsidRPr="00CC4D9A">
        <w:rPr>
          <w:rFonts w:ascii="Georgia" w:eastAsia="Georgia" w:hAnsi="Georgia" w:cs="Georgia"/>
          <w:position w:val="2"/>
          <w:sz w:val="28"/>
          <w:szCs w:val="28"/>
          <w:lang w:val="fr-FR"/>
        </w:rPr>
        <w:t>a</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2"/>
          <w:position w:val="2"/>
          <w:sz w:val="28"/>
          <w:szCs w:val="28"/>
          <w:lang w:val="fr-FR"/>
        </w:rPr>
        <w:t>r</w:t>
      </w:r>
      <w:r w:rsidRPr="00CC4D9A">
        <w:rPr>
          <w:rFonts w:ascii="Georgia" w:eastAsia="Georgia" w:hAnsi="Georgia" w:cs="Georgia"/>
          <w:position w:val="2"/>
          <w:sz w:val="28"/>
          <w:szCs w:val="28"/>
          <w:lang w:val="fr-FR"/>
        </w:rPr>
        <w:t>ibu</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ion</w:t>
      </w:r>
      <w:r w:rsidRPr="00CC4D9A">
        <w:rPr>
          <w:rFonts w:ascii="Georgia" w:eastAsia="Georgia" w:hAnsi="Georgia" w:cs="Georgia"/>
          <w:spacing w:val="1"/>
          <w:position w:val="2"/>
          <w:sz w:val="28"/>
          <w:szCs w:val="28"/>
          <w:lang w:val="fr-FR"/>
        </w:rPr>
        <w:t xml:space="preserve"> s</w:t>
      </w:r>
      <w:r w:rsidRPr="00CC4D9A">
        <w:rPr>
          <w:rFonts w:ascii="Georgia" w:eastAsia="Georgia" w:hAnsi="Georgia" w:cs="Georgia"/>
          <w:position w:val="2"/>
          <w:sz w:val="28"/>
          <w:szCs w:val="28"/>
          <w:lang w:val="fr-FR"/>
        </w:rPr>
        <w:t>ubj</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c</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w:t>
      </w:r>
      <w:r w:rsidRPr="00CC4D9A">
        <w:rPr>
          <w:rFonts w:ascii="Georgia" w:eastAsia="Georgia" w:hAnsi="Georgia" w:cs="Georgia"/>
          <w:spacing w:val="-3"/>
          <w:position w:val="2"/>
          <w:sz w:val="28"/>
          <w:szCs w:val="28"/>
          <w:lang w:val="fr-FR"/>
        </w:rPr>
        <w:t>v</w:t>
      </w:r>
      <w:r w:rsidRPr="00CC4D9A">
        <w:rPr>
          <w:rFonts w:ascii="Georgia" w:eastAsia="Georgia" w:hAnsi="Georgia" w:cs="Georgia"/>
          <w:position w:val="2"/>
          <w:sz w:val="28"/>
          <w:szCs w:val="28"/>
          <w:lang w:val="fr-FR"/>
        </w:rPr>
        <w:t>e</w:t>
      </w:r>
      <w:r w:rsidRPr="00CC4D9A">
        <w:rPr>
          <w:rFonts w:ascii="Georgia" w:eastAsia="Georgia" w:hAnsi="Georgia" w:cs="Georgia"/>
          <w:spacing w:val="7"/>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i</w:t>
      </w:r>
      <w:r w:rsidRPr="00CC4D9A">
        <w:rPr>
          <w:rFonts w:ascii="Georgia" w:eastAsia="Georgia" w:hAnsi="Georgia" w:cs="Georgia"/>
          <w:i/>
          <w:spacing w:val="25"/>
          <w:sz w:val="18"/>
          <w:szCs w:val="18"/>
          <w:lang w:val="fr-FR"/>
        </w:rPr>
        <w:t xml:space="preserve"> </w:t>
      </w:r>
      <w:r w:rsidRPr="00CC4D9A">
        <w:rPr>
          <w:rFonts w:ascii="Georgia" w:eastAsia="Georgia" w:hAnsi="Georgia" w:cs="Georgia"/>
          <w:position w:val="2"/>
          <w:sz w:val="28"/>
          <w:szCs w:val="28"/>
          <w:lang w:val="fr-FR"/>
        </w:rPr>
        <w:t>pour</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spacing w:val="-1"/>
          <w:position w:val="2"/>
          <w:sz w:val="28"/>
          <w:szCs w:val="28"/>
          <w:lang w:val="fr-FR"/>
        </w:rPr>
        <w:t>t</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n</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r</w:t>
      </w:r>
      <w:r w:rsidRPr="00CC4D9A">
        <w:rPr>
          <w:rFonts w:ascii="Georgia" w:eastAsia="Georgia" w:hAnsi="Georgia" w:cs="Georgia"/>
          <w:spacing w:val="2"/>
          <w:position w:val="2"/>
          <w:sz w:val="28"/>
          <w:szCs w:val="28"/>
          <w:lang w:val="fr-FR"/>
        </w:rPr>
        <w:t xml:space="preserve"> </w:t>
      </w:r>
      <w:r w:rsidRPr="00CC4D9A">
        <w:rPr>
          <w:rFonts w:ascii="Georgia" w:eastAsia="Georgia" w:hAnsi="Georgia" w:cs="Georgia"/>
          <w:position w:val="2"/>
          <w:sz w:val="28"/>
          <w:szCs w:val="28"/>
          <w:lang w:val="fr-FR"/>
        </w:rPr>
        <w:t>comp</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e</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des</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position w:val="2"/>
          <w:sz w:val="28"/>
          <w:szCs w:val="28"/>
          <w:lang w:val="fr-FR"/>
        </w:rPr>
        <w:t>av</w:t>
      </w:r>
      <w:r w:rsidRPr="00CC4D9A">
        <w:rPr>
          <w:rFonts w:ascii="Georgia" w:eastAsia="Georgia" w:hAnsi="Georgia" w:cs="Georgia"/>
          <w:spacing w:val="-1"/>
          <w:position w:val="2"/>
          <w:sz w:val="28"/>
          <w:szCs w:val="28"/>
          <w:lang w:val="fr-FR"/>
        </w:rPr>
        <w:t>i</w:t>
      </w:r>
      <w:r w:rsidRPr="00CC4D9A">
        <w:rPr>
          <w:rFonts w:ascii="Georgia" w:eastAsia="Georgia" w:hAnsi="Georgia" w:cs="Georgia"/>
          <w:position w:val="2"/>
          <w:sz w:val="28"/>
          <w:szCs w:val="28"/>
          <w:lang w:val="fr-FR"/>
        </w:rPr>
        <w:t>s</w:t>
      </w:r>
      <w:r w:rsidRPr="00CC4D9A">
        <w:rPr>
          <w:rFonts w:ascii="Georgia" w:eastAsia="Georgia" w:hAnsi="Georgia" w:cs="Georgia"/>
          <w:spacing w:val="3"/>
          <w:position w:val="2"/>
          <w:sz w:val="28"/>
          <w:szCs w:val="28"/>
          <w:lang w:val="fr-FR"/>
        </w:rPr>
        <w:t xml:space="preserve"> </w:t>
      </w:r>
      <w:r w:rsidRPr="00CC4D9A">
        <w:rPr>
          <w:rFonts w:ascii="Georgia" w:eastAsia="Georgia" w:hAnsi="Georgia" w:cs="Georgia"/>
          <w:spacing w:val="-3"/>
          <w:position w:val="2"/>
          <w:sz w:val="28"/>
          <w:szCs w:val="28"/>
          <w:lang w:val="fr-FR"/>
        </w:rPr>
        <w:t>d</w:t>
      </w:r>
      <w:r w:rsidRPr="00CC4D9A">
        <w:rPr>
          <w:rFonts w:ascii="Georgia" w:eastAsia="Georgia" w:hAnsi="Georgia" w:cs="Georgia"/>
          <w:position w:val="2"/>
          <w:sz w:val="28"/>
          <w:szCs w:val="28"/>
          <w:lang w:val="fr-FR"/>
        </w:rPr>
        <w:t xml:space="preserve">u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pacing w:val="-3"/>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rou</w:t>
      </w:r>
      <w:r w:rsidRPr="00CC4D9A">
        <w:rPr>
          <w:rFonts w:ascii="Georgia" w:eastAsia="Georgia" w:hAnsi="Georgia" w:cs="Georgia"/>
          <w:spacing w:val="-3"/>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w:t>
      </w:r>
    </w:p>
    <w:p w14:paraId="2870D6D1" w14:textId="77777777" w:rsidR="00A54283" w:rsidRPr="00CC4D9A" w:rsidRDefault="00A54283">
      <w:pPr>
        <w:spacing w:before="1" w:after="0" w:line="200" w:lineRule="exact"/>
        <w:rPr>
          <w:sz w:val="20"/>
          <w:szCs w:val="20"/>
          <w:lang w:val="fr-FR"/>
        </w:rPr>
      </w:pPr>
    </w:p>
    <w:p w14:paraId="0BEDE114" w14:textId="56A428C1" w:rsidR="00A54283" w:rsidRPr="00CC4D9A" w:rsidRDefault="00C26CB5">
      <w:pPr>
        <w:spacing w:after="0" w:line="275" w:lineRule="auto"/>
        <w:ind w:left="440" w:right="49" w:firstLine="720"/>
        <w:jc w:val="both"/>
        <w:rPr>
          <w:rFonts w:ascii="Georgia" w:eastAsia="Georgia" w:hAnsi="Georgia" w:cs="Georgia"/>
          <w:sz w:val="28"/>
          <w:szCs w:val="28"/>
          <w:lang w:val="fr-FR"/>
        </w:rPr>
      </w:pPr>
      <w:r w:rsidRPr="00CC4D9A">
        <w:rPr>
          <w:rFonts w:ascii="Georgia" w:eastAsia="Georgia" w:hAnsi="Georgia" w:cs="Georgia"/>
          <w:sz w:val="28"/>
          <w:szCs w:val="28"/>
          <w:lang w:val="fr-FR"/>
        </w:rPr>
        <w:t>On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p</w:t>
      </w:r>
      <w:r w:rsidRPr="00CC4D9A">
        <w:rPr>
          <w:rFonts w:ascii="Georgia" w:eastAsia="Georgia" w:hAnsi="Georgia" w:cs="Georgia"/>
          <w:sz w:val="28"/>
          <w:szCs w:val="28"/>
          <w:lang w:val="fr-FR"/>
        </w:rPr>
        <w:t>po</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or</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4"/>
          <w:sz w:val="28"/>
          <w:szCs w:val="28"/>
          <w:lang w:val="fr-FR"/>
        </w:rPr>
        <w:t xml:space="preserve"> </w:t>
      </w:r>
      <w:r w:rsidRPr="00CC4D9A">
        <w:rPr>
          <w:rFonts w:ascii="Georgia" w:eastAsia="Georgia" w:hAnsi="Georgia" w:cs="Georgia"/>
          <w:i/>
          <w:sz w:val="28"/>
          <w:szCs w:val="28"/>
          <w:lang w:val="fr-FR"/>
        </w:rPr>
        <w:t>i</w:t>
      </w:r>
      <w:r w:rsidRPr="00CC4D9A">
        <w:rPr>
          <w:rFonts w:ascii="Georgia" w:eastAsia="Georgia" w:hAnsi="Georgia" w:cs="Georgia"/>
          <w:i/>
          <w:spacing w:val="3"/>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is</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1"/>
          <w:sz w:val="28"/>
          <w:szCs w:val="28"/>
          <w:lang w:val="fr-FR"/>
        </w:rPr>
        <w:t xml:space="preserve"> </w:t>
      </w:r>
      <w:ins w:id="424" w:author="Dominique LONGIN" w:date="2016-09-15T11:47:00Z">
        <w:r w:rsidR="00703FE7">
          <w:rPr>
            <w:rFonts w:ascii="Georgia" w:eastAsia="Georgia" w:hAnsi="Georgia" w:cs="Georgia"/>
            <w:spacing w:val="1"/>
            <w:sz w:val="28"/>
            <w:szCs w:val="28"/>
            <w:lang w:val="fr-FR"/>
          </w:rPr>
          <w:t>de</w:t>
        </w:r>
      </w:ins>
      <w:del w:id="425" w:author="Dominique LONGIN" w:date="2016-09-15T11:47:00Z">
        <w:r w:rsidRPr="00CC4D9A" w:rsidDel="00703FE7">
          <w:rPr>
            <w:rFonts w:ascii="Georgia" w:eastAsia="Georgia" w:hAnsi="Georgia" w:cs="Georgia"/>
            <w:sz w:val="28"/>
            <w:szCs w:val="28"/>
            <w:lang w:val="fr-FR"/>
          </w:rPr>
          <w:delText>p</w:delText>
        </w:r>
        <w:r w:rsidRPr="00CC4D9A" w:rsidDel="00703FE7">
          <w:rPr>
            <w:rFonts w:ascii="Georgia" w:eastAsia="Georgia" w:hAnsi="Georgia" w:cs="Georgia"/>
            <w:spacing w:val="-2"/>
            <w:sz w:val="28"/>
            <w:szCs w:val="28"/>
            <w:lang w:val="fr-FR"/>
          </w:rPr>
          <w:delText>a</w:delText>
        </w:r>
        <w:r w:rsidRPr="00CC4D9A" w:rsidDel="00703FE7">
          <w:rPr>
            <w:rFonts w:ascii="Georgia" w:eastAsia="Georgia" w:hAnsi="Georgia" w:cs="Georgia"/>
            <w:sz w:val="28"/>
            <w:szCs w:val="28"/>
            <w:lang w:val="fr-FR"/>
          </w:rPr>
          <w:delText>r</w:delText>
        </w:r>
      </w:del>
      <w:r w:rsidRPr="00CC4D9A">
        <w:rPr>
          <w:rFonts w:ascii="Georgia" w:eastAsia="Georgia" w:hAnsi="Georgia" w:cs="Georgia"/>
          <w:sz w:val="28"/>
          <w:szCs w:val="28"/>
          <w:lang w:val="fr-FR"/>
        </w:rPr>
        <w:t xml:space="preserve"> ce</w:t>
      </w:r>
      <w:r w:rsidRPr="00CC4D9A">
        <w:rPr>
          <w:rFonts w:ascii="Georgia" w:eastAsia="Georgia" w:hAnsi="Georgia" w:cs="Georgia"/>
          <w:spacing w:val="-1"/>
          <w:sz w:val="28"/>
          <w:szCs w:val="28"/>
          <w:lang w:val="fr-FR"/>
        </w:rPr>
        <w:t>tt</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façon</w:t>
      </w:r>
      <w:del w:id="426" w:author="Dominique LONGIN" w:date="2016-09-15T11:48:00Z">
        <w:r w:rsidRPr="00CC4D9A" w:rsidDel="00703FE7">
          <w:rPr>
            <w:rFonts w:ascii="Georgia" w:eastAsia="Georgia" w:hAnsi="Georgia" w:cs="Georgia"/>
            <w:sz w:val="28"/>
            <w:szCs w:val="28"/>
            <w:lang w:val="fr-FR"/>
          </w:rPr>
          <w:delText>,</w:delText>
        </w:r>
        <w:r w:rsidRPr="00CC4D9A" w:rsidDel="00703FE7">
          <w:rPr>
            <w:rFonts w:ascii="Georgia" w:eastAsia="Georgia" w:hAnsi="Georgia" w:cs="Georgia"/>
            <w:spacing w:val="2"/>
            <w:sz w:val="28"/>
            <w:szCs w:val="28"/>
            <w:lang w:val="fr-FR"/>
          </w:rPr>
          <w:delText xml:space="preserve"> </w:delText>
        </w:r>
      </w:del>
      <w:ins w:id="427" w:author="Dominique LONGIN" w:date="2016-09-15T11:48:00Z">
        <w:r w:rsidR="00703FE7">
          <w:rPr>
            <w:rFonts w:ascii="Georgia" w:eastAsia="Georgia" w:hAnsi="Georgia" w:cs="Georgia"/>
            <w:sz w:val="28"/>
            <w:szCs w:val="28"/>
            <w:lang w:val="fr-FR"/>
          </w:rPr>
          <w:t>. Alors</w:t>
        </w:r>
        <w:r w:rsidR="00703FE7" w:rsidRPr="00CC4D9A">
          <w:rPr>
            <w:rFonts w:ascii="Georgia" w:eastAsia="Georgia" w:hAnsi="Georgia" w:cs="Georgia"/>
            <w:spacing w:val="2"/>
            <w:sz w:val="28"/>
            <w:szCs w:val="28"/>
            <w:lang w:val="fr-FR"/>
          </w:rPr>
          <w:t xml:space="preserve"> </w:t>
        </w:r>
      </w:ins>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ibu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is</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ra 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combina</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aire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position w:val="2"/>
          <w:sz w:val="28"/>
          <w:szCs w:val="28"/>
          <w:lang w:val="fr-FR"/>
        </w:rPr>
        <w:t>d</w:t>
      </w:r>
      <w:r w:rsidRPr="00CC4D9A">
        <w:rPr>
          <w:rFonts w:ascii="Georgia" w:eastAsia="Georgia" w:hAnsi="Georgia" w:cs="Georgia"/>
          <w:spacing w:val="-1"/>
          <w:position w:val="2"/>
          <w:sz w:val="28"/>
          <w:szCs w:val="28"/>
          <w:lang w:val="fr-FR"/>
        </w:rPr>
        <w:t>i</w:t>
      </w:r>
      <w:r w:rsidRPr="00CC4D9A">
        <w:rPr>
          <w:rFonts w:ascii="Georgia" w:eastAsia="Georgia" w:hAnsi="Georgia" w:cs="Georgia"/>
          <w:spacing w:val="1"/>
          <w:position w:val="2"/>
          <w:sz w:val="28"/>
          <w:szCs w:val="28"/>
          <w:lang w:val="fr-FR"/>
        </w:rPr>
        <w:t>s</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ribu</w:t>
      </w:r>
      <w:r w:rsidRPr="00CC4D9A">
        <w:rPr>
          <w:rFonts w:ascii="Georgia" w:eastAsia="Georgia" w:hAnsi="Georgia" w:cs="Georgia"/>
          <w:spacing w:val="-1"/>
          <w:position w:val="2"/>
          <w:sz w:val="28"/>
          <w:szCs w:val="28"/>
          <w:lang w:val="fr-FR"/>
        </w:rPr>
        <w:t>t</w:t>
      </w:r>
      <w:r w:rsidRPr="00CC4D9A">
        <w:rPr>
          <w:rFonts w:ascii="Georgia" w:eastAsia="Georgia" w:hAnsi="Georgia" w:cs="Georgia"/>
          <w:position w:val="2"/>
          <w:sz w:val="28"/>
          <w:szCs w:val="28"/>
          <w:lang w:val="fr-FR"/>
        </w:rPr>
        <w:t>io</w:t>
      </w:r>
      <w:r w:rsidRPr="00CC4D9A">
        <w:rPr>
          <w:rFonts w:ascii="Georgia" w:eastAsia="Georgia" w:hAnsi="Georgia" w:cs="Georgia"/>
          <w:spacing w:val="-1"/>
          <w:position w:val="2"/>
          <w:sz w:val="28"/>
          <w:szCs w:val="28"/>
          <w:lang w:val="fr-FR"/>
        </w:rPr>
        <w:t>n</w:t>
      </w:r>
      <w:r w:rsidRPr="00CC4D9A">
        <w:rPr>
          <w:rFonts w:ascii="Georgia" w:eastAsia="Georgia" w:hAnsi="Georgia" w:cs="Georgia"/>
          <w:position w:val="2"/>
          <w:sz w:val="28"/>
          <w:szCs w:val="28"/>
          <w:lang w:val="fr-FR"/>
        </w:rPr>
        <w:t>s</w:t>
      </w:r>
      <w:r w:rsidRPr="00CC4D9A">
        <w:rPr>
          <w:rFonts w:ascii="Georgia" w:eastAsia="Georgia" w:hAnsi="Georgia" w:cs="Georgia"/>
          <w:spacing w:val="13"/>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pacing w:val="-1"/>
          <w:sz w:val="18"/>
          <w:szCs w:val="18"/>
          <w:lang w:val="fr-FR"/>
        </w:rPr>
        <w:t>1</w:t>
      </w:r>
      <w:r w:rsidRPr="00CC4D9A">
        <w:rPr>
          <w:rFonts w:ascii="Georgia" w:eastAsia="Georgia" w:hAnsi="Georgia" w:cs="Georgia"/>
          <w:i/>
          <w:spacing w:val="1"/>
          <w:position w:val="2"/>
          <w:sz w:val="28"/>
          <w:szCs w:val="28"/>
          <w:lang w:val="fr-FR"/>
        </w:rPr>
        <w:t>,</w:t>
      </w:r>
      <w:r w:rsidRPr="00CC4D9A">
        <w:rPr>
          <w:rFonts w:ascii="Georgia" w:eastAsia="Georgia" w:hAnsi="Georgia" w:cs="Georgia"/>
          <w:i/>
          <w:spacing w:val="-1"/>
          <w:position w:val="2"/>
          <w:sz w:val="28"/>
          <w:szCs w:val="28"/>
          <w:lang w:val="fr-FR"/>
        </w:rPr>
        <w:t>…</w:t>
      </w:r>
      <w:r w:rsidRPr="00CC4D9A">
        <w:rPr>
          <w:rFonts w:ascii="Georgia" w:eastAsia="Georgia" w:hAnsi="Georgia" w:cs="Georgia"/>
          <w:i/>
          <w:position w:val="2"/>
          <w:sz w:val="28"/>
          <w:szCs w:val="28"/>
          <w:lang w:val="fr-FR"/>
        </w:rPr>
        <w:t>,</w:t>
      </w:r>
      <w:r w:rsidRPr="00CC4D9A">
        <w:rPr>
          <w:rFonts w:ascii="Georgia" w:eastAsia="Georgia" w:hAnsi="Georgia" w:cs="Georgia"/>
          <w:i/>
          <w:spacing w:val="10"/>
          <w:position w:val="2"/>
          <w:sz w:val="28"/>
          <w:szCs w:val="28"/>
          <w:lang w:val="fr-FR"/>
        </w:rPr>
        <w:t xml:space="preserve"> </w:t>
      </w:r>
      <w:r w:rsidRPr="00CC4D9A">
        <w:rPr>
          <w:rFonts w:ascii="Georgia" w:eastAsia="Georgia" w:hAnsi="Georgia" w:cs="Georgia"/>
          <w:i/>
          <w:position w:val="2"/>
          <w:sz w:val="28"/>
          <w:szCs w:val="28"/>
          <w:lang w:val="fr-FR"/>
        </w:rPr>
        <w:t>F</w:t>
      </w:r>
      <w:r w:rsidRPr="00CC4D9A">
        <w:rPr>
          <w:rFonts w:ascii="Georgia" w:eastAsia="Georgia" w:hAnsi="Georgia" w:cs="Georgia"/>
          <w:i/>
          <w:sz w:val="18"/>
          <w:szCs w:val="18"/>
          <w:lang w:val="fr-FR"/>
        </w:rPr>
        <w:t>k</w:t>
      </w:r>
      <w:r w:rsidRPr="00CC4D9A">
        <w:rPr>
          <w:rFonts w:ascii="Georgia" w:eastAsia="Georgia" w:hAnsi="Georgia" w:cs="Georgia"/>
          <w:i/>
          <w:spacing w:val="35"/>
          <w:sz w:val="18"/>
          <w:szCs w:val="18"/>
          <w:lang w:val="fr-FR"/>
        </w:rPr>
        <w:t xml:space="preserve"> </w:t>
      </w:r>
      <w:r w:rsidRPr="00CC4D9A">
        <w:rPr>
          <w:rFonts w:ascii="Georgia" w:eastAsia="Georgia" w:hAnsi="Georgia" w:cs="Georgia"/>
          <w:position w:val="2"/>
          <w:sz w:val="28"/>
          <w:szCs w:val="28"/>
          <w:lang w:val="fr-FR"/>
        </w:rPr>
        <w:t>des</w:t>
      </w:r>
      <w:r w:rsidRPr="00CC4D9A">
        <w:rPr>
          <w:rFonts w:ascii="Georgia" w:eastAsia="Georgia" w:hAnsi="Georgia" w:cs="Georgia"/>
          <w:spacing w:val="13"/>
          <w:position w:val="2"/>
          <w:sz w:val="28"/>
          <w:szCs w:val="28"/>
          <w:lang w:val="fr-FR"/>
        </w:rPr>
        <w:t xml:space="preserve"> </w:t>
      </w:r>
      <w:r w:rsidRPr="00CC4D9A">
        <w:rPr>
          <w:rFonts w:ascii="Georgia" w:eastAsia="Georgia" w:hAnsi="Georgia" w:cs="Georgia"/>
          <w:spacing w:val="-2"/>
          <w:position w:val="2"/>
          <w:sz w:val="28"/>
          <w:szCs w:val="28"/>
          <w:lang w:val="fr-FR"/>
        </w:rPr>
        <w:t>m</w:t>
      </w:r>
      <w:r w:rsidRPr="00CC4D9A">
        <w:rPr>
          <w:rFonts w:ascii="Georgia" w:eastAsia="Georgia" w:hAnsi="Georgia" w:cs="Georgia"/>
          <w:spacing w:val="1"/>
          <w:position w:val="2"/>
          <w:sz w:val="28"/>
          <w:szCs w:val="28"/>
          <w:lang w:val="fr-FR"/>
        </w:rPr>
        <w:t>e</w:t>
      </w:r>
      <w:r w:rsidRPr="00CC4D9A">
        <w:rPr>
          <w:rFonts w:ascii="Georgia" w:eastAsia="Georgia" w:hAnsi="Georgia" w:cs="Georgia"/>
          <w:spacing w:val="-2"/>
          <w:position w:val="2"/>
          <w:sz w:val="28"/>
          <w:szCs w:val="28"/>
          <w:lang w:val="fr-FR"/>
        </w:rPr>
        <w:t>m</w:t>
      </w:r>
      <w:r w:rsidRPr="00CC4D9A">
        <w:rPr>
          <w:rFonts w:ascii="Georgia" w:eastAsia="Georgia" w:hAnsi="Georgia" w:cs="Georgia"/>
          <w:spacing w:val="1"/>
          <w:position w:val="2"/>
          <w:sz w:val="28"/>
          <w:szCs w:val="28"/>
          <w:lang w:val="fr-FR"/>
        </w:rPr>
        <w:t>b</w:t>
      </w:r>
      <w:r w:rsidRPr="00CC4D9A">
        <w:rPr>
          <w:rFonts w:ascii="Georgia" w:eastAsia="Georgia" w:hAnsi="Georgia" w:cs="Georgia"/>
          <w:position w:val="2"/>
          <w:sz w:val="28"/>
          <w:szCs w:val="28"/>
          <w:lang w:val="fr-FR"/>
        </w:rPr>
        <w:t>r</w:t>
      </w:r>
      <w:r w:rsidRPr="00CC4D9A">
        <w:rPr>
          <w:rFonts w:ascii="Georgia" w:eastAsia="Georgia" w:hAnsi="Georgia" w:cs="Georgia"/>
          <w:spacing w:val="-1"/>
          <w:position w:val="2"/>
          <w:sz w:val="28"/>
          <w:szCs w:val="28"/>
          <w:lang w:val="fr-FR"/>
        </w:rPr>
        <w:t>e</w:t>
      </w:r>
      <w:r w:rsidRPr="00CC4D9A">
        <w:rPr>
          <w:rFonts w:ascii="Georgia" w:eastAsia="Georgia" w:hAnsi="Georgia" w:cs="Georgia"/>
          <w:position w:val="2"/>
          <w:sz w:val="28"/>
          <w:szCs w:val="28"/>
          <w:lang w:val="fr-FR"/>
        </w:rPr>
        <w:t>s</w:t>
      </w:r>
      <w:r w:rsidRPr="00CC4D9A">
        <w:rPr>
          <w:rFonts w:ascii="Georgia" w:eastAsia="Georgia" w:hAnsi="Georgia" w:cs="Georgia"/>
          <w:spacing w:val="12"/>
          <w:position w:val="2"/>
          <w:sz w:val="28"/>
          <w:szCs w:val="28"/>
          <w:lang w:val="fr-FR"/>
        </w:rPr>
        <w:t xml:space="preserve"> </w:t>
      </w:r>
      <w:r w:rsidRPr="00CC4D9A">
        <w:rPr>
          <w:rFonts w:ascii="Georgia" w:eastAsia="Georgia" w:hAnsi="Georgia" w:cs="Georgia"/>
          <w:position w:val="2"/>
          <w:sz w:val="28"/>
          <w:szCs w:val="28"/>
          <w:lang w:val="fr-FR"/>
        </w:rPr>
        <w:t>du</w:t>
      </w:r>
      <w:r w:rsidRPr="00CC4D9A">
        <w:rPr>
          <w:rFonts w:ascii="Georgia" w:eastAsia="Georgia" w:hAnsi="Georgia" w:cs="Georgia"/>
          <w:spacing w:val="10"/>
          <w:position w:val="2"/>
          <w:sz w:val="28"/>
          <w:szCs w:val="28"/>
          <w:lang w:val="fr-FR"/>
        </w:rPr>
        <w:t xml:space="preserve"> </w:t>
      </w:r>
      <w:r w:rsidRPr="00CC4D9A">
        <w:rPr>
          <w:rFonts w:ascii="Georgia" w:eastAsia="Georgia" w:hAnsi="Georgia" w:cs="Georgia"/>
          <w:spacing w:val="1"/>
          <w:position w:val="2"/>
          <w:sz w:val="28"/>
          <w:szCs w:val="28"/>
          <w:lang w:val="fr-FR"/>
        </w:rPr>
        <w:t>g</w:t>
      </w:r>
      <w:r w:rsidRPr="00CC4D9A">
        <w:rPr>
          <w:rFonts w:ascii="Georgia" w:eastAsia="Georgia" w:hAnsi="Georgia" w:cs="Georgia"/>
          <w:position w:val="2"/>
          <w:sz w:val="28"/>
          <w:szCs w:val="28"/>
          <w:lang w:val="fr-FR"/>
        </w:rPr>
        <w:t>roup</w:t>
      </w:r>
      <w:r w:rsidRPr="00CC4D9A">
        <w:rPr>
          <w:rFonts w:ascii="Georgia" w:eastAsia="Georgia" w:hAnsi="Georgia" w:cs="Georgia"/>
          <w:spacing w:val="1"/>
          <w:position w:val="2"/>
          <w:sz w:val="28"/>
          <w:szCs w:val="28"/>
          <w:lang w:val="fr-FR"/>
        </w:rPr>
        <w:t>e.</w:t>
      </w:r>
      <w:ins w:id="428" w:author="Dominique LONGIN" w:date="2016-09-15T11:48:00Z">
        <w:r w:rsidR="00703FE7">
          <w:rPr>
            <w:rFonts w:ascii="Georgia" w:eastAsia="Georgia" w:hAnsi="Georgia" w:cs="Georgia"/>
            <w:spacing w:val="1"/>
            <w:position w:val="2"/>
            <w:sz w:val="28"/>
            <w:szCs w:val="28"/>
            <w:lang w:val="fr-FR"/>
          </w:rPr>
          <w:t xml:space="preserve"> </w:t>
        </w:r>
      </w:ins>
      <w:r w:rsidRPr="00CC4D9A">
        <w:rPr>
          <w:rFonts w:ascii="Georgia" w:eastAsia="Georgia" w:hAnsi="Georgia" w:cs="Georgia"/>
          <w:spacing w:val="-1"/>
          <w:position w:val="2"/>
          <w:sz w:val="28"/>
          <w:szCs w:val="28"/>
          <w:lang w:val="fr-FR"/>
        </w:rPr>
        <w:t>P</w:t>
      </w:r>
      <w:r w:rsidRPr="00CC4D9A">
        <w:rPr>
          <w:rFonts w:ascii="Georgia" w:eastAsia="Georgia" w:hAnsi="Georgia" w:cs="Georgia"/>
          <w:position w:val="2"/>
          <w:sz w:val="28"/>
          <w:szCs w:val="28"/>
          <w:lang w:val="fr-FR"/>
        </w:rPr>
        <w:t>our</w:t>
      </w:r>
      <w:r w:rsidRPr="00CC4D9A">
        <w:rPr>
          <w:rFonts w:ascii="Georgia" w:eastAsia="Georgia" w:hAnsi="Georgia" w:cs="Georgia"/>
          <w:spacing w:val="11"/>
          <w:position w:val="2"/>
          <w:sz w:val="28"/>
          <w:szCs w:val="28"/>
          <w:lang w:val="fr-FR"/>
        </w:rPr>
        <w:t xml:space="preserve"> </w:t>
      </w:r>
      <w:proofErr w:type="spellStart"/>
      <w:r w:rsidRPr="00CC4D9A">
        <w:rPr>
          <w:rFonts w:ascii="Georgia" w:eastAsia="Georgia" w:hAnsi="Georgia" w:cs="Georgia"/>
          <w:i/>
          <w:position w:val="2"/>
          <w:sz w:val="28"/>
          <w:szCs w:val="28"/>
          <w:lang w:val="fr-FR"/>
        </w:rPr>
        <w:t>i</w:t>
      </w:r>
      <w:proofErr w:type="gramStart"/>
      <w:r w:rsidRPr="00CC4D9A">
        <w:rPr>
          <w:rFonts w:ascii="Georgia" w:eastAsia="Georgia" w:hAnsi="Georgia" w:cs="Georgia"/>
          <w:i/>
          <w:spacing w:val="1"/>
          <w:position w:val="2"/>
          <w:sz w:val="28"/>
          <w:szCs w:val="28"/>
          <w:lang w:val="fr-FR"/>
        </w:rPr>
        <w:t>,</w:t>
      </w:r>
      <w:r w:rsidRPr="00CC4D9A">
        <w:rPr>
          <w:rFonts w:ascii="Georgia" w:eastAsia="Georgia" w:hAnsi="Georgia" w:cs="Georgia"/>
          <w:i/>
          <w:position w:val="2"/>
          <w:sz w:val="28"/>
          <w:szCs w:val="28"/>
          <w:lang w:val="fr-FR"/>
        </w:rPr>
        <w:t>j</w:t>
      </w:r>
      <w:proofErr w:type="spellEnd"/>
      <w:proofErr w:type="gramEnd"/>
      <w:r w:rsidRPr="00CC4D9A">
        <w:rPr>
          <w:rFonts w:ascii="Georgia" w:eastAsia="Georgia" w:hAnsi="Georgia" w:cs="Georgia"/>
          <w:i/>
          <w:spacing w:val="11"/>
          <w:position w:val="2"/>
          <w:sz w:val="28"/>
          <w:szCs w:val="28"/>
          <w:lang w:val="fr-FR"/>
        </w:rPr>
        <w:t xml:space="preserve"> </w:t>
      </w:r>
      <w:r w:rsidRPr="00CC4D9A">
        <w:rPr>
          <w:rFonts w:ascii="Georgia" w:eastAsia="Georgia" w:hAnsi="Georgia" w:cs="Georgia"/>
          <w:i/>
          <w:position w:val="2"/>
          <w:sz w:val="28"/>
          <w:szCs w:val="28"/>
          <w:lang w:val="fr-FR"/>
        </w:rPr>
        <w:t>=</w:t>
      </w:r>
      <w:r w:rsidRPr="00CC4D9A">
        <w:rPr>
          <w:rFonts w:ascii="Georgia" w:eastAsia="Georgia" w:hAnsi="Georgia" w:cs="Georgia"/>
          <w:i/>
          <w:spacing w:val="11"/>
          <w:position w:val="2"/>
          <w:sz w:val="28"/>
          <w:szCs w:val="28"/>
          <w:lang w:val="fr-FR"/>
        </w:rPr>
        <w:t xml:space="preserve"> </w:t>
      </w:r>
      <w:r w:rsidRPr="00CC4D9A">
        <w:rPr>
          <w:rFonts w:ascii="Georgia" w:eastAsia="Georgia" w:hAnsi="Georgia" w:cs="Georgia"/>
          <w:i/>
          <w:position w:val="2"/>
          <w:sz w:val="28"/>
          <w:szCs w:val="28"/>
          <w:lang w:val="fr-FR"/>
        </w:rPr>
        <w:t>1,…,</w:t>
      </w:r>
      <w:r w:rsidRPr="00CC4D9A">
        <w:rPr>
          <w:rFonts w:ascii="Georgia" w:eastAsia="Georgia" w:hAnsi="Georgia" w:cs="Georgia"/>
          <w:i/>
          <w:spacing w:val="-2"/>
          <w:position w:val="2"/>
          <w:sz w:val="28"/>
          <w:szCs w:val="28"/>
          <w:lang w:val="fr-FR"/>
        </w:rPr>
        <w:t>k</w:t>
      </w:r>
      <w:r w:rsidRPr="00CC4D9A">
        <w:rPr>
          <w:rFonts w:ascii="Georgia" w:eastAsia="Georgia" w:hAnsi="Georgia" w:cs="Georgia"/>
          <w:i/>
          <w:position w:val="2"/>
          <w:sz w:val="28"/>
          <w:szCs w:val="28"/>
          <w:lang w:val="fr-FR"/>
        </w:rPr>
        <w:t>;</w:t>
      </w:r>
      <w:r w:rsidRPr="00CC4D9A">
        <w:rPr>
          <w:rFonts w:ascii="Georgia" w:eastAsia="Georgia" w:hAnsi="Georgia" w:cs="Georgia"/>
          <w:i/>
          <w:spacing w:val="12"/>
          <w:position w:val="2"/>
          <w:sz w:val="28"/>
          <w:szCs w:val="28"/>
          <w:lang w:val="fr-FR"/>
        </w:rPr>
        <w:t xml:space="preserve"> </w:t>
      </w:r>
      <w:r w:rsidRPr="00CC4D9A">
        <w:rPr>
          <w:rFonts w:ascii="Georgia" w:eastAsia="Georgia" w:hAnsi="Georgia" w:cs="Georgia"/>
          <w:i/>
          <w:spacing w:val="2"/>
          <w:position w:val="2"/>
          <w:sz w:val="28"/>
          <w:szCs w:val="28"/>
          <w:lang w:val="fr-FR"/>
        </w:rPr>
        <w:t>p</w:t>
      </w:r>
      <w:proofErr w:type="spellStart"/>
      <w:r w:rsidRPr="00CC4D9A">
        <w:rPr>
          <w:rFonts w:ascii="Georgia" w:eastAsia="Georgia" w:hAnsi="Georgia" w:cs="Georgia"/>
          <w:i/>
          <w:spacing w:val="-1"/>
          <w:sz w:val="18"/>
          <w:szCs w:val="18"/>
          <w:lang w:val="fr-FR"/>
        </w:rPr>
        <w:t>i</w:t>
      </w:r>
      <w:r w:rsidRPr="00CC4D9A">
        <w:rPr>
          <w:rFonts w:ascii="Georgia" w:eastAsia="Georgia" w:hAnsi="Georgia" w:cs="Georgia"/>
          <w:i/>
          <w:sz w:val="18"/>
          <w:szCs w:val="18"/>
          <w:lang w:val="fr-FR"/>
        </w:rPr>
        <w:t>j</w:t>
      </w:r>
      <w:proofErr w:type="spellEnd"/>
      <w:r w:rsidRPr="00CC4D9A">
        <w:rPr>
          <w:rFonts w:ascii="Georgia" w:eastAsia="Georgia" w:hAnsi="Georgia" w:cs="Georgia"/>
          <w:i/>
          <w:spacing w:val="12"/>
          <w:sz w:val="18"/>
          <w:szCs w:val="18"/>
          <w:lang w:val="fr-FR"/>
        </w:rPr>
        <w:t xml:space="preserve"> </w:t>
      </w:r>
      <w:r w:rsidRPr="00CC4D9A">
        <w:rPr>
          <w:rFonts w:ascii="Georgia" w:eastAsia="Georgia" w:hAnsi="Georgia" w:cs="Georgia"/>
          <w:position w:val="2"/>
          <w:sz w:val="28"/>
          <w:szCs w:val="28"/>
          <w:lang w:val="fr-FR"/>
        </w:rPr>
        <w:t>&gt;</w:t>
      </w:r>
      <w:r w:rsidRPr="00CC4D9A">
        <w:rPr>
          <w:rFonts w:ascii="Georgia" w:eastAsia="Georgia" w:hAnsi="Georgia" w:cs="Georgia"/>
          <w:spacing w:val="11"/>
          <w:position w:val="2"/>
          <w:sz w:val="28"/>
          <w:szCs w:val="28"/>
          <w:lang w:val="fr-FR"/>
        </w:rPr>
        <w:t xml:space="preserve"> </w:t>
      </w:r>
      <w:r w:rsidRPr="00CC4D9A">
        <w:rPr>
          <w:rFonts w:ascii="Georgia" w:eastAsia="Georgia" w:hAnsi="Georgia" w:cs="Georgia"/>
          <w:position w:val="2"/>
          <w:sz w:val="28"/>
          <w:szCs w:val="28"/>
          <w:lang w:val="fr-FR"/>
        </w:rPr>
        <w:t>0</w:t>
      </w:r>
    </w:p>
    <w:p w14:paraId="3FE064E1" w14:textId="77777777" w:rsidR="00A54283" w:rsidRPr="00CC4D9A" w:rsidRDefault="00C26CB5">
      <w:pPr>
        <w:tabs>
          <w:tab w:val="left" w:pos="1760"/>
        </w:tabs>
        <w:spacing w:after="0" w:line="615" w:lineRule="exact"/>
        <w:ind w:left="440" w:right="-20"/>
        <w:rPr>
          <w:rFonts w:ascii="Georgia" w:eastAsia="Georgia" w:hAnsi="Georgia" w:cs="Georgia"/>
          <w:sz w:val="28"/>
          <w:szCs w:val="28"/>
          <w:lang w:val="fr-FR"/>
        </w:rPr>
      </w:pPr>
      <w:proofErr w:type="gramStart"/>
      <w:r w:rsidRPr="00CC4D9A">
        <w:rPr>
          <w:rFonts w:ascii="Georgia" w:eastAsia="Georgia" w:hAnsi="Georgia" w:cs="Georgia"/>
          <w:position w:val="21"/>
          <w:sz w:val="28"/>
          <w:szCs w:val="28"/>
          <w:lang w:val="fr-FR"/>
        </w:rPr>
        <w:t>(</w:t>
      </w:r>
      <w:r w:rsidRPr="00CC4D9A">
        <w:rPr>
          <w:rFonts w:ascii="Georgia" w:eastAsia="Georgia" w:hAnsi="Georgia" w:cs="Georgia"/>
          <w:spacing w:val="62"/>
          <w:position w:val="21"/>
          <w:sz w:val="28"/>
          <w:szCs w:val="28"/>
          <w:lang w:val="fr-FR"/>
        </w:rPr>
        <w:t xml:space="preserve"> </w:t>
      </w:r>
      <w:commentRangeStart w:id="429"/>
      <w:r w:rsidRPr="00CC4D9A">
        <w:rPr>
          <w:rFonts w:ascii="Cambria Math" w:eastAsia="Cambria Math" w:hAnsi="Cambria Math" w:cs="Cambria Math"/>
          <w:position w:val="22"/>
          <w:sz w:val="28"/>
          <w:szCs w:val="28"/>
          <w:lang w:val="fr-FR"/>
        </w:rPr>
        <w:t>∑</w:t>
      </w:r>
      <w:proofErr w:type="gramEnd"/>
      <w:r w:rsidRPr="00CC4D9A">
        <w:rPr>
          <w:rFonts w:ascii="Cambria Math" w:eastAsia="Cambria Math" w:hAnsi="Cambria Math" w:cs="Cambria Math"/>
          <w:position w:val="22"/>
          <w:sz w:val="28"/>
          <w:szCs w:val="28"/>
          <w:lang w:val="fr-FR"/>
        </w:rPr>
        <w:tab/>
      </w:r>
      <w:r w:rsidRPr="00CC4D9A">
        <w:rPr>
          <w:rFonts w:ascii="Georgia" w:eastAsia="Georgia" w:hAnsi="Georgia" w:cs="Georgia"/>
          <w:i/>
          <w:position w:val="21"/>
          <w:sz w:val="28"/>
          <w:szCs w:val="28"/>
          <w:lang w:val="fr-FR"/>
        </w:rPr>
        <w:t>=</w:t>
      </w:r>
      <w:r w:rsidRPr="00CC4D9A">
        <w:rPr>
          <w:rFonts w:ascii="Georgia" w:eastAsia="Georgia" w:hAnsi="Georgia" w:cs="Georgia"/>
          <w:i/>
          <w:spacing w:val="63"/>
          <w:position w:val="21"/>
          <w:sz w:val="28"/>
          <w:szCs w:val="28"/>
          <w:lang w:val="fr-FR"/>
        </w:rPr>
        <w:t xml:space="preserve"> </w:t>
      </w:r>
      <w:r w:rsidRPr="00CC4D9A">
        <w:rPr>
          <w:rFonts w:ascii="Georgia" w:eastAsia="Georgia" w:hAnsi="Georgia" w:cs="Georgia"/>
          <w:i/>
          <w:position w:val="21"/>
          <w:sz w:val="28"/>
          <w:szCs w:val="28"/>
          <w:lang w:val="fr-FR"/>
        </w:rPr>
        <w:t>1</w:t>
      </w:r>
      <w:r w:rsidRPr="00CC4D9A">
        <w:rPr>
          <w:rFonts w:ascii="Georgia" w:eastAsia="Georgia" w:hAnsi="Georgia" w:cs="Georgia"/>
          <w:i/>
          <w:spacing w:val="62"/>
          <w:position w:val="21"/>
          <w:sz w:val="28"/>
          <w:szCs w:val="28"/>
          <w:lang w:val="fr-FR"/>
        </w:rPr>
        <w:t xml:space="preserve"> </w:t>
      </w:r>
      <w:commentRangeEnd w:id="429"/>
      <w:r w:rsidR="00110EF7">
        <w:rPr>
          <w:rStyle w:val="Marquedecommentaire"/>
        </w:rPr>
        <w:commentReference w:id="429"/>
      </w:r>
      <w:r w:rsidRPr="00CC4D9A">
        <w:rPr>
          <w:rFonts w:ascii="Georgia" w:eastAsia="Georgia" w:hAnsi="Georgia" w:cs="Georgia"/>
          <w:position w:val="21"/>
          <w:sz w:val="28"/>
          <w:szCs w:val="28"/>
          <w:lang w:val="fr-FR"/>
        </w:rPr>
        <w:t>pour</w:t>
      </w:r>
      <w:r w:rsidRPr="00CC4D9A">
        <w:rPr>
          <w:rFonts w:ascii="Georgia" w:eastAsia="Georgia" w:hAnsi="Georgia" w:cs="Georgia"/>
          <w:spacing w:val="63"/>
          <w:position w:val="21"/>
          <w:sz w:val="28"/>
          <w:szCs w:val="28"/>
          <w:lang w:val="fr-FR"/>
        </w:rPr>
        <w:t xml:space="preserve"> </w:t>
      </w:r>
      <w:r w:rsidRPr="00CC4D9A">
        <w:rPr>
          <w:rFonts w:ascii="Georgia" w:eastAsia="Georgia" w:hAnsi="Georgia" w:cs="Georgia"/>
          <w:position w:val="21"/>
          <w:sz w:val="28"/>
          <w:szCs w:val="28"/>
          <w:lang w:val="fr-FR"/>
        </w:rPr>
        <w:t>cha</w:t>
      </w:r>
      <w:r w:rsidRPr="00CC4D9A">
        <w:rPr>
          <w:rFonts w:ascii="Georgia" w:eastAsia="Georgia" w:hAnsi="Georgia" w:cs="Georgia"/>
          <w:spacing w:val="-2"/>
          <w:position w:val="21"/>
          <w:sz w:val="28"/>
          <w:szCs w:val="28"/>
          <w:lang w:val="fr-FR"/>
        </w:rPr>
        <w:t>q</w:t>
      </w:r>
      <w:r w:rsidRPr="00CC4D9A">
        <w:rPr>
          <w:rFonts w:ascii="Georgia" w:eastAsia="Georgia" w:hAnsi="Georgia" w:cs="Georgia"/>
          <w:spacing w:val="1"/>
          <w:position w:val="21"/>
          <w:sz w:val="28"/>
          <w:szCs w:val="28"/>
          <w:lang w:val="fr-FR"/>
        </w:rPr>
        <w:t>u</w:t>
      </w:r>
      <w:r w:rsidRPr="00CC4D9A">
        <w:rPr>
          <w:rFonts w:ascii="Georgia" w:eastAsia="Georgia" w:hAnsi="Georgia" w:cs="Georgia"/>
          <w:position w:val="21"/>
          <w:sz w:val="28"/>
          <w:szCs w:val="28"/>
          <w:lang w:val="fr-FR"/>
        </w:rPr>
        <w:t>e</w:t>
      </w:r>
      <w:r w:rsidRPr="00CC4D9A">
        <w:rPr>
          <w:rFonts w:ascii="Georgia" w:eastAsia="Georgia" w:hAnsi="Georgia" w:cs="Georgia"/>
          <w:spacing w:val="63"/>
          <w:position w:val="21"/>
          <w:sz w:val="28"/>
          <w:szCs w:val="28"/>
          <w:lang w:val="fr-FR"/>
        </w:rPr>
        <w:t xml:space="preserve"> </w:t>
      </w:r>
      <w:r w:rsidRPr="00CC4D9A">
        <w:rPr>
          <w:rFonts w:ascii="Georgia" w:eastAsia="Georgia" w:hAnsi="Georgia" w:cs="Georgia"/>
          <w:i/>
          <w:position w:val="21"/>
          <w:sz w:val="28"/>
          <w:szCs w:val="28"/>
          <w:lang w:val="fr-FR"/>
        </w:rPr>
        <w:t>i</w:t>
      </w:r>
      <w:r w:rsidRPr="00CC4D9A">
        <w:rPr>
          <w:rFonts w:ascii="Georgia" w:eastAsia="Georgia" w:hAnsi="Georgia" w:cs="Georgia"/>
          <w:i/>
          <w:spacing w:val="62"/>
          <w:position w:val="21"/>
          <w:sz w:val="28"/>
          <w:szCs w:val="28"/>
          <w:lang w:val="fr-FR"/>
        </w:rPr>
        <w:t xml:space="preserve"> </w:t>
      </w:r>
      <w:r w:rsidRPr="00CC4D9A">
        <w:rPr>
          <w:rFonts w:ascii="Georgia" w:eastAsia="Georgia" w:hAnsi="Georgia" w:cs="Georgia"/>
          <w:position w:val="21"/>
          <w:sz w:val="28"/>
          <w:szCs w:val="28"/>
          <w:lang w:val="fr-FR"/>
        </w:rPr>
        <w:t>)</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position w:val="21"/>
          <w:sz w:val="28"/>
          <w:szCs w:val="28"/>
          <w:lang w:val="fr-FR"/>
        </w:rPr>
        <w:t>r</w:t>
      </w:r>
      <w:r w:rsidRPr="00CC4D9A">
        <w:rPr>
          <w:rFonts w:ascii="Georgia" w:eastAsia="Georgia" w:hAnsi="Georgia" w:cs="Georgia"/>
          <w:spacing w:val="1"/>
          <w:position w:val="21"/>
          <w:sz w:val="28"/>
          <w:szCs w:val="28"/>
          <w:lang w:val="fr-FR"/>
        </w:rPr>
        <w:t>e</w:t>
      </w:r>
      <w:r w:rsidRPr="00CC4D9A">
        <w:rPr>
          <w:rFonts w:ascii="Georgia" w:eastAsia="Georgia" w:hAnsi="Georgia" w:cs="Georgia"/>
          <w:position w:val="21"/>
          <w:sz w:val="28"/>
          <w:szCs w:val="28"/>
          <w:lang w:val="fr-FR"/>
        </w:rPr>
        <w:t>prés</w:t>
      </w:r>
      <w:r w:rsidRPr="00CC4D9A">
        <w:rPr>
          <w:rFonts w:ascii="Georgia" w:eastAsia="Georgia" w:hAnsi="Georgia" w:cs="Georgia"/>
          <w:spacing w:val="1"/>
          <w:position w:val="21"/>
          <w:sz w:val="28"/>
          <w:szCs w:val="28"/>
          <w:lang w:val="fr-FR"/>
        </w:rPr>
        <w:t>e</w:t>
      </w:r>
      <w:r w:rsidRPr="00CC4D9A">
        <w:rPr>
          <w:rFonts w:ascii="Georgia" w:eastAsia="Georgia" w:hAnsi="Georgia" w:cs="Georgia"/>
          <w:position w:val="21"/>
          <w:sz w:val="28"/>
          <w:szCs w:val="28"/>
          <w:lang w:val="fr-FR"/>
        </w:rPr>
        <w:t>n</w:t>
      </w:r>
      <w:r w:rsidRPr="00CC4D9A">
        <w:rPr>
          <w:rFonts w:ascii="Georgia" w:eastAsia="Georgia" w:hAnsi="Georgia" w:cs="Georgia"/>
          <w:spacing w:val="-4"/>
          <w:position w:val="21"/>
          <w:sz w:val="28"/>
          <w:szCs w:val="28"/>
          <w:lang w:val="fr-FR"/>
        </w:rPr>
        <w:t>t</w:t>
      </w:r>
      <w:r w:rsidRPr="00CC4D9A">
        <w:rPr>
          <w:rFonts w:ascii="Georgia" w:eastAsia="Georgia" w:hAnsi="Georgia" w:cs="Georgia"/>
          <w:position w:val="21"/>
          <w:sz w:val="28"/>
          <w:szCs w:val="28"/>
          <w:lang w:val="fr-FR"/>
        </w:rPr>
        <w:t>e</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spacing w:val="-1"/>
          <w:position w:val="21"/>
          <w:sz w:val="28"/>
          <w:szCs w:val="28"/>
          <w:lang w:val="fr-FR"/>
        </w:rPr>
        <w:t>l</w:t>
      </w:r>
      <w:r w:rsidRPr="00CC4D9A">
        <w:rPr>
          <w:rFonts w:ascii="Georgia" w:eastAsia="Georgia" w:hAnsi="Georgia" w:cs="Georgia"/>
          <w:position w:val="21"/>
          <w:sz w:val="28"/>
          <w:szCs w:val="28"/>
          <w:lang w:val="fr-FR"/>
        </w:rPr>
        <w:t>e</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position w:val="21"/>
          <w:sz w:val="28"/>
          <w:szCs w:val="28"/>
          <w:lang w:val="fr-FR"/>
        </w:rPr>
        <w:t>poids</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spacing w:val="-1"/>
          <w:position w:val="21"/>
          <w:sz w:val="28"/>
          <w:szCs w:val="28"/>
          <w:lang w:val="fr-FR"/>
        </w:rPr>
        <w:t>q</w:t>
      </w:r>
      <w:r w:rsidRPr="00CC4D9A">
        <w:rPr>
          <w:rFonts w:ascii="Georgia" w:eastAsia="Georgia" w:hAnsi="Georgia" w:cs="Georgia"/>
          <w:position w:val="21"/>
          <w:sz w:val="28"/>
          <w:szCs w:val="28"/>
          <w:lang w:val="fr-FR"/>
        </w:rPr>
        <w:t>ue</w:t>
      </w:r>
      <w:r w:rsidRPr="00CC4D9A">
        <w:rPr>
          <w:rFonts w:ascii="Georgia" w:eastAsia="Georgia" w:hAnsi="Georgia" w:cs="Georgia"/>
          <w:spacing w:val="62"/>
          <w:position w:val="21"/>
          <w:sz w:val="28"/>
          <w:szCs w:val="28"/>
          <w:lang w:val="fr-FR"/>
        </w:rPr>
        <w:t xml:space="preserve"> </w:t>
      </w:r>
      <w:r w:rsidRPr="00CC4D9A">
        <w:rPr>
          <w:rFonts w:ascii="Georgia" w:eastAsia="Georgia" w:hAnsi="Georgia" w:cs="Georgia"/>
          <w:spacing w:val="-1"/>
          <w:position w:val="21"/>
          <w:sz w:val="28"/>
          <w:szCs w:val="28"/>
          <w:lang w:val="fr-FR"/>
        </w:rPr>
        <w:t>l</w:t>
      </w:r>
      <w:r w:rsidRPr="00CC4D9A">
        <w:rPr>
          <w:rFonts w:ascii="Georgia" w:eastAsia="Georgia" w:hAnsi="Georgia" w:cs="Georgia"/>
          <w:spacing w:val="2"/>
          <w:position w:val="21"/>
          <w:sz w:val="28"/>
          <w:szCs w:val="28"/>
          <w:lang w:val="fr-FR"/>
        </w:rPr>
        <w:t>'</w:t>
      </w:r>
      <w:r w:rsidRPr="00CC4D9A">
        <w:rPr>
          <w:rFonts w:ascii="Georgia" w:eastAsia="Georgia" w:hAnsi="Georgia" w:cs="Georgia"/>
          <w:position w:val="21"/>
          <w:sz w:val="28"/>
          <w:szCs w:val="28"/>
          <w:lang w:val="fr-FR"/>
        </w:rPr>
        <w:t>i</w:t>
      </w:r>
      <w:r w:rsidRPr="00CC4D9A">
        <w:rPr>
          <w:rFonts w:ascii="Georgia" w:eastAsia="Georgia" w:hAnsi="Georgia" w:cs="Georgia"/>
          <w:spacing w:val="-1"/>
          <w:position w:val="21"/>
          <w:sz w:val="28"/>
          <w:szCs w:val="28"/>
          <w:lang w:val="fr-FR"/>
        </w:rPr>
        <w:t>n</w:t>
      </w:r>
      <w:r w:rsidRPr="00CC4D9A">
        <w:rPr>
          <w:rFonts w:ascii="Georgia" w:eastAsia="Georgia" w:hAnsi="Georgia" w:cs="Georgia"/>
          <w:position w:val="21"/>
          <w:sz w:val="28"/>
          <w:szCs w:val="28"/>
          <w:lang w:val="fr-FR"/>
        </w:rPr>
        <w:t>d</w:t>
      </w:r>
      <w:r w:rsidRPr="00CC4D9A">
        <w:rPr>
          <w:rFonts w:ascii="Georgia" w:eastAsia="Georgia" w:hAnsi="Georgia" w:cs="Georgia"/>
          <w:spacing w:val="-1"/>
          <w:position w:val="21"/>
          <w:sz w:val="28"/>
          <w:szCs w:val="28"/>
          <w:lang w:val="fr-FR"/>
        </w:rPr>
        <w:t>i</w:t>
      </w:r>
      <w:r w:rsidRPr="00CC4D9A">
        <w:rPr>
          <w:rFonts w:ascii="Georgia" w:eastAsia="Georgia" w:hAnsi="Georgia" w:cs="Georgia"/>
          <w:position w:val="21"/>
          <w:sz w:val="28"/>
          <w:szCs w:val="28"/>
          <w:lang w:val="fr-FR"/>
        </w:rPr>
        <w:t>v</w:t>
      </w:r>
      <w:r w:rsidRPr="00CC4D9A">
        <w:rPr>
          <w:rFonts w:ascii="Georgia" w:eastAsia="Georgia" w:hAnsi="Georgia" w:cs="Georgia"/>
          <w:spacing w:val="1"/>
          <w:position w:val="21"/>
          <w:sz w:val="28"/>
          <w:szCs w:val="28"/>
          <w:lang w:val="fr-FR"/>
        </w:rPr>
        <w:t>i</w:t>
      </w:r>
      <w:r w:rsidRPr="00CC4D9A">
        <w:rPr>
          <w:rFonts w:ascii="Georgia" w:eastAsia="Georgia" w:hAnsi="Georgia" w:cs="Georgia"/>
          <w:position w:val="21"/>
          <w:sz w:val="28"/>
          <w:szCs w:val="28"/>
          <w:lang w:val="fr-FR"/>
        </w:rPr>
        <w:t>du</w:t>
      </w:r>
      <w:r w:rsidRPr="00CC4D9A">
        <w:rPr>
          <w:rFonts w:ascii="Georgia" w:eastAsia="Georgia" w:hAnsi="Georgia" w:cs="Georgia"/>
          <w:spacing w:val="64"/>
          <w:position w:val="21"/>
          <w:sz w:val="28"/>
          <w:szCs w:val="28"/>
          <w:lang w:val="fr-FR"/>
        </w:rPr>
        <w:t xml:space="preserve"> </w:t>
      </w:r>
      <w:r w:rsidRPr="00CC4D9A">
        <w:rPr>
          <w:rFonts w:ascii="Georgia" w:eastAsia="Georgia" w:hAnsi="Georgia" w:cs="Georgia"/>
          <w:i/>
          <w:position w:val="21"/>
          <w:sz w:val="28"/>
          <w:szCs w:val="28"/>
          <w:lang w:val="fr-FR"/>
        </w:rPr>
        <w:t>i</w:t>
      </w:r>
    </w:p>
    <w:p w14:paraId="1E8AD073" w14:textId="6F0F3E3A" w:rsidR="00A54283" w:rsidRPr="00CC4D9A" w:rsidRDefault="00C26CB5">
      <w:pPr>
        <w:spacing w:after="0"/>
        <w:ind w:left="440" w:right="-20"/>
        <w:rPr>
          <w:rFonts w:ascii="Georgia" w:eastAsia="Georgia" w:hAnsi="Georgia" w:cs="Georgia"/>
          <w:sz w:val="28"/>
          <w:szCs w:val="28"/>
          <w:lang w:val="fr-FR"/>
        </w:rPr>
        <w:pPrChange w:id="430" w:author="Dominique LONGIN" w:date="2016-09-15T11:52:00Z">
          <w:pPr>
            <w:spacing w:after="0" w:line="148" w:lineRule="exact"/>
            <w:ind w:left="440" w:right="-20"/>
          </w:pPr>
        </w:pPrChange>
      </w:pPr>
      <w:proofErr w:type="gramStart"/>
      <w:r w:rsidRPr="00CC4D9A">
        <w:rPr>
          <w:rFonts w:ascii="Georgia" w:eastAsia="Georgia" w:hAnsi="Georgia" w:cs="Georgia"/>
          <w:position w:val="3"/>
          <w:sz w:val="28"/>
          <w:szCs w:val="28"/>
          <w:lang w:val="fr-FR"/>
        </w:rPr>
        <w:t>a</w:t>
      </w:r>
      <w:r w:rsidRPr="00CC4D9A">
        <w:rPr>
          <w:rFonts w:ascii="Georgia" w:eastAsia="Georgia" w:hAnsi="Georgia" w:cs="Georgia"/>
          <w:spacing w:val="1"/>
          <w:position w:val="3"/>
          <w:sz w:val="28"/>
          <w:szCs w:val="28"/>
          <w:lang w:val="fr-FR"/>
        </w:rPr>
        <w:t>ss</w:t>
      </w:r>
      <w:r w:rsidRPr="00CC4D9A">
        <w:rPr>
          <w:rFonts w:ascii="Georgia" w:eastAsia="Georgia" w:hAnsi="Georgia" w:cs="Georgia"/>
          <w:spacing w:val="-3"/>
          <w:position w:val="3"/>
          <w:sz w:val="28"/>
          <w:szCs w:val="28"/>
          <w:lang w:val="fr-FR"/>
        </w:rPr>
        <w:t>i</w:t>
      </w:r>
      <w:r w:rsidRPr="00CC4D9A">
        <w:rPr>
          <w:rFonts w:ascii="Georgia" w:eastAsia="Georgia" w:hAnsi="Georgia" w:cs="Georgia"/>
          <w:spacing w:val="1"/>
          <w:position w:val="3"/>
          <w:sz w:val="28"/>
          <w:szCs w:val="28"/>
          <w:lang w:val="fr-FR"/>
        </w:rPr>
        <w:t>g</w:t>
      </w:r>
      <w:r w:rsidRPr="00CC4D9A">
        <w:rPr>
          <w:rFonts w:ascii="Georgia" w:eastAsia="Georgia" w:hAnsi="Georgia" w:cs="Georgia"/>
          <w:position w:val="3"/>
          <w:sz w:val="28"/>
          <w:szCs w:val="28"/>
          <w:lang w:val="fr-FR"/>
        </w:rPr>
        <w:t>ne</w:t>
      </w:r>
      <w:proofErr w:type="gramEnd"/>
      <w:r w:rsidRPr="00CC4D9A">
        <w:rPr>
          <w:rFonts w:ascii="Georgia" w:eastAsia="Georgia" w:hAnsi="Georgia" w:cs="Georgia"/>
          <w:spacing w:val="3"/>
          <w:position w:val="3"/>
          <w:sz w:val="28"/>
          <w:szCs w:val="28"/>
          <w:lang w:val="fr-FR"/>
        </w:rPr>
        <w:t xml:space="preserve"> </w:t>
      </w:r>
      <w:r w:rsidRPr="00CC4D9A">
        <w:rPr>
          <w:rFonts w:ascii="Georgia" w:eastAsia="Georgia" w:hAnsi="Georgia" w:cs="Georgia"/>
          <w:position w:val="3"/>
          <w:sz w:val="28"/>
          <w:szCs w:val="28"/>
          <w:lang w:val="fr-FR"/>
        </w:rPr>
        <w:t>à</w:t>
      </w:r>
      <w:r w:rsidRPr="00CC4D9A">
        <w:rPr>
          <w:rFonts w:ascii="Georgia" w:eastAsia="Georgia" w:hAnsi="Georgia" w:cs="Georgia"/>
          <w:spacing w:val="3"/>
          <w:position w:val="3"/>
          <w:sz w:val="28"/>
          <w:szCs w:val="28"/>
          <w:lang w:val="fr-FR"/>
        </w:rPr>
        <w:t xml:space="preserve"> </w:t>
      </w:r>
      <w:r w:rsidRPr="00CC4D9A">
        <w:rPr>
          <w:rFonts w:ascii="Georgia" w:eastAsia="Georgia" w:hAnsi="Georgia" w:cs="Georgia"/>
          <w:spacing w:val="-1"/>
          <w:position w:val="3"/>
          <w:sz w:val="28"/>
          <w:szCs w:val="28"/>
          <w:lang w:val="fr-FR"/>
        </w:rPr>
        <w:t>l</w:t>
      </w:r>
      <w:r w:rsidRPr="00CC4D9A">
        <w:rPr>
          <w:rFonts w:ascii="Georgia" w:eastAsia="Georgia" w:hAnsi="Georgia" w:cs="Georgia"/>
          <w:position w:val="3"/>
          <w:sz w:val="28"/>
          <w:szCs w:val="28"/>
          <w:lang w:val="fr-FR"/>
        </w:rPr>
        <w:t>a</w:t>
      </w:r>
      <w:r w:rsidRPr="00CC4D9A">
        <w:rPr>
          <w:rFonts w:ascii="Georgia" w:eastAsia="Georgia" w:hAnsi="Georgia" w:cs="Georgia"/>
          <w:spacing w:val="2"/>
          <w:position w:val="3"/>
          <w:sz w:val="28"/>
          <w:szCs w:val="28"/>
          <w:lang w:val="fr-FR"/>
        </w:rPr>
        <w:t xml:space="preserve"> </w:t>
      </w:r>
      <w:r w:rsidRPr="00CC4D9A">
        <w:rPr>
          <w:rFonts w:ascii="Georgia" w:eastAsia="Georgia" w:hAnsi="Georgia" w:cs="Georgia"/>
          <w:position w:val="3"/>
          <w:sz w:val="28"/>
          <w:szCs w:val="28"/>
          <w:lang w:val="fr-FR"/>
        </w:rPr>
        <w:t>d</w:t>
      </w:r>
      <w:r w:rsidRPr="00CC4D9A">
        <w:rPr>
          <w:rFonts w:ascii="Georgia" w:eastAsia="Georgia" w:hAnsi="Georgia" w:cs="Georgia"/>
          <w:spacing w:val="-1"/>
          <w:position w:val="3"/>
          <w:sz w:val="28"/>
          <w:szCs w:val="28"/>
          <w:lang w:val="fr-FR"/>
        </w:rPr>
        <w:t>i</w:t>
      </w:r>
      <w:r w:rsidRPr="00CC4D9A">
        <w:rPr>
          <w:rFonts w:ascii="Georgia" w:eastAsia="Georgia" w:hAnsi="Georgia" w:cs="Georgia"/>
          <w:spacing w:val="1"/>
          <w:position w:val="3"/>
          <w:sz w:val="28"/>
          <w:szCs w:val="28"/>
          <w:lang w:val="fr-FR"/>
        </w:rPr>
        <w:t>s</w:t>
      </w:r>
      <w:r w:rsidRPr="00CC4D9A">
        <w:rPr>
          <w:rFonts w:ascii="Georgia" w:eastAsia="Georgia" w:hAnsi="Georgia" w:cs="Georgia"/>
          <w:spacing w:val="-1"/>
          <w:position w:val="3"/>
          <w:sz w:val="28"/>
          <w:szCs w:val="28"/>
          <w:lang w:val="fr-FR"/>
        </w:rPr>
        <w:t>t</w:t>
      </w:r>
      <w:r w:rsidRPr="00CC4D9A">
        <w:rPr>
          <w:rFonts w:ascii="Georgia" w:eastAsia="Georgia" w:hAnsi="Georgia" w:cs="Georgia"/>
          <w:position w:val="3"/>
          <w:sz w:val="28"/>
          <w:szCs w:val="28"/>
          <w:lang w:val="fr-FR"/>
        </w:rPr>
        <w:t>r</w:t>
      </w:r>
      <w:r w:rsidRPr="00CC4D9A">
        <w:rPr>
          <w:rFonts w:ascii="Georgia" w:eastAsia="Georgia" w:hAnsi="Georgia" w:cs="Georgia"/>
          <w:spacing w:val="-3"/>
          <w:position w:val="3"/>
          <w:sz w:val="28"/>
          <w:szCs w:val="28"/>
          <w:lang w:val="fr-FR"/>
        </w:rPr>
        <w:t>i</w:t>
      </w:r>
      <w:r w:rsidRPr="00CC4D9A">
        <w:rPr>
          <w:rFonts w:ascii="Georgia" w:eastAsia="Georgia" w:hAnsi="Georgia" w:cs="Georgia"/>
          <w:spacing w:val="1"/>
          <w:position w:val="3"/>
          <w:sz w:val="28"/>
          <w:szCs w:val="28"/>
          <w:lang w:val="fr-FR"/>
        </w:rPr>
        <w:t>b</w:t>
      </w:r>
      <w:r w:rsidRPr="00CC4D9A">
        <w:rPr>
          <w:rFonts w:ascii="Georgia" w:eastAsia="Georgia" w:hAnsi="Georgia" w:cs="Georgia"/>
          <w:spacing w:val="-3"/>
          <w:position w:val="3"/>
          <w:sz w:val="28"/>
          <w:szCs w:val="28"/>
          <w:lang w:val="fr-FR"/>
        </w:rPr>
        <w:t>u</w:t>
      </w:r>
      <w:r w:rsidRPr="00CC4D9A">
        <w:rPr>
          <w:rFonts w:ascii="Georgia" w:eastAsia="Georgia" w:hAnsi="Georgia" w:cs="Georgia"/>
          <w:spacing w:val="-1"/>
          <w:position w:val="3"/>
          <w:sz w:val="28"/>
          <w:szCs w:val="28"/>
          <w:lang w:val="fr-FR"/>
        </w:rPr>
        <w:t>t</w:t>
      </w:r>
      <w:r w:rsidRPr="00CC4D9A">
        <w:rPr>
          <w:rFonts w:ascii="Georgia" w:eastAsia="Georgia" w:hAnsi="Georgia" w:cs="Georgia"/>
          <w:position w:val="3"/>
          <w:sz w:val="28"/>
          <w:szCs w:val="28"/>
          <w:lang w:val="fr-FR"/>
        </w:rPr>
        <w:t>ion</w:t>
      </w:r>
      <w:r w:rsidRPr="00CC4D9A">
        <w:rPr>
          <w:rFonts w:ascii="Georgia" w:eastAsia="Georgia" w:hAnsi="Georgia" w:cs="Georgia"/>
          <w:spacing w:val="1"/>
          <w:position w:val="3"/>
          <w:sz w:val="28"/>
          <w:szCs w:val="28"/>
          <w:lang w:val="fr-FR"/>
        </w:rPr>
        <w:t xml:space="preserve"> </w:t>
      </w:r>
      <w:r w:rsidRPr="00CC4D9A">
        <w:rPr>
          <w:rFonts w:ascii="Georgia" w:eastAsia="Georgia" w:hAnsi="Georgia" w:cs="Georgia"/>
          <w:position w:val="3"/>
          <w:sz w:val="28"/>
          <w:szCs w:val="28"/>
          <w:lang w:val="fr-FR"/>
        </w:rPr>
        <w:t>de</w:t>
      </w:r>
      <w:r w:rsidRPr="00CC4D9A">
        <w:rPr>
          <w:rFonts w:ascii="Georgia" w:eastAsia="Georgia" w:hAnsi="Georgia" w:cs="Georgia"/>
          <w:spacing w:val="3"/>
          <w:position w:val="3"/>
          <w:sz w:val="28"/>
          <w:szCs w:val="28"/>
          <w:lang w:val="fr-FR"/>
        </w:rPr>
        <w:t xml:space="preserve"> </w:t>
      </w:r>
      <w:r w:rsidRPr="00CC4D9A">
        <w:rPr>
          <w:rFonts w:ascii="Georgia" w:eastAsia="Georgia" w:hAnsi="Georgia" w:cs="Georgia"/>
          <w:spacing w:val="-1"/>
          <w:position w:val="3"/>
          <w:sz w:val="28"/>
          <w:szCs w:val="28"/>
          <w:lang w:val="fr-FR"/>
        </w:rPr>
        <w:t>l</w:t>
      </w:r>
      <w:r w:rsidRPr="00CC4D9A">
        <w:rPr>
          <w:rFonts w:ascii="Georgia" w:eastAsia="Georgia" w:hAnsi="Georgia" w:cs="Georgia"/>
          <w:position w:val="3"/>
          <w:sz w:val="28"/>
          <w:szCs w:val="28"/>
          <w:lang w:val="fr-FR"/>
        </w:rPr>
        <w:t>'</w:t>
      </w:r>
      <w:r w:rsidRPr="00CC4D9A">
        <w:rPr>
          <w:rFonts w:ascii="Georgia" w:eastAsia="Georgia" w:hAnsi="Georgia" w:cs="Georgia"/>
          <w:spacing w:val="-1"/>
          <w:position w:val="3"/>
          <w:sz w:val="28"/>
          <w:szCs w:val="28"/>
          <w:lang w:val="fr-FR"/>
        </w:rPr>
        <w:t>i</w:t>
      </w:r>
      <w:r w:rsidRPr="00CC4D9A">
        <w:rPr>
          <w:rFonts w:ascii="Georgia" w:eastAsia="Georgia" w:hAnsi="Georgia" w:cs="Georgia"/>
          <w:position w:val="3"/>
          <w:sz w:val="28"/>
          <w:szCs w:val="28"/>
          <w:lang w:val="fr-FR"/>
        </w:rPr>
        <w:t>nd</w:t>
      </w:r>
      <w:r w:rsidRPr="00CC4D9A">
        <w:rPr>
          <w:rFonts w:ascii="Georgia" w:eastAsia="Georgia" w:hAnsi="Georgia" w:cs="Georgia"/>
          <w:spacing w:val="-1"/>
          <w:position w:val="3"/>
          <w:sz w:val="28"/>
          <w:szCs w:val="28"/>
          <w:lang w:val="fr-FR"/>
        </w:rPr>
        <w:t>i</w:t>
      </w:r>
      <w:r w:rsidRPr="00CC4D9A">
        <w:rPr>
          <w:rFonts w:ascii="Georgia" w:eastAsia="Georgia" w:hAnsi="Georgia" w:cs="Georgia"/>
          <w:position w:val="3"/>
          <w:sz w:val="28"/>
          <w:szCs w:val="28"/>
          <w:lang w:val="fr-FR"/>
        </w:rPr>
        <w:t>v</w:t>
      </w:r>
      <w:r w:rsidRPr="00CC4D9A">
        <w:rPr>
          <w:rFonts w:ascii="Georgia" w:eastAsia="Georgia" w:hAnsi="Georgia" w:cs="Georgia"/>
          <w:spacing w:val="-1"/>
          <w:position w:val="3"/>
          <w:sz w:val="28"/>
          <w:szCs w:val="28"/>
          <w:lang w:val="fr-FR"/>
        </w:rPr>
        <w:t>i</w:t>
      </w:r>
      <w:r w:rsidRPr="00CC4D9A">
        <w:rPr>
          <w:rFonts w:ascii="Georgia" w:eastAsia="Georgia" w:hAnsi="Georgia" w:cs="Georgia"/>
          <w:position w:val="3"/>
          <w:sz w:val="28"/>
          <w:szCs w:val="28"/>
          <w:lang w:val="fr-FR"/>
        </w:rPr>
        <w:t>du</w:t>
      </w:r>
      <w:r w:rsidRPr="00CC4D9A">
        <w:rPr>
          <w:rFonts w:ascii="Georgia" w:eastAsia="Georgia" w:hAnsi="Georgia" w:cs="Georgia"/>
          <w:spacing w:val="4"/>
          <w:position w:val="3"/>
          <w:sz w:val="28"/>
          <w:szCs w:val="28"/>
          <w:lang w:val="fr-FR"/>
        </w:rPr>
        <w:t xml:space="preserve"> </w:t>
      </w:r>
      <w:r w:rsidRPr="00CC4D9A">
        <w:rPr>
          <w:rFonts w:ascii="Georgia" w:eastAsia="Georgia" w:hAnsi="Georgia" w:cs="Georgia"/>
          <w:i/>
          <w:position w:val="3"/>
          <w:sz w:val="28"/>
          <w:szCs w:val="28"/>
          <w:lang w:val="fr-FR"/>
        </w:rPr>
        <w:t>j</w:t>
      </w:r>
      <w:r w:rsidRPr="00CC4D9A">
        <w:rPr>
          <w:rFonts w:ascii="Georgia" w:eastAsia="Georgia" w:hAnsi="Georgia" w:cs="Georgia"/>
          <w:i/>
          <w:spacing w:val="4"/>
          <w:position w:val="3"/>
          <w:sz w:val="28"/>
          <w:szCs w:val="28"/>
          <w:lang w:val="fr-FR"/>
        </w:rPr>
        <w:t xml:space="preserve"> </w:t>
      </w:r>
      <w:r w:rsidRPr="00CC4D9A">
        <w:rPr>
          <w:rFonts w:ascii="Georgia" w:eastAsia="Georgia" w:hAnsi="Georgia" w:cs="Georgia"/>
          <w:spacing w:val="-1"/>
          <w:position w:val="3"/>
          <w:sz w:val="28"/>
          <w:szCs w:val="28"/>
          <w:lang w:val="fr-FR"/>
        </w:rPr>
        <w:t>q</w:t>
      </w:r>
      <w:r w:rsidRPr="00CC4D9A">
        <w:rPr>
          <w:rFonts w:ascii="Georgia" w:eastAsia="Georgia" w:hAnsi="Georgia" w:cs="Georgia"/>
          <w:position w:val="3"/>
          <w:sz w:val="28"/>
          <w:szCs w:val="28"/>
          <w:lang w:val="fr-FR"/>
        </w:rPr>
        <w:t>ua</w:t>
      </w:r>
      <w:r w:rsidRPr="00CC4D9A">
        <w:rPr>
          <w:rFonts w:ascii="Georgia" w:eastAsia="Georgia" w:hAnsi="Georgia" w:cs="Georgia"/>
          <w:spacing w:val="-1"/>
          <w:position w:val="3"/>
          <w:sz w:val="28"/>
          <w:szCs w:val="28"/>
          <w:lang w:val="fr-FR"/>
        </w:rPr>
        <w:t>n</w:t>
      </w:r>
      <w:r w:rsidRPr="00CC4D9A">
        <w:rPr>
          <w:rFonts w:ascii="Georgia" w:eastAsia="Georgia" w:hAnsi="Georgia" w:cs="Georgia"/>
          <w:position w:val="3"/>
          <w:sz w:val="28"/>
          <w:szCs w:val="28"/>
          <w:lang w:val="fr-FR"/>
        </w:rPr>
        <w:t>d</w:t>
      </w:r>
      <w:r w:rsidRPr="00CC4D9A">
        <w:rPr>
          <w:rFonts w:ascii="Georgia" w:eastAsia="Georgia" w:hAnsi="Georgia" w:cs="Georgia"/>
          <w:spacing w:val="2"/>
          <w:position w:val="3"/>
          <w:sz w:val="28"/>
          <w:szCs w:val="28"/>
          <w:lang w:val="fr-FR"/>
        </w:rPr>
        <w:t xml:space="preserve"> </w:t>
      </w:r>
      <w:r w:rsidRPr="00CC4D9A">
        <w:rPr>
          <w:rFonts w:ascii="Georgia" w:eastAsia="Georgia" w:hAnsi="Georgia" w:cs="Georgia"/>
          <w:position w:val="3"/>
          <w:sz w:val="28"/>
          <w:szCs w:val="28"/>
          <w:lang w:val="fr-FR"/>
        </w:rPr>
        <w:t xml:space="preserve">il </w:t>
      </w:r>
      <w:r w:rsidRPr="00CC4D9A">
        <w:rPr>
          <w:rFonts w:ascii="Georgia" w:eastAsia="Georgia" w:hAnsi="Georgia" w:cs="Georgia"/>
          <w:spacing w:val="1"/>
          <w:position w:val="3"/>
          <w:sz w:val="28"/>
          <w:szCs w:val="28"/>
          <w:lang w:val="fr-FR"/>
        </w:rPr>
        <w:t>e</w:t>
      </w:r>
      <w:r w:rsidRPr="00CC4D9A">
        <w:rPr>
          <w:rFonts w:ascii="Georgia" w:eastAsia="Georgia" w:hAnsi="Georgia" w:cs="Georgia"/>
          <w:position w:val="3"/>
          <w:sz w:val="28"/>
          <w:szCs w:val="28"/>
          <w:lang w:val="fr-FR"/>
        </w:rPr>
        <w:t>ff</w:t>
      </w:r>
      <w:r w:rsidRPr="00CC4D9A">
        <w:rPr>
          <w:rFonts w:ascii="Georgia" w:eastAsia="Georgia" w:hAnsi="Georgia" w:cs="Georgia"/>
          <w:spacing w:val="1"/>
          <w:position w:val="3"/>
          <w:sz w:val="28"/>
          <w:szCs w:val="28"/>
          <w:lang w:val="fr-FR"/>
        </w:rPr>
        <w:t>e</w:t>
      </w:r>
      <w:r w:rsidRPr="00CC4D9A">
        <w:rPr>
          <w:rFonts w:ascii="Georgia" w:eastAsia="Georgia" w:hAnsi="Georgia" w:cs="Georgia"/>
          <w:position w:val="3"/>
          <w:sz w:val="28"/>
          <w:szCs w:val="28"/>
          <w:lang w:val="fr-FR"/>
        </w:rPr>
        <w:t>c</w:t>
      </w:r>
      <w:r w:rsidRPr="00CC4D9A">
        <w:rPr>
          <w:rFonts w:ascii="Georgia" w:eastAsia="Georgia" w:hAnsi="Georgia" w:cs="Georgia"/>
          <w:spacing w:val="-1"/>
          <w:position w:val="3"/>
          <w:sz w:val="28"/>
          <w:szCs w:val="28"/>
          <w:lang w:val="fr-FR"/>
        </w:rPr>
        <w:t>t</w:t>
      </w:r>
      <w:r w:rsidRPr="00CC4D9A">
        <w:rPr>
          <w:rFonts w:ascii="Georgia" w:eastAsia="Georgia" w:hAnsi="Georgia" w:cs="Georgia"/>
          <w:position w:val="3"/>
          <w:sz w:val="28"/>
          <w:szCs w:val="28"/>
          <w:lang w:val="fr-FR"/>
        </w:rPr>
        <w:t>ue</w:t>
      </w:r>
      <w:r w:rsidRPr="00CC4D9A">
        <w:rPr>
          <w:rFonts w:ascii="Georgia" w:eastAsia="Georgia" w:hAnsi="Georgia" w:cs="Georgia"/>
          <w:spacing w:val="2"/>
          <w:position w:val="3"/>
          <w:sz w:val="28"/>
          <w:szCs w:val="28"/>
          <w:lang w:val="fr-FR"/>
        </w:rPr>
        <w:t xml:space="preserve"> </w:t>
      </w:r>
      <w:r w:rsidRPr="00CC4D9A">
        <w:rPr>
          <w:rFonts w:ascii="Georgia" w:eastAsia="Georgia" w:hAnsi="Georgia" w:cs="Georgia"/>
          <w:position w:val="3"/>
          <w:sz w:val="28"/>
          <w:szCs w:val="28"/>
          <w:lang w:val="fr-FR"/>
        </w:rPr>
        <w:t>c</w:t>
      </w:r>
      <w:r w:rsidRPr="00CC4D9A">
        <w:rPr>
          <w:rFonts w:ascii="Georgia" w:eastAsia="Georgia" w:hAnsi="Georgia" w:cs="Georgia"/>
          <w:spacing w:val="-2"/>
          <w:position w:val="3"/>
          <w:sz w:val="28"/>
          <w:szCs w:val="28"/>
          <w:lang w:val="fr-FR"/>
        </w:rPr>
        <w:t>e</w:t>
      </w:r>
      <w:r w:rsidRPr="00CC4D9A">
        <w:rPr>
          <w:rFonts w:ascii="Georgia" w:eastAsia="Georgia" w:hAnsi="Georgia" w:cs="Georgia"/>
          <w:spacing w:val="-1"/>
          <w:position w:val="3"/>
          <w:sz w:val="28"/>
          <w:szCs w:val="28"/>
          <w:lang w:val="fr-FR"/>
        </w:rPr>
        <w:t>tt</w:t>
      </w:r>
      <w:r w:rsidRPr="00CC4D9A">
        <w:rPr>
          <w:rFonts w:ascii="Georgia" w:eastAsia="Georgia" w:hAnsi="Georgia" w:cs="Georgia"/>
          <w:position w:val="3"/>
          <w:sz w:val="28"/>
          <w:szCs w:val="28"/>
          <w:lang w:val="fr-FR"/>
        </w:rPr>
        <w:t>e</w:t>
      </w:r>
      <w:r w:rsidRPr="00CC4D9A">
        <w:rPr>
          <w:rFonts w:ascii="Georgia" w:eastAsia="Georgia" w:hAnsi="Georgia" w:cs="Georgia"/>
          <w:spacing w:val="4"/>
          <w:position w:val="3"/>
          <w:sz w:val="28"/>
          <w:szCs w:val="28"/>
          <w:lang w:val="fr-FR"/>
        </w:rPr>
        <w:t xml:space="preserve"> </w:t>
      </w:r>
      <w:del w:id="431" w:author="Dominique LONGIN" w:date="2016-09-15T11:55:00Z">
        <w:r w:rsidRPr="00CC4D9A" w:rsidDel="00110EF7">
          <w:rPr>
            <w:rFonts w:ascii="Georgia" w:eastAsia="Georgia" w:hAnsi="Georgia" w:cs="Georgia"/>
            <w:position w:val="3"/>
            <w:sz w:val="28"/>
            <w:szCs w:val="28"/>
            <w:lang w:val="fr-FR"/>
          </w:rPr>
          <w:delText>r</w:delText>
        </w:r>
        <w:r w:rsidRPr="00CC4D9A" w:rsidDel="00110EF7">
          <w:rPr>
            <w:rFonts w:ascii="Georgia" w:eastAsia="Georgia" w:hAnsi="Georgia" w:cs="Georgia"/>
            <w:spacing w:val="1"/>
            <w:position w:val="3"/>
            <w:sz w:val="28"/>
            <w:szCs w:val="28"/>
            <w:lang w:val="fr-FR"/>
          </w:rPr>
          <w:delText>e</w:delText>
        </w:r>
        <w:r w:rsidRPr="00CC4D9A" w:rsidDel="00110EF7">
          <w:rPr>
            <w:rFonts w:ascii="Georgia" w:eastAsia="Georgia" w:hAnsi="Georgia" w:cs="Georgia"/>
            <w:position w:val="3"/>
            <w:sz w:val="28"/>
            <w:szCs w:val="28"/>
            <w:lang w:val="fr-FR"/>
          </w:rPr>
          <w:delText>v</w:delText>
        </w:r>
        <w:r w:rsidRPr="00CC4D9A" w:rsidDel="00110EF7">
          <w:rPr>
            <w:rFonts w:ascii="Georgia" w:eastAsia="Georgia" w:hAnsi="Georgia" w:cs="Georgia"/>
            <w:spacing w:val="-1"/>
            <w:position w:val="3"/>
            <w:sz w:val="28"/>
            <w:szCs w:val="28"/>
            <w:lang w:val="fr-FR"/>
          </w:rPr>
          <w:delText>i</w:delText>
        </w:r>
        <w:r w:rsidRPr="00CC4D9A" w:rsidDel="00110EF7">
          <w:rPr>
            <w:rFonts w:ascii="Georgia" w:eastAsia="Georgia" w:hAnsi="Georgia" w:cs="Georgia"/>
            <w:spacing w:val="1"/>
            <w:position w:val="3"/>
            <w:sz w:val="28"/>
            <w:szCs w:val="28"/>
            <w:lang w:val="fr-FR"/>
          </w:rPr>
          <w:delText>s</w:delText>
        </w:r>
        <w:r w:rsidRPr="00CC4D9A" w:rsidDel="00110EF7">
          <w:rPr>
            <w:rFonts w:ascii="Georgia" w:eastAsia="Georgia" w:hAnsi="Georgia" w:cs="Georgia"/>
            <w:position w:val="3"/>
            <w:sz w:val="28"/>
            <w:szCs w:val="28"/>
            <w:lang w:val="fr-FR"/>
          </w:rPr>
          <w:delText>io</w:delText>
        </w:r>
        <w:r w:rsidRPr="00CC4D9A" w:rsidDel="00110EF7">
          <w:rPr>
            <w:rFonts w:ascii="Georgia" w:eastAsia="Georgia" w:hAnsi="Georgia" w:cs="Georgia"/>
            <w:spacing w:val="-4"/>
            <w:position w:val="3"/>
            <w:sz w:val="28"/>
            <w:szCs w:val="28"/>
            <w:lang w:val="fr-FR"/>
          </w:rPr>
          <w:delText>n</w:delText>
        </w:r>
      </w:del>
      <w:ins w:id="432" w:author="Dominique LONGIN" w:date="2016-09-15T11:55:00Z">
        <w:r w:rsidR="00110EF7" w:rsidRPr="00CC4D9A">
          <w:rPr>
            <w:rFonts w:ascii="Georgia" w:eastAsia="Georgia" w:hAnsi="Georgia" w:cs="Georgia"/>
            <w:position w:val="3"/>
            <w:sz w:val="28"/>
            <w:szCs w:val="28"/>
            <w:lang w:val="fr-FR"/>
          </w:rPr>
          <w:t>r</w:t>
        </w:r>
        <w:r w:rsidR="00110EF7" w:rsidRPr="00CC4D9A">
          <w:rPr>
            <w:rFonts w:ascii="Georgia" w:eastAsia="Georgia" w:hAnsi="Georgia" w:cs="Georgia"/>
            <w:spacing w:val="1"/>
            <w:position w:val="3"/>
            <w:sz w:val="28"/>
            <w:szCs w:val="28"/>
            <w:lang w:val="fr-FR"/>
          </w:rPr>
          <w:t>é</w:t>
        </w:r>
        <w:r w:rsidR="00110EF7" w:rsidRPr="00CC4D9A">
          <w:rPr>
            <w:rFonts w:ascii="Georgia" w:eastAsia="Georgia" w:hAnsi="Georgia" w:cs="Georgia"/>
            <w:position w:val="3"/>
            <w:sz w:val="28"/>
            <w:szCs w:val="28"/>
            <w:lang w:val="fr-FR"/>
          </w:rPr>
          <w:t>v</w:t>
        </w:r>
        <w:r w:rsidR="00110EF7" w:rsidRPr="00CC4D9A">
          <w:rPr>
            <w:rFonts w:ascii="Georgia" w:eastAsia="Georgia" w:hAnsi="Georgia" w:cs="Georgia"/>
            <w:spacing w:val="-1"/>
            <w:position w:val="3"/>
            <w:sz w:val="28"/>
            <w:szCs w:val="28"/>
            <w:lang w:val="fr-FR"/>
          </w:rPr>
          <w:t>i</w:t>
        </w:r>
        <w:r w:rsidR="00110EF7" w:rsidRPr="00CC4D9A">
          <w:rPr>
            <w:rFonts w:ascii="Georgia" w:eastAsia="Georgia" w:hAnsi="Georgia" w:cs="Georgia"/>
            <w:spacing w:val="1"/>
            <w:position w:val="3"/>
            <w:sz w:val="28"/>
            <w:szCs w:val="28"/>
            <w:lang w:val="fr-FR"/>
          </w:rPr>
          <w:t>s</w:t>
        </w:r>
        <w:r w:rsidR="00110EF7" w:rsidRPr="00CC4D9A">
          <w:rPr>
            <w:rFonts w:ascii="Georgia" w:eastAsia="Georgia" w:hAnsi="Georgia" w:cs="Georgia"/>
            <w:position w:val="3"/>
            <w:sz w:val="28"/>
            <w:szCs w:val="28"/>
            <w:lang w:val="fr-FR"/>
          </w:rPr>
          <w:t>io</w:t>
        </w:r>
        <w:r w:rsidR="00110EF7" w:rsidRPr="00CC4D9A">
          <w:rPr>
            <w:rFonts w:ascii="Georgia" w:eastAsia="Georgia" w:hAnsi="Georgia" w:cs="Georgia"/>
            <w:spacing w:val="-4"/>
            <w:position w:val="3"/>
            <w:sz w:val="28"/>
            <w:szCs w:val="28"/>
            <w:lang w:val="fr-FR"/>
          </w:rPr>
          <w:t>n</w:t>
        </w:r>
      </w:ins>
      <w:r w:rsidRPr="00CC4D9A">
        <w:rPr>
          <w:rFonts w:ascii="Georgia" w:eastAsia="Georgia" w:hAnsi="Georgia" w:cs="Georgia"/>
          <w:position w:val="3"/>
          <w:sz w:val="28"/>
          <w:szCs w:val="28"/>
          <w:lang w:val="fr-FR"/>
        </w:rPr>
        <w:t>,</w:t>
      </w:r>
    </w:p>
    <w:p w14:paraId="142921EA" w14:textId="77777777" w:rsidR="002371C0" w:rsidRDefault="00C26CB5">
      <w:pPr>
        <w:tabs>
          <w:tab w:val="left" w:pos="3040"/>
        </w:tabs>
        <w:spacing w:after="0" w:line="916" w:lineRule="exact"/>
        <w:ind w:left="440" w:right="-20"/>
        <w:rPr>
          <w:ins w:id="433" w:author="Dominique LONGIN" w:date="2016-09-15T12:05:00Z"/>
          <w:rFonts w:ascii="Georgia" w:eastAsia="Georgia" w:hAnsi="Georgia" w:cs="Georgia"/>
          <w:position w:val="35"/>
          <w:sz w:val="28"/>
          <w:szCs w:val="28"/>
          <w:lang w:val="fr-FR"/>
        </w:rPr>
      </w:pPr>
      <w:proofErr w:type="gramStart"/>
      <w:r w:rsidRPr="00CC4D9A">
        <w:rPr>
          <w:rFonts w:ascii="Georgia" w:eastAsia="Georgia" w:hAnsi="Georgia" w:cs="Georgia"/>
          <w:position w:val="35"/>
          <w:sz w:val="28"/>
          <w:szCs w:val="28"/>
          <w:lang w:val="fr-FR"/>
        </w:rPr>
        <w:t>a</w:t>
      </w:r>
      <w:r w:rsidRPr="00CC4D9A">
        <w:rPr>
          <w:rFonts w:ascii="Georgia" w:eastAsia="Georgia" w:hAnsi="Georgia" w:cs="Georgia"/>
          <w:spacing w:val="-1"/>
          <w:position w:val="35"/>
          <w:sz w:val="28"/>
          <w:szCs w:val="28"/>
          <w:lang w:val="fr-FR"/>
        </w:rPr>
        <w:t>l</w:t>
      </w:r>
      <w:r w:rsidRPr="00CC4D9A">
        <w:rPr>
          <w:rFonts w:ascii="Georgia" w:eastAsia="Georgia" w:hAnsi="Georgia" w:cs="Georgia"/>
          <w:position w:val="35"/>
          <w:sz w:val="28"/>
          <w:szCs w:val="28"/>
          <w:lang w:val="fr-FR"/>
        </w:rPr>
        <w:t>ors</w:t>
      </w:r>
      <w:proofErr w:type="gramEnd"/>
      <w:ins w:id="434" w:author="Dominique LONGIN" w:date="2016-09-15T12:05:00Z">
        <w:r w:rsidR="002371C0">
          <w:rPr>
            <w:rFonts w:ascii="Georgia" w:eastAsia="Georgia" w:hAnsi="Georgia" w:cs="Georgia"/>
            <w:position w:val="35"/>
            <w:sz w:val="28"/>
            <w:szCs w:val="28"/>
            <w:lang w:val="fr-FR"/>
          </w:rPr>
          <w:t xml:space="preserve"> la nouvelle opinion de l’agent </w:t>
        </w:r>
        <w:r w:rsidR="002371C0">
          <w:rPr>
            <w:rFonts w:ascii="Georgia" w:eastAsia="Georgia" w:hAnsi="Georgia" w:cs="Georgia"/>
            <w:i/>
            <w:position w:val="35"/>
            <w:sz w:val="28"/>
            <w:szCs w:val="28"/>
            <w:lang w:val="fr-FR"/>
          </w:rPr>
          <w:t>i</w:t>
        </w:r>
        <w:r w:rsidR="002371C0">
          <w:rPr>
            <w:rFonts w:ascii="Georgia" w:eastAsia="Georgia" w:hAnsi="Georgia" w:cs="Georgia"/>
            <w:position w:val="35"/>
            <w:sz w:val="28"/>
            <w:szCs w:val="28"/>
            <w:lang w:val="fr-FR"/>
          </w:rPr>
          <w:t xml:space="preserve"> après avoir été influencé par les autres agents est calculée comme suit : </w:t>
        </w:r>
      </w:ins>
    </w:p>
    <w:p w14:paraId="4E6B94E8" w14:textId="0906DA83" w:rsidR="00A54283" w:rsidRPr="00CC4D9A" w:rsidRDefault="00C26CB5">
      <w:pPr>
        <w:tabs>
          <w:tab w:val="left" w:pos="3040"/>
        </w:tabs>
        <w:spacing w:after="0" w:line="916" w:lineRule="exact"/>
        <w:ind w:left="440" w:right="-20"/>
        <w:rPr>
          <w:rFonts w:ascii="Georgia" w:eastAsia="Georgia" w:hAnsi="Georgia" w:cs="Georgia"/>
          <w:sz w:val="28"/>
          <w:szCs w:val="28"/>
          <w:lang w:val="fr-FR"/>
        </w:rPr>
      </w:pPr>
      <w:commentRangeStart w:id="435"/>
      <w:r w:rsidRPr="00CC4D9A">
        <w:rPr>
          <w:rFonts w:ascii="Georgia" w:eastAsia="Georgia" w:hAnsi="Georgia" w:cs="Georgia"/>
          <w:spacing w:val="1"/>
          <w:position w:val="35"/>
          <w:sz w:val="28"/>
          <w:szCs w:val="28"/>
          <w:lang w:val="fr-FR"/>
        </w:rPr>
        <w:t xml:space="preserve"> </w:t>
      </w:r>
      <w:r w:rsidRPr="00CC4D9A">
        <w:rPr>
          <w:rFonts w:ascii="Georgia" w:eastAsia="Georgia" w:hAnsi="Georgia" w:cs="Georgia"/>
          <w:i/>
          <w:position w:val="35"/>
          <w:sz w:val="28"/>
          <w:szCs w:val="28"/>
          <w:lang w:val="fr-FR"/>
        </w:rPr>
        <w:t>F</w:t>
      </w:r>
      <w:proofErr w:type="spellStart"/>
      <w:r w:rsidRPr="00CC4D9A">
        <w:rPr>
          <w:rFonts w:ascii="Georgia" w:eastAsia="Georgia" w:hAnsi="Georgia" w:cs="Georgia"/>
          <w:i/>
          <w:spacing w:val="-1"/>
          <w:position w:val="34"/>
          <w:sz w:val="18"/>
          <w:szCs w:val="18"/>
          <w:lang w:val="fr-FR"/>
        </w:rPr>
        <w:t>i</w:t>
      </w:r>
      <w:r w:rsidRPr="00CC4D9A">
        <w:rPr>
          <w:rFonts w:ascii="Georgia" w:eastAsia="Georgia" w:hAnsi="Georgia" w:cs="Georgia"/>
          <w:i/>
          <w:position w:val="34"/>
          <w:sz w:val="18"/>
          <w:szCs w:val="18"/>
          <w:lang w:val="fr-FR"/>
        </w:rPr>
        <w:t>j</w:t>
      </w:r>
      <w:proofErr w:type="spellEnd"/>
      <w:r w:rsidRPr="00CC4D9A">
        <w:rPr>
          <w:rFonts w:ascii="Georgia" w:eastAsia="Georgia" w:hAnsi="Georgia" w:cs="Georgia"/>
          <w:i/>
          <w:spacing w:val="43"/>
          <w:position w:val="34"/>
          <w:sz w:val="18"/>
          <w:szCs w:val="18"/>
          <w:lang w:val="fr-FR"/>
        </w:rPr>
        <w:t xml:space="preserve"> </w:t>
      </w:r>
      <w:r w:rsidRPr="00CC4D9A">
        <w:rPr>
          <w:rFonts w:ascii="Georgia" w:eastAsia="Georgia" w:hAnsi="Georgia" w:cs="Georgia"/>
          <w:i/>
          <w:position w:val="32"/>
          <w:sz w:val="23"/>
          <w:szCs w:val="23"/>
          <w:lang w:val="fr-FR"/>
        </w:rPr>
        <w:t>=</w:t>
      </w:r>
      <w:r w:rsidRPr="00CC4D9A">
        <w:rPr>
          <w:rFonts w:ascii="Georgia" w:eastAsia="Georgia" w:hAnsi="Georgia" w:cs="Georgia"/>
          <w:i/>
          <w:spacing w:val="29"/>
          <w:position w:val="32"/>
          <w:sz w:val="23"/>
          <w:szCs w:val="23"/>
          <w:lang w:val="fr-FR"/>
        </w:rPr>
        <w:t xml:space="preserve"> </w:t>
      </w:r>
      <w:r w:rsidRPr="00CC4D9A">
        <w:rPr>
          <w:rFonts w:ascii="Cambria Math" w:eastAsia="Cambria Math" w:hAnsi="Cambria Math" w:cs="Cambria Math"/>
          <w:position w:val="36"/>
          <w:sz w:val="28"/>
          <w:szCs w:val="28"/>
          <w:lang w:val="fr-FR"/>
        </w:rPr>
        <w:t>∑</w:t>
      </w:r>
      <w:r w:rsidRPr="00CC4D9A">
        <w:rPr>
          <w:rFonts w:ascii="Cambria Math" w:eastAsia="Cambria Math" w:hAnsi="Cambria Math" w:cs="Cambria Math"/>
          <w:position w:val="36"/>
          <w:sz w:val="28"/>
          <w:szCs w:val="28"/>
          <w:lang w:val="fr-FR"/>
        </w:rPr>
        <w:tab/>
      </w:r>
      <w:proofErr w:type="gramStart"/>
      <w:r w:rsidRPr="00CC4D9A">
        <w:rPr>
          <w:rFonts w:ascii="Georgia" w:eastAsia="Georgia" w:hAnsi="Georgia" w:cs="Georgia"/>
          <w:i/>
          <w:position w:val="35"/>
          <w:sz w:val="28"/>
          <w:szCs w:val="28"/>
          <w:lang w:val="fr-FR"/>
        </w:rPr>
        <w:t>F</w:t>
      </w:r>
      <w:r w:rsidRPr="00CC4D9A">
        <w:rPr>
          <w:rFonts w:ascii="Georgia" w:eastAsia="Georgia" w:hAnsi="Georgia" w:cs="Georgia"/>
          <w:i/>
          <w:position w:val="34"/>
          <w:sz w:val="18"/>
          <w:szCs w:val="18"/>
          <w:lang w:val="fr-FR"/>
        </w:rPr>
        <w:t>j</w:t>
      </w:r>
      <w:r w:rsidRPr="00CC4D9A">
        <w:rPr>
          <w:rFonts w:ascii="Georgia" w:eastAsia="Georgia" w:hAnsi="Georgia" w:cs="Georgia"/>
          <w:i/>
          <w:spacing w:val="24"/>
          <w:position w:val="34"/>
          <w:sz w:val="18"/>
          <w:szCs w:val="18"/>
          <w:lang w:val="fr-FR"/>
        </w:rPr>
        <w:t xml:space="preserve"> </w:t>
      </w:r>
      <w:r w:rsidRPr="00CC4D9A">
        <w:rPr>
          <w:rFonts w:ascii="Georgia" w:eastAsia="Georgia" w:hAnsi="Georgia" w:cs="Georgia"/>
          <w:i/>
          <w:position w:val="35"/>
          <w:sz w:val="28"/>
          <w:szCs w:val="28"/>
          <w:lang w:val="fr-FR"/>
        </w:rPr>
        <w:t>.</w:t>
      </w:r>
      <w:commentRangeEnd w:id="435"/>
      <w:proofErr w:type="gramEnd"/>
      <w:r w:rsidR="00110EF7">
        <w:rPr>
          <w:rStyle w:val="Marquedecommentaire"/>
        </w:rPr>
        <w:commentReference w:id="435"/>
      </w:r>
    </w:p>
    <w:p w14:paraId="103C6CEA" w14:textId="77777777" w:rsidR="00A54283" w:rsidRPr="00CC4D9A" w:rsidRDefault="00C26CB5">
      <w:pPr>
        <w:tabs>
          <w:tab w:val="left" w:pos="1520"/>
        </w:tabs>
        <w:spacing w:after="0" w:line="360" w:lineRule="auto"/>
        <w:ind w:left="800" w:right="-20"/>
        <w:rPr>
          <w:rFonts w:ascii="Georgia" w:eastAsia="Georgia" w:hAnsi="Georgia" w:cs="Georgia"/>
          <w:sz w:val="28"/>
          <w:szCs w:val="28"/>
          <w:lang w:val="fr-FR"/>
        </w:rPr>
        <w:pPrChange w:id="436" w:author="Dominique LONGIN" w:date="2016-09-15T11:52:00Z">
          <w:pPr>
            <w:tabs>
              <w:tab w:val="left" w:pos="1520"/>
            </w:tabs>
            <w:spacing w:after="0" w:line="148" w:lineRule="exact"/>
            <w:ind w:left="800" w:right="-20"/>
          </w:pPr>
        </w:pPrChange>
      </w:pPr>
      <w:r w:rsidRPr="00CC4D9A">
        <w:rPr>
          <w:rFonts w:ascii="Georgia" w:eastAsia="Georgia" w:hAnsi="Georgia" w:cs="Georgia"/>
          <w:b/>
          <w:bCs/>
          <w:position w:val="3"/>
          <w:sz w:val="28"/>
          <w:szCs w:val="28"/>
          <w:lang w:val="fr-FR"/>
        </w:rPr>
        <w:t>3</w:t>
      </w:r>
      <w:r w:rsidRPr="00CC4D9A">
        <w:rPr>
          <w:rFonts w:ascii="Georgia" w:eastAsia="Georgia" w:hAnsi="Georgia" w:cs="Georgia"/>
          <w:b/>
          <w:bCs/>
          <w:spacing w:val="-1"/>
          <w:position w:val="3"/>
          <w:sz w:val="28"/>
          <w:szCs w:val="28"/>
          <w:lang w:val="fr-FR"/>
        </w:rPr>
        <w:t>.</w:t>
      </w:r>
      <w:r w:rsidRPr="00CC4D9A">
        <w:rPr>
          <w:rFonts w:ascii="Georgia" w:eastAsia="Georgia" w:hAnsi="Georgia" w:cs="Georgia"/>
          <w:b/>
          <w:bCs/>
          <w:position w:val="3"/>
          <w:sz w:val="28"/>
          <w:szCs w:val="28"/>
          <w:lang w:val="fr-FR"/>
        </w:rPr>
        <w:t>3</w:t>
      </w:r>
      <w:r w:rsidRPr="00CC4D9A">
        <w:rPr>
          <w:rFonts w:ascii="Georgia" w:eastAsia="Georgia" w:hAnsi="Georgia" w:cs="Georgia"/>
          <w:b/>
          <w:bCs/>
          <w:position w:val="3"/>
          <w:sz w:val="28"/>
          <w:szCs w:val="28"/>
          <w:lang w:val="fr-FR"/>
        </w:rPr>
        <w:tab/>
        <w:t>Mod</w:t>
      </w:r>
      <w:r w:rsidRPr="00CC4D9A">
        <w:rPr>
          <w:rFonts w:ascii="Georgia" w:eastAsia="Georgia" w:hAnsi="Georgia" w:cs="Georgia"/>
          <w:b/>
          <w:bCs/>
          <w:spacing w:val="1"/>
          <w:position w:val="3"/>
          <w:sz w:val="28"/>
          <w:szCs w:val="28"/>
          <w:lang w:val="fr-FR"/>
        </w:rPr>
        <w:t>è</w:t>
      </w:r>
      <w:r w:rsidRPr="00CC4D9A">
        <w:rPr>
          <w:rFonts w:ascii="Georgia" w:eastAsia="Georgia" w:hAnsi="Georgia" w:cs="Georgia"/>
          <w:b/>
          <w:bCs/>
          <w:position w:val="3"/>
          <w:sz w:val="28"/>
          <w:szCs w:val="28"/>
          <w:lang w:val="fr-FR"/>
        </w:rPr>
        <w:t>le</w:t>
      </w:r>
      <w:r w:rsidRPr="00CC4D9A">
        <w:rPr>
          <w:rFonts w:ascii="Georgia" w:eastAsia="Georgia" w:hAnsi="Georgia" w:cs="Georgia"/>
          <w:b/>
          <w:bCs/>
          <w:spacing w:val="-3"/>
          <w:position w:val="3"/>
          <w:sz w:val="28"/>
          <w:szCs w:val="28"/>
          <w:lang w:val="fr-FR"/>
        </w:rPr>
        <w:t xml:space="preserve"> </w:t>
      </w:r>
      <w:r w:rsidRPr="00CC4D9A">
        <w:rPr>
          <w:rFonts w:ascii="Georgia" w:eastAsia="Georgia" w:hAnsi="Georgia" w:cs="Georgia"/>
          <w:b/>
          <w:bCs/>
          <w:position w:val="3"/>
          <w:sz w:val="28"/>
          <w:szCs w:val="28"/>
          <w:lang w:val="fr-FR"/>
        </w:rPr>
        <w:t>de</w:t>
      </w:r>
      <w:r w:rsidRPr="00CC4D9A">
        <w:rPr>
          <w:rFonts w:ascii="Georgia" w:eastAsia="Georgia" w:hAnsi="Georgia" w:cs="Georgia"/>
          <w:b/>
          <w:bCs/>
          <w:spacing w:val="1"/>
          <w:position w:val="3"/>
          <w:sz w:val="28"/>
          <w:szCs w:val="28"/>
          <w:lang w:val="fr-FR"/>
        </w:rPr>
        <w:t xml:space="preserve"> </w:t>
      </w:r>
      <w:r w:rsidRPr="00CC4D9A">
        <w:rPr>
          <w:rFonts w:ascii="Georgia" w:eastAsia="Georgia" w:hAnsi="Georgia" w:cs="Georgia"/>
          <w:b/>
          <w:bCs/>
          <w:position w:val="3"/>
          <w:sz w:val="28"/>
          <w:szCs w:val="28"/>
          <w:lang w:val="fr-FR"/>
        </w:rPr>
        <w:t>c</w:t>
      </w:r>
      <w:r w:rsidRPr="00CC4D9A">
        <w:rPr>
          <w:rFonts w:ascii="Georgia" w:eastAsia="Georgia" w:hAnsi="Georgia" w:cs="Georgia"/>
          <w:b/>
          <w:bCs/>
          <w:spacing w:val="-1"/>
          <w:position w:val="3"/>
          <w:sz w:val="28"/>
          <w:szCs w:val="28"/>
          <w:lang w:val="fr-FR"/>
        </w:rPr>
        <w:t>o</w:t>
      </w:r>
      <w:r w:rsidRPr="00CC4D9A">
        <w:rPr>
          <w:rFonts w:ascii="Georgia" w:eastAsia="Georgia" w:hAnsi="Georgia" w:cs="Georgia"/>
          <w:b/>
          <w:bCs/>
          <w:spacing w:val="-2"/>
          <w:position w:val="3"/>
          <w:sz w:val="28"/>
          <w:szCs w:val="28"/>
          <w:lang w:val="fr-FR"/>
        </w:rPr>
        <w:t>n</w:t>
      </w:r>
      <w:r w:rsidRPr="00CC4D9A">
        <w:rPr>
          <w:rFonts w:ascii="Georgia" w:eastAsia="Georgia" w:hAnsi="Georgia" w:cs="Georgia"/>
          <w:b/>
          <w:bCs/>
          <w:position w:val="3"/>
          <w:sz w:val="28"/>
          <w:szCs w:val="28"/>
          <w:lang w:val="fr-FR"/>
        </w:rPr>
        <w:t>f</w:t>
      </w:r>
      <w:r w:rsidRPr="00CC4D9A">
        <w:rPr>
          <w:rFonts w:ascii="Georgia" w:eastAsia="Georgia" w:hAnsi="Georgia" w:cs="Georgia"/>
          <w:b/>
          <w:bCs/>
          <w:spacing w:val="-1"/>
          <w:position w:val="3"/>
          <w:sz w:val="28"/>
          <w:szCs w:val="28"/>
          <w:lang w:val="fr-FR"/>
        </w:rPr>
        <w:t>i</w:t>
      </w:r>
      <w:r w:rsidRPr="00CC4D9A">
        <w:rPr>
          <w:rFonts w:ascii="Georgia" w:eastAsia="Georgia" w:hAnsi="Georgia" w:cs="Georgia"/>
          <w:b/>
          <w:bCs/>
          <w:spacing w:val="-2"/>
          <w:position w:val="3"/>
          <w:sz w:val="28"/>
          <w:szCs w:val="28"/>
          <w:lang w:val="fr-FR"/>
        </w:rPr>
        <w:t>a</w:t>
      </w:r>
      <w:r w:rsidRPr="00CC4D9A">
        <w:rPr>
          <w:rFonts w:ascii="Georgia" w:eastAsia="Georgia" w:hAnsi="Georgia" w:cs="Georgia"/>
          <w:b/>
          <w:bCs/>
          <w:position w:val="3"/>
          <w:sz w:val="28"/>
          <w:szCs w:val="28"/>
          <w:lang w:val="fr-FR"/>
        </w:rPr>
        <w:t>nce</w:t>
      </w:r>
      <w:r w:rsidRPr="00CC4D9A">
        <w:rPr>
          <w:rFonts w:ascii="Georgia" w:eastAsia="Georgia" w:hAnsi="Georgia" w:cs="Georgia"/>
          <w:b/>
          <w:bCs/>
          <w:spacing w:val="-1"/>
          <w:position w:val="3"/>
          <w:sz w:val="28"/>
          <w:szCs w:val="28"/>
          <w:lang w:val="fr-FR"/>
        </w:rPr>
        <w:t xml:space="preserve"> </w:t>
      </w:r>
      <w:r w:rsidRPr="00CC4D9A">
        <w:rPr>
          <w:rFonts w:ascii="Georgia" w:eastAsia="Georgia" w:hAnsi="Georgia" w:cs="Georgia"/>
          <w:b/>
          <w:bCs/>
          <w:spacing w:val="1"/>
          <w:position w:val="3"/>
          <w:sz w:val="28"/>
          <w:szCs w:val="28"/>
          <w:lang w:val="fr-FR"/>
        </w:rPr>
        <w:t>b</w:t>
      </w:r>
      <w:r w:rsidRPr="00CC4D9A">
        <w:rPr>
          <w:rFonts w:ascii="Georgia" w:eastAsia="Georgia" w:hAnsi="Georgia" w:cs="Georgia"/>
          <w:b/>
          <w:bCs/>
          <w:spacing w:val="-1"/>
          <w:position w:val="3"/>
          <w:sz w:val="28"/>
          <w:szCs w:val="28"/>
          <w:lang w:val="fr-FR"/>
        </w:rPr>
        <w:t>o</w:t>
      </w:r>
      <w:r w:rsidRPr="00CC4D9A">
        <w:rPr>
          <w:rFonts w:ascii="Georgia" w:eastAsia="Georgia" w:hAnsi="Georgia" w:cs="Georgia"/>
          <w:b/>
          <w:bCs/>
          <w:spacing w:val="-2"/>
          <w:position w:val="3"/>
          <w:sz w:val="28"/>
          <w:szCs w:val="28"/>
          <w:lang w:val="fr-FR"/>
        </w:rPr>
        <w:t>r</w:t>
      </w:r>
      <w:r w:rsidRPr="00CC4D9A">
        <w:rPr>
          <w:rFonts w:ascii="Georgia" w:eastAsia="Georgia" w:hAnsi="Georgia" w:cs="Georgia"/>
          <w:b/>
          <w:bCs/>
          <w:position w:val="3"/>
          <w:sz w:val="28"/>
          <w:szCs w:val="28"/>
          <w:lang w:val="fr-FR"/>
        </w:rPr>
        <w:t>née</w:t>
      </w:r>
      <w:r w:rsidRPr="00CC4D9A">
        <w:rPr>
          <w:rFonts w:ascii="Georgia" w:eastAsia="Georgia" w:hAnsi="Georgia" w:cs="Georgia"/>
          <w:b/>
          <w:bCs/>
          <w:spacing w:val="2"/>
          <w:position w:val="3"/>
          <w:sz w:val="28"/>
          <w:szCs w:val="28"/>
          <w:lang w:val="fr-FR"/>
        </w:rPr>
        <w:t xml:space="preserve"> </w:t>
      </w:r>
      <w:r w:rsidRPr="00CC4D9A">
        <w:rPr>
          <w:rFonts w:ascii="Georgia" w:eastAsia="Georgia" w:hAnsi="Georgia" w:cs="Georgia"/>
          <w:b/>
          <w:bCs/>
          <w:spacing w:val="-3"/>
          <w:position w:val="3"/>
          <w:sz w:val="28"/>
          <w:szCs w:val="28"/>
          <w:lang w:val="fr-FR"/>
        </w:rPr>
        <w:t>[</w:t>
      </w:r>
      <w:r w:rsidRPr="00CC4D9A">
        <w:rPr>
          <w:rFonts w:ascii="Georgia" w:eastAsia="Georgia" w:hAnsi="Georgia" w:cs="Georgia"/>
          <w:b/>
          <w:bCs/>
          <w:position w:val="3"/>
          <w:sz w:val="28"/>
          <w:szCs w:val="28"/>
          <w:lang w:val="fr-FR"/>
        </w:rPr>
        <w:t>6] :</w:t>
      </w:r>
    </w:p>
    <w:p w14:paraId="792AFE4F" w14:textId="77777777" w:rsidR="00A54283" w:rsidRPr="00CC4D9A" w:rsidRDefault="00A54283">
      <w:pPr>
        <w:spacing w:before="8" w:after="0" w:line="240" w:lineRule="exact"/>
        <w:rPr>
          <w:sz w:val="24"/>
          <w:szCs w:val="24"/>
          <w:lang w:val="fr-FR"/>
        </w:rPr>
      </w:pPr>
    </w:p>
    <w:p w14:paraId="016B0A79" w14:textId="457ED320" w:rsidR="00A54283" w:rsidRPr="00CC4D9A" w:rsidRDefault="00C26CB5">
      <w:pPr>
        <w:spacing w:after="0"/>
        <w:ind w:left="440" w:right="47"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4"/>
          <w:sz w:val="28"/>
          <w:szCs w:val="28"/>
          <w:lang w:val="fr-FR"/>
        </w:rPr>
        <w:t xml:space="preserve"> </w:t>
      </w:r>
      <w:del w:id="437" w:author="Dominique LONGIN" w:date="2016-09-15T12:00:00Z">
        <w:r w:rsidRPr="00CC4D9A" w:rsidDel="002371C0">
          <w:rPr>
            <w:rFonts w:ascii="Georgia" w:eastAsia="Georgia" w:hAnsi="Georgia" w:cs="Georgia"/>
            <w:spacing w:val="-1"/>
            <w:sz w:val="28"/>
            <w:szCs w:val="28"/>
            <w:lang w:val="fr-FR"/>
          </w:rPr>
          <w:delText>l’</w:delText>
        </w:r>
        <w:r w:rsidRPr="00CC4D9A" w:rsidDel="002371C0">
          <w:rPr>
            <w:rFonts w:ascii="Georgia" w:eastAsia="Georgia" w:hAnsi="Georgia" w:cs="Georgia"/>
            <w:sz w:val="28"/>
            <w:szCs w:val="28"/>
            <w:lang w:val="fr-FR"/>
          </w:rPr>
          <w:delText>art</w:delText>
        </w:r>
        <w:r w:rsidRPr="00CC4D9A" w:rsidDel="002371C0">
          <w:rPr>
            <w:rFonts w:ascii="Georgia" w:eastAsia="Georgia" w:hAnsi="Georgia" w:cs="Georgia"/>
            <w:spacing w:val="-1"/>
            <w:sz w:val="28"/>
            <w:szCs w:val="28"/>
            <w:lang w:val="fr-FR"/>
          </w:rPr>
          <w:delText>i</w:delText>
        </w:r>
        <w:r w:rsidRPr="00CC4D9A" w:rsidDel="002371C0">
          <w:rPr>
            <w:rFonts w:ascii="Georgia" w:eastAsia="Georgia" w:hAnsi="Georgia" w:cs="Georgia"/>
            <w:sz w:val="28"/>
            <w:szCs w:val="28"/>
            <w:lang w:val="fr-FR"/>
          </w:rPr>
          <w:delText>c</w:delText>
        </w:r>
        <w:r w:rsidRPr="00CC4D9A" w:rsidDel="002371C0">
          <w:rPr>
            <w:rFonts w:ascii="Georgia" w:eastAsia="Georgia" w:hAnsi="Georgia" w:cs="Georgia"/>
            <w:spacing w:val="-1"/>
            <w:sz w:val="28"/>
            <w:szCs w:val="28"/>
            <w:lang w:val="fr-FR"/>
          </w:rPr>
          <w:delText>l</w:delText>
        </w:r>
        <w:r w:rsidRPr="00CC4D9A" w:rsidDel="002371C0">
          <w:rPr>
            <w:rFonts w:ascii="Georgia" w:eastAsia="Georgia" w:hAnsi="Georgia" w:cs="Georgia"/>
            <w:sz w:val="28"/>
            <w:szCs w:val="28"/>
            <w:lang w:val="fr-FR"/>
          </w:rPr>
          <w:delText>e</w:delText>
        </w:r>
        <w:r w:rsidRPr="00CC4D9A" w:rsidDel="002371C0">
          <w:rPr>
            <w:rFonts w:ascii="Georgia" w:eastAsia="Georgia" w:hAnsi="Georgia" w:cs="Georgia"/>
            <w:spacing w:val="4"/>
            <w:sz w:val="28"/>
            <w:szCs w:val="28"/>
            <w:lang w:val="fr-FR"/>
          </w:rPr>
          <w:delText xml:space="preserve"> </w:delText>
        </w:r>
      </w:del>
      <w:ins w:id="438" w:author="Dominique LONGIN" w:date="2016-09-15T12:00:00Z">
        <w:r w:rsidR="002371C0">
          <w:rPr>
            <w:rFonts w:ascii="Georgia" w:eastAsia="Georgia" w:hAnsi="Georgia" w:cs="Georgia"/>
            <w:spacing w:val="-1"/>
            <w:sz w:val="28"/>
            <w:szCs w:val="28"/>
            <w:lang w:val="fr-FR"/>
          </w:rPr>
          <w:t xml:space="preserve">cet </w:t>
        </w:r>
        <w:r w:rsidR="002371C0" w:rsidRPr="00CC4D9A">
          <w:rPr>
            <w:rFonts w:ascii="Georgia" w:eastAsia="Georgia" w:hAnsi="Georgia" w:cs="Georgia"/>
            <w:sz w:val="28"/>
            <w:szCs w:val="28"/>
            <w:lang w:val="fr-FR"/>
          </w:rPr>
          <w:t>art</w:t>
        </w:r>
        <w:r w:rsidR="002371C0" w:rsidRPr="00CC4D9A">
          <w:rPr>
            <w:rFonts w:ascii="Georgia" w:eastAsia="Georgia" w:hAnsi="Georgia" w:cs="Georgia"/>
            <w:spacing w:val="-1"/>
            <w:sz w:val="28"/>
            <w:szCs w:val="28"/>
            <w:lang w:val="fr-FR"/>
          </w:rPr>
          <w:t>i</w:t>
        </w:r>
        <w:r w:rsidR="002371C0" w:rsidRPr="00CC4D9A">
          <w:rPr>
            <w:rFonts w:ascii="Georgia" w:eastAsia="Georgia" w:hAnsi="Georgia" w:cs="Georgia"/>
            <w:sz w:val="28"/>
            <w:szCs w:val="28"/>
            <w:lang w:val="fr-FR"/>
          </w:rPr>
          <w:t>c</w:t>
        </w:r>
        <w:r w:rsidR="002371C0" w:rsidRPr="00CC4D9A">
          <w:rPr>
            <w:rFonts w:ascii="Georgia" w:eastAsia="Georgia" w:hAnsi="Georgia" w:cs="Georgia"/>
            <w:spacing w:val="-1"/>
            <w:sz w:val="28"/>
            <w:szCs w:val="28"/>
            <w:lang w:val="fr-FR"/>
          </w:rPr>
          <w:t>l</w:t>
        </w:r>
        <w:r w:rsidR="002371C0" w:rsidRPr="00CC4D9A">
          <w:rPr>
            <w:rFonts w:ascii="Georgia" w:eastAsia="Georgia" w:hAnsi="Georgia" w:cs="Georgia"/>
            <w:sz w:val="28"/>
            <w:szCs w:val="28"/>
            <w:lang w:val="fr-FR"/>
          </w:rPr>
          <w:t>e</w:t>
        </w:r>
      </w:ins>
      <w:del w:id="439" w:author="Dominique LONGIN" w:date="2016-09-15T12:00:00Z">
        <w:r w:rsidRPr="00CC4D9A" w:rsidDel="002371C0">
          <w:rPr>
            <w:rFonts w:ascii="Georgia" w:eastAsia="Georgia" w:hAnsi="Georgia" w:cs="Georgia"/>
            <w:sz w:val="28"/>
            <w:szCs w:val="28"/>
            <w:lang w:val="fr-FR"/>
          </w:rPr>
          <w:delText>i</w:delText>
        </w:r>
        <w:r w:rsidRPr="00CC4D9A" w:rsidDel="002371C0">
          <w:rPr>
            <w:rFonts w:ascii="Georgia" w:eastAsia="Georgia" w:hAnsi="Georgia" w:cs="Georgia"/>
            <w:spacing w:val="-1"/>
            <w:sz w:val="28"/>
            <w:szCs w:val="28"/>
            <w:lang w:val="fr-FR"/>
          </w:rPr>
          <w:delText>nté</w:delText>
        </w:r>
        <w:r w:rsidRPr="00CC4D9A" w:rsidDel="002371C0">
          <w:rPr>
            <w:rFonts w:ascii="Georgia" w:eastAsia="Georgia" w:hAnsi="Georgia" w:cs="Georgia"/>
            <w:sz w:val="28"/>
            <w:szCs w:val="28"/>
            <w:lang w:val="fr-FR"/>
          </w:rPr>
          <w:delText>r</w:delText>
        </w:r>
        <w:r w:rsidRPr="00CC4D9A" w:rsidDel="002371C0">
          <w:rPr>
            <w:rFonts w:ascii="Georgia" w:eastAsia="Georgia" w:hAnsi="Georgia" w:cs="Georgia"/>
            <w:spacing w:val="1"/>
            <w:sz w:val="28"/>
            <w:szCs w:val="28"/>
            <w:lang w:val="fr-FR"/>
          </w:rPr>
          <w:delText>e</w:delText>
        </w:r>
        <w:r w:rsidRPr="00CC4D9A" w:rsidDel="002371C0">
          <w:rPr>
            <w:rFonts w:ascii="Georgia" w:eastAsia="Georgia" w:hAnsi="Georgia" w:cs="Georgia"/>
            <w:spacing w:val="-1"/>
            <w:sz w:val="28"/>
            <w:szCs w:val="28"/>
            <w:lang w:val="fr-FR"/>
          </w:rPr>
          <w:delText>s</w:delText>
        </w:r>
        <w:r w:rsidRPr="00CC4D9A" w:rsidDel="002371C0">
          <w:rPr>
            <w:rFonts w:ascii="Georgia" w:eastAsia="Georgia" w:hAnsi="Georgia" w:cs="Georgia"/>
            <w:spacing w:val="1"/>
            <w:sz w:val="28"/>
            <w:szCs w:val="28"/>
            <w:lang w:val="fr-FR"/>
          </w:rPr>
          <w:delText>s</w:delText>
        </w:r>
        <w:r w:rsidRPr="00CC4D9A" w:rsidDel="002371C0">
          <w:rPr>
            <w:rFonts w:ascii="Georgia" w:eastAsia="Georgia" w:hAnsi="Georgia" w:cs="Georgia"/>
            <w:sz w:val="28"/>
            <w:szCs w:val="28"/>
            <w:lang w:val="fr-FR"/>
          </w:rPr>
          <w:delText>an</w:delText>
        </w:r>
        <w:r w:rsidRPr="00CC4D9A" w:rsidDel="002371C0">
          <w:rPr>
            <w:rFonts w:ascii="Georgia" w:eastAsia="Georgia" w:hAnsi="Georgia" w:cs="Georgia"/>
            <w:spacing w:val="-4"/>
            <w:sz w:val="28"/>
            <w:szCs w:val="28"/>
            <w:lang w:val="fr-FR"/>
          </w:rPr>
          <w:delText>t</w:delText>
        </w:r>
        <w:r w:rsidRPr="00CC4D9A" w:rsidDel="002371C0">
          <w:rPr>
            <w:rFonts w:ascii="Georgia" w:eastAsia="Georgia" w:hAnsi="Georgia" w:cs="Georgia"/>
            <w:sz w:val="28"/>
            <w:szCs w:val="28"/>
            <w:lang w:val="fr-FR"/>
          </w:rPr>
          <w:delText>e</w:delText>
        </w:r>
        <w:r w:rsidRPr="00CC4D9A" w:rsidDel="002371C0">
          <w:rPr>
            <w:rFonts w:ascii="Georgia" w:eastAsia="Georgia" w:hAnsi="Georgia" w:cs="Georgia"/>
            <w:spacing w:val="4"/>
            <w:sz w:val="28"/>
            <w:szCs w:val="28"/>
            <w:lang w:val="fr-FR"/>
          </w:rPr>
          <w:delText xml:space="preserve"> </w:delText>
        </w:r>
        <w:r w:rsidRPr="00CC4D9A" w:rsidDel="002371C0">
          <w:rPr>
            <w:rFonts w:ascii="Georgia" w:eastAsia="Georgia" w:hAnsi="Georgia" w:cs="Georgia"/>
            <w:sz w:val="28"/>
            <w:szCs w:val="28"/>
            <w:lang w:val="fr-FR"/>
          </w:rPr>
          <w:delText>“Opin</w:delText>
        </w:r>
        <w:r w:rsidRPr="00CC4D9A" w:rsidDel="002371C0">
          <w:rPr>
            <w:rFonts w:ascii="Georgia" w:eastAsia="Georgia" w:hAnsi="Georgia" w:cs="Georgia"/>
            <w:spacing w:val="-1"/>
            <w:sz w:val="28"/>
            <w:szCs w:val="28"/>
            <w:lang w:val="fr-FR"/>
          </w:rPr>
          <w:delText>i</w:delText>
        </w:r>
        <w:r w:rsidRPr="00CC4D9A" w:rsidDel="002371C0">
          <w:rPr>
            <w:rFonts w:ascii="Georgia" w:eastAsia="Georgia" w:hAnsi="Georgia" w:cs="Georgia"/>
            <w:sz w:val="28"/>
            <w:szCs w:val="28"/>
            <w:lang w:val="fr-FR"/>
          </w:rPr>
          <w:delText>on dynamics</w:delText>
        </w:r>
        <w:r w:rsidRPr="00CC4D9A" w:rsidDel="002371C0">
          <w:rPr>
            <w:rFonts w:ascii="Georgia" w:eastAsia="Georgia" w:hAnsi="Georgia" w:cs="Georgia"/>
            <w:spacing w:val="3"/>
            <w:sz w:val="28"/>
            <w:szCs w:val="28"/>
            <w:lang w:val="fr-FR"/>
          </w:rPr>
          <w:delText xml:space="preserve"> </w:delText>
        </w:r>
        <w:r w:rsidRPr="00CC4D9A" w:rsidDel="002371C0">
          <w:rPr>
            <w:rFonts w:ascii="Georgia" w:eastAsia="Georgia" w:hAnsi="Georgia" w:cs="Georgia"/>
            <w:sz w:val="28"/>
            <w:szCs w:val="28"/>
            <w:lang w:val="fr-FR"/>
          </w:rPr>
          <w:delText xml:space="preserve">and </w:delText>
        </w:r>
        <w:r w:rsidRPr="00CC4D9A" w:rsidDel="002371C0">
          <w:rPr>
            <w:rFonts w:ascii="Georgia" w:eastAsia="Georgia" w:hAnsi="Georgia" w:cs="Georgia"/>
            <w:spacing w:val="1"/>
            <w:sz w:val="28"/>
            <w:szCs w:val="28"/>
            <w:lang w:val="fr-FR"/>
          </w:rPr>
          <w:delText>b</w:delText>
        </w:r>
        <w:r w:rsidRPr="00CC4D9A" w:rsidDel="002371C0">
          <w:rPr>
            <w:rFonts w:ascii="Georgia" w:eastAsia="Georgia" w:hAnsi="Georgia" w:cs="Georgia"/>
            <w:spacing w:val="-3"/>
            <w:sz w:val="28"/>
            <w:szCs w:val="28"/>
            <w:lang w:val="fr-FR"/>
          </w:rPr>
          <w:delText>o</w:delText>
        </w:r>
        <w:r w:rsidRPr="00CC4D9A" w:rsidDel="002371C0">
          <w:rPr>
            <w:rFonts w:ascii="Georgia" w:eastAsia="Georgia" w:hAnsi="Georgia" w:cs="Georgia"/>
            <w:sz w:val="28"/>
            <w:szCs w:val="28"/>
            <w:lang w:val="fr-FR"/>
          </w:rPr>
          <w:delText>u</w:delText>
        </w:r>
        <w:r w:rsidRPr="00CC4D9A" w:rsidDel="002371C0">
          <w:rPr>
            <w:rFonts w:ascii="Georgia" w:eastAsia="Georgia" w:hAnsi="Georgia" w:cs="Georgia"/>
            <w:spacing w:val="-1"/>
            <w:sz w:val="28"/>
            <w:szCs w:val="28"/>
            <w:lang w:val="fr-FR"/>
          </w:rPr>
          <w:delText>n</w:delText>
        </w:r>
        <w:r w:rsidRPr="00CC4D9A" w:rsidDel="002371C0">
          <w:rPr>
            <w:rFonts w:ascii="Georgia" w:eastAsia="Georgia" w:hAnsi="Georgia" w:cs="Georgia"/>
            <w:sz w:val="28"/>
            <w:szCs w:val="28"/>
            <w:lang w:val="fr-FR"/>
          </w:rPr>
          <w:delText>ded con</w:delText>
        </w:r>
        <w:r w:rsidRPr="00CC4D9A" w:rsidDel="002371C0">
          <w:rPr>
            <w:rFonts w:ascii="Georgia" w:eastAsia="Georgia" w:hAnsi="Georgia" w:cs="Georgia"/>
            <w:spacing w:val="-1"/>
            <w:sz w:val="28"/>
            <w:szCs w:val="28"/>
            <w:lang w:val="fr-FR"/>
          </w:rPr>
          <w:delText>f</w:delText>
        </w:r>
        <w:r w:rsidRPr="00CC4D9A" w:rsidDel="002371C0">
          <w:rPr>
            <w:rFonts w:ascii="Georgia" w:eastAsia="Georgia" w:hAnsi="Georgia" w:cs="Georgia"/>
            <w:sz w:val="28"/>
            <w:szCs w:val="28"/>
            <w:lang w:val="fr-FR"/>
          </w:rPr>
          <w:delText>i</w:delText>
        </w:r>
        <w:r w:rsidRPr="00CC4D9A" w:rsidDel="002371C0">
          <w:rPr>
            <w:rFonts w:ascii="Georgia" w:eastAsia="Georgia" w:hAnsi="Georgia" w:cs="Georgia"/>
            <w:spacing w:val="-1"/>
            <w:sz w:val="28"/>
            <w:szCs w:val="28"/>
            <w:lang w:val="fr-FR"/>
          </w:rPr>
          <w:delText>d</w:delText>
        </w:r>
        <w:r w:rsidRPr="00CC4D9A" w:rsidDel="002371C0">
          <w:rPr>
            <w:rFonts w:ascii="Georgia" w:eastAsia="Georgia" w:hAnsi="Georgia" w:cs="Georgia"/>
            <w:spacing w:val="1"/>
            <w:sz w:val="28"/>
            <w:szCs w:val="28"/>
            <w:lang w:val="fr-FR"/>
          </w:rPr>
          <w:delText>e</w:delText>
        </w:r>
        <w:r w:rsidRPr="00CC4D9A" w:rsidDel="002371C0">
          <w:rPr>
            <w:rFonts w:ascii="Georgia" w:eastAsia="Georgia" w:hAnsi="Georgia" w:cs="Georgia"/>
            <w:sz w:val="28"/>
            <w:szCs w:val="28"/>
            <w:lang w:val="fr-FR"/>
          </w:rPr>
          <w:delText>nce</w:delText>
        </w:r>
        <w:r w:rsidRPr="00CC4D9A" w:rsidDel="002371C0">
          <w:rPr>
            <w:rFonts w:ascii="Georgia" w:eastAsia="Georgia" w:hAnsi="Georgia" w:cs="Georgia"/>
            <w:spacing w:val="26"/>
            <w:sz w:val="28"/>
            <w:szCs w:val="28"/>
            <w:lang w:val="fr-FR"/>
          </w:rPr>
          <w:delText xml:space="preserve"> </w:delText>
        </w:r>
        <w:r w:rsidRPr="00CC4D9A" w:rsidDel="002371C0">
          <w:rPr>
            <w:rFonts w:ascii="Georgia" w:eastAsia="Georgia" w:hAnsi="Georgia" w:cs="Georgia"/>
            <w:sz w:val="28"/>
            <w:szCs w:val="28"/>
            <w:lang w:val="fr-FR"/>
          </w:rPr>
          <w:delText>mo</w:delText>
        </w:r>
        <w:r w:rsidRPr="00CC4D9A" w:rsidDel="002371C0">
          <w:rPr>
            <w:rFonts w:ascii="Georgia" w:eastAsia="Georgia" w:hAnsi="Georgia" w:cs="Georgia"/>
            <w:spacing w:val="-3"/>
            <w:sz w:val="28"/>
            <w:szCs w:val="28"/>
            <w:lang w:val="fr-FR"/>
          </w:rPr>
          <w:delText>d</w:delText>
        </w:r>
        <w:r w:rsidRPr="00CC4D9A" w:rsidDel="002371C0">
          <w:rPr>
            <w:rFonts w:ascii="Georgia" w:eastAsia="Georgia" w:hAnsi="Georgia" w:cs="Georgia"/>
            <w:spacing w:val="1"/>
            <w:sz w:val="28"/>
            <w:szCs w:val="28"/>
            <w:lang w:val="fr-FR"/>
          </w:rPr>
          <w:delText>e</w:delText>
        </w:r>
        <w:r w:rsidRPr="00CC4D9A" w:rsidDel="002371C0">
          <w:rPr>
            <w:rFonts w:ascii="Georgia" w:eastAsia="Georgia" w:hAnsi="Georgia" w:cs="Georgia"/>
            <w:spacing w:val="-1"/>
            <w:sz w:val="28"/>
            <w:szCs w:val="28"/>
            <w:lang w:val="fr-FR"/>
          </w:rPr>
          <w:delText>ls</w:delText>
        </w:r>
        <w:r w:rsidRPr="00CC4D9A" w:rsidDel="002371C0">
          <w:rPr>
            <w:rFonts w:ascii="Georgia" w:eastAsia="Georgia" w:hAnsi="Georgia" w:cs="Georgia"/>
            <w:sz w:val="28"/>
            <w:szCs w:val="28"/>
            <w:lang w:val="fr-FR"/>
          </w:rPr>
          <w:delText>,</w:delText>
        </w:r>
        <w:r w:rsidRPr="00CC4D9A" w:rsidDel="002371C0">
          <w:rPr>
            <w:rFonts w:ascii="Georgia" w:eastAsia="Georgia" w:hAnsi="Georgia" w:cs="Georgia"/>
            <w:spacing w:val="24"/>
            <w:sz w:val="28"/>
            <w:szCs w:val="28"/>
            <w:lang w:val="fr-FR"/>
          </w:rPr>
          <w:delText xml:space="preserve"> </w:delText>
        </w:r>
        <w:r w:rsidRPr="00CC4D9A" w:rsidDel="002371C0">
          <w:rPr>
            <w:rFonts w:ascii="Georgia" w:eastAsia="Georgia" w:hAnsi="Georgia" w:cs="Georgia"/>
            <w:sz w:val="28"/>
            <w:szCs w:val="28"/>
            <w:lang w:val="fr-FR"/>
          </w:rPr>
          <w:delText>ana</w:delText>
        </w:r>
        <w:r w:rsidRPr="00CC4D9A" w:rsidDel="002371C0">
          <w:rPr>
            <w:rFonts w:ascii="Georgia" w:eastAsia="Georgia" w:hAnsi="Georgia" w:cs="Georgia"/>
            <w:spacing w:val="-1"/>
            <w:sz w:val="28"/>
            <w:szCs w:val="28"/>
            <w:lang w:val="fr-FR"/>
          </w:rPr>
          <w:delText>l</w:delText>
        </w:r>
        <w:r w:rsidRPr="00CC4D9A" w:rsidDel="002371C0">
          <w:rPr>
            <w:rFonts w:ascii="Georgia" w:eastAsia="Georgia" w:hAnsi="Georgia" w:cs="Georgia"/>
            <w:spacing w:val="1"/>
            <w:sz w:val="28"/>
            <w:szCs w:val="28"/>
            <w:lang w:val="fr-FR"/>
          </w:rPr>
          <w:delText>ys</w:delText>
        </w:r>
        <w:r w:rsidRPr="00CC4D9A" w:rsidDel="002371C0">
          <w:rPr>
            <w:rFonts w:ascii="Georgia" w:eastAsia="Georgia" w:hAnsi="Georgia" w:cs="Georgia"/>
            <w:sz w:val="28"/>
            <w:szCs w:val="28"/>
            <w:lang w:val="fr-FR"/>
          </w:rPr>
          <w:delText>i</w:delText>
        </w:r>
        <w:r w:rsidRPr="00CC4D9A" w:rsidDel="002371C0">
          <w:rPr>
            <w:rFonts w:ascii="Georgia" w:eastAsia="Georgia" w:hAnsi="Georgia" w:cs="Georgia"/>
            <w:spacing w:val="-2"/>
            <w:sz w:val="28"/>
            <w:szCs w:val="28"/>
            <w:lang w:val="fr-FR"/>
          </w:rPr>
          <w:delText>s</w:delText>
        </w:r>
        <w:r w:rsidRPr="00CC4D9A" w:rsidDel="002371C0">
          <w:rPr>
            <w:rFonts w:ascii="Georgia" w:eastAsia="Georgia" w:hAnsi="Georgia" w:cs="Georgia"/>
            <w:sz w:val="28"/>
            <w:szCs w:val="28"/>
            <w:lang w:val="fr-FR"/>
          </w:rPr>
          <w:delText>,</w:delText>
        </w:r>
        <w:r w:rsidRPr="00CC4D9A" w:rsidDel="002371C0">
          <w:rPr>
            <w:rFonts w:ascii="Georgia" w:eastAsia="Georgia" w:hAnsi="Georgia" w:cs="Georgia"/>
            <w:spacing w:val="27"/>
            <w:sz w:val="28"/>
            <w:szCs w:val="28"/>
            <w:lang w:val="fr-FR"/>
          </w:rPr>
          <w:delText xml:space="preserve"> </w:delText>
        </w:r>
        <w:r w:rsidRPr="00CC4D9A" w:rsidDel="002371C0">
          <w:rPr>
            <w:rFonts w:ascii="Georgia" w:eastAsia="Georgia" w:hAnsi="Georgia" w:cs="Georgia"/>
            <w:sz w:val="28"/>
            <w:szCs w:val="28"/>
            <w:lang w:val="fr-FR"/>
          </w:rPr>
          <w:delText>and</w:delText>
        </w:r>
        <w:r w:rsidRPr="00CC4D9A" w:rsidDel="002371C0">
          <w:rPr>
            <w:rFonts w:ascii="Georgia" w:eastAsia="Georgia" w:hAnsi="Georgia" w:cs="Georgia"/>
            <w:spacing w:val="25"/>
            <w:sz w:val="28"/>
            <w:szCs w:val="28"/>
            <w:lang w:val="fr-FR"/>
          </w:rPr>
          <w:delText xml:space="preserve"> </w:delText>
        </w:r>
        <w:r w:rsidRPr="00CC4D9A" w:rsidDel="002371C0">
          <w:rPr>
            <w:rFonts w:ascii="Georgia" w:eastAsia="Georgia" w:hAnsi="Georgia" w:cs="Georgia"/>
            <w:spacing w:val="1"/>
            <w:sz w:val="28"/>
            <w:szCs w:val="28"/>
            <w:lang w:val="fr-FR"/>
          </w:rPr>
          <w:delText>s</w:delText>
        </w:r>
        <w:r w:rsidRPr="00CC4D9A" w:rsidDel="002371C0">
          <w:rPr>
            <w:rFonts w:ascii="Georgia" w:eastAsia="Georgia" w:hAnsi="Georgia" w:cs="Georgia"/>
            <w:sz w:val="28"/>
            <w:szCs w:val="28"/>
            <w:lang w:val="fr-FR"/>
          </w:rPr>
          <w:delText>i</w:delText>
        </w:r>
        <w:r w:rsidRPr="00CC4D9A" w:rsidDel="002371C0">
          <w:rPr>
            <w:rFonts w:ascii="Georgia" w:eastAsia="Georgia" w:hAnsi="Georgia" w:cs="Georgia"/>
            <w:spacing w:val="-1"/>
            <w:sz w:val="28"/>
            <w:szCs w:val="28"/>
            <w:lang w:val="fr-FR"/>
          </w:rPr>
          <w:delText>m</w:delText>
        </w:r>
        <w:r w:rsidRPr="00CC4D9A" w:rsidDel="002371C0">
          <w:rPr>
            <w:rFonts w:ascii="Georgia" w:eastAsia="Georgia" w:hAnsi="Georgia" w:cs="Georgia"/>
            <w:spacing w:val="-3"/>
            <w:sz w:val="28"/>
            <w:szCs w:val="28"/>
            <w:lang w:val="fr-FR"/>
          </w:rPr>
          <w:delText>u</w:delText>
        </w:r>
        <w:r w:rsidRPr="00CC4D9A" w:rsidDel="002371C0">
          <w:rPr>
            <w:rFonts w:ascii="Georgia" w:eastAsia="Georgia" w:hAnsi="Georgia" w:cs="Georgia"/>
            <w:spacing w:val="-1"/>
            <w:sz w:val="28"/>
            <w:szCs w:val="28"/>
            <w:lang w:val="fr-FR"/>
          </w:rPr>
          <w:delText>l</w:delText>
        </w:r>
        <w:r w:rsidRPr="00CC4D9A" w:rsidDel="002371C0">
          <w:rPr>
            <w:rFonts w:ascii="Georgia" w:eastAsia="Georgia" w:hAnsi="Georgia" w:cs="Georgia"/>
            <w:sz w:val="28"/>
            <w:szCs w:val="28"/>
            <w:lang w:val="fr-FR"/>
          </w:rPr>
          <w:delText>at</w:delText>
        </w:r>
        <w:r w:rsidRPr="00CC4D9A" w:rsidDel="002371C0">
          <w:rPr>
            <w:rFonts w:ascii="Georgia" w:eastAsia="Georgia" w:hAnsi="Georgia" w:cs="Georgia"/>
            <w:spacing w:val="-1"/>
            <w:sz w:val="28"/>
            <w:szCs w:val="28"/>
            <w:lang w:val="fr-FR"/>
          </w:rPr>
          <w:delText>i</w:delText>
        </w:r>
        <w:r w:rsidRPr="00CC4D9A" w:rsidDel="002371C0">
          <w:rPr>
            <w:rFonts w:ascii="Georgia" w:eastAsia="Georgia" w:hAnsi="Georgia" w:cs="Georgia"/>
            <w:sz w:val="28"/>
            <w:szCs w:val="28"/>
            <w:lang w:val="fr-FR"/>
          </w:rPr>
          <w:delText>on”</w:delText>
        </w:r>
      </w:del>
      <w:r w:rsidRPr="00CC4D9A">
        <w:rPr>
          <w:rFonts w:ascii="Georgia" w:eastAsia="Georgia" w:hAnsi="Georgia" w:cs="Georgia"/>
          <w:spacing w:val="30"/>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7"/>
          <w:sz w:val="28"/>
          <w:szCs w:val="28"/>
          <w:lang w:val="fr-FR"/>
        </w:rPr>
        <w:t xml:space="preserve"> </w:t>
      </w:r>
      <w:r w:rsidRPr="00CC4D9A">
        <w:rPr>
          <w:rFonts w:ascii="Georgia" w:eastAsia="Georgia" w:hAnsi="Georgia" w:cs="Georgia"/>
          <w:sz w:val="28"/>
          <w:szCs w:val="28"/>
          <w:lang w:val="fr-FR"/>
        </w:rPr>
        <w:t>Ra</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ner</w:t>
      </w:r>
      <w:r w:rsidRPr="00CC4D9A">
        <w:rPr>
          <w:rFonts w:ascii="Georgia" w:eastAsia="Georgia" w:hAnsi="Georgia" w:cs="Georgia"/>
          <w:spacing w:val="26"/>
          <w:sz w:val="28"/>
          <w:szCs w:val="28"/>
          <w:lang w:val="fr-FR"/>
        </w:rPr>
        <w:t xml:space="preserve"> </w:t>
      </w:r>
      <w:proofErr w:type="spellStart"/>
      <w:r w:rsidRPr="00CC4D9A">
        <w:rPr>
          <w:rFonts w:ascii="Georgia" w:eastAsia="Georgia" w:hAnsi="Georgia" w:cs="Georgia"/>
          <w:spacing w:val="-1"/>
          <w:sz w:val="28"/>
          <w:szCs w:val="28"/>
          <w:lang w:val="fr-FR"/>
        </w:rPr>
        <w:t>H</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g</w:t>
      </w:r>
      <w:r w:rsidRPr="00CC4D9A">
        <w:rPr>
          <w:rFonts w:ascii="Georgia" w:eastAsia="Georgia" w:hAnsi="Georgia" w:cs="Georgia"/>
          <w:spacing w:val="1"/>
          <w:sz w:val="28"/>
          <w:szCs w:val="28"/>
          <w:lang w:val="fr-FR"/>
        </w:rPr>
        <w:t>se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mann</w:t>
      </w:r>
      <w:proofErr w:type="spellEnd"/>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Ul</w:t>
      </w:r>
      <w:r w:rsidRPr="00CC4D9A">
        <w:rPr>
          <w:rFonts w:ascii="Georgia" w:eastAsia="Georgia" w:hAnsi="Georgia" w:cs="Georgia"/>
          <w:sz w:val="28"/>
          <w:szCs w:val="28"/>
          <w:lang w:val="fr-FR"/>
        </w:rPr>
        <w:t>ri</w:t>
      </w:r>
      <w:r w:rsidRPr="00CC4D9A">
        <w:rPr>
          <w:rFonts w:ascii="Georgia" w:eastAsia="Georgia" w:hAnsi="Georgia" w:cs="Georgia"/>
          <w:spacing w:val="-1"/>
          <w:sz w:val="28"/>
          <w:szCs w:val="28"/>
          <w:lang w:val="fr-FR"/>
        </w:rPr>
        <w:t>c</w:t>
      </w:r>
      <w:r w:rsidRPr="00CC4D9A">
        <w:rPr>
          <w:rFonts w:ascii="Georgia" w:eastAsia="Georgia" w:hAnsi="Georgia" w:cs="Georgia"/>
          <w:sz w:val="28"/>
          <w:szCs w:val="28"/>
          <w:lang w:val="fr-FR"/>
        </w:rPr>
        <w:t>h</w:t>
      </w:r>
      <w:r w:rsidRPr="00CC4D9A">
        <w:rPr>
          <w:rFonts w:ascii="Georgia" w:eastAsia="Georgia" w:hAnsi="Georgia" w:cs="Georgia"/>
          <w:spacing w:val="1"/>
          <w:sz w:val="28"/>
          <w:szCs w:val="28"/>
          <w:lang w:val="fr-FR"/>
        </w:rPr>
        <w:t xml:space="preserve"> </w:t>
      </w:r>
      <w:proofErr w:type="spellStart"/>
      <w:r w:rsidRPr="00CC4D9A">
        <w:rPr>
          <w:rFonts w:ascii="Georgia" w:eastAsia="Georgia" w:hAnsi="Georgia" w:cs="Georgia"/>
          <w:sz w:val="28"/>
          <w:szCs w:val="28"/>
          <w:lang w:val="fr-FR"/>
        </w:rPr>
        <w:t>Kra</w:t>
      </w:r>
      <w:r w:rsidRPr="00CC4D9A">
        <w:rPr>
          <w:rFonts w:ascii="Georgia" w:eastAsia="Georgia" w:hAnsi="Georgia" w:cs="Georgia"/>
          <w:spacing w:val="-1"/>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pacing w:val="2"/>
          <w:sz w:val="28"/>
          <w:szCs w:val="28"/>
          <w:lang w:val="fr-FR"/>
        </w:rPr>
        <w:t>e</w:t>
      </w:r>
      <w:proofErr w:type="spellEnd"/>
      <w:r w:rsidRPr="00CC4D9A">
        <w:rPr>
          <w:rFonts w:ascii="Georgia" w:eastAsia="Georgia" w:hAnsi="Georgia" w:cs="Georgia"/>
          <w:sz w:val="28"/>
          <w:szCs w:val="28"/>
          <w:lang w:val="fr-FR"/>
        </w:rPr>
        <w:t xml:space="preserve">, </w:t>
      </w:r>
      <w:del w:id="440" w:author="Dominique LONGIN" w:date="2016-09-15T12:01:00Z">
        <w:r w:rsidRPr="00CC4D9A" w:rsidDel="002371C0">
          <w:rPr>
            <w:rFonts w:ascii="Georgia" w:eastAsia="Georgia" w:hAnsi="Georgia" w:cs="Georgia"/>
            <w:spacing w:val="-1"/>
            <w:sz w:val="28"/>
            <w:szCs w:val="28"/>
            <w:lang w:val="fr-FR"/>
          </w:rPr>
          <w:delText>l</w:delText>
        </w:r>
        <w:r w:rsidRPr="00CC4D9A" w:rsidDel="002371C0">
          <w:rPr>
            <w:rFonts w:ascii="Georgia" w:eastAsia="Georgia" w:hAnsi="Georgia" w:cs="Georgia"/>
            <w:spacing w:val="1"/>
            <w:sz w:val="28"/>
            <w:szCs w:val="28"/>
            <w:lang w:val="fr-FR"/>
          </w:rPr>
          <w:delText>e</w:delText>
        </w:r>
        <w:r w:rsidRPr="00CC4D9A" w:rsidDel="002371C0">
          <w:rPr>
            <w:rFonts w:ascii="Georgia" w:eastAsia="Georgia" w:hAnsi="Georgia" w:cs="Georgia"/>
            <w:sz w:val="28"/>
            <w:szCs w:val="28"/>
            <w:lang w:val="fr-FR"/>
          </w:rPr>
          <w:delText>s</w:delText>
        </w:r>
        <w:r w:rsidRPr="00CC4D9A" w:rsidDel="002371C0">
          <w:rPr>
            <w:rFonts w:ascii="Georgia" w:eastAsia="Georgia" w:hAnsi="Georgia" w:cs="Georgia"/>
            <w:spacing w:val="2"/>
            <w:sz w:val="28"/>
            <w:szCs w:val="28"/>
            <w:lang w:val="fr-FR"/>
          </w:rPr>
          <w:delText xml:space="preserve"> </w:delText>
        </w:r>
        <w:r w:rsidRPr="00CC4D9A" w:rsidDel="002371C0">
          <w:rPr>
            <w:rFonts w:ascii="Georgia" w:eastAsia="Georgia" w:hAnsi="Georgia" w:cs="Georgia"/>
            <w:sz w:val="28"/>
            <w:szCs w:val="28"/>
            <w:lang w:val="fr-FR"/>
          </w:rPr>
          <w:delText>au</w:delText>
        </w:r>
        <w:r w:rsidRPr="00CC4D9A" w:rsidDel="002371C0">
          <w:rPr>
            <w:rFonts w:ascii="Georgia" w:eastAsia="Georgia" w:hAnsi="Georgia" w:cs="Georgia"/>
            <w:spacing w:val="-1"/>
            <w:sz w:val="28"/>
            <w:szCs w:val="28"/>
            <w:lang w:val="fr-FR"/>
          </w:rPr>
          <w:delText>t</w:delText>
        </w:r>
        <w:r w:rsidRPr="00CC4D9A" w:rsidDel="002371C0">
          <w:rPr>
            <w:rFonts w:ascii="Georgia" w:eastAsia="Georgia" w:hAnsi="Georgia" w:cs="Georgia"/>
            <w:spacing w:val="1"/>
            <w:sz w:val="28"/>
            <w:szCs w:val="28"/>
            <w:lang w:val="fr-FR"/>
          </w:rPr>
          <w:delText>e</w:delText>
        </w:r>
        <w:r w:rsidRPr="00CC4D9A" w:rsidDel="002371C0">
          <w:rPr>
            <w:rFonts w:ascii="Georgia" w:eastAsia="Georgia" w:hAnsi="Georgia" w:cs="Georgia"/>
            <w:sz w:val="28"/>
            <w:szCs w:val="28"/>
            <w:lang w:val="fr-FR"/>
          </w:rPr>
          <w:delText>ur</w:delText>
        </w:r>
        <w:r w:rsidRPr="00CC4D9A" w:rsidDel="002371C0">
          <w:rPr>
            <w:rFonts w:ascii="Georgia" w:eastAsia="Georgia" w:hAnsi="Georgia" w:cs="Georgia"/>
            <w:spacing w:val="1"/>
            <w:sz w:val="28"/>
            <w:szCs w:val="28"/>
            <w:lang w:val="fr-FR"/>
          </w:rPr>
          <w:delText xml:space="preserve"> </w:delText>
        </w:r>
        <w:r w:rsidRPr="00CC4D9A" w:rsidDel="002371C0">
          <w:rPr>
            <w:rFonts w:ascii="Georgia" w:eastAsia="Georgia" w:hAnsi="Georgia" w:cs="Georgia"/>
            <w:sz w:val="28"/>
            <w:szCs w:val="28"/>
            <w:lang w:val="fr-FR"/>
          </w:rPr>
          <w:delText>ont d</w:delText>
        </w:r>
        <w:r w:rsidRPr="00CC4D9A" w:rsidDel="002371C0">
          <w:rPr>
            <w:rFonts w:ascii="Georgia" w:eastAsia="Georgia" w:hAnsi="Georgia" w:cs="Georgia"/>
            <w:spacing w:val="-3"/>
            <w:sz w:val="28"/>
            <w:szCs w:val="28"/>
            <w:lang w:val="fr-FR"/>
          </w:rPr>
          <w:delText>o</w:delText>
        </w:r>
        <w:r w:rsidRPr="00CC4D9A" w:rsidDel="002371C0">
          <w:rPr>
            <w:rFonts w:ascii="Georgia" w:eastAsia="Georgia" w:hAnsi="Georgia" w:cs="Georgia"/>
            <w:sz w:val="28"/>
            <w:szCs w:val="28"/>
            <w:lang w:val="fr-FR"/>
          </w:rPr>
          <w:delText>nné</w:delText>
        </w:r>
      </w:del>
      <w:ins w:id="441" w:author="Dominique LONGIN" w:date="2016-09-15T12:01:00Z">
        <w:r w:rsidR="002371C0">
          <w:rPr>
            <w:rFonts w:ascii="Georgia" w:eastAsia="Georgia" w:hAnsi="Georgia" w:cs="Georgia"/>
            <w:spacing w:val="-1"/>
            <w:sz w:val="28"/>
            <w:szCs w:val="28"/>
            <w:lang w:val="fr-FR"/>
          </w:rPr>
          <w:t>la</w:t>
        </w:r>
      </w:ins>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forma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 xml:space="preserve">ion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'opi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ion </w:t>
      </w:r>
      <w:ins w:id="442" w:author="Dominique LONGIN" w:date="2016-09-15T12:01:00Z">
        <w:r w:rsidR="002371C0">
          <w:rPr>
            <w:rFonts w:ascii="Georgia" w:eastAsia="Georgia" w:hAnsi="Georgia" w:cs="Georgia"/>
            <w:i/>
            <w:sz w:val="28"/>
            <w:szCs w:val="28"/>
            <w:lang w:val="fr-FR"/>
          </w:rPr>
          <w:t>x</w:t>
        </w:r>
        <w:r w:rsidR="002371C0">
          <w:rPr>
            <w:rFonts w:ascii="Georgia" w:eastAsia="Georgia" w:hAnsi="Georgia" w:cs="Georgia"/>
            <w:sz w:val="28"/>
            <w:szCs w:val="28"/>
            <w:lang w:val="fr-FR"/>
          </w:rPr>
          <w:t xml:space="preserve"> </w:t>
        </w:r>
      </w:ins>
      <w:r w:rsidRPr="00CC4D9A">
        <w:rPr>
          <w:rFonts w:ascii="Georgia" w:eastAsia="Georgia" w:hAnsi="Georgia" w:cs="Georgia"/>
          <w:sz w:val="28"/>
          <w:szCs w:val="28"/>
          <w:lang w:val="fr-FR"/>
        </w:rPr>
        <w:t xml:space="preserve">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ge</w:t>
      </w:r>
      <w:r w:rsidRPr="00CC4D9A">
        <w:rPr>
          <w:rFonts w:ascii="Georgia" w:eastAsia="Georgia" w:hAnsi="Georgia" w:cs="Georgia"/>
          <w:sz w:val="28"/>
          <w:szCs w:val="28"/>
          <w:lang w:val="fr-FR"/>
        </w:rPr>
        <w:t xml:space="preserve">nt </w:t>
      </w:r>
      <w:r w:rsidRPr="00CC4D9A">
        <w:rPr>
          <w:rFonts w:ascii="Georgia" w:eastAsia="Georgia" w:hAnsi="Georgia" w:cs="Georgia"/>
          <w:spacing w:val="3"/>
          <w:sz w:val="28"/>
          <w:szCs w:val="28"/>
          <w:lang w:val="fr-FR"/>
        </w:rPr>
        <w:t xml:space="preserve"> </w:t>
      </w:r>
      <w:r w:rsidRPr="00CC4D9A">
        <w:rPr>
          <w:rFonts w:ascii="Georgia" w:eastAsia="Georgia" w:hAnsi="Georgia" w:cs="Georgia"/>
          <w:i/>
          <w:sz w:val="28"/>
          <w:szCs w:val="28"/>
          <w:lang w:val="fr-FR"/>
        </w:rPr>
        <w:t xml:space="preserve">i </w:t>
      </w:r>
      <w:r w:rsidRPr="00CC4D9A">
        <w:rPr>
          <w:rFonts w:ascii="Georgia" w:eastAsia="Georgia" w:hAnsi="Georgia" w:cs="Georgia"/>
          <w:i/>
          <w:spacing w:val="4"/>
          <w:sz w:val="28"/>
          <w:szCs w:val="28"/>
          <w:lang w:val="fr-FR"/>
        </w:rPr>
        <w:t xml:space="preserve"> </w:t>
      </w:r>
      <w:r w:rsidRPr="00CC4D9A">
        <w:rPr>
          <w:rFonts w:ascii="Georgia" w:eastAsia="Georgia" w:hAnsi="Georgia" w:cs="Georgia"/>
          <w:sz w:val="28"/>
          <w:szCs w:val="28"/>
          <w:lang w:val="fr-FR"/>
        </w:rPr>
        <w:t xml:space="preserve">à </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t </w:t>
      </w:r>
      <w:r w:rsidRPr="00CC4D9A">
        <w:rPr>
          <w:rFonts w:ascii="Georgia" w:eastAsia="Georgia" w:hAnsi="Georgia" w:cs="Georgia"/>
          <w:spacing w:val="4"/>
          <w:sz w:val="28"/>
          <w:szCs w:val="28"/>
          <w:lang w:val="fr-FR"/>
        </w:rPr>
        <w:t xml:space="preserve"> </w:t>
      </w:r>
      <w:r w:rsidRPr="00CC4D9A">
        <w:rPr>
          <w:rFonts w:ascii="Georgia" w:eastAsia="Georgia" w:hAnsi="Georgia" w:cs="Georgia"/>
          <w:i/>
          <w:sz w:val="28"/>
          <w:szCs w:val="28"/>
          <w:lang w:val="fr-FR"/>
        </w:rPr>
        <w:t>t</w:t>
      </w:r>
      <w:del w:id="443" w:author="Dominique LONGIN" w:date="2016-09-15T12:01:00Z">
        <w:r w:rsidRPr="00CC4D9A" w:rsidDel="002371C0">
          <w:rPr>
            <w:rFonts w:ascii="Georgia" w:eastAsia="Georgia" w:hAnsi="Georgia" w:cs="Georgia"/>
            <w:i/>
            <w:sz w:val="28"/>
            <w:szCs w:val="28"/>
            <w:lang w:val="fr-FR"/>
          </w:rPr>
          <w:delText xml:space="preserve"> </w:delText>
        </w:r>
        <w:r w:rsidRPr="00CC4D9A" w:rsidDel="002371C0">
          <w:rPr>
            <w:rFonts w:ascii="Georgia" w:eastAsia="Georgia" w:hAnsi="Georgia" w:cs="Georgia"/>
            <w:i/>
            <w:spacing w:val="4"/>
            <w:sz w:val="28"/>
            <w:szCs w:val="28"/>
            <w:lang w:val="fr-FR"/>
          </w:rPr>
          <w:delText xml:space="preserve"> </w:delText>
        </w:r>
      </w:del>
      <w:r w:rsidRPr="00CC4D9A">
        <w:rPr>
          <w:rFonts w:ascii="Georgia" w:eastAsia="Georgia" w:hAnsi="Georgia" w:cs="Georgia"/>
          <w:i/>
          <w:sz w:val="28"/>
          <w:szCs w:val="28"/>
          <w:lang w:val="fr-FR"/>
        </w:rPr>
        <w:t>+</w:t>
      </w:r>
      <w:del w:id="444" w:author="Dominique LONGIN" w:date="2016-09-15T12:01:00Z">
        <w:r w:rsidRPr="00CC4D9A" w:rsidDel="002371C0">
          <w:rPr>
            <w:rFonts w:ascii="Georgia" w:eastAsia="Georgia" w:hAnsi="Georgia" w:cs="Georgia"/>
            <w:i/>
            <w:sz w:val="28"/>
            <w:szCs w:val="28"/>
            <w:lang w:val="fr-FR"/>
          </w:rPr>
          <w:delText xml:space="preserve"> </w:delText>
        </w:r>
        <w:r w:rsidRPr="00CC4D9A" w:rsidDel="002371C0">
          <w:rPr>
            <w:rFonts w:ascii="Georgia" w:eastAsia="Georgia" w:hAnsi="Georgia" w:cs="Georgia"/>
            <w:i/>
            <w:spacing w:val="3"/>
            <w:sz w:val="28"/>
            <w:szCs w:val="28"/>
            <w:lang w:val="fr-FR"/>
          </w:rPr>
          <w:delText xml:space="preserve"> </w:delText>
        </w:r>
      </w:del>
      <w:r w:rsidRPr="00CC4D9A">
        <w:rPr>
          <w:rFonts w:ascii="Georgia" w:eastAsia="Georgia" w:hAnsi="Georgia" w:cs="Georgia"/>
          <w:i/>
          <w:sz w:val="28"/>
          <w:szCs w:val="28"/>
          <w:lang w:val="fr-FR"/>
        </w:rPr>
        <w:t xml:space="preserve">1 </w:t>
      </w:r>
      <w:r w:rsidRPr="00CC4D9A">
        <w:rPr>
          <w:rFonts w:ascii="Georgia" w:eastAsia="Georgia" w:hAnsi="Georgia" w:cs="Georgia"/>
          <w:i/>
          <w:spacing w:val="4"/>
          <w:sz w:val="28"/>
          <w:szCs w:val="28"/>
          <w:lang w:val="fr-FR"/>
        </w:rPr>
        <w:t xml:space="preserve"> </w:t>
      </w:r>
      <w:proofErr w:type="spellStart"/>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w:t>
      </w:r>
      <w:r w:rsidRPr="00CC4D9A">
        <w:rPr>
          <w:rFonts w:ascii="Georgia" w:eastAsia="Georgia" w:hAnsi="Georgia" w:cs="Georgia"/>
          <w:spacing w:val="1"/>
          <w:sz w:val="28"/>
          <w:szCs w:val="28"/>
          <w:lang w:val="fr-FR"/>
        </w:rPr>
        <w:t>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proofErr w:type="spellEnd"/>
      <w:r w:rsidRPr="00CC4D9A">
        <w:rPr>
          <w:rFonts w:ascii="Georgia" w:eastAsia="Georgia" w:hAnsi="Georgia" w:cs="Georgia"/>
          <w:sz w:val="28"/>
          <w:szCs w:val="28"/>
          <w:lang w:val="fr-FR"/>
        </w:rPr>
        <w:t xml:space="preserve">  </w:t>
      </w:r>
      <w:del w:id="445" w:author="Dominique LONGIN" w:date="2016-09-15T12:01:00Z">
        <w:r w:rsidRPr="00CC4D9A" w:rsidDel="002371C0">
          <w:rPr>
            <w:rFonts w:ascii="Georgia" w:eastAsia="Georgia" w:hAnsi="Georgia" w:cs="Georgia"/>
            <w:sz w:val="28"/>
            <w:szCs w:val="28"/>
            <w:lang w:val="fr-FR"/>
          </w:rPr>
          <w:delText xml:space="preserve">décrire </w:delText>
        </w:r>
        <w:r w:rsidRPr="00CC4D9A" w:rsidDel="002371C0">
          <w:rPr>
            <w:rFonts w:ascii="Georgia" w:eastAsia="Georgia" w:hAnsi="Georgia" w:cs="Georgia"/>
            <w:spacing w:val="2"/>
            <w:sz w:val="28"/>
            <w:szCs w:val="28"/>
            <w:lang w:val="fr-FR"/>
          </w:rPr>
          <w:delText xml:space="preserve"> </w:delText>
        </w:r>
      </w:del>
      <w:ins w:id="446" w:author="Dominique LONGIN" w:date="2016-09-15T12:01:00Z">
        <w:r w:rsidR="002371C0" w:rsidRPr="00CC4D9A">
          <w:rPr>
            <w:rFonts w:ascii="Georgia" w:eastAsia="Georgia" w:hAnsi="Georgia" w:cs="Georgia"/>
            <w:sz w:val="28"/>
            <w:szCs w:val="28"/>
            <w:lang w:val="fr-FR"/>
          </w:rPr>
          <w:t>décri</w:t>
        </w:r>
        <w:r w:rsidR="002371C0">
          <w:rPr>
            <w:rFonts w:ascii="Georgia" w:eastAsia="Georgia" w:hAnsi="Georgia" w:cs="Georgia"/>
            <w:sz w:val="28"/>
            <w:szCs w:val="28"/>
            <w:lang w:val="fr-FR"/>
          </w:rPr>
          <w:t>t</w:t>
        </w:r>
        <w:r w:rsidR="002371C0" w:rsidRPr="00CC4D9A">
          <w:rPr>
            <w:rFonts w:ascii="Georgia" w:eastAsia="Georgia" w:hAnsi="Georgia" w:cs="Georgia"/>
            <w:sz w:val="28"/>
            <w:szCs w:val="28"/>
            <w:lang w:val="fr-FR"/>
          </w:rPr>
          <w:t xml:space="preserve">e </w:t>
        </w:r>
        <w:r w:rsidR="002371C0">
          <w:rPr>
            <w:rFonts w:ascii="Georgia" w:eastAsia="Georgia" w:hAnsi="Georgia" w:cs="Georgia"/>
            <w:sz w:val="28"/>
            <w:szCs w:val="28"/>
            <w:lang w:val="fr-FR"/>
          </w:rPr>
          <w:lastRenderedPageBreak/>
          <w:t>de</w:t>
        </w:r>
      </w:ins>
      <w:del w:id="447" w:author="Dominique LONGIN" w:date="2016-09-15T12:01:00Z">
        <w:r w:rsidRPr="00CC4D9A" w:rsidDel="002371C0">
          <w:rPr>
            <w:rFonts w:ascii="Georgia" w:eastAsia="Georgia" w:hAnsi="Georgia" w:cs="Georgia"/>
            <w:sz w:val="28"/>
            <w:szCs w:val="28"/>
            <w:lang w:val="fr-FR"/>
          </w:rPr>
          <w:delText>com</w:delText>
        </w:r>
        <w:r w:rsidRPr="00CC4D9A" w:rsidDel="002371C0">
          <w:rPr>
            <w:rFonts w:ascii="Georgia" w:eastAsia="Georgia" w:hAnsi="Georgia" w:cs="Georgia"/>
            <w:spacing w:val="-3"/>
            <w:sz w:val="28"/>
            <w:szCs w:val="28"/>
            <w:lang w:val="fr-FR"/>
          </w:rPr>
          <w:delText>m</w:delText>
        </w:r>
        <w:r w:rsidRPr="00CC4D9A" w:rsidDel="002371C0">
          <w:rPr>
            <w:rFonts w:ascii="Georgia" w:eastAsia="Georgia" w:hAnsi="Georgia" w:cs="Georgia"/>
            <w:sz w:val="28"/>
            <w:szCs w:val="28"/>
            <w:lang w:val="fr-FR"/>
          </w:rPr>
          <w:delText xml:space="preserve">e </w:delText>
        </w:r>
        <w:r w:rsidRPr="00CC4D9A" w:rsidDel="002371C0">
          <w:rPr>
            <w:rFonts w:ascii="Georgia" w:eastAsia="Georgia" w:hAnsi="Georgia" w:cs="Georgia"/>
            <w:spacing w:val="4"/>
            <w:sz w:val="28"/>
            <w:szCs w:val="28"/>
            <w:lang w:val="fr-FR"/>
          </w:rPr>
          <w:delText xml:space="preserve"> </w:delText>
        </w:r>
        <w:r w:rsidRPr="00CC4D9A" w:rsidDel="002371C0">
          <w:rPr>
            <w:rFonts w:ascii="Georgia" w:eastAsia="Georgia" w:hAnsi="Georgia" w:cs="Georgia"/>
            <w:sz w:val="28"/>
            <w:szCs w:val="28"/>
            <w:lang w:val="fr-FR"/>
          </w:rPr>
          <w:delText>d</w:delText>
        </w:r>
        <w:r w:rsidRPr="00CC4D9A" w:rsidDel="002371C0">
          <w:rPr>
            <w:rFonts w:ascii="Georgia" w:eastAsia="Georgia" w:hAnsi="Georgia" w:cs="Georgia"/>
            <w:spacing w:val="-3"/>
            <w:sz w:val="28"/>
            <w:szCs w:val="28"/>
            <w:lang w:val="fr-FR"/>
          </w:rPr>
          <w:delText>a</w:delText>
        </w:r>
        <w:r w:rsidRPr="00CC4D9A" w:rsidDel="002371C0">
          <w:rPr>
            <w:rFonts w:ascii="Georgia" w:eastAsia="Georgia" w:hAnsi="Georgia" w:cs="Georgia"/>
            <w:sz w:val="28"/>
            <w:szCs w:val="28"/>
            <w:lang w:val="fr-FR"/>
          </w:rPr>
          <w:delText>ns</w:delText>
        </w:r>
      </w:del>
      <w:r w:rsidRPr="00CC4D9A">
        <w:rPr>
          <w:rFonts w:ascii="Georgia" w:eastAsia="Georgia" w:hAnsi="Georgia" w:cs="Georgia"/>
          <w:sz w:val="28"/>
          <w:szCs w:val="28"/>
          <w:lang w:val="fr-FR"/>
        </w:rPr>
        <w:t xml:space="preserve"> </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a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 xml:space="preserve">façon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van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w:t>
      </w:r>
    </w:p>
    <w:p w14:paraId="027D7B7C" w14:textId="77777777" w:rsidR="00A54283" w:rsidRPr="00CC4D9A" w:rsidRDefault="00A54283">
      <w:pPr>
        <w:spacing w:before="1" w:after="0" w:line="200" w:lineRule="exact"/>
        <w:rPr>
          <w:sz w:val="20"/>
          <w:szCs w:val="20"/>
          <w:lang w:val="fr-FR"/>
        </w:rPr>
      </w:pPr>
    </w:p>
    <w:p w14:paraId="22F6E804" w14:textId="77777777" w:rsidR="00A54283" w:rsidRPr="00CC4D9A" w:rsidRDefault="00594415">
      <w:pPr>
        <w:spacing w:after="0" w:line="240" w:lineRule="auto"/>
        <w:ind w:left="1835" w:right="-20"/>
        <w:rPr>
          <w:rFonts w:ascii="Times New Roman" w:eastAsia="Times New Roman" w:hAnsi="Times New Roman" w:cs="Times New Roman"/>
          <w:sz w:val="20"/>
          <w:szCs w:val="20"/>
          <w:lang w:val="fr-FR"/>
          <w:rPrChange w:id="448" w:author="Dominique LONGIN" w:date="2016-09-13T17:39:00Z">
            <w:rPr>
              <w:rFonts w:ascii="Times New Roman" w:eastAsia="Times New Roman" w:hAnsi="Times New Roman" w:cs="Times New Roman"/>
              <w:sz w:val="20"/>
              <w:szCs w:val="20"/>
            </w:rPr>
          </w:rPrChange>
        </w:rPr>
      </w:pPr>
      <w:r>
        <w:rPr>
          <w:lang w:val="fr-FR"/>
        </w:rPr>
        <w:pict w14:anchorId="77A89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35pt;height:47.7pt;mso-position-horizontal-relative:char;mso-position-vertical-relative:line">
            <v:imagedata r:id="rId9" o:title=""/>
          </v:shape>
        </w:pict>
      </w:r>
      <w:r w:rsidR="00F473D9">
        <w:rPr>
          <w:rStyle w:val="Marquedecommentaire"/>
        </w:rPr>
        <w:commentReference w:id="449"/>
      </w:r>
    </w:p>
    <w:p w14:paraId="752FA79E" w14:textId="77777777" w:rsidR="00A54283" w:rsidRPr="00CC4D9A" w:rsidRDefault="00A54283">
      <w:pPr>
        <w:spacing w:before="11" w:after="0" w:line="240" w:lineRule="exact"/>
        <w:rPr>
          <w:sz w:val="24"/>
          <w:szCs w:val="24"/>
          <w:lang w:val="fr-FR"/>
          <w:rPrChange w:id="450" w:author="Dominique LONGIN" w:date="2016-09-13T17:39:00Z">
            <w:rPr>
              <w:sz w:val="24"/>
              <w:szCs w:val="24"/>
            </w:rPr>
          </w:rPrChange>
        </w:rPr>
      </w:pPr>
    </w:p>
    <w:p w14:paraId="403E58DD" w14:textId="77777777" w:rsidR="00A54283" w:rsidRPr="00CC4D9A" w:rsidRDefault="00C26CB5">
      <w:pPr>
        <w:tabs>
          <w:tab w:val="left" w:pos="1220"/>
        </w:tabs>
        <w:spacing w:after="0" w:line="240" w:lineRule="auto"/>
        <w:ind w:left="440" w:right="-20"/>
        <w:rPr>
          <w:rFonts w:ascii="Georgia" w:eastAsia="Georgia" w:hAnsi="Georgia" w:cs="Georgia"/>
          <w:sz w:val="28"/>
          <w:szCs w:val="28"/>
          <w:lang w:val="fr-FR"/>
        </w:rPr>
      </w:pPr>
      <w:r w:rsidRPr="00CC4D9A">
        <w:rPr>
          <w:rFonts w:ascii="Georgia" w:eastAsia="Georgia" w:hAnsi="Georgia" w:cs="Georgia"/>
          <w:spacing w:val="-1"/>
          <w:sz w:val="28"/>
          <w:szCs w:val="28"/>
          <w:lang w:val="fr-FR"/>
        </w:rPr>
        <w:t>A</w:t>
      </w:r>
      <w:r w:rsidRPr="00CC4D9A">
        <w:rPr>
          <w:rFonts w:ascii="Georgia" w:eastAsia="Georgia" w:hAnsi="Georgia" w:cs="Georgia"/>
          <w:sz w:val="28"/>
          <w:szCs w:val="28"/>
          <w:lang w:val="fr-FR"/>
        </w:rPr>
        <w:t>vec</w:t>
      </w:r>
      <w:r w:rsidRPr="00CC4D9A">
        <w:rPr>
          <w:rFonts w:ascii="Georgia" w:eastAsia="Georgia" w:hAnsi="Georgia" w:cs="Georgia"/>
          <w:sz w:val="28"/>
          <w:szCs w:val="28"/>
          <w:lang w:val="fr-FR"/>
        </w:rPr>
        <w:tab/>
      </w:r>
      <w:r w:rsidRPr="00CC4D9A">
        <w:rPr>
          <w:rFonts w:ascii="Georgia" w:eastAsia="Georgia" w:hAnsi="Georgia" w:cs="Georgia"/>
          <w:i/>
          <w:sz w:val="28"/>
          <w:szCs w:val="28"/>
          <w:lang w:val="fr-FR"/>
        </w:rPr>
        <w:t>n e</w:t>
      </w:r>
      <w:r w:rsidRPr="00CC4D9A">
        <w:rPr>
          <w:rFonts w:ascii="Georgia" w:eastAsia="Georgia" w:hAnsi="Georgia" w:cs="Georgia"/>
          <w:i/>
          <w:spacing w:val="-2"/>
          <w:sz w:val="28"/>
          <w:szCs w:val="28"/>
          <w:lang w:val="fr-FR"/>
        </w:rPr>
        <w:t>s</w:t>
      </w:r>
      <w:r w:rsidRPr="00CC4D9A">
        <w:rPr>
          <w:rFonts w:ascii="Georgia" w:eastAsia="Georgia" w:hAnsi="Georgia" w:cs="Georgia"/>
          <w:i/>
          <w:sz w:val="28"/>
          <w:szCs w:val="28"/>
          <w:lang w:val="fr-FR"/>
        </w:rPr>
        <w:t>t</w:t>
      </w:r>
      <w:r w:rsidRPr="00946021">
        <w:rPr>
          <w:rFonts w:ascii="Georgia" w:eastAsia="Georgia" w:hAnsi="Georgia" w:cs="Georgia"/>
          <w:i/>
          <w:spacing w:val="1"/>
          <w:sz w:val="28"/>
          <w:szCs w:val="28"/>
          <w:lang w:val="fr-FR"/>
        </w:rPr>
        <w:t xml:space="preserve"> </w:t>
      </w:r>
      <w:r w:rsidRPr="00946021">
        <w:rPr>
          <w:rFonts w:ascii="Georgia" w:eastAsia="Georgia" w:hAnsi="Georgia" w:cs="Georgia"/>
          <w:i/>
          <w:spacing w:val="-1"/>
          <w:sz w:val="28"/>
          <w:szCs w:val="28"/>
          <w:lang w:val="fr-FR"/>
        </w:rPr>
        <w:t>l</w:t>
      </w:r>
      <w:r w:rsidRPr="00946021">
        <w:rPr>
          <w:rFonts w:ascii="Georgia" w:eastAsia="Georgia" w:hAnsi="Georgia" w:cs="Georgia"/>
          <w:i/>
          <w:sz w:val="28"/>
          <w:szCs w:val="28"/>
          <w:lang w:val="fr-FR"/>
        </w:rPr>
        <w:t>e</w:t>
      </w:r>
      <w:r w:rsidRPr="00C20BEC">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nom</w:t>
      </w:r>
      <w:r w:rsidRPr="00CC4D9A">
        <w:rPr>
          <w:rFonts w:ascii="Georgia" w:eastAsia="Georgia" w:hAnsi="Georgia" w:cs="Georgia"/>
          <w:i/>
          <w:spacing w:val="-1"/>
          <w:sz w:val="28"/>
          <w:szCs w:val="28"/>
          <w:lang w:val="fr-FR"/>
        </w:rPr>
        <w:t>b</w:t>
      </w:r>
      <w:r w:rsidRPr="00CC4D9A">
        <w:rPr>
          <w:rFonts w:ascii="Georgia" w:eastAsia="Georgia" w:hAnsi="Georgia" w:cs="Georgia"/>
          <w:i/>
          <w:sz w:val="28"/>
          <w:szCs w:val="28"/>
          <w:lang w:val="fr-FR"/>
        </w:rPr>
        <w:t>re</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d</w:t>
      </w:r>
      <w:r w:rsidRPr="00CC4D9A">
        <w:rPr>
          <w:rFonts w:ascii="Georgia" w:eastAsia="Georgia" w:hAnsi="Georgia" w:cs="Georgia"/>
          <w:i/>
          <w:spacing w:val="-1"/>
          <w:sz w:val="28"/>
          <w:szCs w:val="28"/>
          <w:lang w:val="fr-FR"/>
        </w:rPr>
        <w:t>'</w:t>
      </w:r>
      <w:r w:rsidRPr="00CC4D9A">
        <w:rPr>
          <w:rFonts w:ascii="Georgia" w:eastAsia="Georgia" w:hAnsi="Georgia" w:cs="Georgia"/>
          <w:i/>
          <w:sz w:val="28"/>
          <w:szCs w:val="28"/>
          <w:lang w:val="fr-FR"/>
        </w:rPr>
        <w:t xml:space="preserve">agents </w:t>
      </w:r>
      <w:r w:rsidRPr="00CC4D9A">
        <w:rPr>
          <w:rFonts w:ascii="Georgia" w:eastAsia="Georgia" w:hAnsi="Georgia" w:cs="Georgia"/>
          <w:i/>
          <w:spacing w:val="-1"/>
          <w:sz w:val="28"/>
          <w:szCs w:val="28"/>
          <w:lang w:val="fr-FR"/>
        </w:rPr>
        <w:t>d</w:t>
      </w:r>
      <w:r w:rsidRPr="00CC4D9A">
        <w:rPr>
          <w:rFonts w:ascii="Georgia" w:eastAsia="Georgia" w:hAnsi="Georgia" w:cs="Georgia"/>
          <w:i/>
          <w:sz w:val="28"/>
          <w:szCs w:val="28"/>
          <w:lang w:val="fr-FR"/>
        </w:rPr>
        <w:t>ans</w:t>
      </w:r>
      <w:r w:rsidRPr="00CC4D9A">
        <w:rPr>
          <w:rFonts w:ascii="Georgia" w:eastAsia="Georgia" w:hAnsi="Georgia" w:cs="Georgia"/>
          <w:i/>
          <w:spacing w:val="-1"/>
          <w:sz w:val="28"/>
          <w:szCs w:val="28"/>
          <w:lang w:val="fr-FR"/>
        </w:rPr>
        <w:t xml:space="preserve"> l</w:t>
      </w:r>
      <w:r w:rsidRPr="00CC4D9A">
        <w:rPr>
          <w:rFonts w:ascii="Georgia" w:eastAsia="Georgia" w:hAnsi="Georgia" w:cs="Georgia"/>
          <w:i/>
          <w:sz w:val="28"/>
          <w:szCs w:val="28"/>
          <w:lang w:val="fr-FR"/>
        </w:rPr>
        <w:t>e</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groupe c</w:t>
      </w:r>
      <w:r w:rsidRPr="00CC4D9A">
        <w:rPr>
          <w:rFonts w:ascii="Georgia" w:eastAsia="Georgia" w:hAnsi="Georgia" w:cs="Georgia"/>
          <w:i/>
          <w:spacing w:val="-2"/>
          <w:sz w:val="28"/>
          <w:szCs w:val="28"/>
          <w:lang w:val="fr-FR"/>
        </w:rPr>
        <w:t>o</w:t>
      </w:r>
      <w:r w:rsidRPr="00CC4D9A">
        <w:rPr>
          <w:rFonts w:ascii="Georgia" w:eastAsia="Georgia" w:hAnsi="Georgia" w:cs="Georgia"/>
          <w:i/>
          <w:sz w:val="28"/>
          <w:szCs w:val="28"/>
          <w:lang w:val="fr-FR"/>
        </w:rPr>
        <w:t>n</w:t>
      </w:r>
      <w:r w:rsidRPr="00CC4D9A">
        <w:rPr>
          <w:rFonts w:ascii="Georgia" w:eastAsia="Georgia" w:hAnsi="Georgia" w:cs="Georgia"/>
          <w:i/>
          <w:spacing w:val="-1"/>
          <w:sz w:val="28"/>
          <w:szCs w:val="28"/>
          <w:lang w:val="fr-FR"/>
        </w:rPr>
        <w:t>s</w:t>
      </w:r>
      <w:r w:rsidRPr="00CC4D9A">
        <w:rPr>
          <w:rFonts w:ascii="Georgia" w:eastAsia="Georgia" w:hAnsi="Georgia" w:cs="Georgia"/>
          <w:i/>
          <w:sz w:val="28"/>
          <w:szCs w:val="28"/>
          <w:lang w:val="fr-FR"/>
        </w:rPr>
        <w:t>idéré</w:t>
      </w:r>
    </w:p>
    <w:p w14:paraId="32E3ED47" w14:textId="77777777" w:rsidR="00A54283" w:rsidRPr="00CC4D9A" w:rsidRDefault="00A54283">
      <w:pPr>
        <w:spacing w:before="8" w:after="0" w:line="240" w:lineRule="exact"/>
        <w:rPr>
          <w:sz w:val="24"/>
          <w:szCs w:val="24"/>
          <w:lang w:val="fr-FR"/>
        </w:rPr>
      </w:pPr>
    </w:p>
    <w:p w14:paraId="6D129235" w14:textId="77777777" w:rsidR="00A54283" w:rsidRPr="00CC4D9A" w:rsidRDefault="00C26CB5">
      <w:pPr>
        <w:spacing w:after="0" w:line="240" w:lineRule="auto"/>
        <w:ind w:left="1160" w:right="-20"/>
        <w:rPr>
          <w:rFonts w:ascii="Georgia" w:eastAsia="Georgia" w:hAnsi="Georgia" w:cs="Georgia"/>
          <w:sz w:val="28"/>
          <w:szCs w:val="28"/>
          <w:lang w:val="fr-FR"/>
        </w:rPr>
      </w:pPr>
      <w:r w:rsidRPr="00CC4D9A">
        <w:rPr>
          <w:rFonts w:ascii="Georgia" w:eastAsia="Georgia" w:hAnsi="Georgia" w:cs="Georgia"/>
          <w:i/>
          <w:sz w:val="28"/>
          <w:szCs w:val="28"/>
          <w:lang w:val="fr-FR"/>
        </w:rPr>
        <w:t>Le</w:t>
      </w:r>
      <w:r w:rsidRPr="00CC4D9A">
        <w:rPr>
          <w:rFonts w:ascii="Georgia" w:eastAsia="Georgia" w:hAnsi="Georgia" w:cs="Georgia"/>
          <w:i/>
          <w:spacing w:val="5"/>
          <w:sz w:val="28"/>
          <w:szCs w:val="28"/>
          <w:lang w:val="fr-FR"/>
        </w:rPr>
        <w:t xml:space="preserve"> </w:t>
      </w:r>
      <w:r w:rsidRPr="00CC4D9A">
        <w:rPr>
          <w:rFonts w:ascii="Georgia" w:eastAsia="Georgia" w:hAnsi="Georgia" w:cs="Georgia"/>
          <w:i/>
          <w:spacing w:val="1"/>
          <w:sz w:val="28"/>
          <w:szCs w:val="28"/>
          <w:lang w:val="fr-FR"/>
        </w:rPr>
        <w:t>p</w:t>
      </w:r>
      <w:r w:rsidRPr="00CC4D9A">
        <w:rPr>
          <w:rFonts w:ascii="Georgia" w:eastAsia="Georgia" w:hAnsi="Georgia" w:cs="Georgia"/>
          <w:i/>
          <w:spacing w:val="-2"/>
          <w:sz w:val="28"/>
          <w:szCs w:val="28"/>
          <w:lang w:val="fr-FR"/>
        </w:rPr>
        <w:t>r</w:t>
      </w:r>
      <w:r w:rsidRPr="00CC4D9A">
        <w:rPr>
          <w:rFonts w:ascii="Georgia" w:eastAsia="Georgia" w:hAnsi="Georgia" w:cs="Georgia"/>
          <w:i/>
          <w:sz w:val="28"/>
          <w:szCs w:val="28"/>
          <w:lang w:val="fr-FR"/>
        </w:rPr>
        <w:t>oce</w:t>
      </w:r>
      <w:r w:rsidRPr="00CC4D9A">
        <w:rPr>
          <w:rFonts w:ascii="Georgia" w:eastAsia="Georgia" w:hAnsi="Georgia" w:cs="Georgia"/>
          <w:i/>
          <w:spacing w:val="-1"/>
          <w:sz w:val="28"/>
          <w:szCs w:val="28"/>
          <w:lang w:val="fr-FR"/>
        </w:rPr>
        <w:t>ss</w:t>
      </w:r>
      <w:r w:rsidRPr="00CC4D9A">
        <w:rPr>
          <w:rFonts w:ascii="Georgia" w:eastAsia="Georgia" w:hAnsi="Georgia" w:cs="Georgia"/>
          <w:i/>
          <w:sz w:val="28"/>
          <w:szCs w:val="28"/>
          <w:lang w:val="fr-FR"/>
        </w:rPr>
        <w:t>us</w:t>
      </w:r>
      <w:r w:rsidRPr="00CC4D9A">
        <w:rPr>
          <w:rFonts w:ascii="Georgia" w:eastAsia="Georgia" w:hAnsi="Georgia" w:cs="Georgia"/>
          <w:i/>
          <w:spacing w:val="2"/>
          <w:sz w:val="28"/>
          <w:szCs w:val="28"/>
          <w:lang w:val="fr-FR"/>
        </w:rPr>
        <w:t xml:space="preserve"> </w:t>
      </w:r>
      <w:r w:rsidRPr="00CC4D9A">
        <w:rPr>
          <w:rFonts w:ascii="Georgia" w:eastAsia="Georgia" w:hAnsi="Georgia" w:cs="Georgia"/>
          <w:i/>
          <w:sz w:val="28"/>
          <w:szCs w:val="28"/>
          <w:lang w:val="fr-FR"/>
        </w:rPr>
        <w:t>répé</w:t>
      </w:r>
      <w:r w:rsidRPr="00CC4D9A">
        <w:rPr>
          <w:rFonts w:ascii="Georgia" w:eastAsia="Georgia" w:hAnsi="Georgia" w:cs="Georgia"/>
          <w:i/>
          <w:spacing w:val="1"/>
          <w:sz w:val="28"/>
          <w:szCs w:val="28"/>
          <w:lang w:val="fr-FR"/>
        </w:rPr>
        <w:t>t</w:t>
      </w:r>
      <w:r w:rsidRPr="00CC4D9A">
        <w:rPr>
          <w:rFonts w:ascii="Georgia" w:eastAsia="Georgia" w:hAnsi="Georgia" w:cs="Georgia"/>
          <w:i/>
          <w:sz w:val="28"/>
          <w:szCs w:val="28"/>
          <w:lang w:val="fr-FR"/>
        </w:rPr>
        <w:t>é</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de</w:t>
      </w:r>
      <w:r w:rsidRPr="00CC4D9A">
        <w:rPr>
          <w:rFonts w:ascii="Georgia" w:eastAsia="Georgia" w:hAnsi="Georgia" w:cs="Georgia"/>
          <w:i/>
          <w:spacing w:val="3"/>
          <w:sz w:val="28"/>
          <w:szCs w:val="28"/>
          <w:lang w:val="fr-FR"/>
        </w:rPr>
        <w:t xml:space="preserve"> </w:t>
      </w:r>
      <w:r w:rsidRPr="00CC4D9A">
        <w:rPr>
          <w:rFonts w:ascii="Georgia" w:eastAsia="Georgia" w:hAnsi="Georgia" w:cs="Georgia"/>
          <w:i/>
          <w:spacing w:val="-1"/>
          <w:sz w:val="28"/>
          <w:szCs w:val="28"/>
          <w:lang w:val="fr-FR"/>
        </w:rPr>
        <w:t>f</w:t>
      </w:r>
      <w:r w:rsidRPr="00CC4D9A">
        <w:rPr>
          <w:rFonts w:ascii="Georgia" w:eastAsia="Georgia" w:hAnsi="Georgia" w:cs="Georgia"/>
          <w:i/>
          <w:sz w:val="28"/>
          <w:szCs w:val="28"/>
          <w:lang w:val="fr-FR"/>
        </w:rPr>
        <w:t>orma</w:t>
      </w:r>
      <w:r w:rsidRPr="00CC4D9A">
        <w:rPr>
          <w:rFonts w:ascii="Georgia" w:eastAsia="Georgia" w:hAnsi="Georgia" w:cs="Georgia"/>
          <w:i/>
          <w:spacing w:val="-1"/>
          <w:sz w:val="28"/>
          <w:szCs w:val="28"/>
          <w:lang w:val="fr-FR"/>
        </w:rPr>
        <w:t>t</w:t>
      </w:r>
      <w:r w:rsidRPr="00CC4D9A">
        <w:rPr>
          <w:rFonts w:ascii="Georgia" w:eastAsia="Georgia" w:hAnsi="Georgia" w:cs="Georgia"/>
          <w:i/>
          <w:sz w:val="28"/>
          <w:szCs w:val="28"/>
          <w:lang w:val="fr-FR"/>
        </w:rPr>
        <w:t>i</w:t>
      </w:r>
      <w:r w:rsidRPr="00CC4D9A">
        <w:rPr>
          <w:rFonts w:ascii="Georgia" w:eastAsia="Georgia" w:hAnsi="Georgia" w:cs="Georgia"/>
          <w:i/>
          <w:spacing w:val="1"/>
          <w:sz w:val="28"/>
          <w:szCs w:val="28"/>
          <w:lang w:val="fr-FR"/>
        </w:rPr>
        <w:t>o</w:t>
      </w:r>
      <w:r w:rsidRPr="00CC4D9A">
        <w:rPr>
          <w:rFonts w:ascii="Georgia" w:eastAsia="Georgia" w:hAnsi="Georgia" w:cs="Georgia"/>
          <w:i/>
          <w:sz w:val="28"/>
          <w:szCs w:val="28"/>
          <w:lang w:val="fr-FR"/>
        </w:rPr>
        <w:t>n</w:t>
      </w:r>
      <w:r w:rsidRPr="00CC4D9A">
        <w:rPr>
          <w:rFonts w:ascii="Georgia" w:eastAsia="Georgia" w:hAnsi="Georgia" w:cs="Georgia"/>
          <w:i/>
          <w:spacing w:val="4"/>
          <w:sz w:val="28"/>
          <w:szCs w:val="28"/>
          <w:lang w:val="fr-FR"/>
        </w:rPr>
        <w:t xml:space="preserve"> </w:t>
      </w:r>
      <w:r w:rsidRPr="00CC4D9A">
        <w:rPr>
          <w:rFonts w:ascii="Georgia" w:eastAsia="Georgia" w:hAnsi="Georgia" w:cs="Georgia"/>
          <w:i/>
          <w:sz w:val="28"/>
          <w:szCs w:val="28"/>
          <w:lang w:val="fr-FR"/>
        </w:rPr>
        <w:t>de</w:t>
      </w:r>
      <w:r w:rsidRPr="00CC4D9A">
        <w:rPr>
          <w:rFonts w:ascii="Georgia" w:eastAsia="Georgia" w:hAnsi="Georgia" w:cs="Georgia"/>
          <w:i/>
          <w:spacing w:val="3"/>
          <w:sz w:val="28"/>
          <w:szCs w:val="28"/>
          <w:lang w:val="fr-FR"/>
        </w:rPr>
        <w:t xml:space="preserve"> </w:t>
      </w:r>
      <w:r w:rsidRPr="00CC4D9A">
        <w:rPr>
          <w:rFonts w:ascii="Georgia" w:eastAsia="Georgia" w:hAnsi="Georgia" w:cs="Georgia"/>
          <w:i/>
          <w:sz w:val="28"/>
          <w:szCs w:val="28"/>
          <w:lang w:val="fr-FR"/>
        </w:rPr>
        <w:t>l</w:t>
      </w:r>
      <w:r w:rsidRPr="00CC4D9A">
        <w:rPr>
          <w:rFonts w:ascii="Georgia" w:eastAsia="Georgia" w:hAnsi="Georgia" w:cs="Georgia"/>
          <w:i/>
          <w:spacing w:val="-1"/>
          <w:sz w:val="28"/>
          <w:szCs w:val="28"/>
          <w:lang w:val="fr-FR"/>
        </w:rPr>
        <w:t>'</w:t>
      </w:r>
      <w:r w:rsidRPr="00CC4D9A">
        <w:rPr>
          <w:rFonts w:ascii="Georgia" w:eastAsia="Georgia" w:hAnsi="Georgia" w:cs="Georgia"/>
          <w:i/>
          <w:spacing w:val="-2"/>
          <w:sz w:val="28"/>
          <w:szCs w:val="28"/>
          <w:lang w:val="fr-FR"/>
        </w:rPr>
        <w:t>o</w:t>
      </w:r>
      <w:r w:rsidRPr="00CC4D9A">
        <w:rPr>
          <w:rFonts w:ascii="Georgia" w:eastAsia="Georgia" w:hAnsi="Georgia" w:cs="Georgia"/>
          <w:i/>
          <w:spacing w:val="1"/>
          <w:sz w:val="28"/>
          <w:szCs w:val="28"/>
          <w:lang w:val="fr-FR"/>
        </w:rPr>
        <w:t>p</w:t>
      </w:r>
      <w:r w:rsidRPr="00CC4D9A">
        <w:rPr>
          <w:rFonts w:ascii="Georgia" w:eastAsia="Georgia" w:hAnsi="Georgia" w:cs="Georgia"/>
          <w:i/>
          <w:sz w:val="28"/>
          <w:szCs w:val="28"/>
          <w:lang w:val="fr-FR"/>
        </w:rPr>
        <w:t>in</w:t>
      </w:r>
      <w:r w:rsidRPr="00CC4D9A">
        <w:rPr>
          <w:rFonts w:ascii="Georgia" w:eastAsia="Georgia" w:hAnsi="Georgia" w:cs="Georgia"/>
          <w:i/>
          <w:spacing w:val="-2"/>
          <w:sz w:val="28"/>
          <w:szCs w:val="28"/>
          <w:lang w:val="fr-FR"/>
        </w:rPr>
        <w:t>i</w:t>
      </w:r>
      <w:r w:rsidRPr="00CC4D9A">
        <w:rPr>
          <w:rFonts w:ascii="Georgia" w:eastAsia="Georgia" w:hAnsi="Georgia" w:cs="Georgia"/>
          <w:i/>
          <w:sz w:val="28"/>
          <w:szCs w:val="28"/>
          <w:lang w:val="fr-FR"/>
        </w:rPr>
        <w:t>on</w:t>
      </w:r>
      <w:r w:rsidRPr="00CC4D9A">
        <w:rPr>
          <w:rFonts w:ascii="Georgia" w:eastAsia="Georgia" w:hAnsi="Georgia" w:cs="Georgia"/>
          <w:i/>
          <w:spacing w:val="5"/>
          <w:sz w:val="28"/>
          <w:szCs w:val="28"/>
          <w:lang w:val="fr-FR"/>
        </w:rPr>
        <w:t xml:space="preserve"> </w:t>
      </w:r>
      <w:r w:rsidRPr="00CC4D9A">
        <w:rPr>
          <w:rFonts w:ascii="Georgia" w:eastAsia="Georgia" w:hAnsi="Georgia" w:cs="Georgia"/>
          <w:i/>
          <w:sz w:val="28"/>
          <w:szCs w:val="28"/>
          <w:lang w:val="fr-FR"/>
        </w:rPr>
        <w:t>un</w:t>
      </w:r>
      <w:r w:rsidRPr="00CC4D9A">
        <w:rPr>
          <w:rFonts w:ascii="Georgia" w:eastAsia="Georgia" w:hAnsi="Georgia" w:cs="Georgia"/>
          <w:i/>
          <w:spacing w:val="1"/>
          <w:sz w:val="28"/>
          <w:szCs w:val="28"/>
          <w:lang w:val="fr-FR"/>
        </w:rPr>
        <w:t xml:space="preserve"> t</w:t>
      </w:r>
      <w:r w:rsidRPr="00CC4D9A">
        <w:rPr>
          <w:rFonts w:ascii="Georgia" w:eastAsia="Georgia" w:hAnsi="Georgia" w:cs="Georgia"/>
          <w:i/>
          <w:sz w:val="28"/>
          <w:szCs w:val="28"/>
          <w:lang w:val="fr-FR"/>
        </w:rPr>
        <w:t>e</w:t>
      </w:r>
      <w:r w:rsidRPr="00CC4D9A">
        <w:rPr>
          <w:rFonts w:ascii="Georgia" w:eastAsia="Georgia" w:hAnsi="Georgia" w:cs="Georgia"/>
          <w:i/>
          <w:spacing w:val="-3"/>
          <w:sz w:val="28"/>
          <w:szCs w:val="28"/>
          <w:lang w:val="fr-FR"/>
        </w:rPr>
        <w:t>m</w:t>
      </w:r>
      <w:r w:rsidRPr="00CC4D9A">
        <w:rPr>
          <w:rFonts w:ascii="Georgia" w:eastAsia="Georgia" w:hAnsi="Georgia" w:cs="Georgia"/>
          <w:i/>
          <w:spacing w:val="1"/>
          <w:sz w:val="28"/>
          <w:szCs w:val="28"/>
          <w:lang w:val="fr-FR"/>
        </w:rPr>
        <w:t>p</w:t>
      </w:r>
      <w:r w:rsidRPr="00CC4D9A">
        <w:rPr>
          <w:rFonts w:ascii="Georgia" w:eastAsia="Georgia" w:hAnsi="Georgia" w:cs="Georgia"/>
          <w:i/>
          <w:sz w:val="28"/>
          <w:szCs w:val="28"/>
          <w:lang w:val="fr-FR"/>
        </w:rPr>
        <w:t xml:space="preserve">s </w:t>
      </w:r>
      <w:r w:rsidRPr="00CC4D9A">
        <w:rPr>
          <w:rFonts w:ascii="Georgia" w:eastAsia="Georgia" w:hAnsi="Georgia" w:cs="Georgia"/>
          <w:i/>
          <w:spacing w:val="7"/>
          <w:sz w:val="28"/>
          <w:szCs w:val="28"/>
          <w:lang w:val="fr-FR"/>
        </w:rPr>
        <w:t xml:space="preserve"> </w:t>
      </w:r>
      <w:r w:rsidRPr="00CC4D9A">
        <w:rPr>
          <w:rFonts w:ascii="Georgia" w:eastAsia="Georgia" w:hAnsi="Georgia" w:cs="Georgia"/>
          <w:i/>
          <w:sz w:val="28"/>
          <w:szCs w:val="28"/>
          <w:lang w:val="fr-FR"/>
        </w:rPr>
        <w:t>d</w:t>
      </w:r>
      <w:r w:rsidRPr="00CC4D9A">
        <w:rPr>
          <w:rFonts w:ascii="Georgia" w:eastAsia="Georgia" w:hAnsi="Georgia" w:cs="Georgia"/>
          <w:i/>
          <w:spacing w:val="-3"/>
          <w:sz w:val="28"/>
          <w:szCs w:val="28"/>
          <w:lang w:val="fr-FR"/>
        </w:rPr>
        <w:t>i</w:t>
      </w:r>
      <w:r w:rsidRPr="00CC4D9A">
        <w:rPr>
          <w:rFonts w:ascii="Georgia" w:eastAsia="Georgia" w:hAnsi="Georgia" w:cs="Georgia"/>
          <w:i/>
          <w:spacing w:val="-1"/>
          <w:sz w:val="28"/>
          <w:szCs w:val="28"/>
          <w:lang w:val="fr-FR"/>
        </w:rPr>
        <w:t>s</w:t>
      </w:r>
      <w:r w:rsidRPr="00CC4D9A">
        <w:rPr>
          <w:rFonts w:ascii="Georgia" w:eastAsia="Georgia" w:hAnsi="Georgia" w:cs="Georgia"/>
          <w:i/>
          <w:sz w:val="28"/>
          <w:szCs w:val="28"/>
          <w:lang w:val="fr-FR"/>
        </w:rPr>
        <w:t>cret</w:t>
      </w:r>
    </w:p>
    <w:p w14:paraId="7C7FFE26" w14:textId="77777777" w:rsidR="00A54283" w:rsidRPr="00CC4D9A" w:rsidRDefault="00C26CB5">
      <w:pPr>
        <w:spacing w:before="46" w:after="0" w:line="240" w:lineRule="auto"/>
        <w:ind w:left="1160" w:right="-20"/>
        <w:rPr>
          <w:rFonts w:ascii="Georgia" w:eastAsia="Georgia" w:hAnsi="Georgia" w:cs="Georgia"/>
          <w:sz w:val="28"/>
          <w:szCs w:val="28"/>
          <w:lang w:val="fr-FR"/>
        </w:rPr>
      </w:pPr>
      <w:r w:rsidRPr="00CC4D9A">
        <w:rPr>
          <w:rFonts w:ascii="Georgia" w:eastAsia="Georgia" w:hAnsi="Georgia" w:cs="Georgia"/>
          <w:i/>
          <w:sz w:val="28"/>
          <w:szCs w:val="28"/>
          <w:lang w:val="fr-FR"/>
        </w:rPr>
        <w:t>T</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0,</w:t>
      </w:r>
      <w:r w:rsidRPr="00CC4D9A">
        <w:rPr>
          <w:rFonts w:ascii="Georgia" w:eastAsia="Georgia" w:hAnsi="Georgia" w:cs="Georgia"/>
          <w:i/>
          <w:spacing w:val="1"/>
          <w:sz w:val="28"/>
          <w:szCs w:val="28"/>
          <w:lang w:val="fr-FR"/>
        </w:rPr>
        <w:t xml:space="preserve"> </w:t>
      </w:r>
      <w:r w:rsidRPr="00CC4D9A">
        <w:rPr>
          <w:rFonts w:ascii="Georgia" w:eastAsia="Georgia" w:hAnsi="Georgia" w:cs="Georgia"/>
          <w:i/>
          <w:spacing w:val="-1"/>
          <w:sz w:val="28"/>
          <w:szCs w:val="28"/>
          <w:lang w:val="fr-FR"/>
        </w:rPr>
        <w:t>1</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i/>
          <w:spacing w:val="-1"/>
          <w:sz w:val="28"/>
          <w:szCs w:val="28"/>
          <w:lang w:val="fr-FR"/>
        </w:rPr>
        <w:t>2</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i/>
          <w:spacing w:val="-1"/>
          <w:sz w:val="28"/>
          <w:szCs w:val="28"/>
          <w:lang w:val="fr-FR"/>
        </w:rPr>
        <w:t>…</w:t>
      </w:r>
      <w:r w:rsidRPr="00CC4D9A">
        <w:rPr>
          <w:rFonts w:ascii="Georgia" w:eastAsia="Georgia" w:hAnsi="Georgia" w:cs="Georgia"/>
          <w:i/>
          <w:sz w:val="28"/>
          <w:szCs w:val="28"/>
          <w:lang w:val="fr-FR"/>
        </w:rPr>
        <w:t>}.</w:t>
      </w:r>
    </w:p>
    <w:p w14:paraId="55460498" w14:textId="77777777" w:rsidR="00A54283" w:rsidRPr="00CC4D9A" w:rsidRDefault="00A54283">
      <w:pPr>
        <w:spacing w:after="0"/>
        <w:rPr>
          <w:lang w:val="fr-FR"/>
        </w:rPr>
        <w:sectPr w:rsidR="00A54283" w:rsidRPr="00CC4D9A">
          <w:pgSz w:w="12240" w:h="15840"/>
          <w:pgMar w:top="1360" w:right="1320" w:bottom="1200" w:left="1720" w:header="0" w:footer="1015" w:gutter="0"/>
          <w:cols w:space="720"/>
        </w:sectPr>
      </w:pPr>
    </w:p>
    <w:p w14:paraId="7A2B20BE" w14:textId="3D00041C" w:rsidR="00A54283" w:rsidRDefault="00C26CB5">
      <w:pPr>
        <w:spacing w:after="0" w:line="1059" w:lineRule="exact"/>
        <w:ind w:left="1160" w:right="-20"/>
        <w:rPr>
          <w:ins w:id="451" w:author="Dominique LONGIN" w:date="2016-09-15T12:15:00Z"/>
          <w:rFonts w:ascii="Georgia" w:eastAsia="Georgia" w:hAnsi="Georgia" w:cs="Georgia"/>
          <w:i/>
          <w:position w:val="50"/>
          <w:sz w:val="28"/>
          <w:szCs w:val="28"/>
          <w:lang w:val="fr-FR"/>
        </w:rPr>
      </w:pPr>
      <w:commentRangeStart w:id="452"/>
      <w:proofErr w:type="gramStart"/>
      <w:r w:rsidRPr="00CC4D9A">
        <w:rPr>
          <w:rFonts w:ascii="Georgia" w:eastAsia="Georgia" w:hAnsi="Georgia" w:cs="Georgia"/>
          <w:i/>
          <w:position w:val="50"/>
          <w:sz w:val="28"/>
          <w:szCs w:val="28"/>
          <w:lang w:val="fr-FR"/>
        </w:rPr>
        <w:lastRenderedPageBreak/>
        <w:t>t</w:t>
      </w:r>
      <w:proofErr w:type="gramEnd"/>
      <w:r w:rsidRPr="00CC4D9A">
        <w:rPr>
          <w:rFonts w:ascii="Georgia" w:eastAsia="Georgia" w:hAnsi="Georgia" w:cs="Georgia"/>
          <w:i/>
          <w:position w:val="50"/>
          <w:sz w:val="28"/>
          <w:szCs w:val="28"/>
          <w:lang w:val="fr-FR"/>
        </w:rPr>
        <w:t xml:space="preserve"> </w:t>
      </w:r>
      <w:r w:rsidRPr="00CC4D9A">
        <w:rPr>
          <w:rFonts w:ascii="Cambria Math" w:eastAsia="Cambria Math" w:hAnsi="Cambria Math" w:cs="Cambria Math"/>
          <w:position w:val="50"/>
          <w:sz w:val="29"/>
          <w:szCs w:val="29"/>
          <w:lang w:val="fr-FR"/>
        </w:rPr>
        <w:t>∈</w:t>
      </w:r>
      <w:r w:rsidRPr="00CC4D9A">
        <w:rPr>
          <w:rFonts w:ascii="Cambria Math" w:eastAsia="Cambria Math" w:hAnsi="Cambria Math" w:cs="Cambria Math"/>
          <w:spacing w:val="-3"/>
          <w:position w:val="50"/>
          <w:sz w:val="29"/>
          <w:szCs w:val="29"/>
          <w:lang w:val="fr-FR"/>
        </w:rPr>
        <w:t xml:space="preserve"> </w:t>
      </w:r>
      <w:r w:rsidRPr="00CC4D9A">
        <w:rPr>
          <w:rFonts w:ascii="Georgia" w:eastAsia="Georgia" w:hAnsi="Georgia" w:cs="Georgia"/>
          <w:i/>
          <w:position w:val="50"/>
          <w:sz w:val="28"/>
          <w:szCs w:val="28"/>
          <w:lang w:val="fr-FR"/>
        </w:rPr>
        <w:t>T</w:t>
      </w:r>
      <w:commentRangeEnd w:id="452"/>
      <w:r w:rsidR="00F473D9">
        <w:rPr>
          <w:rStyle w:val="Marquedecommentaire"/>
        </w:rPr>
        <w:commentReference w:id="452"/>
      </w:r>
    </w:p>
    <w:p w14:paraId="1AF27D41" w14:textId="282A347E" w:rsidR="00F473D9" w:rsidRPr="00CC4D9A" w:rsidDel="00594415" w:rsidRDefault="009F31AE" w:rsidP="00594415">
      <w:pPr>
        <w:spacing w:after="0" w:line="360" w:lineRule="auto"/>
        <w:ind w:left="1160" w:right="-20"/>
        <w:rPr>
          <w:del w:id="453" w:author="Dominique LONGIN" w:date="2016-09-15T12:24:00Z"/>
          <w:rFonts w:ascii="Georgia" w:eastAsia="Georgia" w:hAnsi="Georgia" w:cs="Georgia"/>
          <w:sz w:val="28"/>
          <w:szCs w:val="28"/>
          <w:lang w:val="fr-FR"/>
        </w:rPr>
        <w:pPrChange w:id="454" w:author="Dominique LONGIN" w:date="2016-09-15T12:25:00Z">
          <w:pPr>
            <w:spacing w:after="0" w:line="1059" w:lineRule="exact"/>
            <w:ind w:left="1160" w:right="-20"/>
          </w:pPr>
        </w:pPrChange>
      </w:pPr>
      <w:proofErr w:type="gramStart"/>
      <w:ins w:id="455" w:author="Dominique LONGIN" w:date="2016-09-15T12:21:00Z">
        <w:r>
          <w:rPr>
            <w:rFonts w:ascii="Georgia" w:eastAsia="Georgia" w:hAnsi="Georgia" w:cs="Georgia"/>
            <w:sz w:val="28"/>
            <w:szCs w:val="28"/>
            <w:lang w:val="fr-FR"/>
          </w:rPr>
          <w:t>I(</w:t>
        </w:r>
        <w:proofErr w:type="spellStart"/>
        <w:proofErr w:type="gramEnd"/>
        <w:r>
          <w:rPr>
            <w:rFonts w:ascii="Georgia" w:eastAsia="Georgia" w:hAnsi="Georgia" w:cs="Georgia"/>
            <w:sz w:val="28"/>
            <w:szCs w:val="28"/>
            <w:lang w:val="fr-FR"/>
          </w:rPr>
          <w:t>i,x</w:t>
        </w:r>
        <w:proofErr w:type="spellEnd"/>
        <w:r>
          <w:rPr>
            <w:rFonts w:ascii="Georgia" w:eastAsia="Georgia" w:hAnsi="Georgia" w:cs="Georgia"/>
            <w:sz w:val="28"/>
            <w:szCs w:val="28"/>
            <w:lang w:val="fr-FR"/>
          </w:rPr>
          <w:t>(t)) est l’ensemble des agents</w:t>
        </w:r>
        <w:r w:rsidR="00594415">
          <w:rPr>
            <w:rFonts w:ascii="Georgia" w:eastAsia="Georgia" w:hAnsi="Georgia" w:cs="Georgia"/>
            <w:sz w:val="28"/>
            <w:szCs w:val="28"/>
            <w:lang w:val="fr-FR"/>
          </w:rPr>
          <w:t xml:space="preserve"> dont l’opinion ne diffère qu’</w:t>
        </w:r>
        <w:proofErr w:type="spellStart"/>
        <w:r w:rsidR="00594415">
          <w:rPr>
            <w:rFonts w:ascii="Georgia" w:eastAsia="Georgia" w:hAnsi="Georgia" w:cs="Georgia"/>
            <w:sz w:val="28"/>
            <w:szCs w:val="28"/>
            <w:lang w:val="fr-FR"/>
          </w:rPr>
          <w:t>au</w:t>
        </w:r>
      </w:ins>
    </w:p>
    <w:p w14:paraId="63941DF2" w14:textId="51EEE73E" w:rsidR="00A54283" w:rsidRPr="00946021" w:rsidDel="00594415" w:rsidRDefault="00A54283" w:rsidP="00594415">
      <w:pPr>
        <w:spacing w:after="0" w:line="360" w:lineRule="auto"/>
        <w:ind w:right="-20"/>
        <w:rPr>
          <w:del w:id="456" w:author="Dominique LONGIN" w:date="2016-09-15T12:25:00Z"/>
          <w:sz w:val="20"/>
          <w:szCs w:val="20"/>
          <w:lang w:val="fr-FR"/>
        </w:rPr>
        <w:pPrChange w:id="457" w:author="Dominique LONGIN" w:date="2016-09-15T12:25:00Z">
          <w:pPr>
            <w:spacing w:after="0" w:line="200" w:lineRule="exact"/>
          </w:pPr>
        </w:pPrChange>
      </w:pPr>
    </w:p>
    <w:p w14:paraId="444DAFBF" w14:textId="1BA31A16" w:rsidR="00A54283" w:rsidRPr="00946021" w:rsidDel="00594415" w:rsidRDefault="00A54283" w:rsidP="00594415">
      <w:pPr>
        <w:spacing w:after="0" w:line="360" w:lineRule="auto"/>
        <w:rPr>
          <w:del w:id="458" w:author="Dominique LONGIN" w:date="2016-09-15T12:25:00Z"/>
          <w:sz w:val="20"/>
          <w:szCs w:val="20"/>
          <w:lang w:val="fr-FR"/>
        </w:rPr>
        <w:pPrChange w:id="459" w:author="Dominique LONGIN" w:date="2016-09-15T12:25:00Z">
          <w:pPr>
            <w:spacing w:after="0" w:line="200" w:lineRule="exact"/>
          </w:pPr>
        </w:pPrChange>
      </w:pPr>
    </w:p>
    <w:p w14:paraId="76F989F4" w14:textId="675B01DF" w:rsidR="00594415" w:rsidRPr="00CC4D9A" w:rsidRDefault="00594415" w:rsidP="00594415">
      <w:pPr>
        <w:spacing w:after="0" w:line="360" w:lineRule="auto"/>
        <w:rPr>
          <w:ins w:id="460" w:author="Dominique LONGIN" w:date="2016-09-15T12:24:00Z"/>
          <w:rFonts w:ascii="Georgia" w:eastAsia="Georgia" w:hAnsi="Georgia" w:cs="Georgia"/>
          <w:sz w:val="28"/>
          <w:szCs w:val="28"/>
          <w:lang w:val="fr-FR"/>
        </w:rPr>
        <w:pPrChange w:id="461" w:author="Dominique LONGIN" w:date="2016-09-15T12:25:00Z">
          <w:pPr>
            <w:spacing w:after="0" w:line="1059" w:lineRule="exact"/>
            <w:ind w:left="1160" w:right="-20"/>
          </w:pPr>
        </w:pPrChange>
      </w:pPr>
      <w:proofErr w:type="gramStart"/>
      <w:ins w:id="462" w:author="Dominique LONGIN" w:date="2016-09-15T12:24:00Z">
        <w:r>
          <w:rPr>
            <w:rFonts w:ascii="Georgia" w:eastAsia="Georgia" w:hAnsi="Georgia" w:cs="Georgia"/>
            <w:sz w:val="28"/>
            <w:szCs w:val="28"/>
            <w:lang w:val="fr-FR"/>
          </w:rPr>
          <w:t>plus</w:t>
        </w:r>
        <w:proofErr w:type="spellEnd"/>
        <w:proofErr w:type="gramEnd"/>
        <w:r>
          <w:rPr>
            <w:rFonts w:ascii="Georgia" w:eastAsia="Georgia" w:hAnsi="Georgia" w:cs="Georgia"/>
            <w:sz w:val="28"/>
            <w:szCs w:val="28"/>
            <w:lang w:val="fr-FR"/>
          </w:rPr>
          <w:t xml:space="preserve"> de </w:t>
        </w:r>
        <w:proofErr w:type="spellStart"/>
        <w:r>
          <w:rPr>
            <w:rFonts w:ascii="Georgia" w:eastAsia="Georgia" w:hAnsi="Georgia" w:cs="Georgia"/>
            <w:sz w:val="28"/>
            <w:szCs w:val="28"/>
            <w:lang w:val="fr-FR"/>
          </w:rPr>
          <w:t>epsilon_i</w:t>
        </w:r>
        <w:proofErr w:type="spellEnd"/>
        <w:r>
          <w:rPr>
            <w:rFonts w:ascii="Georgia" w:eastAsia="Georgia" w:hAnsi="Georgia" w:cs="Georgia"/>
            <w:sz w:val="28"/>
            <w:szCs w:val="28"/>
            <w:lang w:val="fr-FR"/>
          </w:rPr>
          <w:t xml:space="preserve"> par rapport à l’opinion de i. Soit formellement :</w:t>
        </w:r>
      </w:ins>
    </w:p>
    <w:p w14:paraId="735BFC43" w14:textId="1E7329C9" w:rsidR="00A54283" w:rsidRDefault="00594415">
      <w:pPr>
        <w:spacing w:before="15" w:after="0" w:line="200" w:lineRule="exact"/>
        <w:rPr>
          <w:ins w:id="463" w:author="Dominique LONGIN" w:date="2016-09-15T12:22:00Z"/>
          <w:sz w:val="20"/>
          <w:szCs w:val="20"/>
          <w:lang w:val="fr-FR"/>
        </w:rPr>
      </w:pPr>
      <w:ins w:id="464" w:author="Dominique LONGIN" w:date="2016-09-15T12:21:00Z">
        <w:r>
          <w:rPr>
            <w:noProof/>
            <w:lang w:val="fr-FR" w:eastAsia="fr-FR"/>
          </w:rPr>
          <w:drawing>
            <wp:anchor distT="0" distB="0" distL="114300" distR="114300" simplePos="0" relativeHeight="251661824" behindDoc="0" locked="0" layoutInCell="1" allowOverlap="1" wp14:anchorId="4073AA44" wp14:editId="5CE028E4">
              <wp:simplePos x="0" y="0"/>
              <wp:positionH relativeFrom="page">
                <wp:posOffset>2019669</wp:posOffset>
              </wp:positionH>
              <wp:positionV relativeFrom="page">
                <wp:posOffset>2626050</wp:posOffset>
              </wp:positionV>
              <wp:extent cx="3257550" cy="44704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47040"/>
                      </a:xfrm>
                      <a:prstGeom prst="rect">
                        <a:avLst/>
                      </a:prstGeom>
                      <a:noFill/>
                    </pic:spPr>
                  </pic:pic>
                </a:graphicData>
              </a:graphic>
              <wp14:sizeRelH relativeFrom="page">
                <wp14:pctWidth>0</wp14:pctWidth>
              </wp14:sizeRelH>
              <wp14:sizeRelV relativeFrom="page">
                <wp14:pctHeight>0</wp14:pctHeight>
              </wp14:sizeRelV>
            </wp:anchor>
          </w:drawing>
        </w:r>
      </w:ins>
      <w:del w:id="465" w:author="Dominique LONGIN" w:date="2016-09-15T12:21:00Z">
        <w:r>
          <w:rPr>
            <w:lang w:val="fr-FR"/>
          </w:rPr>
          <w:pict w14:anchorId="19BB4B26">
            <v:shape id="_x0000_s1031" type="#_x0000_t75" style="position:absolute;margin-left:162.7pt;margin-top:3.1pt;width:256.5pt;height:35.2pt;z-index:-251658240;mso-position-horizontal-relative:page;mso-position-vertical-relative:text">
              <v:imagedata r:id="rId11" o:title=""/>
              <w10:wrap anchorx="page"/>
            </v:shape>
          </w:pict>
        </w:r>
      </w:del>
    </w:p>
    <w:p w14:paraId="1CBC5848" w14:textId="3B754F62" w:rsidR="009F31AE" w:rsidRDefault="009F31AE">
      <w:pPr>
        <w:spacing w:before="15" w:after="0" w:line="200" w:lineRule="exact"/>
        <w:rPr>
          <w:ins w:id="466" w:author="Dominique LONGIN" w:date="2016-09-15T12:22:00Z"/>
          <w:sz w:val="20"/>
          <w:szCs w:val="20"/>
          <w:lang w:val="fr-FR"/>
        </w:rPr>
      </w:pPr>
    </w:p>
    <w:p w14:paraId="009393E8" w14:textId="77777777" w:rsidR="009F31AE" w:rsidRDefault="009F31AE">
      <w:pPr>
        <w:spacing w:before="15" w:after="0" w:line="200" w:lineRule="exact"/>
        <w:rPr>
          <w:ins w:id="467" w:author="Dominique LONGIN" w:date="2016-09-15T12:22:00Z"/>
          <w:sz w:val="20"/>
          <w:szCs w:val="20"/>
          <w:lang w:val="fr-FR"/>
        </w:rPr>
      </w:pPr>
    </w:p>
    <w:p w14:paraId="389DE547" w14:textId="77777777" w:rsidR="009F31AE" w:rsidRPr="00C20BEC" w:rsidRDefault="009F31AE">
      <w:pPr>
        <w:spacing w:before="15" w:after="0" w:line="200" w:lineRule="exact"/>
        <w:rPr>
          <w:sz w:val="20"/>
          <w:szCs w:val="20"/>
          <w:lang w:val="fr-FR"/>
        </w:rPr>
      </w:pPr>
    </w:p>
    <w:p w14:paraId="2AE99A4A" w14:textId="65276783" w:rsidR="00A54283" w:rsidRPr="00594415" w:rsidRDefault="00C26CB5">
      <w:pPr>
        <w:spacing w:after="0" w:line="240" w:lineRule="auto"/>
        <w:ind w:left="1499" w:right="-20"/>
        <w:rPr>
          <w:rFonts w:ascii="Georgia" w:eastAsia="Georgia" w:hAnsi="Georgia" w:cs="Georgia"/>
          <w:sz w:val="28"/>
          <w:szCs w:val="28"/>
          <w:lang w:val="fr-FR"/>
        </w:rPr>
      </w:pPr>
      <w:r w:rsidRPr="00CC4D9A">
        <w:rPr>
          <w:rFonts w:ascii="Georgia" w:eastAsia="Georgia" w:hAnsi="Georgia" w:cs="Georgia"/>
          <w:i/>
          <w:sz w:val="28"/>
          <w:szCs w:val="28"/>
          <w:lang w:val="fr-FR"/>
        </w:rPr>
        <w:t>&gt;</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 xml:space="preserve">0 </w:t>
      </w:r>
      <w:r w:rsidRPr="00594415">
        <w:rPr>
          <w:rFonts w:ascii="Georgia" w:eastAsia="Georgia" w:hAnsi="Georgia" w:cs="Georgia"/>
          <w:sz w:val="28"/>
          <w:szCs w:val="28"/>
          <w:lang w:val="fr-FR"/>
          <w:rPrChange w:id="468" w:author="Dominique LONGIN" w:date="2016-09-15T12:27:00Z">
            <w:rPr>
              <w:rFonts w:ascii="Georgia" w:eastAsia="Georgia" w:hAnsi="Georgia" w:cs="Georgia"/>
              <w:i/>
              <w:sz w:val="28"/>
              <w:szCs w:val="28"/>
              <w:lang w:val="fr-FR"/>
            </w:rPr>
          </w:rPrChange>
        </w:rPr>
        <w:t>e</w:t>
      </w:r>
      <w:r w:rsidRPr="00594415">
        <w:rPr>
          <w:rFonts w:ascii="Georgia" w:eastAsia="Georgia" w:hAnsi="Georgia" w:cs="Georgia"/>
          <w:spacing w:val="-2"/>
          <w:sz w:val="28"/>
          <w:szCs w:val="28"/>
          <w:lang w:val="fr-FR"/>
          <w:rPrChange w:id="469" w:author="Dominique LONGIN" w:date="2016-09-15T12:27:00Z">
            <w:rPr>
              <w:rFonts w:ascii="Georgia" w:eastAsia="Georgia" w:hAnsi="Georgia" w:cs="Georgia"/>
              <w:i/>
              <w:spacing w:val="-2"/>
              <w:sz w:val="28"/>
              <w:szCs w:val="28"/>
              <w:lang w:val="fr-FR"/>
            </w:rPr>
          </w:rPrChange>
        </w:rPr>
        <w:t>s</w:t>
      </w:r>
      <w:r w:rsidRPr="00594415">
        <w:rPr>
          <w:rFonts w:ascii="Georgia" w:eastAsia="Georgia" w:hAnsi="Georgia" w:cs="Georgia"/>
          <w:sz w:val="28"/>
          <w:szCs w:val="28"/>
          <w:lang w:val="fr-FR"/>
          <w:rPrChange w:id="470" w:author="Dominique LONGIN" w:date="2016-09-15T12:27:00Z">
            <w:rPr>
              <w:rFonts w:ascii="Georgia" w:eastAsia="Georgia" w:hAnsi="Georgia" w:cs="Georgia"/>
              <w:i/>
              <w:sz w:val="28"/>
              <w:szCs w:val="28"/>
              <w:lang w:val="fr-FR"/>
            </w:rPr>
          </w:rPrChange>
        </w:rPr>
        <w:t>t</w:t>
      </w:r>
      <w:r w:rsidRPr="00594415">
        <w:rPr>
          <w:rFonts w:ascii="Georgia" w:eastAsia="Georgia" w:hAnsi="Georgia" w:cs="Georgia"/>
          <w:spacing w:val="1"/>
          <w:sz w:val="28"/>
          <w:szCs w:val="28"/>
          <w:lang w:val="fr-FR"/>
          <w:rPrChange w:id="471" w:author="Dominique LONGIN" w:date="2016-09-15T12:27:00Z">
            <w:rPr>
              <w:rFonts w:ascii="Georgia" w:eastAsia="Georgia" w:hAnsi="Georgia" w:cs="Georgia"/>
              <w:i/>
              <w:spacing w:val="1"/>
              <w:sz w:val="28"/>
              <w:szCs w:val="28"/>
              <w:lang w:val="fr-FR"/>
            </w:rPr>
          </w:rPrChange>
        </w:rPr>
        <w:t xml:space="preserve"> </w:t>
      </w:r>
      <w:r w:rsidRPr="00594415">
        <w:rPr>
          <w:rFonts w:ascii="Georgia" w:eastAsia="Georgia" w:hAnsi="Georgia" w:cs="Georgia"/>
          <w:spacing w:val="-1"/>
          <w:sz w:val="28"/>
          <w:szCs w:val="28"/>
          <w:lang w:val="fr-FR"/>
          <w:rPrChange w:id="472" w:author="Dominique LONGIN" w:date="2016-09-15T12:27:00Z">
            <w:rPr>
              <w:rFonts w:ascii="Georgia" w:eastAsia="Georgia" w:hAnsi="Georgia" w:cs="Georgia"/>
              <w:i/>
              <w:spacing w:val="-1"/>
              <w:sz w:val="28"/>
              <w:szCs w:val="28"/>
              <w:lang w:val="fr-FR"/>
            </w:rPr>
          </w:rPrChange>
        </w:rPr>
        <w:t>l</w:t>
      </w:r>
      <w:r w:rsidRPr="00594415">
        <w:rPr>
          <w:rFonts w:ascii="Georgia" w:eastAsia="Georgia" w:hAnsi="Georgia" w:cs="Georgia"/>
          <w:sz w:val="28"/>
          <w:szCs w:val="28"/>
          <w:lang w:val="fr-FR"/>
          <w:rPrChange w:id="473" w:author="Dominique LONGIN" w:date="2016-09-15T12:27:00Z">
            <w:rPr>
              <w:rFonts w:ascii="Georgia" w:eastAsia="Georgia" w:hAnsi="Georgia" w:cs="Georgia"/>
              <w:i/>
              <w:sz w:val="28"/>
              <w:szCs w:val="28"/>
              <w:lang w:val="fr-FR"/>
            </w:rPr>
          </w:rPrChange>
        </w:rPr>
        <w:t>e</w:t>
      </w:r>
      <w:r w:rsidRPr="00594415">
        <w:rPr>
          <w:rFonts w:ascii="Georgia" w:eastAsia="Georgia" w:hAnsi="Georgia" w:cs="Georgia"/>
          <w:spacing w:val="-1"/>
          <w:sz w:val="28"/>
          <w:szCs w:val="28"/>
          <w:lang w:val="fr-FR"/>
          <w:rPrChange w:id="474" w:author="Dominique LONGIN" w:date="2016-09-15T12:27:00Z">
            <w:rPr>
              <w:rFonts w:ascii="Georgia" w:eastAsia="Georgia" w:hAnsi="Georgia" w:cs="Georgia"/>
              <w:i/>
              <w:spacing w:val="-1"/>
              <w:sz w:val="28"/>
              <w:szCs w:val="28"/>
              <w:lang w:val="fr-FR"/>
            </w:rPr>
          </w:rPrChange>
        </w:rPr>
        <w:t xml:space="preserve"> </w:t>
      </w:r>
      <w:r w:rsidRPr="00594415">
        <w:rPr>
          <w:rFonts w:ascii="Georgia" w:eastAsia="Georgia" w:hAnsi="Georgia" w:cs="Georgia"/>
          <w:sz w:val="28"/>
          <w:szCs w:val="28"/>
          <w:lang w:val="fr-FR"/>
          <w:rPrChange w:id="475" w:author="Dominique LONGIN" w:date="2016-09-15T12:27:00Z">
            <w:rPr>
              <w:rFonts w:ascii="Georgia" w:eastAsia="Georgia" w:hAnsi="Georgia" w:cs="Georgia"/>
              <w:i/>
              <w:sz w:val="28"/>
              <w:szCs w:val="28"/>
              <w:lang w:val="fr-FR"/>
            </w:rPr>
          </w:rPrChange>
        </w:rPr>
        <w:t>niveau</w:t>
      </w:r>
      <w:r w:rsidRPr="00594415">
        <w:rPr>
          <w:rFonts w:ascii="Georgia" w:eastAsia="Georgia" w:hAnsi="Georgia" w:cs="Georgia"/>
          <w:spacing w:val="-1"/>
          <w:sz w:val="28"/>
          <w:szCs w:val="28"/>
          <w:lang w:val="fr-FR"/>
          <w:rPrChange w:id="476" w:author="Dominique LONGIN" w:date="2016-09-15T12:27:00Z">
            <w:rPr>
              <w:rFonts w:ascii="Georgia" w:eastAsia="Georgia" w:hAnsi="Georgia" w:cs="Georgia"/>
              <w:i/>
              <w:spacing w:val="-1"/>
              <w:sz w:val="28"/>
              <w:szCs w:val="28"/>
              <w:lang w:val="fr-FR"/>
            </w:rPr>
          </w:rPrChange>
        </w:rPr>
        <w:t xml:space="preserve"> </w:t>
      </w:r>
      <w:proofErr w:type="gramStart"/>
      <w:r w:rsidRPr="00594415">
        <w:rPr>
          <w:rFonts w:ascii="Georgia" w:eastAsia="Georgia" w:hAnsi="Georgia" w:cs="Georgia"/>
          <w:sz w:val="28"/>
          <w:szCs w:val="28"/>
          <w:lang w:val="fr-FR"/>
          <w:rPrChange w:id="477" w:author="Dominique LONGIN" w:date="2016-09-15T12:27:00Z">
            <w:rPr>
              <w:rFonts w:ascii="Georgia" w:eastAsia="Georgia" w:hAnsi="Georgia" w:cs="Georgia"/>
              <w:i/>
              <w:sz w:val="28"/>
              <w:szCs w:val="28"/>
              <w:lang w:val="fr-FR"/>
            </w:rPr>
          </w:rPrChange>
        </w:rPr>
        <w:t>donn</w:t>
      </w:r>
      <w:r w:rsidRPr="00594415">
        <w:rPr>
          <w:rFonts w:ascii="Georgia" w:eastAsia="Georgia" w:hAnsi="Georgia" w:cs="Georgia"/>
          <w:spacing w:val="-1"/>
          <w:sz w:val="28"/>
          <w:szCs w:val="28"/>
          <w:lang w:val="fr-FR"/>
          <w:rPrChange w:id="478" w:author="Dominique LONGIN" w:date="2016-09-15T12:27:00Z">
            <w:rPr>
              <w:rFonts w:ascii="Georgia" w:eastAsia="Georgia" w:hAnsi="Georgia" w:cs="Georgia"/>
              <w:i/>
              <w:spacing w:val="-1"/>
              <w:sz w:val="28"/>
              <w:szCs w:val="28"/>
              <w:lang w:val="fr-FR"/>
            </w:rPr>
          </w:rPrChange>
        </w:rPr>
        <w:t>é</w:t>
      </w:r>
      <w:r w:rsidRPr="00594415">
        <w:rPr>
          <w:rFonts w:ascii="Georgia" w:eastAsia="Georgia" w:hAnsi="Georgia" w:cs="Georgia"/>
          <w:sz w:val="28"/>
          <w:szCs w:val="28"/>
          <w:lang w:val="fr-FR"/>
          <w:rPrChange w:id="479" w:author="Dominique LONGIN" w:date="2016-09-15T12:27:00Z">
            <w:rPr>
              <w:rFonts w:ascii="Georgia" w:eastAsia="Georgia" w:hAnsi="Georgia" w:cs="Georgia"/>
              <w:i/>
              <w:sz w:val="28"/>
              <w:szCs w:val="28"/>
              <w:lang w:val="fr-FR"/>
            </w:rPr>
          </w:rPrChange>
        </w:rPr>
        <w:t>e</w:t>
      </w:r>
      <w:proofErr w:type="gramEnd"/>
      <w:r w:rsidRPr="00594415">
        <w:rPr>
          <w:rFonts w:ascii="Georgia" w:eastAsia="Georgia" w:hAnsi="Georgia" w:cs="Georgia"/>
          <w:sz w:val="28"/>
          <w:szCs w:val="28"/>
          <w:lang w:val="fr-FR"/>
          <w:rPrChange w:id="480" w:author="Dominique LONGIN" w:date="2016-09-15T12:27:00Z">
            <w:rPr>
              <w:rFonts w:ascii="Georgia" w:eastAsia="Georgia" w:hAnsi="Georgia" w:cs="Georgia"/>
              <w:i/>
              <w:sz w:val="28"/>
              <w:szCs w:val="28"/>
              <w:lang w:val="fr-FR"/>
            </w:rPr>
          </w:rPrChange>
        </w:rPr>
        <w:t xml:space="preserve"> de</w:t>
      </w:r>
      <w:r w:rsidRPr="00594415">
        <w:rPr>
          <w:rFonts w:ascii="Georgia" w:eastAsia="Georgia" w:hAnsi="Georgia" w:cs="Georgia"/>
          <w:spacing w:val="-1"/>
          <w:sz w:val="28"/>
          <w:szCs w:val="28"/>
          <w:lang w:val="fr-FR"/>
          <w:rPrChange w:id="481" w:author="Dominique LONGIN" w:date="2016-09-15T12:27:00Z">
            <w:rPr>
              <w:rFonts w:ascii="Georgia" w:eastAsia="Georgia" w:hAnsi="Georgia" w:cs="Georgia"/>
              <w:i/>
              <w:spacing w:val="-1"/>
              <w:sz w:val="28"/>
              <w:szCs w:val="28"/>
              <w:lang w:val="fr-FR"/>
            </w:rPr>
          </w:rPrChange>
        </w:rPr>
        <w:t xml:space="preserve"> </w:t>
      </w:r>
      <w:r w:rsidRPr="00594415">
        <w:rPr>
          <w:rFonts w:ascii="Georgia" w:eastAsia="Georgia" w:hAnsi="Georgia" w:cs="Georgia"/>
          <w:sz w:val="28"/>
          <w:szCs w:val="28"/>
          <w:lang w:val="fr-FR"/>
          <w:rPrChange w:id="482" w:author="Dominique LONGIN" w:date="2016-09-15T12:27:00Z">
            <w:rPr>
              <w:rFonts w:ascii="Georgia" w:eastAsia="Georgia" w:hAnsi="Georgia" w:cs="Georgia"/>
              <w:i/>
              <w:sz w:val="28"/>
              <w:szCs w:val="28"/>
              <w:lang w:val="fr-FR"/>
            </w:rPr>
          </w:rPrChange>
        </w:rPr>
        <w:t>con</w:t>
      </w:r>
      <w:r w:rsidRPr="00594415">
        <w:rPr>
          <w:rFonts w:ascii="Georgia" w:eastAsia="Georgia" w:hAnsi="Georgia" w:cs="Georgia"/>
          <w:spacing w:val="-1"/>
          <w:sz w:val="28"/>
          <w:szCs w:val="28"/>
          <w:lang w:val="fr-FR"/>
          <w:rPrChange w:id="483" w:author="Dominique LONGIN" w:date="2016-09-15T12:27:00Z">
            <w:rPr>
              <w:rFonts w:ascii="Georgia" w:eastAsia="Georgia" w:hAnsi="Georgia" w:cs="Georgia"/>
              <w:i/>
              <w:spacing w:val="-1"/>
              <w:sz w:val="28"/>
              <w:szCs w:val="28"/>
              <w:lang w:val="fr-FR"/>
            </w:rPr>
          </w:rPrChange>
        </w:rPr>
        <w:t>f</w:t>
      </w:r>
      <w:r w:rsidRPr="00594415">
        <w:rPr>
          <w:rFonts w:ascii="Georgia" w:eastAsia="Georgia" w:hAnsi="Georgia" w:cs="Georgia"/>
          <w:sz w:val="28"/>
          <w:szCs w:val="28"/>
          <w:lang w:val="fr-FR"/>
          <w:rPrChange w:id="484" w:author="Dominique LONGIN" w:date="2016-09-15T12:27:00Z">
            <w:rPr>
              <w:rFonts w:ascii="Georgia" w:eastAsia="Georgia" w:hAnsi="Georgia" w:cs="Georgia"/>
              <w:i/>
              <w:sz w:val="28"/>
              <w:szCs w:val="28"/>
              <w:lang w:val="fr-FR"/>
            </w:rPr>
          </w:rPrChange>
        </w:rPr>
        <w:t>iden</w:t>
      </w:r>
      <w:r w:rsidRPr="00594415">
        <w:rPr>
          <w:rFonts w:ascii="Georgia" w:eastAsia="Georgia" w:hAnsi="Georgia" w:cs="Georgia"/>
          <w:spacing w:val="-3"/>
          <w:sz w:val="28"/>
          <w:szCs w:val="28"/>
          <w:lang w:val="fr-FR"/>
          <w:rPrChange w:id="485" w:author="Dominique LONGIN" w:date="2016-09-15T12:27:00Z">
            <w:rPr>
              <w:rFonts w:ascii="Georgia" w:eastAsia="Georgia" w:hAnsi="Georgia" w:cs="Georgia"/>
              <w:i/>
              <w:spacing w:val="-3"/>
              <w:sz w:val="28"/>
              <w:szCs w:val="28"/>
              <w:lang w:val="fr-FR"/>
            </w:rPr>
          </w:rPrChange>
        </w:rPr>
        <w:t>c</w:t>
      </w:r>
      <w:r w:rsidRPr="00594415">
        <w:rPr>
          <w:rFonts w:ascii="Georgia" w:eastAsia="Georgia" w:hAnsi="Georgia" w:cs="Georgia"/>
          <w:sz w:val="28"/>
          <w:szCs w:val="28"/>
          <w:lang w:val="fr-FR"/>
          <w:rPrChange w:id="486" w:author="Dominique LONGIN" w:date="2016-09-15T12:27:00Z">
            <w:rPr>
              <w:rFonts w:ascii="Georgia" w:eastAsia="Georgia" w:hAnsi="Georgia" w:cs="Georgia"/>
              <w:i/>
              <w:sz w:val="28"/>
              <w:szCs w:val="28"/>
              <w:lang w:val="fr-FR"/>
            </w:rPr>
          </w:rPrChange>
        </w:rPr>
        <w:t>e</w:t>
      </w:r>
      <w:r w:rsidRPr="00594415">
        <w:rPr>
          <w:rFonts w:ascii="Georgia" w:eastAsia="Georgia" w:hAnsi="Georgia" w:cs="Georgia"/>
          <w:spacing w:val="-1"/>
          <w:sz w:val="28"/>
          <w:szCs w:val="28"/>
          <w:lang w:val="fr-FR"/>
          <w:rPrChange w:id="487" w:author="Dominique LONGIN" w:date="2016-09-15T12:27:00Z">
            <w:rPr>
              <w:rFonts w:ascii="Georgia" w:eastAsia="Georgia" w:hAnsi="Georgia" w:cs="Georgia"/>
              <w:i/>
              <w:spacing w:val="-1"/>
              <w:sz w:val="28"/>
              <w:szCs w:val="28"/>
              <w:lang w:val="fr-FR"/>
            </w:rPr>
          </w:rPrChange>
        </w:rPr>
        <w:t xml:space="preserve"> </w:t>
      </w:r>
      <w:r w:rsidRPr="00594415">
        <w:rPr>
          <w:rFonts w:ascii="Georgia" w:eastAsia="Georgia" w:hAnsi="Georgia" w:cs="Georgia"/>
          <w:sz w:val="28"/>
          <w:szCs w:val="28"/>
          <w:lang w:val="fr-FR"/>
          <w:rPrChange w:id="488" w:author="Dominique LONGIN" w:date="2016-09-15T12:27:00Z">
            <w:rPr>
              <w:rFonts w:ascii="Georgia" w:eastAsia="Georgia" w:hAnsi="Georgia" w:cs="Georgia"/>
              <w:i/>
              <w:sz w:val="28"/>
              <w:szCs w:val="28"/>
              <w:lang w:val="fr-FR"/>
            </w:rPr>
          </w:rPrChange>
        </w:rPr>
        <w:t>de</w:t>
      </w:r>
      <w:r w:rsidRPr="00594415">
        <w:rPr>
          <w:rFonts w:ascii="Georgia" w:eastAsia="Georgia" w:hAnsi="Georgia" w:cs="Georgia"/>
          <w:spacing w:val="-1"/>
          <w:sz w:val="28"/>
          <w:szCs w:val="28"/>
          <w:lang w:val="fr-FR"/>
          <w:rPrChange w:id="489" w:author="Dominique LONGIN" w:date="2016-09-15T12:27:00Z">
            <w:rPr>
              <w:rFonts w:ascii="Georgia" w:eastAsia="Georgia" w:hAnsi="Georgia" w:cs="Georgia"/>
              <w:i/>
              <w:spacing w:val="-1"/>
              <w:sz w:val="28"/>
              <w:szCs w:val="28"/>
              <w:lang w:val="fr-FR"/>
            </w:rPr>
          </w:rPrChange>
        </w:rPr>
        <w:t xml:space="preserve"> </w:t>
      </w:r>
      <w:r w:rsidRPr="00594415">
        <w:rPr>
          <w:rFonts w:ascii="Georgia" w:eastAsia="Georgia" w:hAnsi="Georgia" w:cs="Georgia"/>
          <w:sz w:val="28"/>
          <w:szCs w:val="28"/>
          <w:lang w:val="fr-FR"/>
          <w:rPrChange w:id="490" w:author="Dominique LONGIN" w:date="2016-09-15T12:27:00Z">
            <w:rPr>
              <w:rFonts w:ascii="Georgia" w:eastAsia="Georgia" w:hAnsi="Georgia" w:cs="Georgia"/>
              <w:i/>
              <w:sz w:val="28"/>
              <w:szCs w:val="28"/>
              <w:lang w:val="fr-FR"/>
            </w:rPr>
          </w:rPrChange>
        </w:rPr>
        <w:t>ag</w:t>
      </w:r>
      <w:r w:rsidRPr="00594415">
        <w:rPr>
          <w:rFonts w:ascii="Georgia" w:eastAsia="Georgia" w:hAnsi="Georgia" w:cs="Georgia"/>
          <w:spacing w:val="-1"/>
          <w:sz w:val="28"/>
          <w:szCs w:val="28"/>
          <w:lang w:val="fr-FR"/>
          <w:rPrChange w:id="491" w:author="Dominique LONGIN" w:date="2016-09-15T12:27:00Z">
            <w:rPr>
              <w:rFonts w:ascii="Georgia" w:eastAsia="Georgia" w:hAnsi="Georgia" w:cs="Georgia"/>
              <w:i/>
              <w:spacing w:val="-1"/>
              <w:sz w:val="28"/>
              <w:szCs w:val="28"/>
              <w:lang w:val="fr-FR"/>
            </w:rPr>
          </w:rPrChange>
        </w:rPr>
        <w:t>e</w:t>
      </w:r>
      <w:r w:rsidRPr="00594415">
        <w:rPr>
          <w:rFonts w:ascii="Georgia" w:eastAsia="Georgia" w:hAnsi="Georgia" w:cs="Georgia"/>
          <w:sz w:val="28"/>
          <w:szCs w:val="28"/>
          <w:lang w:val="fr-FR"/>
          <w:rPrChange w:id="492" w:author="Dominique LONGIN" w:date="2016-09-15T12:27:00Z">
            <w:rPr>
              <w:rFonts w:ascii="Georgia" w:eastAsia="Georgia" w:hAnsi="Georgia" w:cs="Georgia"/>
              <w:i/>
              <w:sz w:val="28"/>
              <w:szCs w:val="28"/>
              <w:lang w:val="fr-FR"/>
            </w:rPr>
          </w:rPrChange>
        </w:rPr>
        <w:t>nt</w:t>
      </w:r>
      <w:r w:rsidRPr="00594415">
        <w:rPr>
          <w:rFonts w:ascii="Georgia" w:eastAsia="Georgia" w:hAnsi="Georgia" w:cs="Georgia"/>
          <w:spacing w:val="1"/>
          <w:sz w:val="28"/>
          <w:szCs w:val="28"/>
          <w:lang w:val="fr-FR"/>
          <w:rPrChange w:id="493" w:author="Dominique LONGIN" w:date="2016-09-15T12:27:00Z">
            <w:rPr>
              <w:rFonts w:ascii="Georgia" w:eastAsia="Georgia" w:hAnsi="Georgia" w:cs="Georgia"/>
              <w:i/>
              <w:spacing w:val="1"/>
              <w:sz w:val="28"/>
              <w:szCs w:val="28"/>
              <w:lang w:val="fr-FR"/>
            </w:rPr>
          </w:rPrChange>
        </w:rPr>
        <w:t xml:space="preserve"> </w:t>
      </w:r>
      <w:r w:rsidRPr="00594415">
        <w:rPr>
          <w:rFonts w:ascii="Georgia" w:eastAsia="Georgia" w:hAnsi="Georgia" w:cs="Georgia"/>
          <w:sz w:val="28"/>
          <w:szCs w:val="28"/>
          <w:lang w:val="fr-FR"/>
          <w:rPrChange w:id="494" w:author="Dominique LONGIN" w:date="2016-09-15T12:27:00Z">
            <w:rPr>
              <w:rFonts w:ascii="Georgia" w:eastAsia="Georgia" w:hAnsi="Georgia" w:cs="Georgia"/>
              <w:i/>
              <w:sz w:val="28"/>
              <w:szCs w:val="28"/>
              <w:lang w:val="fr-FR"/>
            </w:rPr>
          </w:rPrChange>
        </w:rPr>
        <w:t>i.</w:t>
      </w:r>
      <w:ins w:id="495" w:author="Dominique LONGIN" w:date="2016-09-15T12:26:00Z">
        <w:r w:rsidR="00594415" w:rsidRPr="00594415">
          <w:rPr>
            <w:rFonts w:ascii="Georgia" w:eastAsia="Georgia" w:hAnsi="Georgia" w:cs="Georgia"/>
            <w:sz w:val="28"/>
            <w:szCs w:val="28"/>
            <w:lang w:val="fr-FR"/>
            <w:rPrChange w:id="496" w:author="Dominique LONGIN" w:date="2016-09-15T12:27:00Z">
              <w:rPr>
                <w:rFonts w:ascii="Georgia" w:eastAsia="Georgia" w:hAnsi="Georgia" w:cs="Georgia"/>
                <w:i/>
                <w:sz w:val="28"/>
                <w:szCs w:val="28"/>
                <w:lang w:val="fr-FR"/>
              </w:rPr>
            </w:rPrChange>
          </w:rPr>
          <w:t xml:space="preserve"> Autrement dit, plus le niveau de confiance est élevé, plus l</w:t>
        </w:r>
      </w:ins>
      <w:ins w:id="497" w:author="Dominique LONGIN" w:date="2016-09-15T12:27:00Z">
        <w:r w:rsidR="00594415" w:rsidRPr="00594415">
          <w:rPr>
            <w:rFonts w:ascii="Georgia" w:eastAsia="Georgia" w:hAnsi="Georgia" w:cs="Georgia"/>
            <w:sz w:val="28"/>
            <w:szCs w:val="28"/>
            <w:lang w:val="fr-FR"/>
            <w:rPrChange w:id="498" w:author="Dominique LONGIN" w:date="2016-09-15T12:27:00Z">
              <w:rPr>
                <w:rFonts w:ascii="Georgia" w:eastAsia="Georgia" w:hAnsi="Georgia" w:cs="Georgia"/>
                <w:i/>
                <w:sz w:val="28"/>
                <w:szCs w:val="28"/>
                <w:lang w:val="fr-FR"/>
              </w:rPr>
            </w:rPrChange>
          </w:rPr>
          <w:t xml:space="preserve">’agent </w:t>
        </w:r>
        <w:r w:rsidR="00594415" w:rsidRPr="00594415">
          <w:rPr>
            <w:rFonts w:ascii="Georgia" w:eastAsia="Georgia" w:hAnsi="Georgia" w:cs="Georgia"/>
            <w:i/>
            <w:sz w:val="28"/>
            <w:szCs w:val="28"/>
            <w:lang w:val="fr-FR"/>
          </w:rPr>
          <w:t xml:space="preserve">i </w:t>
        </w:r>
        <w:r w:rsidR="00594415" w:rsidRPr="00594415">
          <w:rPr>
            <w:rFonts w:ascii="Georgia" w:eastAsia="Georgia" w:hAnsi="Georgia" w:cs="Georgia"/>
            <w:sz w:val="28"/>
            <w:szCs w:val="28"/>
            <w:lang w:val="fr-FR"/>
            <w:rPrChange w:id="499" w:author="Dominique LONGIN" w:date="2016-09-15T12:27:00Z">
              <w:rPr>
                <w:rFonts w:ascii="Georgia" w:eastAsia="Georgia" w:hAnsi="Georgia" w:cs="Georgia"/>
                <w:i/>
                <w:sz w:val="28"/>
                <w:szCs w:val="28"/>
                <w:lang w:val="fr-FR"/>
              </w:rPr>
            </w:rPrChange>
          </w:rPr>
          <w:t>va prendre en compte une différente importante de l’opinion des autres par rapport à la sienne.</w:t>
        </w:r>
      </w:ins>
    </w:p>
    <w:p w14:paraId="5ED0DDC6" w14:textId="77777777" w:rsidR="00A54283" w:rsidRPr="00CC4D9A" w:rsidRDefault="00A54283">
      <w:pPr>
        <w:spacing w:before="1" w:after="0" w:line="110" w:lineRule="exact"/>
        <w:rPr>
          <w:sz w:val="11"/>
          <w:szCs w:val="11"/>
          <w:lang w:val="fr-FR"/>
        </w:rPr>
      </w:pPr>
    </w:p>
    <w:p w14:paraId="0DD8ED6B" w14:textId="77777777" w:rsidR="00A54283" w:rsidRPr="00CC4D9A" w:rsidRDefault="00A54283">
      <w:pPr>
        <w:spacing w:after="0" w:line="200" w:lineRule="exact"/>
        <w:rPr>
          <w:sz w:val="20"/>
          <w:szCs w:val="20"/>
          <w:lang w:val="fr-FR"/>
        </w:rPr>
      </w:pPr>
    </w:p>
    <w:p w14:paraId="5618D858" w14:textId="63396697" w:rsidR="00A54283" w:rsidRPr="00CC4D9A" w:rsidDel="00594415" w:rsidRDefault="00C26CB5">
      <w:pPr>
        <w:spacing w:after="0" w:line="282" w:lineRule="auto"/>
        <w:ind w:left="440" w:right="51" w:firstLine="720"/>
        <w:jc w:val="both"/>
        <w:rPr>
          <w:del w:id="500" w:author="Dominique LONGIN" w:date="2016-09-15T12:27:00Z"/>
          <w:rFonts w:ascii="Georgia" w:eastAsia="Georgia" w:hAnsi="Georgia" w:cs="Georgia"/>
          <w:sz w:val="28"/>
          <w:szCs w:val="28"/>
          <w:lang w:val="fr-FR"/>
        </w:rPr>
      </w:pPr>
      <w:del w:id="501" w:author="Dominique LONGIN" w:date="2016-09-15T12:27:00Z">
        <w:r w:rsidRPr="00CC4D9A" w:rsidDel="00594415">
          <w:rPr>
            <w:rFonts w:ascii="Georgia" w:eastAsia="Georgia" w:hAnsi="Georgia" w:cs="Georgia"/>
            <w:spacing w:val="1"/>
            <w:sz w:val="28"/>
            <w:szCs w:val="28"/>
            <w:lang w:val="fr-FR"/>
          </w:rPr>
          <w:delText>L</w:delText>
        </w:r>
        <w:r w:rsidRPr="00CC4D9A" w:rsidDel="00594415">
          <w:rPr>
            <w:rFonts w:ascii="Georgia" w:eastAsia="Georgia" w:hAnsi="Georgia" w:cs="Georgia"/>
            <w:sz w:val="28"/>
            <w:szCs w:val="28"/>
            <w:lang w:val="fr-FR"/>
          </w:rPr>
          <w:delText>e</w:delText>
        </w:r>
        <w:r w:rsidRPr="00CC4D9A" w:rsidDel="00594415">
          <w:rPr>
            <w:rFonts w:ascii="Georgia" w:eastAsia="Georgia" w:hAnsi="Georgia" w:cs="Georgia"/>
            <w:spacing w:val="22"/>
            <w:sz w:val="28"/>
            <w:szCs w:val="28"/>
            <w:lang w:val="fr-FR"/>
          </w:rPr>
          <w:delText xml:space="preserve"> </w:delText>
        </w:r>
        <w:r w:rsidRPr="00CC4D9A" w:rsidDel="00594415">
          <w:rPr>
            <w:rFonts w:ascii="Georgia" w:eastAsia="Georgia" w:hAnsi="Georgia" w:cs="Georgia"/>
            <w:sz w:val="28"/>
            <w:szCs w:val="28"/>
            <w:lang w:val="fr-FR"/>
          </w:rPr>
          <w:delText>n</w:delText>
        </w:r>
        <w:r w:rsidRPr="00CC4D9A" w:rsidDel="00594415">
          <w:rPr>
            <w:rFonts w:ascii="Georgia" w:eastAsia="Georgia" w:hAnsi="Georgia" w:cs="Georgia"/>
            <w:spacing w:val="-1"/>
            <w:sz w:val="28"/>
            <w:szCs w:val="28"/>
            <w:lang w:val="fr-FR"/>
          </w:rPr>
          <w:delText>i</w:delText>
        </w:r>
        <w:r w:rsidRPr="00CC4D9A" w:rsidDel="00594415">
          <w:rPr>
            <w:rFonts w:ascii="Georgia" w:eastAsia="Georgia" w:hAnsi="Georgia" w:cs="Georgia"/>
            <w:spacing w:val="-3"/>
            <w:sz w:val="28"/>
            <w:szCs w:val="28"/>
            <w:lang w:val="fr-FR"/>
          </w:rPr>
          <w:delText>v</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au</w:delText>
        </w:r>
        <w:r w:rsidRPr="00CC4D9A" w:rsidDel="00594415">
          <w:rPr>
            <w:rFonts w:ascii="Georgia" w:eastAsia="Georgia" w:hAnsi="Georgia" w:cs="Georgia"/>
            <w:spacing w:val="22"/>
            <w:sz w:val="28"/>
            <w:szCs w:val="28"/>
            <w:lang w:val="fr-FR"/>
          </w:rPr>
          <w:delText xml:space="preserve"> </w:delText>
        </w:r>
        <w:r w:rsidRPr="00CC4D9A" w:rsidDel="00594415">
          <w:rPr>
            <w:rFonts w:ascii="Georgia" w:eastAsia="Georgia" w:hAnsi="Georgia" w:cs="Georgia"/>
            <w:sz w:val="28"/>
            <w:szCs w:val="28"/>
            <w:lang w:val="fr-FR"/>
          </w:rPr>
          <w:delText>de</w:delText>
        </w:r>
        <w:r w:rsidRPr="00CC4D9A" w:rsidDel="00594415">
          <w:rPr>
            <w:rFonts w:ascii="Georgia" w:eastAsia="Georgia" w:hAnsi="Georgia" w:cs="Georgia"/>
            <w:spacing w:val="22"/>
            <w:sz w:val="28"/>
            <w:szCs w:val="28"/>
            <w:lang w:val="fr-FR"/>
          </w:rPr>
          <w:delText xml:space="preserve"> </w:delText>
        </w:r>
        <w:r w:rsidRPr="00CC4D9A" w:rsidDel="00594415">
          <w:rPr>
            <w:rFonts w:ascii="Georgia" w:eastAsia="Georgia" w:hAnsi="Georgia" w:cs="Georgia"/>
            <w:sz w:val="28"/>
            <w:szCs w:val="28"/>
            <w:lang w:val="fr-FR"/>
          </w:rPr>
          <w:delText>co</w:delText>
        </w:r>
        <w:r w:rsidRPr="00CC4D9A" w:rsidDel="00594415">
          <w:rPr>
            <w:rFonts w:ascii="Georgia" w:eastAsia="Georgia" w:hAnsi="Georgia" w:cs="Georgia"/>
            <w:spacing w:val="-3"/>
            <w:sz w:val="28"/>
            <w:szCs w:val="28"/>
            <w:lang w:val="fr-FR"/>
          </w:rPr>
          <w:delText>n</w:delText>
        </w:r>
        <w:r w:rsidRPr="00CC4D9A" w:rsidDel="00594415">
          <w:rPr>
            <w:rFonts w:ascii="Georgia" w:eastAsia="Georgia" w:hAnsi="Georgia" w:cs="Georgia"/>
            <w:sz w:val="28"/>
            <w:szCs w:val="28"/>
            <w:lang w:val="fr-FR"/>
          </w:rPr>
          <w:delText>fi</w:delText>
        </w:r>
        <w:r w:rsidRPr="00CC4D9A" w:rsidDel="00594415">
          <w:rPr>
            <w:rFonts w:ascii="Georgia" w:eastAsia="Georgia" w:hAnsi="Georgia" w:cs="Georgia"/>
            <w:spacing w:val="-3"/>
            <w:sz w:val="28"/>
            <w:szCs w:val="28"/>
            <w:lang w:val="fr-FR"/>
          </w:rPr>
          <w:delText>a</w:delText>
        </w:r>
        <w:r w:rsidRPr="00CC4D9A" w:rsidDel="00594415">
          <w:rPr>
            <w:rFonts w:ascii="Georgia" w:eastAsia="Georgia" w:hAnsi="Georgia" w:cs="Georgia"/>
            <w:sz w:val="28"/>
            <w:szCs w:val="28"/>
            <w:lang w:val="fr-FR"/>
          </w:rPr>
          <w:delText xml:space="preserve">nce      </w:delText>
        </w:r>
        <w:r w:rsidRPr="00CC4D9A" w:rsidDel="00594415">
          <w:rPr>
            <w:rFonts w:ascii="Georgia" w:eastAsia="Georgia" w:hAnsi="Georgia" w:cs="Georgia"/>
            <w:spacing w:val="44"/>
            <w:sz w:val="28"/>
            <w:szCs w:val="28"/>
            <w:lang w:val="fr-FR"/>
          </w:rPr>
          <w:delText xml:space="preserve"> </w:delText>
        </w:r>
        <w:r w:rsidRPr="00CC4D9A" w:rsidDel="00594415">
          <w:rPr>
            <w:rFonts w:ascii="Georgia" w:eastAsia="Georgia" w:hAnsi="Georgia" w:cs="Georgia"/>
            <w:spacing w:val="1"/>
            <w:sz w:val="28"/>
            <w:szCs w:val="28"/>
            <w:lang w:val="fr-FR"/>
          </w:rPr>
          <w:delText>es</w:delText>
        </w:r>
        <w:r w:rsidRPr="00CC4D9A" w:rsidDel="00594415">
          <w:rPr>
            <w:rFonts w:ascii="Georgia" w:eastAsia="Georgia" w:hAnsi="Georgia" w:cs="Georgia"/>
            <w:sz w:val="28"/>
            <w:szCs w:val="28"/>
            <w:lang w:val="fr-FR"/>
          </w:rPr>
          <w:delText>t</w:delText>
        </w:r>
        <w:r w:rsidRPr="00CC4D9A" w:rsidDel="00594415">
          <w:rPr>
            <w:rFonts w:ascii="Georgia" w:eastAsia="Georgia" w:hAnsi="Georgia" w:cs="Georgia"/>
            <w:spacing w:val="20"/>
            <w:sz w:val="28"/>
            <w:szCs w:val="28"/>
            <w:lang w:val="fr-FR"/>
          </w:rPr>
          <w:delText xml:space="preserve"> </w:delText>
        </w:r>
        <w:r w:rsidRPr="00CC4D9A" w:rsidDel="00594415">
          <w:rPr>
            <w:rFonts w:ascii="Georgia" w:eastAsia="Georgia" w:hAnsi="Georgia" w:cs="Georgia"/>
            <w:sz w:val="28"/>
            <w:szCs w:val="28"/>
            <w:lang w:val="fr-FR"/>
          </w:rPr>
          <w:delText>ap</w:delText>
        </w:r>
        <w:r w:rsidRPr="00CC4D9A" w:rsidDel="00594415">
          <w:rPr>
            <w:rFonts w:ascii="Georgia" w:eastAsia="Georgia" w:hAnsi="Georgia" w:cs="Georgia"/>
            <w:spacing w:val="-2"/>
            <w:sz w:val="28"/>
            <w:szCs w:val="28"/>
            <w:lang w:val="fr-FR"/>
          </w:rPr>
          <w:delText>p</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pacing w:val="-1"/>
            <w:sz w:val="28"/>
            <w:szCs w:val="28"/>
            <w:lang w:val="fr-FR"/>
          </w:rPr>
          <w:delText>l</w:delText>
        </w:r>
        <w:r w:rsidRPr="00CC4D9A" w:rsidDel="00594415">
          <w:rPr>
            <w:rFonts w:ascii="Georgia" w:eastAsia="Georgia" w:hAnsi="Georgia" w:cs="Georgia"/>
            <w:sz w:val="28"/>
            <w:szCs w:val="28"/>
            <w:lang w:val="fr-FR"/>
          </w:rPr>
          <w:delText xml:space="preserve">é </w:delText>
        </w:r>
        <w:r w:rsidRPr="00CC4D9A" w:rsidDel="00594415">
          <w:rPr>
            <w:rFonts w:ascii="Georgia" w:eastAsia="Georgia" w:hAnsi="Georgia" w:cs="Georgia"/>
            <w:spacing w:val="42"/>
            <w:sz w:val="28"/>
            <w:szCs w:val="28"/>
            <w:lang w:val="fr-FR"/>
          </w:rPr>
          <w:delText xml:space="preserve"> </w:delText>
        </w:r>
        <w:r w:rsidRPr="00CC4D9A" w:rsidDel="00594415">
          <w:rPr>
            <w:rFonts w:ascii="Georgia" w:eastAsia="Georgia" w:hAnsi="Georgia" w:cs="Georgia"/>
            <w:spacing w:val="-1"/>
            <w:sz w:val="28"/>
            <w:szCs w:val="28"/>
            <w:lang w:val="fr-FR"/>
          </w:rPr>
          <w:delText>l</w:delText>
        </w:r>
        <w:r w:rsidRPr="00CC4D9A" w:rsidDel="00594415">
          <w:rPr>
            <w:rFonts w:ascii="Georgia" w:eastAsia="Georgia" w:hAnsi="Georgia" w:cs="Georgia"/>
            <w:sz w:val="28"/>
            <w:szCs w:val="28"/>
            <w:lang w:val="fr-FR"/>
          </w:rPr>
          <w:delText>e</w:delText>
        </w:r>
        <w:r w:rsidRPr="00CC4D9A" w:rsidDel="00594415">
          <w:rPr>
            <w:rFonts w:ascii="Georgia" w:eastAsia="Georgia" w:hAnsi="Georgia" w:cs="Georgia"/>
            <w:spacing w:val="19"/>
            <w:sz w:val="28"/>
            <w:szCs w:val="28"/>
            <w:lang w:val="fr-FR"/>
          </w:rPr>
          <w:delText xml:space="preserve"> </w:delText>
        </w:r>
        <w:r w:rsidRPr="00CC4D9A" w:rsidDel="00594415">
          <w:rPr>
            <w:rFonts w:ascii="Georgia" w:eastAsia="Georgia" w:hAnsi="Georgia" w:cs="Georgia"/>
            <w:sz w:val="28"/>
            <w:szCs w:val="28"/>
            <w:lang w:val="fr-FR"/>
          </w:rPr>
          <w:delText>para</w:delText>
        </w:r>
        <w:r w:rsidRPr="00CC4D9A" w:rsidDel="00594415">
          <w:rPr>
            <w:rFonts w:ascii="Georgia" w:eastAsia="Georgia" w:hAnsi="Georgia" w:cs="Georgia"/>
            <w:spacing w:val="-2"/>
            <w:sz w:val="28"/>
            <w:szCs w:val="28"/>
            <w:lang w:val="fr-FR"/>
          </w:rPr>
          <w:delText>m</w:delText>
        </w:r>
        <w:r w:rsidRPr="00CC4D9A" w:rsidDel="00594415">
          <w:rPr>
            <w:rFonts w:ascii="Georgia" w:eastAsia="Georgia" w:hAnsi="Georgia" w:cs="Georgia"/>
            <w:spacing w:val="1"/>
            <w:sz w:val="28"/>
            <w:szCs w:val="28"/>
            <w:lang w:val="fr-FR"/>
          </w:rPr>
          <w:delText>è</w:delText>
        </w:r>
        <w:r w:rsidRPr="00CC4D9A" w:rsidDel="00594415">
          <w:rPr>
            <w:rFonts w:ascii="Georgia" w:eastAsia="Georgia" w:hAnsi="Georgia" w:cs="Georgia"/>
            <w:spacing w:val="-1"/>
            <w:sz w:val="28"/>
            <w:szCs w:val="28"/>
            <w:lang w:val="fr-FR"/>
          </w:rPr>
          <w:delText>t</w:delText>
        </w:r>
        <w:r w:rsidRPr="00CC4D9A" w:rsidDel="00594415">
          <w:rPr>
            <w:rFonts w:ascii="Georgia" w:eastAsia="Georgia" w:hAnsi="Georgia" w:cs="Georgia"/>
            <w:sz w:val="28"/>
            <w:szCs w:val="28"/>
            <w:lang w:val="fr-FR"/>
          </w:rPr>
          <w:delText>re</w:delText>
        </w:r>
        <w:r w:rsidRPr="00CC4D9A" w:rsidDel="00594415">
          <w:rPr>
            <w:rFonts w:ascii="Georgia" w:eastAsia="Georgia" w:hAnsi="Georgia" w:cs="Georgia"/>
            <w:spacing w:val="22"/>
            <w:sz w:val="28"/>
            <w:szCs w:val="28"/>
            <w:lang w:val="fr-FR"/>
          </w:rPr>
          <w:delText xml:space="preserve"> </w:delText>
        </w:r>
        <w:r w:rsidRPr="00CC4D9A" w:rsidDel="00594415">
          <w:rPr>
            <w:rFonts w:ascii="Georgia" w:eastAsia="Georgia" w:hAnsi="Georgia" w:cs="Georgia"/>
            <w:spacing w:val="-3"/>
            <w:sz w:val="28"/>
            <w:szCs w:val="28"/>
            <w:lang w:val="fr-FR"/>
          </w:rPr>
          <w:delText>d</w:delText>
        </w:r>
        <w:r w:rsidRPr="00CC4D9A" w:rsidDel="00594415">
          <w:rPr>
            <w:rFonts w:ascii="Georgia" w:eastAsia="Georgia" w:hAnsi="Georgia" w:cs="Georgia"/>
            <w:sz w:val="28"/>
            <w:szCs w:val="28"/>
            <w:lang w:val="fr-FR"/>
          </w:rPr>
          <w:delText>e</w:delText>
        </w:r>
        <w:r w:rsidRPr="00CC4D9A" w:rsidDel="00594415">
          <w:rPr>
            <w:rFonts w:ascii="Georgia" w:eastAsia="Georgia" w:hAnsi="Georgia" w:cs="Georgia"/>
            <w:spacing w:val="22"/>
            <w:sz w:val="28"/>
            <w:szCs w:val="28"/>
            <w:lang w:val="fr-FR"/>
          </w:rPr>
          <w:delText xml:space="preserve"> </w:delText>
        </w:r>
        <w:r w:rsidRPr="00CC4D9A" w:rsidDel="00594415">
          <w:rPr>
            <w:rFonts w:ascii="Georgia" w:eastAsia="Georgia" w:hAnsi="Georgia" w:cs="Georgia"/>
            <w:sz w:val="28"/>
            <w:szCs w:val="28"/>
            <w:lang w:val="fr-FR"/>
          </w:rPr>
          <w:delText>d</w:delText>
        </w:r>
        <w:r w:rsidRPr="00CC4D9A" w:rsidDel="00594415">
          <w:rPr>
            <w:rFonts w:ascii="Georgia" w:eastAsia="Georgia" w:hAnsi="Georgia" w:cs="Georgia"/>
            <w:spacing w:val="-1"/>
            <w:sz w:val="28"/>
            <w:szCs w:val="28"/>
            <w:lang w:val="fr-FR"/>
          </w:rPr>
          <w:delText>i</w:delText>
        </w:r>
        <w:r w:rsidRPr="00CC4D9A" w:rsidDel="00594415">
          <w:rPr>
            <w:rFonts w:ascii="Georgia" w:eastAsia="Georgia" w:hAnsi="Georgia" w:cs="Georgia"/>
            <w:spacing w:val="1"/>
            <w:sz w:val="28"/>
            <w:szCs w:val="28"/>
            <w:lang w:val="fr-FR"/>
          </w:rPr>
          <w:delText>s</w:delText>
        </w:r>
        <w:r w:rsidRPr="00CC4D9A" w:rsidDel="00594415">
          <w:rPr>
            <w:rFonts w:ascii="Georgia" w:eastAsia="Georgia" w:hAnsi="Georgia" w:cs="Georgia"/>
            <w:spacing w:val="-1"/>
            <w:sz w:val="28"/>
            <w:szCs w:val="28"/>
            <w:lang w:val="fr-FR"/>
          </w:rPr>
          <w:delText>t</w:delText>
        </w:r>
        <w:r w:rsidRPr="00CC4D9A" w:rsidDel="00594415">
          <w:rPr>
            <w:rFonts w:ascii="Georgia" w:eastAsia="Georgia" w:hAnsi="Georgia" w:cs="Georgia"/>
            <w:spacing w:val="-2"/>
            <w:sz w:val="28"/>
            <w:szCs w:val="28"/>
            <w:lang w:val="fr-FR"/>
          </w:rPr>
          <w:delText>a</w:delText>
        </w:r>
        <w:r w:rsidRPr="00CC4D9A" w:rsidDel="00594415">
          <w:rPr>
            <w:rFonts w:ascii="Georgia" w:eastAsia="Georgia" w:hAnsi="Georgia" w:cs="Georgia"/>
            <w:sz w:val="28"/>
            <w:szCs w:val="28"/>
            <w:lang w:val="fr-FR"/>
          </w:rPr>
          <w:delText>nce (</w:delText>
        </w:r>
        <w:r w:rsidRPr="00CC4D9A" w:rsidDel="00594415">
          <w:rPr>
            <w:rFonts w:ascii="Georgia" w:eastAsia="Georgia" w:hAnsi="Georgia" w:cs="Georgia"/>
            <w:spacing w:val="1"/>
            <w:sz w:val="28"/>
            <w:szCs w:val="28"/>
            <w:lang w:val="fr-FR"/>
          </w:rPr>
          <w:delText>se</w:delText>
        </w:r>
        <w:r w:rsidRPr="00CC4D9A" w:rsidDel="00594415">
          <w:rPr>
            <w:rFonts w:ascii="Georgia" w:eastAsia="Georgia" w:hAnsi="Georgia" w:cs="Georgia"/>
            <w:sz w:val="28"/>
            <w:szCs w:val="28"/>
            <w:lang w:val="fr-FR"/>
          </w:rPr>
          <w:delText>u</w:delText>
        </w:r>
        <w:r w:rsidRPr="00CC4D9A" w:rsidDel="00594415">
          <w:rPr>
            <w:rFonts w:ascii="Georgia" w:eastAsia="Georgia" w:hAnsi="Georgia" w:cs="Georgia"/>
            <w:spacing w:val="-1"/>
            <w:sz w:val="28"/>
            <w:szCs w:val="28"/>
            <w:lang w:val="fr-FR"/>
          </w:rPr>
          <w:delText>il</w:delText>
        </w:r>
        <w:r w:rsidRPr="00CC4D9A" w:rsidDel="00594415">
          <w:rPr>
            <w:rFonts w:ascii="Georgia" w:eastAsia="Georgia" w:hAnsi="Georgia" w:cs="Georgia"/>
            <w:sz w:val="28"/>
            <w:szCs w:val="28"/>
            <w:lang w:val="fr-FR"/>
          </w:rPr>
          <w:delText>)</w:delText>
        </w:r>
        <w:r w:rsidRPr="00CC4D9A" w:rsidDel="00594415">
          <w:rPr>
            <w:rFonts w:ascii="Georgia" w:eastAsia="Georgia" w:hAnsi="Georgia" w:cs="Georgia"/>
            <w:spacing w:val="2"/>
            <w:sz w:val="28"/>
            <w:szCs w:val="28"/>
            <w:lang w:val="fr-FR"/>
          </w:rPr>
          <w:delText xml:space="preserve"> </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t</w:delText>
        </w:r>
        <w:r w:rsidRPr="00CC4D9A" w:rsidDel="00594415">
          <w:rPr>
            <w:rFonts w:ascii="Georgia" w:eastAsia="Georgia" w:hAnsi="Georgia" w:cs="Georgia"/>
            <w:spacing w:val="1"/>
            <w:sz w:val="28"/>
            <w:szCs w:val="28"/>
            <w:lang w:val="fr-FR"/>
          </w:rPr>
          <w:delText xml:space="preserve"> </w:delText>
        </w:r>
        <w:r w:rsidRPr="00CC4D9A" w:rsidDel="00594415">
          <w:rPr>
            <w:rFonts w:ascii="Georgia" w:eastAsia="Georgia" w:hAnsi="Georgia" w:cs="Georgia"/>
            <w:sz w:val="28"/>
            <w:szCs w:val="28"/>
            <w:lang w:val="fr-FR"/>
          </w:rPr>
          <w:delText>l</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s</w:delText>
        </w:r>
        <w:r w:rsidRPr="00CC4D9A" w:rsidDel="00594415">
          <w:rPr>
            <w:rFonts w:ascii="Georgia" w:eastAsia="Georgia" w:hAnsi="Georgia" w:cs="Georgia"/>
            <w:spacing w:val="2"/>
            <w:sz w:val="28"/>
            <w:szCs w:val="28"/>
            <w:lang w:val="fr-FR"/>
          </w:rPr>
          <w:delText xml:space="preserve"> </w:delText>
        </w:r>
        <w:r w:rsidRPr="00CC4D9A" w:rsidDel="00594415">
          <w:rPr>
            <w:rFonts w:ascii="Georgia" w:eastAsia="Georgia" w:hAnsi="Georgia" w:cs="Georgia"/>
            <w:spacing w:val="-2"/>
            <w:sz w:val="28"/>
            <w:szCs w:val="28"/>
            <w:lang w:val="fr-FR"/>
          </w:rPr>
          <w:delText>a</w:delText>
        </w:r>
        <w:r w:rsidRPr="00CC4D9A" w:rsidDel="00594415">
          <w:rPr>
            <w:rFonts w:ascii="Georgia" w:eastAsia="Georgia" w:hAnsi="Georgia" w:cs="Georgia"/>
            <w:spacing w:val="1"/>
            <w:sz w:val="28"/>
            <w:szCs w:val="28"/>
            <w:lang w:val="fr-FR"/>
          </w:rPr>
          <w:delText>ge</w:delText>
        </w:r>
        <w:r w:rsidRPr="00CC4D9A" w:rsidDel="00594415">
          <w:rPr>
            <w:rFonts w:ascii="Georgia" w:eastAsia="Georgia" w:hAnsi="Georgia" w:cs="Georgia"/>
            <w:sz w:val="28"/>
            <w:szCs w:val="28"/>
            <w:lang w:val="fr-FR"/>
          </w:rPr>
          <w:delText>n</w:delText>
        </w:r>
        <w:r w:rsidRPr="00CC4D9A" w:rsidDel="00594415">
          <w:rPr>
            <w:rFonts w:ascii="Georgia" w:eastAsia="Georgia" w:hAnsi="Georgia" w:cs="Georgia"/>
            <w:spacing w:val="-4"/>
            <w:sz w:val="28"/>
            <w:szCs w:val="28"/>
            <w:lang w:val="fr-FR"/>
          </w:rPr>
          <w:delText>t</w:delText>
        </w:r>
        <w:r w:rsidRPr="00CC4D9A" w:rsidDel="00594415">
          <w:rPr>
            <w:rFonts w:ascii="Georgia" w:eastAsia="Georgia" w:hAnsi="Georgia" w:cs="Georgia"/>
            <w:sz w:val="28"/>
            <w:szCs w:val="28"/>
            <w:lang w:val="fr-FR"/>
          </w:rPr>
          <w:delText>s i</w:delText>
        </w:r>
        <w:r w:rsidRPr="00CC4D9A" w:rsidDel="00594415">
          <w:rPr>
            <w:rFonts w:ascii="Georgia" w:eastAsia="Georgia" w:hAnsi="Georgia" w:cs="Georgia"/>
            <w:spacing w:val="-1"/>
            <w:sz w:val="28"/>
            <w:szCs w:val="28"/>
            <w:lang w:val="fr-FR"/>
          </w:rPr>
          <w:delText>n</w:delText>
        </w:r>
        <w:r w:rsidRPr="00CC4D9A" w:rsidDel="00594415">
          <w:rPr>
            <w:rFonts w:ascii="Georgia" w:eastAsia="Georgia" w:hAnsi="Georgia" w:cs="Georgia"/>
            <w:sz w:val="28"/>
            <w:szCs w:val="28"/>
            <w:lang w:val="fr-FR"/>
          </w:rPr>
          <w:delText>f</w:delText>
        </w:r>
        <w:r w:rsidRPr="00CC4D9A" w:rsidDel="00594415">
          <w:rPr>
            <w:rFonts w:ascii="Georgia" w:eastAsia="Georgia" w:hAnsi="Georgia" w:cs="Georgia"/>
            <w:spacing w:val="-1"/>
            <w:sz w:val="28"/>
            <w:szCs w:val="28"/>
            <w:lang w:val="fr-FR"/>
          </w:rPr>
          <w:delText>l</w:delText>
        </w:r>
        <w:r w:rsidRPr="00CC4D9A" w:rsidDel="00594415">
          <w:rPr>
            <w:rFonts w:ascii="Georgia" w:eastAsia="Georgia" w:hAnsi="Georgia" w:cs="Georgia"/>
            <w:sz w:val="28"/>
            <w:szCs w:val="28"/>
            <w:lang w:val="fr-FR"/>
          </w:rPr>
          <w:delText>uenc</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nt</w:delText>
        </w:r>
        <w:r w:rsidRPr="00CC4D9A" w:rsidDel="00594415">
          <w:rPr>
            <w:rFonts w:ascii="Georgia" w:eastAsia="Georgia" w:hAnsi="Georgia" w:cs="Georgia"/>
            <w:spacing w:val="3"/>
            <w:sz w:val="28"/>
            <w:szCs w:val="28"/>
            <w:lang w:val="fr-FR"/>
          </w:rPr>
          <w:delText xml:space="preserve"> </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ff</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c</w:delText>
        </w:r>
        <w:r w:rsidRPr="00CC4D9A" w:rsidDel="00594415">
          <w:rPr>
            <w:rFonts w:ascii="Georgia" w:eastAsia="Georgia" w:hAnsi="Georgia" w:cs="Georgia"/>
            <w:spacing w:val="-1"/>
            <w:sz w:val="28"/>
            <w:szCs w:val="28"/>
            <w:lang w:val="fr-FR"/>
          </w:rPr>
          <w:delText>t</w:delText>
        </w:r>
        <w:r w:rsidRPr="00CC4D9A" w:rsidDel="00594415">
          <w:rPr>
            <w:rFonts w:ascii="Georgia" w:eastAsia="Georgia" w:hAnsi="Georgia" w:cs="Georgia"/>
            <w:sz w:val="28"/>
            <w:szCs w:val="28"/>
            <w:lang w:val="fr-FR"/>
          </w:rPr>
          <w:delText>i</w:delText>
        </w:r>
        <w:r w:rsidRPr="00CC4D9A" w:rsidDel="00594415">
          <w:rPr>
            <w:rFonts w:ascii="Georgia" w:eastAsia="Georgia" w:hAnsi="Georgia" w:cs="Georgia"/>
            <w:spacing w:val="-3"/>
            <w:sz w:val="28"/>
            <w:szCs w:val="28"/>
            <w:lang w:val="fr-FR"/>
          </w:rPr>
          <w:delText>v</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m</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nt</w:delText>
        </w:r>
        <w:r w:rsidRPr="00CC4D9A" w:rsidDel="00594415">
          <w:rPr>
            <w:rFonts w:ascii="Georgia" w:eastAsia="Georgia" w:hAnsi="Georgia" w:cs="Georgia"/>
            <w:spacing w:val="1"/>
            <w:sz w:val="28"/>
            <w:szCs w:val="28"/>
            <w:lang w:val="fr-FR"/>
          </w:rPr>
          <w:delText xml:space="preserve"> </w:delText>
        </w:r>
        <w:r w:rsidRPr="00CC4D9A" w:rsidDel="00594415">
          <w:rPr>
            <w:rFonts w:ascii="Georgia" w:eastAsia="Georgia" w:hAnsi="Georgia" w:cs="Georgia"/>
            <w:spacing w:val="-1"/>
            <w:sz w:val="28"/>
            <w:szCs w:val="28"/>
            <w:lang w:val="fr-FR"/>
          </w:rPr>
          <w:delText>l</w:delText>
        </w:r>
        <w:r w:rsidRPr="00CC4D9A" w:rsidDel="00594415">
          <w:rPr>
            <w:rFonts w:ascii="Georgia" w:eastAsia="Georgia" w:hAnsi="Georgia" w:cs="Georgia"/>
            <w:sz w:val="28"/>
            <w:szCs w:val="28"/>
            <w:lang w:val="fr-FR"/>
          </w:rPr>
          <w:delText>'a</w:delText>
        </w:r>
        <w:r w:rsidRPr="00CC4D9A" w:rsidDel="00594415">
          <w:rPr>
            <w:rFonts w:ascii="Georgia" w:eastAsia="Georgia" w:hAnsi="Georgia" w:cs="Georgia"/>
            <w:spacing w:val="-1"/>
            <w:sz w:val="28"/>
            <w:szCs w:val="28"/>
            <w:lang w:val="fr-FR"/>
          </w:rPr>
          <w:delText>ut</w:delText>
        </w:r>
        <w:r w:rsidRPr="00CC4D9A" w:rsidDel="00594415">
          <w:rPr>
            <w:rFonts w:ascii="Georgia" w:eastAsia="Georgia" w:hAnsi="Georgia" w:cs="Georgia"/>
            <w:sz w:val="28"/>
            <w:szCs w:val="28"/>
            <w:lang w:val="fr-FR"/>
          </w:rPr>
          <w:delText>re</w:delText>
        </w:r>
        <w:r w:rsidRPr="00CC4D9A" w:rsidDel="00594415">
          <w:rPr>
            <w:rFonts w:ascii="Georgia" w:eastAsia="Georgia" w:hAnsi="Georgia" w:cs="Georgia"/>
            <w:spacing w:val="2"/>
            <w:sz w:val="28"/>
            <w:szCs w:val="28"/>
            <w:lang w:val="fr-FR"/>
          </w:rPr>
          <w:delText xml:space="preserve"> </w:delText>
        </w:r>
        <w:r w:rsidRPr="00CC4D9A" w:rsidDel="00594415">
          <w:rPr>
            <w:rFonts w:ascii="Georgia" w:eastAsia="Georgia" w:hAnsi="Georgia" w:cs="Georgia"/>
            <w:sz w:val="28"/>
            <w:szCs w:val="28"/>
            <w:lang w:val="fr-FR"/>
          </w:rPr>
          <w:delText>u</w:delText>
        </w:r>
        <w:r w:rsidRPr="00CC4D9A" w:rsidDel="00594415">
          <w:rPr>
            <w:rFonts w:ascii="Georgia" w:eastAsia="Georgia" w:hAnsi="Georgia" w:cs="Georgia"/>
            <w:spacing w:val="-1"/>
            <w:sz w:val="28"/>
            <w:szCs w:val="28"/>
            <w:lang w:val="fr-FR"/>
          </w:rPr>
          <w:delText>n</w:delText>
        </w:r>
        <w:r w:rsidRPr="00CC4D9A" w:rsidDel="00594415">
          <w:rPr>
            <w:rFonts w:ascii="Georgia" w:eastAsia="Georgia" w:hAnsi="Georgia" w:cs="Georgia"/>
            <w:sz w:val="28"/>
            <w:szCs w:val="28"/>
            <w:lang w:val="fr-FR"/>
          </w:rPr>
          <w:delText>i</w:delText>
        </w:r>
        <w:r w:rsidRPr="00CC4D9A" w:rsidDel="00594415">
          <w:rPr>
            <w:rFonts w:ascii="Georgia" w:eastAsia="Georgia" w:hAnsi="Georgia" w:cs="Georgia"/>
            <w:spacing w:val="-2"/>
            <w:sz w:val="28"/>
            <w:szCs w:val="28"/>
            <w:lang w:val="fr-FR"/>
          </w:rPr>
          <w:delText>q</w:delText>
        </w:r>
        <w:r w:rsidRPr="00CC4D9A" w:rsidDel="00594415">
          <w:rPr>
            <w:rFonts w:ascii="Georgia" w:eastAsia="Georgia" w:hAnsi="Georgia" w:cs="Georgia"/>
            <w:sz w:val="28"/>
            <w:szCs w:val="28"/>
            <w:lang w:val="fr-FR"/>
          </w:rPr>
          <w:delText>uem</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nt</w:delText>
        </w:r>
        <w:r w:rsidRPr="00CC4D9A" w:rsidDel="00594415">
          <w:rPr>
            <w:rFonts w:ascii="Georgia" w:eastAsia="Georgia" w:hAnsi="Georgia" w:cs="Georgia"/>
            <w:spacing w:val="4"/>
            <w:sz w:val="28"/>
            <w:szCs w:val="28"/>
            <w:lang w:val="fr-FR"/>
          </w:rPr>
          <w:delText xml:space="preserve"> </w:delText>
        </w:r>
        <w:r w:rsidRPr="00CC4D9A" w:rsidDel="00594415">
          <w:rPr>
            <w:rFonts w:ascii="Georgia" w:eastAsia="Georgia" w:hAnsi="Georgia" w:cs="Georgia"/>
            <w:spacing w:val="1"/>
            <w:sz w:val="28"/>
            <w:szCs w:val="28"/>
            <w:lang w:val="fr-FR"/>
          </w:rPr>
          <w:delText>s</w:delText>
        </w:r>
        <w:r w:rsidRPr="00CC4D9A" w:rsidDel="00594415">
          <w:rPr>
            <w:rFonts w:ascii="Georgia" w:eastAsia="Georgia" w:hAnsi="Georgia" w:cs="Georgia"/>
            <w:sz w:val="28"/>
            <w:szCs w:val="28"/>
            <w:lang w:val="fr-FR"/>
          </w:rPr>
          <w:delText>i</w:delText>
        </w:r>
        <w:r w:rsidRPr="00CC4D9A" w:rsidDel="00594415">
          <w:rPr>
            <w:rFonts w:ascii="Georgia" w:eastAsia="Georgia" w:hAnsi="Georgia" w:cs="Georgia"/>
            <w:spacing w:val="1"/>
            <w:sz w:val="28"/>
            <w:szCs w:val="28"/>
            <w:lang w:val="fr-FR"/>
          </w:rPr>
          <w:delText xml:space="preserve"> </w:delText>
        </w:r>
        <w:r w:rsidRPr="00CC4D9A" w:rsidDel="00594415">
          <w:rPr>
            <w:rFonts w:ascii="Georgia" w:eastAsia="Georgia" w:hAnsi="Georgia" w:cs="Georgia"/>
            <w:spacing w:val="-1"/>
            <w:sz w:val="28"/>
            <w:szCs w:val="28"/>
            <w:lang w:val="fr-FR"/>
          </w:rPr>
          <w:delText>l</w:delText>
        </w:r>
        <w:r w:rsidRPr="00CC4D9A" w:rsidDel="00594415">
          <w:rPr>
            <w:rFonts w:ascii="Georgia" w:eastAsia="Georgia" w:hAnsi="Georgia" w:cs="Georgia"/>
            <w:sz w:val="28"/>
            <w:szCs w:val="28"/>
            <w:lang w:val="fr-FR"/>
          </w:rPr>
          <w:delText>a d</w:delText>
        </w:r>
        <w:r w:rsidRPr="00CC4D9A" w:rsidDel="00594415">
          <w:rPr>
            <w:rFonts w:ascii="Georgia" w:eastAsia="Georgia" w:hAnsi="Georgia" w:cs="Georgia"/>
            <w:spacing w:val="-1"/>
            <w:sz w:val="28"/>
            <w:szCs w:val="28"/>
            <w:lang w:val="fr-FR"/>
          </w:rPr>
          <w:delText>i</w:delText>
        </w:r>
        <w:r w:rsidRPr="00CC4D9A" w:rsidDel="00594415">
          <w:rPr>
            <w:rFonts w:ascii="Georgia" w:eastAsia="Georgia" w:hAnsi="Georgia" w:cs="Georgia"/>
            <w:spacing w:val="1"/>
            <w:sz w:val="28"/>
            <w:szCs w:val="28"/>
            <w:lang w:val="fr-FR"/>
          </w:rPr>
          <w:delText>s</w:delText>
        </w:r>
        <w:r w:rsidRPr="00CC4D9A" w:rsidDel="00594415">
          <w:rPr>
            <w:rFonts w:ascii="Georgia" w:eastAsia="Georgia" w:hAnsi="Georgia" w:cs="Georgia"/>
            <w:spacing w:val="-1"/>
            <w:sz w:val="28"/>
            <w:szCs w:val="28"/>
            <w:lang w:val="fr-FR"/>
          </w:rPr>
          <w:delText>t</w:delText>
        </w:r>
        <w:r w:rsidRPr="00CC4D9A" w:rsidDel="00594415">
          <w:rPr>
            <w:rFonts w:ascii="Georgia" w:eastAsia="Georgia" w:hAnsi="Georgia" w:cs="Georgia"/>
            <w:sz w:val="28"/>
            <w:szCs w:val="28"/>
            <w:lang w:val="fr-FR"/>
          </w:rPr>
          <w:delText xml:space="preserve">ance </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n</w:delText>
        </w:r>
        <w:r w:rsidRPr="00CC4D9A" w:rsidDel="00594415">
          <w:rPr>
            <w:rFonts w:ascii="Georgia" w:eastAsia="Georgia" w:hAnsi="Georgia" w:cs="Georgia"/>
            <w:spacing w:val="-1"/>
            <w:sz w:val="28"/>
            <w:szCs w:val="28"/>
            <w:lang w:val="fr-FR"/>
          </w:rPr>
          <w:delText>t</w:delText>
        </w:r>
        <w:r w:rsidRPr="00CC4D9A" w:rsidDel="00594415">
          <w:rPr>
            <w:rFonts w:ascii="Georgia" w:eastAsia="Georgia" w:hAnsi="Georgia" w:cs="Georgia"/>
            <w:sz w:val="28"/>
            <w:szCs w:val="28"/>
            <w:lang w:val="fr-FR"/>
          </w:rPr>
          <w:delText>re</w:delText>
        </w:r>
        <w:r w:rsidRPr="00CC4D9A" w:rsidDel="00594415">
          <w:rPr>
            <w:rFonts w:ascii="Georgia" w:eastAsia="Georgia" w:hAnsi="Georgia" w:cs="Georgia"/>
            <w:spacing w:val="1"/>
            <w:sz w:val="28"/>
            <w:szCs w:val="28"/>
            <w:lang w:val="fr-FR"/>
          </w:rPr>
          <w:delText xml:space="preserve"> </w:delText>
        </w:r>
        <w:r w:rsidRPr="00CC4D9A" w:rsidDel="00594415">
          <w:rPr>
            <w:rFonts w:ascii="Georgia" w:eastAsia="Georgia" w:hAnsi="Georgia" w:cs="Georgia"/>
            <w:spacing w:val="-2"/>
            <w:sz w:val="28"/>
            <w:szCs w:val="28"/>
            <w:lang w:val="fr-FR"/>
          </w:rPr>
          <w:delText>l</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u</w:delText>
        </w:r>
        <w:r w:rsidRPr="00CC4D9A" w:rsidDel="00594415">
          <w:rPr>
            <w:rFonts w:ascii="Georgia" w:eastAsia="Georgia" w:hAnsi="Georgia" w:cs="Georgia"/>
            <w:spacing w:val="-3"/>
            <w:sz w:val="28"/>
            <w:szCs w:val="28"/>
            <w:lang w:val="fr-FR"/>
          </w:rPr>
          <w:delText>r</w:delText>
        </w:r>
        <w:r w:rsidRPr="00CC4D9A" w:rsidDel="00594415">
          <w:rPr>
            <w:rFonts w:ascii="Georgia" w:eastAsia="Georgia" w:hAnsi="Georgia" w:cs="Georgia"/>
            <w:sz w:val="28"/>
            <w:szCs w:val="28"/>
            <w:lang w:val="fr-FR"/>
          </w:rPr>
          <w:delText>s</w:delText>
        </w:r>
        <w:r w:rsidRPr="00CC4D9A" w:rsidDel="00594415">
          <w:rPr>
            <w:rFonts w:ascii="Georgia" w:eastAsia="Georgia" w:hAnsi="Georgia" w:cs="Georgia"/>
            <w:spacing w:val="-1"/>
            <w:sz w:val="28"/>
            <w:szCs w:val="28"/>
            <w:lang w:val="fr-FR"/>
          </w:rPr>
          <w:delText xml:space="preserve"> </w:delText>
        </w:r>
        <w:r w:rsidRPr="00CC4D9A" w:rsidDel="00594415">
          <w:rPr>
            <w:rFonts w:ascii="Georgia" w:eastAsia="Georgia" w:hAnsi="Georgia" w:cs="Georgia"/>
            <w:sz w:val="28"/>
            <w:szCs w:val="28"/>
            <w:lang w:val="fr-FR"/>
          </w:rPr>
          <w:delText>av</w:delText>
        </w:r>
        <w:r w:rsidRPr="00CC4D9A" w:rsidDel="00594415">
          <w:rPr>
            <w:rFonts w:ascii="Georgia" w:eastAsia="Georgia" w:hAnsi="Georgia" w:cs="Georgia"/>
            <w:spacing w:val="-1"/>
            <w:sz w:val="28"/>
            <w:szCs w:val="28"/>
            <w:lang w:val="fr-FR"/>
          </w:rPr>
          <w:delText>i</w:delText>
        </w:r>
        <w:r w:rsidRPr="00CC4D9A" w:rsidDel="00594415">
          <w:rPr>
            <w:rFonts w:ascii="Georgia" w:eastAsia="Georgia" w:hAnsi="Georgia" w:cs="Georgia"/>
            <w:sz w:val="28"/>
            <w:szCs w:val="28"/>
            <w:lang w:val="fr-FR"/>
          </w:rPr>
          <w:delText>s</w:delText>
        </w:r>
        <w:r w:rsidRPr="00CC4D9A" w:rsidDel="00594415">
          <w:rPr>
            <w:rFonts w:ascii="Georgia" w:eastAsia="Georgia" w:hAnsi="Georgia" w:cs="Georgia"/>
            <w:spacing w:val="1"/>
            <w:sz w:val="28"/>
            <w:szCs w:val="28"/>
            <w:lang w:val="fr-FR"/>
          </w:rPr>
          <w:delText xml:space="preserve"> </w:delText>
        </w:r>
        <w:r w:rsidRPr="00CC4D9A" w:rsidDel="00594415">
          <w:rPr>
            <w:rFonts w:ascii="Georgia" w:eastAsia="Georgia" w:hAnsi="Georgia" w:cs="Georgia"/>
            <w:spacing w:val="-2"/>
            <w:sz w:val="28"/>
            <w:szCs w:val="28"/>
            <w:lang w:val="fr-FR"/>
          </w:rPr>
          <w:delText>e</w:delText>
        </w:r>
        <w:r w:rsidRPr="00CC4D9A" w:rsidDel="00594415">
          <w:rPr>
            <w:rFonts w:ascii="Georgia" w:eastAsia="Georgia" w:hAnsi="Georgia" w:cs="Georgia"/>
            <w:spacing w:val="1"/>
            <w:sz w:val="28"/>
            <w:szCs w:val="28"/>
            <w:lang w:val="fr-FR"/>
          </w:rPr>
          <w:delText>s</w:delText>
        </w:r>
        <w:r w:rsidRPr="00CC4D9A" w:rsidDel="00594415">
          <w:rPr>
            <w:rFonts w:ascii="Georgia" w:eastAsia="Georgia" w:hAnsi="Georgia" w:cs="Georgia"/>
            <w:sz w:val="28"/>
            <w:szCs w:val="28"/>
            <w:lang w:val="fr-FR"/>
          </w:rPr>
          <w:delText>t</w:delText>
        </w:r>
        <w:r w:rsidRPr="00CC4D9A" w:rsidDel="00594415">
          <w:rPr>
            <w:rFonts w:ascii="Georgia" w:eastAsia="Georgia" w:hAnsi="Georgia" w:cs="Georgia"/>
            <w:spacing w:val="-1"/>
            <w:sz w:val="28"/>
            <w:szCs w:val="28"/>
            <w:lang w:val="fr-FR"/>
          </w:rPr>
          <w:delText xml:space="preserve"> i</w:delText>
        </w:r>
        <w:r w:rsidRPr="00CC4D9A" w:rsidDel="00594415">
          <w:rPr>
            <w:rFonts w:ascii="Georgia" w:eastAsia="Georgia" w:hAnsi="Georgia" w:cs="Georgia"/>
            <w:sz w:val="28"/>
            <w:szCs w:val="28"/>
            <w:lang w:val="fr-FR"/>
          </w:rPr>
          <w:delText>nféri</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u</w:delText>
        </w:r>
        <w:r w:rsidRPr="00CC4D9A" w:rsidDel="00594415">
          <w:rPr>
            <w:rFonts w:ascii="Georgia" w:eastAsia="Georgia" w:hAnsi="Georgia" w:cs="Georgia"/>
            <w:spacing w:val="-3"/>
            <w:sz w:val="28"/>
            <w:szCs w:val="28"/>
            <w:lang w:val="fr-FR"/>
          </w:rPr>
          <w:delText>r</w:delText>
        </w:r>
        <w:r w:rsidRPr="00CC4D9A" w:rsidDel="00594415">
          <w:rPr>
            <w:rFonts w:ascii="Georgia" w:eastAsia="Georgia" w:hAnsi="Georgia" w:cs="Georgia"/>
            <w:sz w:val="28"/>
            <w:szCs w:val="28"/>
            <w:lang w:val="fr-FR"/>
          </w:rPr>
          <w:delText>e</w:delText>
        </w:r>
        <w:r w:rsidRPr="00CC4D9A" w:rsidDel="00594415">
          <w:rPr>
            <w:rFonts w:ascii="Georgia" w:eastAsia="Georgia" w:hAnsi="Georgia" w:cs="Georgia"/>
            <w:spacing w:val="-2"/>
            <w:sz w:val="28"/>
            <w:szCs w:val="28"/>
            <w:lang w:val="fr-FR"/>
          </w:rPr>
          <w:delText xml:space="preserve"> </w:delText>
        </w:r>
        <w:r w:rsidRPr="00CC4D9A" w:rsidDel="00594415">
          <w:rPr>
            <w:rFonts w:ascii="Georgia" w:eastAsia="Georgia" w:hAnsi="Georgia" w:cs="Georgia"/>
            <w:sz w:val="28"/>
            <w:szCs w:val="28"/>
            <w:lang w:val="fr-FR"/>
          </w:rPr>
          <w:delText>à ce</w:delText>
        </w:r>
        <w:r w:rsidRPr="00CC4D9A" w:rsidDel="00594415">
          <w:rPr>
            <w:rFonts w:ascii="Georgia" w:eastAsia="Georgia" w:hAnsi="Georgia" w:cs="Georgia"/>
            <w:spacing w:val="3"/>
            <w:sz w:val="28"/>
            <w:szCs w:val="28"/>
            <w:lang w:val="fr-FR"/>
          </w:rPr>
          <w:delText xml:space="preserve"> </w:delText>
        </w:r>
        <w:r w:rsidRPr="00CC4D9A" w:rsidDel="00594415">
          <w:rPr>
            <w:rFonts w:ascii="Georgia" w:eastAsia="Georgia" w:hAnsi="Georgia" w:cs="Georgia"/>
            <w:spacing w:val="-1"/>
            <w:sz w:val="28"/>
            <w:szCs w:val="28"/>
            <w:lang w:val="fr-FR"/>
          </w:rPr>
          <w:delText>s</w:delText>
        </w:r>
        <w:r w:rsidRPr="00CC4D9A" w:rsidDel="00594415">
          <w:rPr>
            <w:rFonts w:ascii="Georgia" w:eastAsia="Georgia" w:hAnsi="Georgia" w:cs="Georgia"/>
            <w:spacing w:val="1"/>
            <w:sz w:val="28"/>
            <w:szCs w:val="28"/>
            <w:lang w:val="fr-FR"/>
          </w:rPr>
          <w:delText>e</w:delText>
        </w:r>
        <w:r w:rsidRPr="00CC4D9A" w:rsidDel="00594415">
          <w:rPr>
            <w:rFonts w:ascii="Georgia" w:eastAsia="Georgia" w:hAnsi="Georgia" w:cs="Georgia"/>
            <w:sz w:val="28"/>
            <w:szCs w:val="28"/>
            <w:lang w:val="fr-FR"/>
          </w:rPr>
          <w:delText>u</w:delText>
        </w:r>
        <w:r w:rsidRPr="00CC4D9A" w:rsidDel="00594415">
          <w:rPr>
            <w:rFonts w:ascii="Georgia" w:eastAsia="Georgia" w:hAnsi="Georgia" w:cs="Georgia"/>
            <w:spacing w:val="-1"/>
            <w:sz w:val="28"/>
            <w:szCs w:val="28"/>
            <w:lang w:val="fr-FR"/>
          </w:rPr>
          <w:delText>il</w:delText>
        </w:r>
        <w:r w:rsidRPr="00CC4D9A" w:rsidDel="00594415">
          <w:rPr>
            <w:rFonts w:ascii="Georgia" w:eastAsia="Georgia" w:hAnsi="Georgia" w:cs="Georgia"/>
            <w:sz w:val="28"/>
            <w:szCs w:val="28"/>
            <w:lang w:val="fr-FR"/>
          </w:rPr>
          <w:delText>.</w:delText>
        </w:r>
      </w:del>
    </w:p>
    <w:p w14:paraId="123083D5" w14:textId="77777777" w:rsidR="00A54283" w:rsidRPr="00CC4D9A" w:rsidRDefault="00A54283">
      <w:pPr>
        <w:spacing w:before="3" w:after="0" w:line="190" w:lineRule="exact"/>
        <w:rPr>
          <w:sz w:val="19"/>
          <w:szCs w:val="19"/>
          <w:lang w:val="fr-FR"/>
        </w:rPr>
      </w:pPr>
    </w:p>
    <w:p w14:paraId="6A3E5061" w14:textId="5E7EBB7C" w:rsidR="00A54283" w:rsidRPr="00CC4D9A" w:rsidRDefault="00C26CB5">
      <w:pPr>
        <w:spacing w:after="0" w:line="275" w:lineRule="auto"/>
        <w:ind w:left="440" w:right="51"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w:t>
      </w:r>
      <w:del w:id="502" w:author="Dominique LONGIN" w:date="2016-09-15T12:29:00Z">
        <w:r w:rsidRPr="00CC4D9A" w:rsidDel="00594415">
          <w:rPr>
            <w:rFonts w:ascii="Georgia" w:eastAsia="Georgia" w:hAnsi="Georgia" w:cs="Georgia"/>
            <w:spacing w:val="-1"/>
            <w:sz w:val="28"/>
            <w:szCs w:val="28"/>
            <w:lang w:val="fr-FR"/>
          </w:rPr>
          <w:delText>t</w:delText>
        </w:r>
        <w:r w:rsidRPr="00CC4D9A" w:rsidDel="00594415">
          <w:rPr>
            <w:rFonts w:ascii="Georgia" w:eastAsia="Georgia" w:hAnsi="Georgia" w:cs="Georgia"/>
            <w:sz w:val="28"/>
            <w:szCs w:val="28"/>
            <w:lang w:val="fr-FR"/>
          </w:rPr>
          <w:delText>e</w:delText>
        </w:r>
      </w:del>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del w:id="503" w:author="Dominique LONGIN" w:date="2016-09-15T12:29:00Z">
        <w:r w:rsidRPr="00CC4D9A" w:rsidDel="00594415">
          <w:rPr>
            <w:rFonts w:ascii="Georgia" w:eastAsia="Georgia" w:hAnsi="Georgia" w:cs="Georgia"/>
            <w:sz w:val="28"/>
            <w:szCs w:val="28"/>
            <w:lang w:val="fr-FR"/>
          </w:rPr>
          <w:delText>a</w:delText>
        </w:r>
        <w:r w:rsidRPr="00CC4D9A" w:rsidDel="00594415">
          <w:rPr>
            <w:rFonts w:ascii="Georgia" w:eastAsia="Georgia" w:hAnsi="Georgia" w:cs="Georgia"/>
            <w:spacing w:val="8"/>
            <w:sz w:val="28"/>
            <w:szCs w:val="28"/>
            <w:lang w:val="fr-FR"/>
          </w:rPr>
          <w:delText xml:space="preserve"> </w:delText>
        </w:r>
      </w:del>
      <w:ins w:id="504" w:author="Dominique LONGIN" w:date="2016-09-15T12:29:00Z">
        <w:r w:rsidR="00594415">
          <w:rPr>
            <w:rFonts w:ascii="Georgia" w:eastAsia="Georgia" w:hAnsi="Georgia" w:cs="Georgia"/>
            <w:sz w:val="28"/>
            <w:szCs w:val="28"/>
            <w:lang w:val="fr-FR"/>
          </w:rPr>
          <w:t>ont</w:t>
        </w:r>
        <w:r w:rsidR="00594415" w:rsidRPr="00CC4D9A">
          <w:rPr>
            <w:rFonts w:ascii="Georgia" w:eastAsia="Georgia" w:hAnsi="Georgia" w:cs="Georgia"/>
            <w:spacing w:val="8"/>
            <w:sz w:val="28"/>
            <w:szCs w:val="28"/>
            <w:lang w:val="fr-FR"/>
          </w:rPr>
          <w:t xml:space="preserve"> </w:t>
        </w:r>
      </w:ins>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u</w:t>
      </w:r>
      <w:r w:rsidRPr="00CC4D9A">
        <w:rPr>
          <w:rFonts w:ascii="Georgia" w:eastAsia="Georgia" w:hAnsi="Georgia" w:cs="Georgia"/>
          <w:spacing w:val="1"/>
          <w:sz w:val="28"/>
          <w:szCs w:val="28"/>
          <w:lang w:val="fr-FR"/>
        </w:rPr>
        <w:t>ss</w:t>
      </w:r>
      <w:r w:rsidRPr="00CC4D9A">
        <w:rPr>
          <w:rFonts w:ascii="Georgia" w:eastAsia="Georgia" w:hAnsi="Georgia" w:cs="Georgia"/>
          <w:sz w:val="28"/>
          <w:szCs w:val="28"/>
          <w:lang w:val="fr-FR"/>
        </w:rPr>
        <w:t>i do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né</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at</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a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 de ce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m</w:t>
      </w:r>
      <w:r w:rsidRPr="00CC4D9A">
        <w:rPr>
          <w:rFonts w:ascii="Georgia" w:eastAsia="Georgia" w:hAnsi="Georgia" w:cs="Georgia"/>
          <w:sz w:val="28"/>
          <w:szCs w:val="28"/>
          <w:lang w:val="fr-FR"/>
        </w:rPr>
        <w:t>odèle.</w:t>
      </w:r>
    </w:p>
    <w:p w14:paraId="739E7672" w14:textId="77777777" w:rsidR="00A54283" w:rsidRPr="00CC4D9A" w:rsidRDefault="00A54283">
      <w:pPr>
        <w:spacing w:before="3" w:after="0" w:line="200" w:lineRule="exact"/>
        <w:rPr>
          <w:sz w:val="20"/>
          <w:szCs w:val="20"/>
          <w:lang w:val="fr-FR"/>
        </w:rPr>
      </w:pPr>
    </w:p>
    <w:p w14:paraId="2132F21F" w14:textId="77777777" w:rsidR="00A54283" w:rsidRPr="00CC4D9A" w:rsidRDefault="00594415">
      <w:pPr>
        <w:spacing w:after="0" w:line="240" w:lineRule="auto"/>
        <w:ind w:left="1010" w:right="-20"/>
        <w:rPr>
          <w:rFonts w:ascii="Times New Roman" w:eastAsia="Times New Roman" w:hAnsi="Times New Roman" w:cs="Times New Roman"/>
          <w:sz w:val="20"/>
          <w:szCs w:val="20"/>
          <w:lang w:val="fr-FR"/>
          <w:rPrChange w:id="505" w:author="Dominique LONGIN" w:date="2016-09-13T17:39:00Z">
            <w:rPr>
              <w:rFonts w:ascii="Times New Roman" w:eastAsia="Times New Roman" w:hAnsi="Times New Roman" w:cs="Times New Roman"/>
              <w:sz w:val="20"/>
              <w:szCs w:val="20"/>
            </w:rPr>
          </w:rPrChange>
        </w:rPr>
      </w:pPr>
      <w:r>
        <w:rPr>
          <w:lang w:val="fr-FR"/>
        </w:rPr>
        <w:pict w14:anchorId="413EA913">
          <v:shape id="_x0000_i1026" type="#_x0000_t75" style="width:338.25pt;height:233.6pt;mso-position-horizontal-relative:char;mso-position-vertical-relative:line">
            <v:imagedata r:id="rId12" o:title=""/>
          </v:shape>
        </w:pict>
      </w:r>
    </w:p>
    <w:p w14:paraId="3A7F48BB" w14:textId="77777777" w:rsidR="00A54283" w:rsidRPr="00CC4D9A" w:rsidRDefault="00A54283">
      <w:pPr>
        <w:spacing w:before="13" w:after="0" w:line="240" w:lineRule="exact"/>
        <w:rPr>
          <w:sz w:val="24"/>
          <w:szCs w:val="24"/>
          <w:lang w:val="fr-FR"/>
          <w:rPrChange w:id="506" w:author="Dominique LONGIN" w:date="2016-09-13T17:39:00Z">
            <w:rPr>
              <w:sz w:val="24"/>
              <w:szCs w:val="24"/>
            </w:rPr>
          </w:rPrChange>
        </w:rPr>
      </w:pPr>
    </w:p>
    <w:p w14:paraId="401613FC" w14:textId="77777777" w:rsidR="00A54283" w:rsidRPr="00CC4D9A" w:rsidRDefault="00C26CB5">
      <w:pPr>
        <w:spacing w:after="0"/>
        <w:ind w:left="4123" w:right="404" w:hanging="2609"/>
        <w:rPr>
          <w:rFonts w:ascii="Georgia" w:eastAsia="Georgia" w:hAnsi="Georgia" w:cs="Georgia"/>
          <w:sz w:val="28"/>
          <w:szCs w:val="28"/>
          <w:lang w:val="fr-FR"/>
        </w:rPr>
      </w:pPr>
      <w:r w:rsidRPr="00CC4D9A">
        <w:rPr>
          <w:rFonts w:ascii="Georgia" w:eastAsia="Georgia" w:hAnsi="Georgia" w:cs="Georgia"/>
          <w:sz w:val="28"/>
          <w:szCs w:val="28"/>
          <w:lang w:val="fr-FR"/>
        </w:rPr>
        <w:t>Figure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w:t>
      </w:r>
      <w:r w:rsidRPr="00946021">
        <w:rPr>
          <w:rFonts w:ascii="Georgia" w:eastAsia="Georgia" w:hAnsi="Georgia" w:cs="Georgia"/>
          <w:spacing w:val="-2"/>
          <w:sz w:val="28"/>
          <w:szCs w:val="28"/>
          <w:lang w:val="fr-FR"/>
        </w:rPr>
        <w:t xml:space="preserve"> </w:t>
      </w:r>
      <w:r w:rsidRPr="00946021">
        <w:rPr>
          <w:rFonts w:ascii="Georgia" w:eastAsia="Georgia" w:hAnsi="Georgia" w:cs="Georgia"/>
          <w:sz w:val="28"/>
          <w:szCs w:val="28"/>
          <w:lang w:val="fr-FR"/>
        </w:rPr>
        <w:t>Le</w:t>
      </w:r>
      <w:r w:rsidRPr="00946021">
        <w:rPr>
          <w:rFonts w:ascii="Georgia" w:eastAsia="Georgia" w:hAnsi="Georgia" w:cs="Georgia"/>
          <w:spacing w:val="-1"/>
          <w:sz w:val="28"/>
          <w:szCs w:val="28"/>
          <w:lang w:val="fr-FR"/>
        </w:rPr>
        <w:t xml:space="preserve"> </w:t>
      </w:r>
      <w:r w:rsidRPr="00C20BEC">
        <w:rPr>
          <w:rFonts w:ascii="Georgia" w:eastAsia="Georgia" w:hAnsi="Georgia" w:cs="Georgia"/>
          <w:sz w:val="28"/>
          <w:szCs w:val="28"/>
          <w:lang w:val="fr-FR"/>
        </w:rPr>
        <w:t>para</w:t>
      </w:r>
      <w:r w:rsidRPr="00CC4D9A">
        <w:rPr>
          <w:rFonts w:ascii="Georgia" w:eastAsia="Georgia" w:hAnsi="Georgia" w:cs="Georgia"/>
          <w:spacing w:val="-2"/>
          <w:sz w:val="28"/>
          <w:szCs w:val="28"/>
          <w:lang w:val="fr-FR"/>
        </w:rPr>
        <w:t>m</w:t>
      </w:r>
      <w:r w:rsidRPr="00CC4D9A">
        <w:rPr>
          <w:rFonts w:ascii="Georgia" w:eastAsia="Georgia" w:hAnsi="Georgia" w:cs="Georgia"/>
          <w:spacing w:val="1"/>
          <w:sz w:val="28"/>
          <w:szCs w:val="28"/>
          <w:lang w:val="fr-FR"/>
        </w:rPr>
        <w:t>è</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istan</w:t>
      </w:r>
      <w:r w:rsidRPr="00CC4D9A">
        <w:rPr>
          <w:rFonts w:ascii="Georgia" w:eastAsia="Georgia" w:hAnsi="Georgia" w:cs="Georgia"/>
          <w:spacing w:val="-1"/>
          <w:sz w:val="28"/>
          <w:szCs w:val="28"/>
          <w:lang w:val="fr-FR"/>
        </w:rPr>
        <w:t>ce</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archant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 xml:space="preserve">ong de </w:t>
      </w:r>
      <w:r w:rsidRPr="00CC4D9A">
        <w:rPr>
          <w:rFonts w:ascii="Georgia" w:eastAsia="Georgia" w:hAnsi="Georgia" w:cs="Georgia"/>
          <w:spacing w:val="-4"/>
          <w:sz w:val="28"/>
          <w:szCs w:val="28"/>
          <w:lang w:val="fr-FR"/>
        </w:rPr>
        <w:t>l</w:t>
      </w:r>
      <w:r w:rsidRPr="00CC4D9A">
        <w:rPr>
          <w:rFonts w:ascii="Georgia" w:eastAsia="Georgia" w:hAnsi="Georgia" w:cs="Georgia"/>
          <w:sz w:val="28"/>
          <w:szCs w:val="28"/>
          <w:lang w:val="fr-FR"/>
        </w:rPr>
        <w:t>a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ona</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w:t>
      </w:r>
      <w:r w:rsidR="00FE7E19">
        <w:rPr>
          <w:rStyle w:val="Marquedecommentaire"/>
        </w:rPr>
        <w:commentReference w:id="507"/>
      </w:r>
    </w:p>
    <w:p w14:paraId="2A099386" w14:textId="77777777" w:rsidR="00A54283" w:rsidRPr="00CC4D9A" w:rsidRDefault="00A54283">
      <w:pPr>
        <w:spacing w:before="10" w:after="0" w:line="190" w:lineRule="exact"/>
        <w:rPr>
          <w:sz w:val="19"/>
          <w:szCs w:val="19"/>
          <w:lang w:val="fr-FR"/>
        </w:rPr>
      </w:pPr>
    </w:p>
    <w:p w14:paraId="4C6D4183" w14:textId="7547B31F" w:rsidR="00A54283" w:rsidRPr="00CC4D9A" w:rsidRDefault="00C26CB5">
      <w:pPr>
        <w:spacing w:after="0" w:line="275" w:lineRule="auto"/>
        <w:ind w:left="440" w:right="49" w:firstLine="720"/>
        <w:jc w:val="both"/>
        <w:rPr>
          <w:rFonts w:ascii="Georgia" w:eastAsia="Georgia" w:hAnsi="Georgia" w:cs="Georgia"/>
          <w:sz w:val="28"/>
          <w:szCs w:val="28"/>
          <w:lang w:val="fr-FR"/>
          <w:rPrChange w:id="508" w:author="Dominique LONGIN" w:date="2016-09-13T17:39:00Z">
            <w:rPr>
              <w:rFonts w:ascii="Georgia" w:eastAsia="Georgia" w:hAnsi="Georgia" w:cs="Georgia"/>
              <w:sz w:val="28"/>
              <w:szCs w:val="28"/>
            </w:rPr>
          </w:rPrChange>
        </w:rPr>
      </w:pP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s</w:t>
      </w:r>
      <w:r w:rsidRPr="00CC4D9A">
        <w:rPr>
          <w:rFonts w:ascii="Georgia" w:eastAsia="Georgia" w:hAnsi="Georgia" w:cs="Georgia"/>
          <w:spacing w:val="29"/>
          <w:sz w:val="28"/>
          <w:szCs w:val="28"/>
          <w:lang w:val="fr-FR"/>
        </w:rPr>
        <w:t xml:space="preserve"> </w:t>
      </w:r>
      <w:r w:rsidRPr="00CC4D9A">
        <w:rPr>
          <w:rFonts w:ascii="Georgia" w:eastAsia="Georgia" w:hAnsi="Georgia" w:cs="Georgia"/>
          <w:sz w:val="28"/>
          <w:szCs w:val="28"/>
          <w:lang w:val="fr-FR"/>
        </w:rPr>
        <w:t>ont</w:t>
      </w:r>
      <w:r w:rsidRPr="00CC4D9A">
        <w:rPr>
          <w:rFonts w:ascii="Georgia" w:eastAsia="Georgia" w:hAnsi="Georgia" w:cs="Georgia"/>
          <w:spacing w:val="25"/>
          <w:sz w:val="28"/>
          <w:szCs w:val="28"/>
          <w:lang w:val="fr-FR"/>
        </w:rPr>
        <w:t xml:space="preserve"> </w:t>
      </w:r>
      <w:r w:rsidRPr="00CC4D9A">
        <w:rPr>
          <w:rFonts w:ascii="Georgia" w:eastAsia="Georgia" w:hAnsi="Georgia" w:cs="Georgia"/>
          <w:spacing w:val="-1"/>
          <w:sz w:val="28"/>
          <w:szCs w:val="28"/>
          <w:lang w:val="fr-FR"/>
        </w:rPr>
        <w:t>g</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n</w:t>
      </w:r>
      <w:r w:rsidRPr="00CC4D9A">
        <w:rPr>
          <w:rFonts w:ascii="Georgia" w:eastAsia="Georgia" w:hAnsi="Georgia" w:cs="Georgia"/>
          <w:spacing w:val="-2"/>
          <w:sz w:val="28"/>
          <w:szCs w:val="28"/>
          <w:lang w:val="fr-FR"/>
        </w:rPr>
        <w:t>é</w:t>
      </w:r>
      <w:r w:rsidRPr="00CC4D9A">
        <w:rPr>
          <w:rFonts w:ascii="Georgia" w:eastAsia="Georgia" w:hAnsi="Georgia" w:cs="Georgia"/>
          <w:sz w:val="28"/>
          <w:szCs w:val="28"/>
          <w:lang w:val="fr-FR"/>
        </w:rPr>
        <w:t xml:space="preserve">ré </w:t>
      </w:r>
      <w:r w:rsidRPr="00CC4D9A">
        <w:rPr>
          <w:rFonts w:ascii="Georgia" w:eastAsia="Georgia" w:hAnsi="Georgia" w:cs="Georgia"/>
          <w:spacing w:val="57"/>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é</w:t>
      </w:r>
      <w:r w:rsidRPr="00CC4D9A">
        <w:rPr>
          <w:rFonts w:ascii="Georgia" w:eastAsia="Georgia" w:hAnsi="Georgia" w:cs="Georgia"/>
          <w:spacing w:val="-2"/>
          <w:sz w:val="28"/>
          <w:szCs w:val="28"/>
          <w:lang w:val="fr-FR"/>
        </w:rPr>
        <w:t>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oirem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25"/>
          <w:sz w:val="28"/>
          <w:szCs w:val="28"/>
          <w:lang w:val="fr-FR"/>
        </w:rPr>
        <w:t xml:space="preserve"> </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27"/>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ibu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ion</w:t>
      </w:r>
      <w:r w:rsidRPr="00CC4D9A">
        <w:rPr>
          <w:rFonts w:ascii="Georgia" w:eastAsia="Georgia" w:hAnsi="Georgia" w:cs="Georgia"/>
          <w:spacing w:val="27"/>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6"/>
          <w:sz w:val="28"/>
          <w:szCs w:val="28"/>
          <w:lang w:val="fr-FR"/>
        </w:rPr>
        <w:t xml:space="preserve"> </w:t>
      </w:r>
      <w:del w:id="509" w:author="Dominique LONGIN" w:date="2016-09-15T12:33:00Z">
        <w:r w:rsidRPr="00CC4D9A" w:rsidDel="00594415">
          <w:rPr>
            <w:rFonts w:ascii="Georgia" w:eastAsia="Georgia" w:hAnsi="Georgia" w:cs="Georgia"/>
            <w:sz w:val="28"/>
            <w:szCs w:val="28"/>
            <w:lang w:val="fr-FR"/>
          </w:rPr>
          <w:delText>d</w:delText>
        </w:r>
        <w:r w:rsidRPr="00CC4D9A" w:rsidDel="00594415">
          <w:rPr>
            <w:rFonts w:ascii="Georgia" w:eastAsia="Georgia" w:hAnsi="Georgia" w:cs="Georgia"/>
            <w:spacing w:val="-2"/>
            <w:sz w:val="28"/>
            <w:szCs w:val="28"/>
            <w:lang w:val="fr-FR"/>
          </w:rPr>
          <w:delText>é</w:delText>
        </w:r>
        <w:r w:rsidRPr="00CC4D9A" w:rsidDel="00594415">
          <w:rPr>
            <w:rFonts w:ascii="Georgia" w:eastAsia="Georgia" w:hAnsi="Georgia" w:cs="Georgia"/>
            <w:spacing w:val="1"/>
            <w:sz w:val="28"/>
            <w:szCs w:val="28"/>
            <w:lang w:val="fr-FR"/>
          </w:rPr>
          <w:delText>b</w:delText>
        </w:r>
        <w:r w:rsidRPr="00CC4D9A" w:rsidDel="00594415">
          <w:rPr>
            <w:rFonts w:ascii="Georgia" w:eastAsia="Georgia" w:hAnsi="Georgia" w:cs="Georgia"/>
            <w:sz w:val="28"/>
            <w:szCs w:val="28"/>
            <w:lang w:val="fr-FR"/>
          </w:rPr>
          <w:delText>ut</w:delText>
        </w:r>
        <w:r w:rsidRPr="00CC4D9A" w:rsidDel="00594415">
          <w:rPr>
            <w:rFonts w:ascii="Georgia" w:eastAsia="Georgia" w:hAnsi="Georgia" w:cs="Georgia"/>
            <w:spacing w:val="27"/>
            <w:sz w:val="28"/>
            <w:szCs w:val="28"/>
            <w:lang w:val="fr-FR"/>
          </w:rPr>
          <w:delText xml:space="preserve"> </w:delText>
        </w:r>
        <w:r w:rsidRPr="00CC4D9A" w:rsidDel="00594415">
          <w:rPr>
            <w:rFonts w:ascii="Georgia" w:eastAsia="Georgia" w:hAnsi="Georgia" w:cs="Georgia"/>
            <w:spacing w:val="-3"/>
            <w:sz w:val="28"/>
            <w:szCs w:val="28"/>
            <w:lang w:val="fr-FR"/>
          </w:rPr>
          <w:delText>d</w:delText>
        </w:r>
        <w:r w:rsidRPr="00CC4D9A" w:rsidDel="00594415">
          <w:rPr>
            <w:rFonts w:ascii="Georgia" w:eastAsia="Georgia" w:hAnsi="Georgia" w:cs="Georgia"/>
            <w:sz w:val="28"/>
            <w:szCs w:val="28"/>
            <w:lang w:val="fr-FR"/>
          </w:rPr>
          <w:delText>e</w:delText>
        </w:r>
        <w:r w:rsidRPr="00CC4D9A" w:rsidDel="00594415">
          <w:rPr>
            <w:rFonts w:ascii="Georgia" w:eastAsia="Georgia" w:hAnsi="Georgia" w:cs="Georgia"/>
            <w:spacing w:val="29"/>
            <w:sz w:val="28"/>
            <w:szCs w:val="28"/>
            <w:lang w:val="fr-FR"/>
          </w:rPr>
          <w:delText xml:space="preserve"> </w:delText>
        </w:r>
      </w:del>
      <w:r w:rsidRPr="00CC4D9A">
        <w:rPr>
          <w:rFonts w:ascii="Georgia" w:eastAsia="Georgia" w:hAnsi="Georgia" w:cs="Georgia"/>
          <w:sz w:val="28"/>
          <w:szCs w:val="28"/>
          <w:lang w:val="fr-FR"/>
        </w:rPr>
        <w:t>6</w:t>
      </w:r>
      <w:r w:rsidRPr="00CC4D9A">
        <w:rPr>
          <w:rFonts w:ascii="Georgia" w:eastAsia="Georgia" w:hAnsi="Georgia" w:cs="Georgia"/>
          <w:spacing w:val="-1"/>
          <w:sz w:val="28"/>
          <w:szCs w:val="28"/>
          <w:lang w:val="fr-FR"/>
        </w:rPr>
        <w:t>2</w:t>
      </w:r>
      <w:r w:rsidRPr="00CC4D9A">
        <w:rPr>
          <w:rFonts w:ascii="Georgia" w:eastAsia="Georgia" w:hAnsi="Georgia" w:cs="Georgia"/>
          <w:sz w:val="28"/>
          <w:szCs w:val="28"/>
          <w:lang w:val="fr-FR"/>
        </w:rPr>
        <w:t>5 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1"/>
          <w:sz w:val="28"/>
          <w:szCs w:val="28"/>
          <w:lang w:val="fr-FR"/>
        </w:rPr>
        <w:t>s</w:t>
      </w:r>
      <w:ins w:id="510" w:author="Dominique LONGIN" w:date="2016-09-15T12:33:00Z">
        <w:r w:rsidR="00594415">
          <w:rPr>
            <w:rFonts w:ascii="Georgia" w:eastAsia="Georgia" w:hAnsi="Georgia" w:cs="Georgia"/>
            <w:spacing w:val="1"/>
            <w:sz w:val="28"/>
            <w:szCs w:val="28"/>
            <w:lang w:val="fr-FR"/>
          </w:rPr>
          <w:t xml:space="preserve"> initiales ( ?)</w:t>
        </w:r>
      </w:ins>
      <w:r w:rsidRPr="00CC4D9A">
        <w:rPr>
          <w:rFonts w:ascii="Georgia" w:eastAsia="Georgia" w:hAnsi="Georgia" w:cs="Georgia"/>
          <w:sz w:val="28"/>
          <w:szCs w:val="28"/>
          <w:lang w:val="fr-FR"/>
        </w:rPr>
        <w:t xml:space="preserve">. </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 xml:space="preserve">s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opi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no</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ma</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isé</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7"/>
          <w:sz w:val="28"/>
          <w:szCs w:val="28"/>
          <w:lang w:val="fr-FR"/>
        </w:rPr>
        <w:t xml:space="preserve"> </w:t>
      </w:r>
      <w:r w:rsidRPr="00CC4D9A">
        <w:rPr>
          <w:rFonts w:ascii="Georgia" w:eastAsia="Georgia" w:hAnsi="Georgia" w:cs="Georgia"/>
          <w:i/>
          <w:sz w:val="28"/>
          <w:szCs w:val="28"/>
          <w:lang w:val="fr-FR"/>
        </w:rPr>
        <w:t xml:space="preserve">x </w:t>
      </w:r>
      <w:r w:rsidRPr="00CC4D9A">
        <w:rPr>
          <w:rFonts w:ascii="Georgia" w:eastAsia="Georgia" w:hAnsi="Georgia" w:cs="Georgia"/>
          <w:i/>
          <w:spacing w:val="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  pri</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rva</w:t>
      </w:r>
      <w:r w:rsidRPr="00CC4D9A">
        <w:rPr>
          <w:rFonts w:ascii="Georgia" w:eastAsia="Georgia" w:hAnsi="Georgia" w:cs="Georgia"/>
          <w:spacing w:val="-1"/>
          <w:sz w:val="28"/>
          <w:szCs w:val="28"/>
          <w:lang w:val="fr-FR"/>
        </w:rPr>
        <w:t xml:space="preserve">lle </w:t>
      </w:r>
      <w:r w:rsidRPr="00CC4D9A">
        <w:rPr>
          <w:rFonts w:ascii="Georgia" w:eastAsia="Georgia" w:hAnsi="Georgia" w:cs="Georgia"/>
          <w:sz w:val="28"/>
          <w:szCs w:val="28"/>
          <w:lang w:val="fr-FR"/>
        </w:rPr>
        <w:t>[0</w:t>
      </w:r>
      <w:r w:rsidRPr="00CC4D9A">
        <w:rPr>
          <w:rFonts w:ascii="Georgia" w:eastAsia="Georgia" w:hAnsi="Georgia" w:cs="Georgia"/>
          <w:spacing w:val="2"/>
          <w:sz w:val="28"/>
          <w:szCs w:val="28"/>
          <w:lang w:val="fr-FR"/>
        </w:rPr>
        <w:t>,</w:t>
      </w:r>
      <w:r w:rsidRPr="00CC4D9A">
        <w:rPr>
          <w:rFonts w:ascii="Georgia" w:eastAsia="Georgia" w:hAnsi="Georgia" w:cs="Georgia"/>
          <w:sz w:val="28"/>
          <w:szCs w:val="28"/>
          <w:lang w:val="fr-FR"/>
        </w:rPr>
        <w:t>1</w:t>
      </w:r>
      <w:r w:rsidRPr="00CC4D9A">
        <w:rPr>
          <w:rFonts w:ascii="Georgia" w:eastAsia="Georgia" w:hAnsi="Georgia" w:cs="Georgia"/>
          <w:spacing w:val="-3"/>
          <w:sz w:val="28"/>
          <w:szCs w:val="28"/>
          <w:lang w:val="fr-FR"/>
        </w:rPr>
        <w:t>]</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2"/>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4"/>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2</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et 3,</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opi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p</w:t>
      </w:r>
      <w:r w:rsidRPr="00CC4D9A">
        <w:rPr>
          <w:rFonts w:ascii="Georgia" w:eastAsia="Georgia" w:hAnsi="Georgia" w:cs="Georgia"/>
          <w:sz w:val="28"/>
          <w:szCs w:val="28"/>
          <w:lang w:val="fr-FR"/>
        </w:rPr>
        <w:t>ar des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s du rouge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i/>
          <w:sz w:val="28"/>
          <w:szCs w:val="28"/>
          <w:lang w:val="fr-FR"/>
        </w:rPr>
        <w:t>x</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 xml:space="preserve">= </w:t>
      </w:r>
      <w:r w:rsidRPr="00CC4D9A">
        <w:rPr>
          <w:rFonts w:ascii="Georgia" w:eastAsia="Georgia" w:hAnsi="Georgia" w:cs="Georgia"/>
          <w:i/>
          <w:spacing w:val="-2"/>
          <w:sz w:val="28"/>
          <w:szCs w:val="28"/>
          <w:lang w:val="fr-FR"/>
        </w:rPr>
        <w:t>0</w:t>
      </w:r>
      <w:r w:rsidRPr="00CC4D9A">
        <w:rPr>
          <w:rFonts w:ascii="Georgia" w:eastAsia="Georgia" w:hAnsi="Georgia" w:cs="Georgia"/>
          <w:i/>
          <w:sz w:val="28"/>
          <w:szCs w:val="28"/>
          <w:lang w:val="fr-FR"/>
        </w:rPr>
        <w:t>)</w:t>
      </w:r>
      <w:r w:rsidRPr="00CC4D9A">
        <w:rPr>
          <w:rFonts w:ascii="Georgia" w:eastAsia="Georgia" w:hAnsi="Georgia" w:cs="Georgia"/>
          <w:i/>
          <w:spacing w:val="1"/>
          <w:sz w:val="28"/>
          <w:szCs w:val="28"/>
          <w:lang w:val="fr-FR"/>
        </w:rPr>
        <w:t xml:space="preserve"> </w:t>
      </w:r>
      <w:r w:rsidRPr="00CC4D9A">
        <w:rPr>
          <w:rFonts w:ascii="Georgia" w:eastAsia="Georgia" w:hAnsi="Georgia" w:cs="Georgia"/>
          <w:sz w:val="28"/>
          <w:szCs w:val="28"/>
          <w:lang w:val="fr-FR"/>
        </w:rPr>
        <w:t>au ma</w:t>
      </w:r>
      <w:r w:rsidRPr="00CC4D9A">
        <w:rPr>
          <w:rFonts w:ascii="Georgia" w:eastAsia="Georgia" w:hAnsi="Georgia" w:cs="Georgia"/>
          <w:spacing w:val="1"/>
          <w:sz w:val="28"/>
          <w:szCs w:val="28"/>
          <w:lang w:val="fr-FR"/>
        </w:rPr>
        <w:t>ge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w:t>
      </w:r>
      <w:r w:rsidRPr="00CC4D9A">
        <w:rPr>
          <w:rFonts w:ascii="Georgia" w:eastAsia="Georgia" w:hAnsi="Georgia" w:cs="Georgia"/>
          <w:i/>
          <w:sz w:val="28"/>
          <w:szCs w:val="28"/>
          <w:lang w:val="fr-FR"/>
        </w:rPr>
        <w:t>x</w:t>
      </w:r>
      <w:r w:rsidRPr="00CC4D9A">
        <w:rPr>
          <w:rFonts w:ascii="Georgia" w:eastAsia="Georgia" w:hAnsi="Georgia" w:cs="Georgia"/>
          <w:i/>
          <w:spacing w:val="1"/>
          <w:sz w:val="28"/>
          <w:szCs w:val="28"/>
          <w:lang w:val="fr-FR"/>
        </w:rPr>
        <w:t xml:space="preserve"> </w:t>
      </w:r>
      <w:r w:rsidRPr="00CC4D9A">
        <w:rPr>
          <w:rFonts w:ascii="Georgia" w:eastAsia="Georgia" w:hAnsi="Georgia" w:cs="Georgia"/>
          <w:i/>
          <w:sz w:val="28"/>
          <w:szCs w:val="28"/>
          <w:lang w:val="fr-FR"/>
        </w:rPr>
        <w:t>= 1).</w:t>
      </w:r>
      <w:r w:rsidRPr="00CC4D9A">
        <w:rPr>
          <w:rFonts w:ascii="Georgia" w:eastAsia="Georgia" w:hAnsi="Georgia" w:cs="Georgia"/>
          <w:i/>
          <w:spacing w:val="3"/>
          <w:sz w:val="28"/>
          <w:szCs w:val="28"/>
          <w:lang w:val="fr-FR"/>
        </w:rPr>
        <w:t xml:space="preserve"> </w:t>
      </w:r>
      <w:r w:rsidRPr="00CC4D9A">
        <w:rPr>
          <w:rFonts w:ascii="Georgia" w:eastAsia="Georgia" w:hAnsi="Georgia" w:cs="Georgia"/>
          <w:sz w:val="28"/>
          <w:szCs w:val="28"/>
          <w:lang w:val="fr-FR"/>
          <w:rPrChange w:id="511" w:author="Dominique LONGIN" w:date="2016-09-13T17:39:00Z">
            <w:rPr>
              <w:rFonts w:ascii="Georgia" w:eastAsia="Georgia" w:hAnsi="Georgia" w:cs="Georgia"/>
              <w:sz w:val="28"/>
              <w:szCs w:val="28"/>
            </w:rPr>
          </w:rPrChange>
        </w:rPr>
        <w:t>La</w:t>
      </w:r>
      <w:r w:rsidRPr="00CC4D9A">
        <w:rPr>
          <w:rFonts w:ascii="Georgia" w:eastAsia="Georgia" w:hAnsi="Georgia" w:cs="Georgia"/>
          <w:spacing w:val="2"/>
          <w:sz w:val="28"/>
          <w:szCs w:val="28"/>
          <w:lang w:val="fr-FR"/>
          <w:rPrChange w:id="512" w:author="Dominique LONGIN" w:date="2016-09-13T17:39:00Z">
            <w:rPr>
              <w:rFonts w:ascii="Georgia" w:eastAsia="Georgia" w:hAnsi="Georgia" w:cs="Georgia"/>
              <w:spacing w:val="2"/>
              <w:sz w:val="28"/>
              <w:szCs w:val="28"/>
            </w:rPr>
          </w:rPrChange>
        </w:rPr>
        <w:t xml:space="preserve"> </w:t>
      </w:r>
      <w:r w:rsidRPr="00CC4D9A">
        <w:rPr>
          <w:rFonts w:ascii="Georgia" w:eastAsia="Georgia" w:hAnsi="Georgia" w:cs="Georgia"/>
          <w:sz w:val="28"/>
          <w:szCs w:val="28"/>
          <w:lang w:val="fr-FR"/>
          <w:rPrChange w:id="513" w:author="Dominique LONGIN" w:date="2016-09-13T17:39:00Z">
            <w:rPr>
              <w:rFonts w:ascii="Georgia" w:eastAsia="Georgia" w:hAnsi="Georgia" w:cs="Georgia"/>
              <w:sz w:val="28"/>
              <w:szCs w:val="28"/>
            </w:rPr>
          </w:rPrChange>
        </w:rPr>
        <w:t>figu</w:t>
      </w:r>
      <w:r w:rsidRPr="00CC4D9A">
        <w:rPr>
          <w:rFonts w:ascii="Georgia" w:eastAsia="Georgia" w:hAnsi="Georgia" w:cs="Georgia"/>
          <w:spacing w:val="-3"/>
          <w:sz w:val="28"/>
          <w:szCs w:val="28"/>
          <w:lang w:val="fr-FR"/>
          <w:rPrChange w:id="514" w:author="Dominique LONGIN" w:date="2016-09-13T17:39:00Z">
            <w:rPr>
              <w:rFonts w:ascii="Georgia" w:eastAsia="Georgia" w:hAnsi="Georgia" w:cs="Georgia"/>
              <w:spacing w:val="-3"/>
              <w:sz w:val="28"/>
              <w:szCs w:val="28"/>
            </w:rPr>
          </w:rPrChange>
        </w:rPr>
        <w:t>r</w:t>
      </w:r>
      <w:r w:rsidRPr="00CC4D9A">
        <w:rPr>
          <w:rFonts w:ascii="Georgia" w:eastAsia="Georgia" w:hAnsi="Georgia" w:cs="Georgia"/>
          <w:sz w:val="28"/>
          <w:szCs w:val="28"/>
          <w:lang w:val="fr-FR"/>
          <w:rPrChange w:id="515" w:author="Dominique LONGIN" w:date="2016-09-13T17:39:00Z">
            <w:rPr>
              <w:rFonts w:ascii="Georgia" w:eastAsia="Georgia" w:hAnsi="Georgia" w:cs="Georgia"/>
              <w:sz w:val="28"/>
              <w:szCs w:val="28"/>
            </w:rPr>
          </w:rPrChange>
        </w:rPr>
        <w:t>e</w:t>
      </w:r>
      <w:r w:rsidRPr="00CC4D9A">
        <w:rPr>
          <w:rFonts w:ascii="Georgia" w:eastAsia="Georgia" w:hAnsi="Georgia" w:cs="Georgia"/>
          <w:spacing w:val="2"/>
          <w:sz w:val="28"/>
          <w:szCs w:val="28"/>
          <w:lang w:val="fr-FR"/>
          <w:rPrChange w:id="516" w:author="Dominique LONGIN" w:date="2016-09-13T17:39:00Z">
            <w:rPr>
              <w:rFonts w:ascii="Georgia" w:eastAsia="Georgia" w:hAnsi="Georgia" w:cs="Georgia"/>
              <w:spacing w:val="2"/>
              <w:sz w:val="28"/>
              <w:szCs w:val="28"/>
            </w:rPr>
          </w:rPrChange>
        </w:rPr>
        <w:t xml:space="preserve"> </w:t>
      </w:r>
      <w:r w:rsidRPr="00CC4D9A">
        <w:rPr>
          <w:rFonts w:ascii="Georgia" w:eastAsia="Georgia" w:hAnsi="Georgia" w:cs="Georgia"/>
          <w:sz w:val="28"/>
          <w:szCs w:val="28"/>
          <w:lang w:val="fr-FR"/>
          <w:rPrChange w:id="517" w:author="Dominique LONGIN" w:date="2016-09-13T17:39:00Z">
            <w:rPr>
              <w:rFonts w:ascii="Georgia" w:eastAsia="Georgia" w:hAnsi="Georgia" w:cs="Georgia"/>
              <w:sz w:val="28"/>
              <w:szCs w:val="28"/>
            </w:rPr>
          </w:rPrChange>
        </w:rPr>
        <w:t>2</w:t>
      </w:r>
      <w:r w:rsidRPr="00CC4D9A">
        <w:rPr>
          <w:rFonts w:ascii="Georgia" w:eastAsia="Georgia" w:hAnsi="Georgia" w:cs="Georgia"/>
          <w:spacing w:val="2"/>
          <w:sz w:val="28"/>
          <w:szCs w:val="28"/>
          <w:lang w:val="fr-FR"/>
          <w:rPrChange w:id="518" w:author="Dominique LONGIN" w:date="2016-09-13T17:39:00Z">
            <w:rPr>
              <w:rFonts w:ascii="Georgia" w:eastAsia="Georgia" w:hAnsi="Georgia" w:cs="Georgia"/>
              <w:spacing w:val="2"/>
              <w:sz w:val="28"/>
              <w:szCs w:val="28"/>
            </w:rPr>
          </w:rPrChange>
        </w:rPr>
        <w:t xml:space="preserve"> </w:t>
      </w:r>
      <w:r w:rsidRPr="00CC4D9A">
        <w:rPr>
          <w:rFonts w:ascii="Georgia" w:eastAsia="Georgia" w:hAnsi="Georgia" w:cs="Georgia"/>
          <w:sz w:val="28"/>
          <w:szCs w:val="28"/>
          <w:lang w:val="fr-FR"/>
          <w:rPrChange w:id="519" w:author="Dominique LONGIN" w:date="2016-09-13T17:39:00Z">
            <w:rPr>
              <w:rFonts w:ascii="Georgia" w:eastAsia="Georgia" w:hAnsi="Georgia" w:cs="Georgia"/>
              <w:sz w:val="28"/>
              <w:szCs w:val="28"/>
            </w:rPr>
          </w:rPrChange>
        </w:rPr>
        <w:t>mon</w:t>
      </w:r>
      <w:r w:rsidRPr="00CC4D9A">
        <w:rPr>
          <w:rFonts w:ascii="Georgia" w:eastAsia="Georgia" w:hAnsi="Georgia" w:cs="Georgia"/>
          <w:spacing w:val="-2"/>
          <w:sz w:val="28"/>
          <w:szCs w:val="28"/>
          <w:lang w:val="fr-FR"/>
          <w:rPrChange w:id="520" w:author="Dominique LONGIN" w:date="2016-09-13T17:39:00Z">
            <w:rPr>
              <w:rFonts w:ascii="Georgia" w:eastAsia="Georgia" w:hAnsi="Georgia" w:cs="Georgia"/>
              <w:spacing w:val="-2"/>
              <w:sz w:val="28"/>
              <w:szCs w:val="28"/>
            </w:rPr>
          </w:rPrChange>
        </w:rPr>
        <w:t>t</w:t>
      </w:r>
      <w:r w:rsidRPr="00CC4D9A">
        <w:rPr>
          <w:rFonts w:ascii="Georgia" w:eastAsia="Georgia" w:hAnsi="Georgia" w:cs="Georgia"/>
          <w:sz w:val="28"/>
          <w:szCs w:val="28"/>
          <w:lang w:val="fr-FR"/>
          <w:rPrChange w:id="521" w:author="Dominique LONGIN" w:date="2016-09-13T17:39:00Z">
            <w:rPr>
              <w:rFonts w:ascii="Georgia" w:eastAsia="Georgia" w:hAnsi="Georgia" w:cs="Georgia"/>
              <w:sz w:val="28"/>
              <w:szCs w:val="28"/>
            </w:rPr>
          </w:rPrChange>
        </w:rPr>
        <w:t>re</w:t>
      </w:r>
      <w:r w:rsidRPr="00CC4D9A">
        <w:rPr>
          <w:rFonts w:ascii="Georgia" w:eastAsia="Georgia" w:hAnsi="Georgia" w:cs="Georgia"/>
          <w:spacing w:val="3"/>
          <w:sz w:val="28"/>
          <w:szCs w:val="28"/>
          <w:lang w:val="fr-FR"/>
          <w:rPrChange w:id="522" w:author="Dominique LONGIN" w:date="2016-09-13T17:39:00Z">
            <w:rPr>
              <w:rFonts w:ascii="Georgia" w:eastAsia="Georgia" w:hAnsi="Georgia" w:cs="Georgia"/>
              <w:spacing w:val="3"/>
              <w:sz w:val="28"/>
              <w:szCs w:val="28"/>
            </w:rPr>
          </w:rPrChange>
        </w:rPr>
        <w:t xml:space="preserve"> </w:t>
      </w:r>
      <w:commentRangeStart w:id="523"/>
      <w:r w:rsidRPr="00CC4D9A">
        <w:rPr>
          <w:rFonts w:ascii="Georgia" w:eastAsia="Georgia" w:hAnsi="Georgia" w:cs="Georgia"/>
          <w:sz w:val="28"/>
          <w:szCs w:val="28"/>
          <w:lang w:val="fr-FR"/>
          <w:rPrChange w:id="524" w:author="Dominique LONGIN" w:date="2016-09-13T17:39:00Z">
            <w:rPr>
              <w:rFonts w:ascii="Georgia" w:eastAsia="Georgia" w:hAnsi="Georgia" w:cs="Georgia"/>
              <w:sz w:val="28"/>
              <w:szCs w:val="28"/>
            </w:rPr>
          </w:rPrChange>
        </w:rPr>
        <w:t>d</w:t>
      </w:r>
      <w:r w:rsidRPr="00CC4D9A">
        <w:rPr>
          <w:rFonts w:ascii="Georgia" w:eastAsia="Georgia" w:hAnsi="Georgia" w:cs="Georgia"/>
          <w:spacing w:val="-1"/>
          <w:sz w:val="28"/>
          <w:szCs w:val="28"/>
          <w:lang w:val="fr-FR"/>
          <w:rPrChange w:id="525" w:author="Dominique LONGIN" w:date="2016-09-13T17:39:00Z">
            <w:rPr>
              <w:rFonts w:ascii="Georgia" w:eastAsia="Georgia" w:hAnsi="Georgia" w:cs="Georgia"/>
              <w:spacing w:val="-1"/>
              <w:sz w:val="28"/>
              <w:szCs w:val="28"/>
            </w:rPr>
          </w:rPrChange>
        </w:rPr>
        <w:t>e</w:t>
      </w:r>
      <w:r w:rsidRPr="00CC4D9A">
        <w:rPr>
          <w:rFonts w:ascii="Georgia" w:eastAsia="Georgia" w:hAnsi="Georgia" w:cs="Georgia"/>
          <w:sz w:val="28"/>
          <w:szCs w:val="28"/>
          <w:lang w:val="fr-FR"/>
          <w:rPrChange w:id="526" w:author="Dominique LONGIN" w:date="2016-09-13T17:39:00Z">
            <w:rPr>
              <w:rFonts w:ascii="Georgia" w:eastAsia="Georgia" w:hAnsi="Georgia" w:cs="Georgia"/>
              <w:sz w:val="28"/>
              <w:szCs w:val="28"/>
            </w:rPr>
          </w:rPrChange>
        </w:rPr>
        <w:t xml:space="preserve">s </w:t>
      </w:r>
      <w:r w:rsidRPr="00CC4D9A">
        <w:rPr>
          <w:rFonts w:ascii="Georgia" w:eastAsia="Georgia" w:hAnsi="Georgia" w:cs="Georgia"/>
          <w:spacing w:val="-1"/>
          <w:sz w:val="28"/>
          <w:szCs w:val="28"/>
          <w:lang w:val="fr-FR"/>
          <w:rPrChange w:id="527" w:author="Dominique LONGIN" w:date="2016-09-13T17:39:00Z">
            <w:rPr>
              <w:rFonts w:ascii="Georgia" w:eastAsia="Georgia" w:hAnsi="Georgia" w:cs="Georgia"/>
              <w:spacing w:val="-1"/>
              <w:sz w:val="28"/>
              <w:szCs w:val="28"/>
            </w:rPr>
          </w:rPrChange>
        </w:rPr>
        <w:t>l</w:t>
      </w:r>
      <w:r w:rsidRPr="00CC4D9A">
        <w:rPr>
          <w:rFonts w:ascii="Georgia" w:eastAsia="Georgia" w:hAnsi="Georgia" w:cs="Georgia"/>
          <w:sz w:val="28"/>
          <w:szCs w:val="28"/>
          <w:lang w:val="fr-FR"/>
          <w:rPrChange w:id="528" w:author="Dominique LONGIN" w:date="2016-09-13T17:39:00Z">
            <w:rPr>
              <w:rFonts w:ascii="Georgia" w:eastAsia="Georgia" w:hAnsi="Georgia" w:cs="Georgia"/>
              <w:sz w:val="28"/>
              <w:szCs w:val="28"/>
            </w:rPr>
          </w:rPrChange>
        </w:rPr>
        <w:t>ancem</w:t>
      </w:r>
      <w:r w:rsidRPr="00CC4D9A">
        <w:rPr>
          <w:rFonts w:ascii="Georgia" w:eastAsia="Georgia" w:hAnsi="Georgia" w:cs="Georgia"/>
          <w:spacing w:val="1"/>
          <w:sz w:val="28"/>
          <w:szCs w:val="28"/>
          <w:lang w:val="fr-FR"/>
          <w:rPrChange w:id="529" w:author="Dominique LONGIN" w:date="2016-09-13T17:39:00Z">
            <w:rPr>
              <w:rFonts w:ascii="Georgia" w:eastAsia="Georgia" w:hAnsi="Georgia" w:cs="Georgia"/>
              <w:spacing w:val="1"/>
              <w:sz w:val="28"/>
              <w:szCs w:val="28"/>
            </w:rPr>
          </w:rPrChange>
        </w:rPr>
        <w:t>e</w:t>
      </w:r>
      <w:r w:rsidRPr="00CC4D9A">
        <w:rPr>
          <w:rFonts w:ascii="Georgia" w:eastAsia="Georgia" w:hAnsi="Georgia" w:cs="Georgia"/>
          <w:sz w:val="28"/>
          <w:szCs w:val="28"/>
          <w:lang w:val="fr-FR"/>
          <w:rPrChange w:id="530" w:author="Dominique LONGIN" w:date="2016-09-13T17:39:00Z">
            <w:rPr>
              <w:rFonts w:ascii="Georgia" w:eastAsia="Georgia" w:hAnsi="Georgia" w:cs="Georgia"/>
              <w:sz w:val="28"/>
              <w:szCs w:val="28"/>
            </w:rPr>
          </w:rPrChange>
        </w:rPr>
        <w:t>n</w:t>
      </w:r>
      <w:r w:rsidRPr="00CC4D9A">
        <w:rPr>
          <w:rFonts w:ascii="Georgia" w:eastAsia="Georgia" w:hAnsi="Georgia" w:cs="Georgia"/>
          <w:spacing w:val="-3"/>
          <w:sz w:val="28"/>
          <w:szCs w:val="28"/>
          <w:lang w:val="fr-FR"/>
          <w:rPrChange w:id="531" w:author="Dominique LONGIN" w:date="2016-09-13T17:39:00Z">
            <w:rPr>
              <w:rFonts w:ascii="Georgia" w:eastAsia="Georgia" w:hAnsi="Georgia" w:cs="Georgia"/>
              <w:spacing w:val="-3"/>
              <w:sz w:val="28"/>
              <w:szCs w:val="28"/>
            </w:rPr>
          </w:rPrChange>
        </w:rPr>
        <w:t>t</w:t>
      </w:r>
      <w:r w:rsidRPr="00CC4D9A">
        <w:rPr>
          <w:rFonts w:ascii="Georgia" w:eastAsia="Georgia" w:hAnsi="Georgia" w:cs="Georgia"/>
          <w:sz w:val="28"/>
          <w:szCs w:val="28"/>
          <w:lang w:val="fr-FR"/>
          <w:rPrChange w:id="532" w:author="Dominique LONGIN" w:date="2016-09-13T17:39:00Z">
            <w:rPr>
              <w:rFonts w:ascii="Georgia" w:eastAsia="Georgia" w:hAnsi="Georgia" w:cs="Georgia"/>
              <w:sz w:val="28"/>
              <w:szCs w:val="28"/>
            </w:rPr>
          </w:rPrChange>
        </w:rPr>
        <w:t>s</w:t>
      </w:r>
      <w:r w:rsidRPr="00CC4D9A">
        <w:rPr>
          <w:rFonts w:ascii="Georgia" w:eastAsia="Georgia" w:hAnsi="Georgia" w:cs="Georgia"/>
          <w:spacing w:val="1"/>
          <w:sz w:val="28"/>
          <w:szCs w:val="28"/>
          <w:lang w:val="fr-FR"/>
          <w:rPrChange w:id="533" w:author="Dominique LONGIN" w:date="2016-09-13T17:39:00Z">
            <w:rPr>
              <w:rFonts w:ascii="Georgia" w:eastAsia="Georgia" w:hAnsi="Georgia" w:cs="Georgia"/>
              <w:spacing w:val="1"/>
              <w:sz w:val="28"/>
              <w:szCs w:val="28"/>
            </w:rPr>
          </w:rPrChange>
        </w:rPr>
        <w:t xml:space="preserve"> </w:t>
      </w:r>
      <w:r w:rsidRPr="00CC4D9A">
        <w:rPr>
          <w:rFonts w:ascii="Georgia" w:eastAsia="Georgia" w:hAnsi="Georgia" w:cs="Georgia"/>
          <w:spacing w:val="-1"/>
          <w:sz w:val="28"/>
          <w:szCs w:val="28"/>
          <w:lang w:val="fr-FR"/>
          <w:rPrChange w:id="534" w:author="Dominique LONGIN" w:date="2016-09-13T17:39:00Z">
            <w:rPr>
              <w:rFonts w:ascii="Georgia" w:eastAsia="Georgia" w:hAnsi="Georgia" w:cs="Georgia"/>
              <w:spacing w:val="-1"/>
              <w:sz w:val="28"/>
              <w:szCs w:val="28"/>
            </w:rPr>
          </w:rPrChange>
        </w:rPr>
        <w:t>s</w:t>
      </w:r>
      <w:r w:rsidRPr="00CC4D9A">
        <w:rPr>
          <w:rFonts w:ascii="Georgia" w:eastAsia="Georgia" w:hAnsi="Georgia" w:cs="Georgia"/>
          <w:spacing w:val="1"/>
          <w:sz w:val="28"/>
          <w:szCs w:val="28"/>
          <w:lang w:val="fr-FR"/>
          <w:rPrChange w:id="535" w:author="Dominique LONGIN" w:date="2016-09-13T17:39:00Z">
            <w:rPr>
              <w:rFonts w:ascii="Georgia" w:eastAsia="Georgia" w:hAnsi="Georgia" w:cs="Georgia"/>
              <w:spacing w:val="1"/>
              <w:sz w:val="28"/>
              <w:szCs w:val="28"/>
            </w:rPr>
          </w:rPrChange>
        </w:rPr>
        <w:t>e</w:t>
      </w:r>
      <w:r w:rsidRPr="00CC4D9A">
        <w:rPr>
          <w:rFonts w:ascii="Georgia" w:eastAsia="Georgia" w:hAnsi="Georgia" w:cs="Georgia"/>
          <w:sz w:val="28"/>
          <w:szCs w:val="28"/>
          <w:lang w:val="fr-FR"/>
          <w:rPrChange w:id="536" w:author="Dominique LONGIN" w:date="2016-09-13T17:39:00Z">
            <w:rPr>
              <w:rFonts w:ascii="Georgia" w:eastAsia="Georgia" w:hAnsi="Georgia" w:cs="Georgia"/>
              <w:sz w:val="28"/>
              <w:szCs w:val="28"/>
            </w:rPr>
          </w:rPrChange>
        </w:rPr>
        <w:t>u</w:t>
      </w:r>
      <w:r w:rsidRPr="00CC4D9A">
        <w:rPr>
          <w:rFonts w:ascii="Georgia" w:eastAsia="Georgia" w:hAnsi="Georgia" w:cs="Georgia"/>
          <w:spacing w:val="-1"/>
          <w:sz w:val="28"/>
          <w:szCs w:val="28"/>
          <w:lang w:val="fr-FR"/>
          <w:rPrChange w:id="537" w:author="Dominique LONGIN" w:date="2016-09-13T17:39:00Z">
            <w:rPr>
              <w:rFonts w:ascii="Georgia" w:eastAsia="Georgia" w:hAnsi="Georgia" w:cs="Georgia"/>
              <w:spacing w:val="-1"/>
              <w:sz w:val="28"/>
              <w:szCs w:val="28"/>
            </w:rPr>
          </w:rPrChange>
        </w:rPr>
        <w:t>l</w:t>
      </w:r>
      <w:r w:rsidRPr="00CC4D9A">
        <w:rPr>
          <w:rFonts w:ascii="Georgia" w:eastAsia="Georgia" w:hAnsi="Georgia" w:cs="Georgia"/>
          <w:spacing w:val="1"/>
          <w:sz w:val="28"/>
          <w:szCs w:val="28"/>
          <w:lang w:val="fr-FR"/>
          <w:rPrChange w:id="538" w:author="Dominique LONGIN" w:date="2016-09-13T17:39:00Z">
            <w:rPr>
              <w:rFonts w:ascii="Georgia" w:eastAsia="Georgia" w:hAnsi="Georgia" w:cs="Georgia"/>
              <w:spacing w:val="1"/>
              <w:sz w:val="28"/>
              <w:szCs w:val="28"/>
            </w:rPr>
          </w:rPrChange>
        </w:rPr>
        <w:t>s</w:t>
      </w:r>
      <w:commentRangeEnd w:id="523"/>
      <w:r w:rsidR="00594415">
        <w:rPr>
          <w:rStyle w:val="Marquedecommentaire"/>
        </w:rPr>
        <w:commentReference w:id="523"/>
      </w:r>
      <w:r w:rsidRPr="00CC4D9A">
        <w:rPr>
          <w:rFonts w:ascii="Georgia" w:eastAsia="Georgia" w:hAnsi="Georgia" w:cs="Georgia"/>
          <w:spacing w:val="1"/>
          <w:sz w:val="28"/>
          <w:szCs w:val="28"/>
          <w:lang w:val="fr-FR"/>
          <w:rPrChange w:id="539" w:author="Dominique LONGIN" w:date="2016-09-13T17:39:00Z">
            <w:rPr>
              <w:rFonts w:ascii="Georgia" w:eastAsia="Georgia" w:hAnsi="Georgia" w:cs="Georgia"/>
              <w:spacing w:val="1"/>
              <w:sz w:val="28"/>
              <w:szCs w:val="28"/>
            </w:rPr>
          </w:rPrChange>
        </w:rPr>
        <w:t>.</w:t>
      </w:r>
    </w:p>
    <w:p w14:paraId="16772385" w14:textId="77777777" w:rsidR="00A54283" w:rsidRPr="00CC4D9A" w:rsidRDefault="00A54283">
      <w:pPr>
        <w:spacing w:after="0"/>
        <w:jc w:val="both"/>
        <w:rPr>
          <w:lang w:val="fr-FR"/>
          <w:rPrChange w:id="540" w:author="Dominique LONGIN" w:date="2016-09-13T17:39:00Z">
            <w:rPr/>
          </w:rPrChange>
        </w:rPr>
        <w:sectPr w:rsidR="00A54283" w:rsidRPr="00CC4D9A">
          <w:pgSz w:w="12240" w:h="15840"/>
          <w:pgMar w:top="1360" w:right="1320" w:bottom="1200" w:left="1720" w:header="0" w:footer="1015" w:gutter="0"/>
          <w:cols w:space="720"/>
        </w:sectPr>
      </w:pPr>
    </w:p>
    <w:p w14:paraId="739A727D" w14:textId="77777777" w:rsidR="00A54283" w:rsidRPr="00CC4D9A" w:rsidRDefault="00594415">
      <w:pPr>
        <w:spacing w:before="100" w:after="0" w:line="240" w:lineRule="auto"/>
        <w:ind w:left="275" w:right="-20"/>
        <w:rPr>
          <w:rFonts w:ascii="Times New Roman" w:eastAsia="Times New Roman" w:hAnsi="Times New Roman" w:cs="Times New Roman"/>
          <w:sz w:val="20"/>
          <w:szCs w:val="20"/>
          <w:lang w:val="fr-FR"/>
          <w:rPrChange w:id="541" w:author="Dominique LONGIN" w:date="2016-09-13T17:39:00Z">
            <w:rPr>
              <w:rFonts w:ascii="Times New Roman" w:eastAsia="Times New Roman" w:hAnsi="Times New Roman" w:cs="Times New Roman"/>
              <w:sz w:val="20"/>
              <w:szCs w:val="20"/>
            </w:rPr>
          </w:rPrChange>
        </w:rPr>
      </w:pPr>
      <w:commentRangeStart w:id="542"/>
      <w:r>
        <w:rPr>
          <w:lang w:val="fr-FR"/>
        </w:rPr>
        <w:lastRenderedPageBreak/>
        <w:pict w14:anchorId="1BE9278E">
          <v:shape id="_x0000_i1027" type="#_x0000_t75" style="width:411.9pt;height:144.85pt;mso-position-horizontal-relative:char;mso-position-vertical-relative:line">
            <v:imagedata r:id="rId13" o:title=""/>
          </v:shape>
        </w:pict>
      </w:r>
      <w:commentRangeEnd w:id="542"/>
      <w:r w:rsidR="00FE7E19">
        <w:rPr>
          <w:rStyle w:val="Marquedecommentaire"/>
        </w:rPr>
        <w:commentReference w:id="542"/>
      </w:r>
    </w:p>
    <w:p w14:paraId="07272910" w14:textId="77777777" w:rsidR="00A54283" w:rsidRPr="00CC4D9A" w:rsidRDefault="00A54283">
      <w:pPr>
        <w:spacing w:before="6" w:after="0" w:line="260" w:lineRule="exact"/>
        <w:rPr>
          <w:sz w:val="26"/>
          <w:szCs w:val="26"/>
          <w:lang w:val="fr-FR"/>
          <w:rPrChange w:id="543" w:author="Dominique LONGIN" w:date="2016-09-13T17:39:00Z">
            <w:rPr>
              <w:sz w:val="26"/>
              <w:szCs w:val="26"/>
            </w:rPr>
          </w:rPrChange>
        </w:rPr>
      </w:pPr>
    </w:p>
    <w:p w14:paraId="045F03D6" w14:textId="77777777" w:rsidR="00A54283" w:rsidRPr="00CC4D9A" w:rsidRDefault="00594415">
      <w:pPr>
        <w:spacing w:after="0" w:line="240" w:lineRule="auto"/>
        <w:ind w:left="410" w:right="-20"/>
        <w:rPr>
          <w:rFonts w:ascii="Times New Roman" w:eastAsia="Times New Roman" w:hAnsi="Times New Roman" w:cs="Times New Roman"/>
          <w:sz w:val="20"/>
          <w:szCs w:val="20"/>
          <w:lang w:val="fr-FR"/>
          <w:rPrChange w:id="544" w:author="Dominique LONGIN" w:date="2016-09-13T17:39:00Z">
            <w:rPr>
              <w:rFonts w:ascii="Times New Roman" w:eastAsia="Times New Roman" w:hAnsi="Times New Roman" w:cs="Times New Roman"/>
              <w:sz w:val="20"/>
              <w:szCs w:val="20"/>
            </w:rPr>
          </w:rPrChange>
        </w:rPr>
      </w:pPr>
      <w:r>
        <w:rPr>
          <w:lang w:val="fr-FR"/>
        </w:rPr>
        <w:pict w14:anchorId="5A9F2A68">
          <v:shape id="_x0000_i1028" type="#_x0000_t75" style="width:400.2pt;height:162.4pt;mso-position-horizontal-relative:char;mso-position-vertical-relative:line">
            <v:imagedata r:id="rId14" o:title=""/>
          </v:shape>
        </w:pict>
      </w:r>
    </w:p>
    <w:p w14:paraId="4C22E4FC" w14:textId="77777777" w:rsidR="00A54283" w:rsidRPr="00CC4D9A" w:rsidRDefault="00A54283">
      <w:pPr>
        <w:spacing w:before="20" w:after="0" w:line="240" w:lineRule="exact"/>
        <w:rPr>
          <w:sz w:val="24"/>
          <w:szCs w:val="24"/>
          <w:lang w:val="fr-FR"/>
          <w:rPrChange w:id="545" w:author="Dominique LONGIN" w:date="2016-09-13T17:39:00Z">
            <w:rPr>
              <w:sz w:val="24"/>
              <w:szCs w:val="24"/>
            </w:rPr>
          </w:rPrChange>
        </w:rPr>
      </w:pPr>
    </w:p>
    <w:p w14:paraId="71B772E2" w14:textId="77777777" w:rsidR="00A54283" w:rsidRPr="00CC4D9A" w:rsidRDefault="00594415">
      <w:pPr>
        <w:spacing w:after="0" w:line="240" w:lineRule="auto"/>
        <w:ind w:left="440" w:right="-20"/>
        <w:rPr>
          <w:rFonts w:ascii="Times New Roman" w:eastAsia="Times New Roman" w:hAnsi="Times New Roman" w:cs="Times New Roman"/>
          <w:sz w:val="20"/>
          <w:szCs w:val="20"/>
          <w:lang w:val="fr-FR"/>
          <w:rPrChange w:id="546" w:author="Dominique LONGIN" w:date="2016-09-13T17:39:00Z">
            <w:rPr>
              <w:rFonts w:ascii="Times New Roman" w:eastAsia="Times New Roman" w:hAnsi="Times New Roman" w:cs="Times New Roman"/>
              <w:sz w:val="20"/>
              <w:szCs w:val="20"/>
            </w:rPr>
          </w:rPrChange>
        </w:rPr>
      </w:pPr>
      <w:r>
        <w:rPr>
          <w:lang w:val="fr-FR"/>
        </w:rPr>
        <w:pict w14:anchorId="272ABDFC">
          <v:shape id="_x0000_i1029" type="#_x0000_t75" style="width:395.15pt;height:158.25pt;mso-position-horizontal-relative:char;mso-position-vertical-relative:line">
            <v:imagedata r:id="rId15" o:title=""/>
          </v:shape>
        </w:pict>
      </w:r>
    </w:p>
    <w:p w14:paraId="25BF320D" w14:textId="77777777" w:rsidR="00A54283" w:rsidRPr="00CC4D9A" w:rsidRDefault="00A54283">
      <w:pPr>
        <w:spacing w:after="0" w:line="200" w:lineRule="exact"/>
        <w:rPr>
          <w:sz w:val="20"/>
          <w:szCs w:val="20"/>
          <w:lang w:val="fr-FR"/>
          <w:rPrChange w:id="547" w:author="Dominique LONGIN" w:date="2016-09-13T17:39:00Z">
            <w:rPr>
              <w:sz w:val="20"/>
              <w:szCs w:val="20"/>
            </w:rPr>
          </w:rPrChange>
        </w:rPr>
      </w:pPr>
    </w:p>
    <w:p w14:paraId="32EFF092" w14:textId="77777777" w:rsidR="00A54283" w:rsidRPr="00CC4D9A" w:rsidRDefault="00A54283">
      <w:pPr>
        <w:spacing w:after="0" w:line="200" w:lineRule="exact"/>
        <w:rPr>
          <w:sz w:val="20"/>
          <w:szCs w:val="20"/>
          <w:lang w:val="fr-FR"/>
          <w:rPrChange w:id="548" w:author="Dominique LONGIN" w:date="2016-09-13T17:39:00Z">
            <w:rPr>
              <w:sz w:val="20"/>
              <w:szCs w:val="20"/>
            </w:rPr>
          </w:rPrChange>
        </w:rPr>
      </w:pPr>
    </w:p>
    <w:p w14:paraId="39ECCE55" w14:textId="77777777" w:rsidR="00A54283" w:rsidRPr="00CC4D9A" w:rsidRDefault="00A54283">
      <w:pPr>
        <w:spacing w:after="0" w:line="200" w:lineRule="exact"/>
        <w:rPr>
          <w:sz w:val="20"/>
          <w:szCs w:val="20"/>
          <w:lang w:val="fr-FR"/>
          <w:rPrChange w:id="549" w:author="Dominique LONGIN" w:date="2016-09-13T17:39:00Z">
            <w:rPr>
              <w:sz w:val="20"/>
              <w:szCs w:val="20"/>
            </w:rPr>
          </w:rPrChange>
        </w:rPr>
      </w:pPr>
    </w:p>
    <w:p w14:paraId="4CB45CAF" w14:textId="77777777" w:rsidR="00A54283" w:rsidRPr="00CC4D9A" w:rsidRDefault="00A54283">
      <w:pPr>
        <w:spacing w:before="3" w:after="0" w:line="200" w:lineRule="exact"/>
        <w:rPr>
          <w:sz w:val="20"/>
          <w:szCs w:val="20"/>
          <w:lang w:val="fr-FR"/>
          <w:rPrChange w:id="550" w:author="Dominique LONGIN" w:date="2016-09-13T17:39:00Z">
            <w:rPr>
              <w:sz w:val="20"/>
              <w:szCs w:val="20"/>
            </w:rPr>
          </w:rPrChange>
        </w:rPr>
      </w:pPr>
    </w:p>
    <w:p w14:paraId="3E547C31" w14:textId="77777777" w:rsidR="00A54283" w:rsidRPr="00CC4D9A" w:rsidRDefault="00C26CB5">
      <w:pPr>
        <w:spacing w:before="30" w:after="0" w:line="240" w:lineRule="auto"/>
        <w:ind w:left="1744" w:right="-20"/>
        <w:rPr>
          <w:rFonts w:ascii="Georgia" w:eastAsia="Georgia" w:hAnsi="Georgia" w:cs="Georgia"/>
          <w:sz w:val="28"/>
          <w:szCs w:val="28"/>
          <w:lang w:val="fr-FR"/>
        </w:rPr>
      </w:pP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ure 2 :</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946021">
        <w:rPr>
          <w:rFonts w:ascii="Georgia" w:eastAsia="Georgia" w:hAnsi="Georgia" w:cs="Georgia"/>
          <w:sz w:val="28"/>
          <w:szCs w:val="28"/>
          <w:lang w:val="fr-FR"/>
        </w:rPr>
        <w:t>e</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2"/>
          <w:sz w:val="28"/>
          <w:szCs w:val="28"/>
          <w:lang w:val="fr-FR"/>
        </w:rPr>
        <w:t>l</w:t>
      </w:r>
      <w:r w:rsidRPr="00946021">
        <w:rPr>
          <w:rFonts w:ascii="Georgia" w:eastAsia="Georgia" w:hAnsi="Georgia" w:cs="Georgia"/>
          <w:sz w:val="28"/>
          <w:szCs w:val="28"/>
          <w:lang w:val="fr-FR"/>
        </w:rPr>
        <w:t>an</w:t>
      </w:r>
      <w:r w:rsidRPr="00946021">
        <w:rPr>
          <w:rFonts w:ascii="Georgia" w:eastAsia="Georgia" w:hAnsi="Georgia" w:cs="Georgia"/>
          <w:spacing w:val="-3"/>
          <w:sz w:val="28"/>
          <w:szCs w:val="28"/>
          <w:lang w:val="fr-FR"/>
        </w:rPr>
        <w:t>c</w:t>
      </w:r>
      <w:r w:rsidRPr="00C20BEC">
        <w:rPr>
          <w:rFonts w:ascii="Georgia" w:eastAsia="Georgia" w:hAnsi="Georgia" w:cs="Georgia"/>
          <w:spacing w:val="-1"/>
          <w:sz w:val="28"/>
          <w:szCs w:val="28"/>
          <w:lang w:val="fr-FR"/>
        </w:rPr>
        <w:t>e</w:t>
      </w:r>
      <w:r w:rsidRPr="00C20BEC">
        <w:rPr>
          <w:rFonts w:ascii="Georgia" w:eastAsia="Georgia" w:hAnsi="Georgia" w:cs="Georgia"/>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d</w:t>
      </w:r>
      <w:r w:rsidRPr="00CC4D9A">
        <w:rPr>
          <w:rFonts w:ascii="Georgia" w:eastAsia="Georgia" w:hAnsi="Georgia" w:cs="Georgia"/>
          <w:sz w:val="28"/>
          <w:szCs w:val="28"/>
          <w:lang w:val="fr-FR"/>
        </w:rPr>
        <w:t>ans u</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p>
    <w:p w14:paraId="4A2D3CBE" w14:textId="77777777" w:rsidR="00A54283" w:rsidRPr="00CC4D9A" w:rsidRDefault="00A54283">
      <w:pPr>
        <w:spacing w:after="0"/>
        <w:rPr>
          <w:lang w:val="fr-FR"/>
        </w:rPr>
        <w:sectPr w:rsidR="00A54283" w:rsidRPr="00CC4D9A">
          <w:pgSz w:w="12240" w:h="15840"/>
          <w:pgMar w:top="1340" w:right="1720" w:bottom="1200" w:left="1720" w:header="0" w:footer="1015" w:gutter="0"/>
          <w:cols w:space="720"/>
        </w:sectPr>
      </w:pPr>
    </w:p>
    <w:p w14:paraId="44800FCD" w14:textId="6353ACDA" w:rsidR="00A54283" w:rsidRPr="00CC4D9A" w:rsidRDefault="00C26CB5">
      <w:pPr>
        <w:spacing w:before="78" w:after="0" w:line="240" w:lineRule="auto"/>
        <w:ind w:left="460" w:right="-20"/>
        <w:rPr>
          <w:rFonts w:ascii="Georgia" w:eastAsia="Georgia" w:hAnsi="Georgia" w:cs="Georgia"/>
          <w:sz w:val="28"/>
          <w:szCs w:val="28"/>
          <w:lang w:val="fr-FR"/>
        </w:rPr>
      </w:pPr>
      <w:r w:rsidRPr="00CC4D9A">
        <w:rPr>
          <w:rFonts w:ascii="Georgia" w:eastAsia="Georgia" w:hAnsi="Georgia" w:cs="Georgia"/>
          <w:sz w:val="28"/>
          <w:szCs w:val="28"/>
          <w:lang w:val="fr-FR"/>
        </w:rPr>
        <w:lastRenderedPageBreak/>
        <w:t>La</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3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do</w:t>
      </w:r>
      <w:r w:rsidRPr="00CC4D9A">
        <w:rPr>
          <w:rFonts w:ascii="Georgia" w:eastAsia="Georgia" w:hAnsi="Georgia" w:cs="Georgia"/>
          <w:spacing w:val="-1"/>
          <w:sz w:val="28"/>
          <w:szCs w:val="28"/>
          <w:lang w:val="fr-FR"/>
        </w:rPr>
        <w:t>n</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un </w:t>
      </w:r>
      <w:commentRangeStart w:id="551"/>
      <w:del w:id="552" w:author="Dominique LONGIN" w:date="2016-09-15T12:35:00Z">
        <w:r w:rsidRPr="00CC4D9A" w:rsidDel="00FE7E19">
          <w:rPr>
            <w:rFonts w:ascii="Georgia" w:eastAsia="Georgia" w:hAnsi="Georgia" w:cs="Georgia"/>
            <w:sz w:val="28"/>
            <w:szCs w:val="28"/>
            <w:lang w:val="fr-FR"/>
          </w:rPr>
          <w:delText>ap</w:delText>
        </w:r>
        <w:r w:rsidRPr="00CC4D9A" w:rsidDel="00FE7E19">
          <w:rPr>
            <w:rFonts w:ascii="Georgia" w:eastAsia="Georgia" w:hAnsi="Georgia" w:cs="Georgia"/>
            <w:spacing w:val="1"/>
            <w:sz w:val="28"/>
            <w:szCs w:val="28"/>
            <w:lang w:val="fr-FR"/>
          </w:rPr>
          <w:delText>e</w:delText>
        </w:r>
        <w:r w:rsidRPr="00CC4D9A" w:rsidDel="00FE7E19">
          <w:rPr>
            <w:rFonts w:ascii="Georgia" w:eastAsia="Georgia" w:hAnsi="Georgia" w:cs="Georgia"/>
            <w:sz w:val="28"/>
            <w:szCs w:val="28"/>
            <w:lang w:val="fr-FR"/>
          </w:rPr>
          <w:delText>rc</w:delText>
        </w:r>
        <w:r w:rsidRPr="00CC4D9A" w:rsidDel="00FE7E19">
          <w:rPr>
            <w:rFonts w:ascii="Georgia" w:eastAsia="Georgia" w:hAnsi="Georgia" w:cs="Georgia"/>
            <w:spacing w:val="-3"/>
            <w:sz w:val="28"/>
            <w:szCs w:val="28"/>
            <w:lang w:val="fr-FR"/>
          </w:rPr>
          <w:delText>u</w:delText>
        </w:r>
      </w:del>
      <w:ins w:id="553" w:author="Dominique LONGIN" w:date="2016-09-15T12:35:00Z">
        <w:r w:rsidR="00FE7E19" w:rsidRPr="00CC4D9A">
          <w:rPr>
            <w:rFonts w:ascii="Georgia" w:eastAsia="Georgia" w:hAnsi="Georgia" w:cs="Georgia"/>
            <w:sz w:val="28"/>
            <w:szCs w:val="28"/>
            <w:lang w:val="fr-FR"/>
          </w:rPr>
          <w:t>ap</w:t>
        </w:r>
        <w:r w:rsidR="00FE7E19" w:rsidRPr="00CC4D9A">
          <w:rPr>
            <w:rFonts w:ascii="Georgia" w:eastAsia="Georgia" w:hAnsi="Georgia" w:cs="Georgia"/>
            <w:spacing w:val="1"/>
            <w:sz w:val="28"/>
            <w:szCs w:val="28"/>
            <w:lang w:val="fr-FR"/>
          </w:rPr>
          <w:t>e</w:t>
        </w:r>
        <w:r w:rsidR="00FE7E19" w:rsidRPr="00CC4D9A">
          <w:rPr>
            <w:rFonts w:ascii="Georgia" w:eastAsia="Georgia" w:hAnsi="Georgia" w:cs="Georgia"/>
            <w:sz w:val="28"/>
            <w:szCs w:val="28"/>
            <w:lang w:val="fr-FR"/>
          </w:rPr>
          <w:t>rç</w:t>
        </w:r>
        <w:r w:rsidR="00FE7E19" w:rsidRPr="00CC4D9A">
          <w:rPr>
            <w:rFonts w:ascii="Georgia" w:eastAsia="Georgia" w:hAnsi="Georgia" w:cs="Georgia"/>
            <w:spacing w:val="-3"/>
            <w:sz w:val="28"/>
            <w:szCs w:val="28"/>
            <w:lang w:val="fr-FR"/>
          </w:rPr>
          <w:t>u</w:t>
        </w:r>
        <w:commentRangeEnd w:id="551"/>
        <w:r w:rsidR="00FE7E19">
          <w:rPr>
            <w:rStyle w:val="Marquedecommentaire"/>
          </w:rPr>
          <w:commentReference w:id="551"/>
        </w:r>
      </w:ins>
      <w:r w:rsidRPr="00CC4D9A">
        <w:rPr>
          <w:rFonts w:ascii="Georgia" w:eastAsia="Georgia" w:hAnsi="Georgia" w:cs="Georgia"/>
          <w:sz w:val="28"/>
          <w:szCs w:val="28"/>
          <w:lang w:val="fr-FR"/>
        </w:rPr>
        <w:t>.</w:t>
      </w:r>
    </w:p>
    <w:p w14:paraId="7FEB0FF3" w14:textId="77777777" w:rsidR="00A54283" w:rsidRPr="00CC4D9A" w:rsidRDefault="00A54283">
      <w:pPr>
        <w:spacing w:before="10" w:after="0" w:line="240" w:lineRule="exact"/>
        <w:rPr>
          <w:sz w:val="24"/>
          <w:szCs w:val="24"/>
          <w:lang w:val="fr-FR"/>
        </w:rPr>
      </w:pPr>
    </w:p>
    <w:p w14:paraId="77CFCD5E" w14:textId="77777777" w:rsidR="00A54283" w:rsidRPr="00CC4D9A" w:rsidRDefault="00594415">
      <w:pPr>
        <w:spacing w:after="0" w:line="240" w:lineRule="auto"/>
        <w:ind w:left="145" w:right="-20"/>
        <w:rPr>
          <w:rFonts w:ascii="Times New Roman" w:eastAsia="Times New Roman" w:hAnsi="Times New Roman" w:cs="Times New Roman"/>
          <w:sz w:val="20"/>
          <w:szCs w:val="20"/>
          <w:lang w:val="fr-FR"/>
          <w:rPrChange w:id="554" w:author="Dominique LONGIN" w:date="2016-09-13T17:39:00Z">
            <w:rPr>
              <w:rFonts w:ascii="Times New Roman" w:eastAsia="Times New Roman" w:hAnsi="Times New Roman" w:cs="Times New Roman"/>
              <w:sz w:val="20"/>
              <w:szCs w:val="20"/>
            </w:rPr>
          </w:rPrChange>
        </w:rPr>
      </w:pPr>
      <w:r>
        <w:rPr>
          <w:lang w:val="fr-FR"/>
        </w:rPr>
        <w:pict w14:anchorId="2DC73D19">
          <v:shape id="_x0000_i1030" type="#_x0000_t75" style="width:427.8pt;height:328.2pt;mso-position-horizontal-relative:char;mso-position-vertical-relative:line">
            <v:imagedata r:id="rId16" o:title=""/>
          </v:shape>
        </w:pict>
      </w:r>
    </w:p>
    <w:p w14:paraId="7A068528" w14:textId="77777777" w:rsidR="00A54283" w:rsidRPr="00CC4D9A" w:rsidRDefault="00A54283">
      <w:pPr>
        <w:spacing w:before="5" w:after="0" w:line="240" w:lineRule="exact"/>
        <w:rPr>
          <w:sz w:val="24"/>
          <w:szCs w:val="24"/>
          <w:lang w:val="fr-FR"/>
          <w:rPrChange w:id="555" w:author="Dominique LONGIN" w:date="2016-09-13T17:39:00Z">
            <w:rPr>
              <w:sz w:val="24"/>
              <w:szCs w:val="24"/>
            </w:rPr>
          </w:rPrChange>
        </w:rPr>
      </w:pPr>
    </w:p>
    <w:p w14:paraId="672F5307" w14:textId="77777777" w:rsidR="00A54283" w:rsidRPr="00CC4D9A" w:rsidRDefault="00C26CB5">
      <w:pPr>
        <w:spacing w:after="0"/>
        <w:ind w:left="3936" w:right="656" w:hanging="2513"/>
        <w:rPr>
          <w:rFonts w:ascii="Georgia" w:eastAsia="Georgia" w:hAnsi="Georgia" w:cs="Georgia"/>
          <w:sz w:val="28"/>
          <w:szCs w:val="28"/>
          <w:lang w:val="fr-FR"/>
        </w:rPr>
      </w:pPr>
      <w:r w:rsidRPr="00CC4D9A">
        <w:rPr>
          <w:rFonts w:ascii="Georgia" w:eastAsia="Georgia" w:hAnsi="Georgia" w:cs="Georgia"/>
          <w:sz w:val="28"/>
          <w:szCs w:val="28"/>
          <w:lang w:val="fr-FR"/>
        </w:rPr>
        <w:t>F</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ure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3</w:t>
      </w:r>
      <w:r w:rsidRPr="00946021">
        <w:rPr>
          <w:rFonts w:ascii="Georgia" w:eastAsia="Georgia" w:hAnsi="Georgia" w:cs="Georgia"/>
          <w:spacing w:val="1"/>
          <w:sz w:val="28"/>
          <w:szCs w:val="28"/>
          <w:lang w:val="fr-FR"/>
        </w:rPr>
        <w:t xml:space="preserve"> </w:t>
      </w:r>
      <w:r w:rsidRPr="00946021">
        <w:rPr>
          <w:rFonts w:ascii="Georgia" w:eastAsia="Georgia" w:hAnsi="Georgia" w:cs="Georgia"/>
          <w:sz w:val="28"/>
          <w:szCs w:val="28"/>
          <w:lang w:val="fr-FR"/>
        </w:rPr>
        <w:t>:</w:t>
      </w:r>
      <w:r w:rsidRPr="00946021">
        <w:rPr>
          <w:rFonts w:ascii="Georgia" w:eastAsia="Georgia" w:hAnsi="Georgia" w:cs="Georgia"/>
          <w:spacing w:val="1"/>
          <w:sz w:val="28"/>
          <w:szCs w:val="28"/>
          <w:lang w:val="fr-FR"/>
        </w:rPr>
        <w:t xml:space="preserve"> </w:t>
      </w:r>
      <w:r w:rsidRPr="00946021">
        <w:rPr>
          <w:rFonts w:ascii="Georgia" w:eastAsia="Georgia" w:hAnsi="Georgia" w:cs="Georgia"/>
          <w:spacing w:val="-1"/>
          <w:sz w:val="28"/>
          <w:szCs w:val="28"/>
          <w:lang w:val="fr-FR"/>
        </w:rPr>
        <w:t>M</w:t>
      </w:r>
      <w:r w:rsidRPr="00946021">
        <w:rPr>
          <w:rFonts w:ascii="Georgia" w:eastAsia="Georgia" w:hAnsi="Georgia" w:cs="Georgia"/>
          <w:sz w:val="28"/>
          <w:szCs w:val="28"/>
          <w:lang w:val="fr-FR"/>
        </w:rPr>
        <w:t>arc</w:t>
      </w:r>
      <w:r w:rsidRPr="00C20BEC">
        <w:rPr>
          <w:rFonts w:ascii="Georgia" w:eastAsia="Georgia" w:hAnsi="Georgia" w:cs="Georgia"/>
          <w:spacing w:val="-3"/>
          <w:sz w:val="28"/>
          <w:szCs w:val="28"/>
          <w:lang w:val="fr-FR"/>
        </w:rPr>
        <w:t>h</w:t>
      </w:r>
      <w:r w:rsidRPr="00C20BEC">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r </w:t>
      </w:r>
      <w:r w:rsidRPr="00CC4D9A">
        <w:rPr>
          <w:rFonts w:ascii="Georgia" w:eastAsia="Georgia" w:hAnsi="Georgia" w:cs="Georgia"/>
          <w:spacing w:val="-4"/>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 xml:space="preserve">ong de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a</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 xml:space="preserve">ats de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a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p>
    <w:p w14:paraId="1D912B5B" w14:textId="77777777" w:rsidR="00A54283" w:rsidRPr="00CC4D9A" w:rsidRDefault="00A54283">
      <w:pPr>
        <w:spacing w:before="9" w:after="0" w:line="190" w:lineRule="exact"/>
        <w:rPr>
          <w:sz w:val="19"/>
          <w:szCs w:val="19"/>
          <w:lang w:val="fr-FR"/>
        </w:rPr>
      </w:pPr>
    </w:p>
    <w:p w14:paraId="6539068B" w14:textId="77777777" w:rsidR="00A54283" w:rsidRPr="00CC4D9A" w:rsidRDefault="00C26CB5">
      <w:pPr>
        <w:spacing w:after="0" w:line="275" w:lineRule="auto"/>
        <w:ind w:left="100" w:right="47"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ans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 xml:space="preserve">ure </w:t>
      </w:r>
      <w:r w:rsidRPr="00CC4D9A">
        <w:rPr>
          <w:rFonts w:ascii="Georgia" w:eastAsia="Georgia" w:hAnsi="Georgia" w:cs="Georgia"/>
          <w:spacing w:val="-1"/>
          <w:sz w:val="28"/>
          <w:szCs w:val="28"/>
          <w:lang w:val="fr-FR"/>
        </w:rPr>
        <w:t>3</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a</w:t>
      </w:r>
      <w:r w:rsidRPr="00CC4D9A">
        <w:rPr>
          <w:rFonts w:ascii="Georgia" w:eastAsia="Georgia" w:hAnsi="Georgia" w:cs="Georgia"/>
          <w:sz w:val="28"/>
          <w:szCs w:val="28"/>
          <w:lang w:val="fr-FR"/>
        </w:rPr>
        <w:t>xe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i/>
          <w:sz w:val="28"/>
          <w:szCs w:val="28"/>
          <w:lang w:val="fr-FR"/>
        </w:rPr>
        <w:t>x</w:t>
      </w:r>
      <w:r w:rsidRPr="00CC4D9A">
        <w:rPr>
          <w:rFonts w:ascii="Georgia" w:eastAsia="Georgia" w:hAnsi="Georgia" w:cs="Georgia"/>
          <w:i/>
          <w:spacing w:val="3"/>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se</w:t>
      </w:r>
      <w:r w:rsidRPr="00CC4D9A">
        <w:rPr>
          <w:rFonts w:ascii="Georgia" w:eastAsia="Georgia" w:hAnsi="Georgia" w:cs="Georgia"/>
          <w:sz w:val="28"/>
          <w:szCs w:val="28"/>
          <w:lang w:val="fr-FR"/>
        </w:rPr>
        <w:t>n</w:t>
      </w:r>
      <w:r w:rsidRPr="00CC4D9A">
        <w:rPr>
          <w:rFonts w:ascii="Georgia" w:eastAsia="Georgia" w:hAnsi="Georgia" w:cs="Georgia"/>
          <w:spacing w:val="-4"/>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pa</w:t>
      </w:r>
      <w:r w:rsidRPr="00CC4D9A">
        <w:rPr>
          <w:rFonts w:ascii="Georgia" w:eastAsia="Georgia" w:hAnsi="Georgia" w:cs="Georgia"/>
          <w:spacing w:val="-2"/>
          <w:sz w:val="28"/>
          <w:szCs w:val="28"/>
          <w:lang w:val="fr-FR"/>
        </w:rPr>
        <w:t>c</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4"/>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w:t>
      </w:r>
      <w:r w:rsidRPr="00CC4D9A">
        <w:rPr>
          <w:rFonts w:ascii="Georgia" w:eastAsia="Georgia" w:hAnsi="Georgia" w:cs="Georgia"/>
          <w:sz w:val="28"/>
          <w:szCs w:val="28"/>
          <w:lang w:val="fr-FR"/>
        </w:rPr>
        <w:t>0</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1]</w:t>
      </w:r>
      <w:r w:rsidRPr="00CC4D9A">
        <w:rPr>
          <w:rFonts w:ascii="Georgia" w:eastAsia="Georgia" w:hAnsi="Georgia" w:cs="Georgia"/>
          <w:spacing w:val="6"/>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is</w:t>
      </w:r>
      <w:r w:rsidRPr="00CC4D9A">
        <w:rPr>
          <w:rFonts w:ascii="Georgia" w:eastAsia="Georgia" w:hAnsi="Georgia" w:cs="Georgia"/>
          <w:sz w:val="28"/>
          <w:szCs w:val="28"/>
          <w:lang w:val="fr-FR"/>
        </w:rPr>
        <w:t xml:space="preserve">é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100</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rva</w:t>
      </w:r>
      <w:r w:rsidRPr="00CC4D9A">
        <w:rPr>
          <w:rFonts w:ascii="Georgia" w:eastAsia="Georgia" w:hAnsi="Georgia" w:cs="Georgia"/>
          <w:spacing w:val="-1"/>
          <w:sz w:val="28"/>
          <w:szCs w:val="28"/>
          <w:lang w:val="fr-FR"/>
        </w:rPr>
        <w:t>lle</w:t>
      </w:r>
      <w:r w:rsidRPr="00CC4D9A">
        <w:rPr>
          <w:rFonts w:ascii="Georgia" w:eastAsia="Georgia" w:hAnsi="Georgia" w:cs="Georgia"/>
          <w:spacing w:val="3"/>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axe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i/>
          <w:sz w:val="28"/>
          <w:szCs w:val="28"/>
          <w:lang w:val="fr-FR"/>
        </w:rPr>
        <w:t xml:space="preserve">y </w:t>
      </w:r>
      <w:r w:rsidRPr="00CC4D9A">
        <w:rPr>
          <w:rFonts w:ascii="Georgia" w:eastAsia="Georgia" w:hAnsi="Georgia" w:cs="Georgia"/>
          <w:spacing w:val="1"/>
          <w:sz w:val="28"/>
          <w:szCs w:val="28"/>
          <w:lang w:val="fr-FR"/>
        </w:rPr>
        <w:t>es</w:t>
      </w:r>
      <w:r w:rsidRPr="00CC4D9A">
        <w:rPr>
          <w:rFonts w:ascii="Georgia" w:eastAsia="Georgia" w:hAnsi="Georgia" w:cs="Georgia"/>
          <w:sz w:val="28"/>
          <w:szCs w:val="28"/>
          <w:lang w:val="fr-FR"/>
        </w:rPr>
        <w:t>t 40</w:t>
      </w:r>
      <w:r w:rsidRPr="00CC4D9A">
        <w:rPr>
          <w:rFonts w:ascii="Georgia" w:eastAsia="Georgia" w:hAnsi="Georgia" w:cs="Georgia"/>
          <w:spacing w:val="1"/>
          <w:sz w:val="28"/>
          <w:szCs w:val="28"/>
          <w:lang w:val="fr-FR"/>
        </w:rPr>
        <w:t xml:space="preserve"> é</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ap</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marchant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ong</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 xml:space="preserve">onal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x</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 xml:space="preserve">- </w:t>
      </w:r>
      <w:r w:rsidRPr="00CC4D9A">
        <w:rPr>
          <w:rFonts w:ascii="Georgia" w:eastAsia="Georgia" w:hAnsi="Georgia" w:cs="Georgia"/>
          <w:i/>
          <w:sz w:val="28"/>
          <w:szCs w:val="28"/>
          <w:lang w:val="fr-FR"/>
        </w:rPr>
        <w:t>z</w:t>
      </w:r>
      <w:r w:rsidRPr="00CC4D9A">
        <w:rPr>
          <w:rFonts w:ascii="Georgia" w:eastAsia="Georgia" w:hAnsi="Georgia" w:cs="Georgia"/>
          <w:i/>
          <w:spacing w:val="2"/>
          <w:sz w:val="28"/>
          <w:szCs w:val="28"/>
          <w:lang w:val="fr-FR"/>
        </w:rPr>
        <w:t xml:space="preserve"> </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e</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uenc</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6"/>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o</w:t>
      </w:r>
      <w:r w:rsidRPr="00CC4D9A">
        <w:rPr>
          <w:rFonts w:ascii="Georgia" w:eastAsia="Georgia" w:hAnsi="Georgia" w:cs="Georgia"/>
          <w:spacing w:val="1"/>
          <w:sz w:val="28"/>
          <w:szCs w:val="28"/>
          <w:lang w:val="fr-FR"/>
        </w:rPr>
        <w:t>p</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1</w:t>
      </w:r>
      <w:r w:rsidRPr="00CC4D9A">
        <w:rPr>
          <w:rFonts w:ascii="Georgia" w:eastAsia="Georgia" w:hAnsi="Georgia" w:cs="Georgia"/>
          <w:spacing w:val="-3"/>
          <w:sz w:val="28"/>
          <w:szCs w:val="28"/>
          <w:lang w:val="fr-FR"/>
        </w:rPr>
        <w:t>0</w:t>
      </w:r>
      <w:r w:rsidRPr="00CC4D9A">
        <w:rPr>
          <w:rFonts w:ascii="Georgia" w:eastAsia="Georgia" w:hAnsi="Georgia" w:cs="Georgia"/>
          <w:sz w:val="28"/>
          <w:szCs w:val="28"/>
          <w:lang w:val="fr-FR"/>
        </w:rPr>
        <w:t>0 i</w:t>
      </w:r>
      <w:r w:rsidRPr="00CC4D9A">
        <w:rPr>
          <w:rFonts w:ascii="Georgia" w:eastAsia="Georgia" w:hAnsi="Georgia" w:cs="Georgia"/>
          <w:spacing w:val="-1"/>
          <w:sz w:val="28"/>
          <w:szCs w:val="28"/>
          <w:lang w:val="fr-FR"/>
        </w:rPr>
        <w:t>nt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rva</w:t>
      </w:r>
      <w:r w:rsidRPr="00CC4D9A">
        <w:rPr>
          <w:rFonts w:ascii="Georgia" w:eastAsia="Georgia" w:hAnsi="Georgia" w:cs="Georgia"/>
          <w:spacing w:val="-1"/>
          <w:sz w:val="28"/>
          <w:szCs w:val="28"/>
          <w:lang w:val="fr-FR"/>
        </w:rPr>
        <w:t>ll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 xml:space="preserve">n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 xml:space="preserve">ace </w:t>
      </w:r>
      <w:commentRangeStart w:id="556"/>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'opi</w:t>
      </w:r>
      <w:r w:rsidRPr="00CC4D9A">
        <w:rPr>
          <w:rFonts w:ascii="Georgia" w:eastAsia="Georgia" w:hAnsi="Georgia" w:cs="Georgia"/>
          <w:spacing w:val="-4"/>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commentRangeEnd w:id="556"/>
      <w:r w:rsidR="00FE7E19">
        <w:rPr>
          <w:rStyle w:val="Marquedecommentaire"/>
        </w:rPr>
        <w:commentReference w:id="556"/>
      </w:r>
      <w:r w:rsidRPr="00CC4D9A">
        <w:rPr>
          <w:rFonts w:ascii="Georgia" w:eastAsia="Georgia" w:hAnsi="Georgia" w:cs="Georgia"/>
          <w:sz w:val="28"/>
          <w:szCs w:val="28"/>
          <w:lang w:val="fr-FR"/>
        </w:rPr>
        <w:t>.</w:t>
      </w:r>
    </w:p>
    <w:p w14:paraId="57BCDD15" w14:textId="77777777" w:rsidR="00A54283" w:rsidRPr="00CC4D9A" w:rsidRDefault="00A54283">
      <w:pPr>
        <w:spacing w:before="1" w:after="0" w:line="200" w:lineRule="exact"/>
        <w:rPr>
          <w:sz w:val="20"/>
          <w:szCs w:val="20"/>
          <w:lang w:val="fr-FR"/>
        </w:rPr>
      </w:pPr>
    </w:p>
    <w:p w14:paraId="037A5FA0" w14:textId="77777777" w:rsidR="00A54283" w:rsidRPr="00CC4D9A" w:rsidRDefault="00C26CB5">
      <w:pPr>
        <w:tabs>
          <w:tab w:val="left" w:pos="820"/>
        </w:tabs>
        <w:spacing w:after="0" w:line="320" w:lineRule="exact"/>
        <w:ind w:left="100" w:right="-20"/>
        <w:rPr>
          <w:rFonts w:ascii="Georgia" w:eastAsia="Georgia" w:hAnsi="Georgia" w:cs="Georgia"/>
          <w:sz w:val="28"/>
          <w:szCs w:val="28"/>
          <w:lang w:val="fr-FR"/>
        </w:rPr>
      </w:pPr>
      <w:r w:rsidRPr="00CC4D9A">
        <w:rPr>
          <w:rFonts w:ascii="Cambria" w:eastAsia="Cambria" w:hAnsi="Cambria" w:cs="Cambria"/>
          <w:b/>
          <w:bCs/>
          <w:spacing w:val="-1"/>
          <w:position w:val="-1"/>
          <w:sz w:val="28"/>
          <w:szCs w:val="28"/>
          <w:lang w:val="fr-FR"/>
        </w:rPr>
        <w:t>4</w:t>
      </w:r>
      <w:r w:rsidRPr="00CC4D9A">
        <w:rPr>
          <w:rFonts w:ascii="Cambria" w:eastAsia="Cambria" w:hAnsi="Cambria" w:cs="Cambria"/>
          <w:b/>
          <w:bCs/>
          <w:position w:val="-1"/>
          <w:sz w:val="28"/>
          <w:szCs w:val="28"/>
          <w:lang w:val="fr-FR"/>
        </w:rPr>
        <w:t>.</w:t>
      </w:r>
      <w:r w:rsidRPr="00CC4D9A">
        <w:rPr>
          <w:rFonts w:ascii="Cambria" w:eastAsia="Cambria" w:hAnsi="Cambria" w:cs="Cambria"/>
          <w:b/>
          <w:bCs/>
          <w:position w:val="-1"/>
          <w:sz w:val="28"/>
          <w:szCs w:val="28"/>
          <w:lang w:val="fr-FR"/>
        </w:rPr>
        <w:tab/>
      </w:r>
      <w:r w:rsidRPr="00CC4D9A">
        <w:rPr>
          <w:rFonts w:ascii="Georgia" w:eastAsia="Georgia" w:hAnsi="Georgia" w:cs="Georgia"/>
          <w:b/>
          <w:bCs/>
          <w:position w:val="-1"/>
          <w:sz w:val="28"/>
          <w:szCs w:val="28"/>
          <w:u w:val="single" w:color="000000"/>
          <w:lang w:val="fr-FR"/>
        </w:rPr>
        <w:t>Concl</w:t>
      </w:r>
      <w:r w:rsidRPr="00CC4D9A">
        <w:rPr>
          <w:rFonts w:ascii="Georgia" w:eastAsia="Georgia" w:hAnsi="Georgia" w:cs="Georgia"/>
          <w:b/>
          <w:bCs/>
          <w:spacing w:val="-1"/>
          <w:position w:val="-1"/>
          <w:sz w:val="28"/>
          <w:szCs w:val="28"/>
          <w:u w:val="single" w:color="000000"/>
          <w:lang w:val="fr-FR"/>
        </w:rPr>
        <w:t>u</w:t>
      </w:r>
      <w:r w:rsidRPr="00CC4D9A">
        <w:rPr>
          <w:rFonts w:ascii="Georgia" w:eastAsia="Georgia" w:hAnsi="Georgia" w:cs="Georgia"/>
          <w:b/>
          <w:bCs/>
          <w:position w:val="-1"/>
          <w:sz w:val="28"/>
          <w:szCs w:val="28"/>
          <w:u w:val="single" w:color="000000"/>
          <w:lang w:val="fr-FR"/>
        </w:rPr>
        <w:t>s</w:t>
      </w:r>
      <w:r w:rsidRPr="00CC4D9A">
        <w:rPr>
          <w:rFonts w:ascii="Georgia" w:eastAsia="Georgia" w:hAnsi="Georgia" w:cs="Georgia"/>
          <w:b/>
          <w:bCs/>
          <w:spacing w:val="-1"/>
          <w:position w:val="-1"/>
          <w:sz w:val="28"/>
          <w:szCs w:val="28"/>
          <w:u w:val="single" w:color="000000"/>
          <w:lang w:val="fr-FR"/>
        </w:rPr>
        <w:t>io</w:t>
      </w:r>
      <w:r w:rsidRPr="00CC4D9A">
        <w:rPr>
          <w:rFonts w:ascii="Georgia" w:eastAsia="Georgia" w:hAnsi="Georgia" w:cs="Georgia"/>
          <w:b/>
          <w:bCs/>
          <w:position w:val="-1"/>
          <w:sz w:val="28"/>
          <w:szCs w:val="28"/>
          <w:u w:val="single" w:color="000000"/>
          <w:lang w:val="fr-FR"/>
        </w:rPr>
        <w:t>n</w:t>
      </w:r>
      <w:r w:rsidRPr="00CC4D9A">
        <w:rPr>
          <w:rFonts w:ascii="Georgia" w:eastAsia="Georgia" w:hAnsi="Georgia" w:cs="Georgia"/>
          <w:b/>
          <w:bCs/>
          <w:spacing w:val="-1"/>
          <w:position w:val="-1"/>
          <w:sz w:val="28"/>
          <w:szCs w:val="28"/>
          <w:u w:val="single" w:color="000000"/>
          <w:lang w:val="fr-FR"/>
        </w:rPr>
        <w:t xml:space="preserve"> </w:t>
      </w:r>
      <w:r w:rsidRPr="00CC4D9A">
        <w:rPr>
          <w:rFonts w:ascii="Georgia" w:eastAsia="Georgia" w:hAnsi="Georgia" w:cs="Georgia"/>
          <w:b/>
          <w:bCs/>
          <w:position w:val="-1"/>
          <w:sz w:val="28"/>
          <w:szCs w:val="28"/>
          <w:u w:val="single" w:color="000000"/>
          <w:lang w:val="fr-FR"/>
        </w:rPr>
        <w:t>:</w:t>
      </w:r>
    </w:p>
    <w:p w14:paraId="08B32D4F" w14:textId="77777777" w:rsidR="00A54283" w:rsidRPr="00CC4D9A" w:rsidRDefault="00A54283">
      <w:pPr>
        <w:spacing w:before="4" w:after="0" w:line="220" w:lineRule="exact"/>
        <w:rPr>
          <w:lang w:val="fr-FR"/>
        </w:rPr>
      </w:pPr>
    </w:p>
    <w:p w14:paraId="5CDDDB4E" w14:textId="60D46C0B" w:rsidR="00A54283" w:rsidRPr="00CC4D9A" w:rsidRDefault="00C26CB5">
      <w:pPr>
        <w:spacing w:before="30" w:after="0"/>
        <w:ind w:left="100" w:right="49" w:firstLine="36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l y</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pl</w:t>
      </w:r>
      <w:r w:rsidRPr="00CC4D9A">
        <w:rPr>
          <w:rFonts w:ascii="Georgia" w:eastAsia="Georgia" w:hAnsi="Georgia" w:cs="Georgia"/>
          <w:spacing w:val="-2"/>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nt</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an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s prop</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6"/>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ins w:id="557" w:author="Dominique LONGIN" w:date="2016-09-15T12:36:00Z">
        <w:r w:rsidR="00FE7E19">
          <w:rPr>
            <w:rFonts w:ascii="Georgia" w:eastAsia="Georgia" w:hAnsi="Georgia" w:cs="Georgia"/>
            <w:sz w:val="28"/>
            <w:szCs w:val="28"/>
            <w:lang w:val="fr-FR"/>
          </w:rPr>
          <w:t>s</w:t>
        </w:r>
      </w:ins>
      <w:r w:rsidRPr="00CC4D9A">
        <w:rPr>
          <w:rFonts w:ascii="Georgia" w:eastAsia="Georgia" w:hAnsi="Georgia" w:cs="Georgia"/>
          <w:spacing w:val="2"/>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 xml:space="preserve">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chel</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3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32"/>
          <w:sz w:val="28"/>
          <w:szCs w:val="28"/>
          <w:lang w:val="fr-FR"/>
        </w:rPr>
        <w:t xml:space="preserve"> </w:t>
      </w:r>
      <w:proofErr w:type="spellStart"/>
      <w:r w:rsidRPr="00CC4D9A">
        <w:rPr>
          <w:rFonts w:ascii="Georgia" w:eastAsia="Georgia" w:hAnsi="Georgia" w:cs="Georgia"/>
          <w:sz w:val="28"/>
          <w:szCs w:val="28"/>
          <w:lang w:val="fr-FR"/>
        </w:rPr>
        <w:t>G</w:t>
      </w:r>
      <w:r w:rsidRPr="00CC4D9A">
        <w:rPr>
          <w:rFonts w:ascii="Georgia" w:eastAsia="Georgia" w:hAnsi="Georgia" w:cs="Georgia"/>
          <w:spacing w:val="-2"/>
          <w:sz w:val="28"/>
          <w:szCs w:val="28"/>
          <w:lang w:val="fr-FR"/>
        </w:rPr>
        <w:t>r</w:t>
      </w:r>
      <w:r w:rsidRPr="00CC4D9A">
        <w:rPr>
          <w:rFonts w:ascii="Georgia" w:eastAsia="Georgia" w:hAnsi="Georgia" w:cs="Georgia"/>
          <w:sz w:val="28"/>
          <w:szCs w:val="28"/>
          <w:lang w:val="fr-FR"/>
        </w:rPr>
        <w:t>an</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vet</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w:t>
      </w:r>
      <w:proofErr w:type="spellEnd"/>
      <w:r w:rsidRPr="00CC4D9A">
        <w:rPr>
          <w:rFonts w:ascii="Georgia" w:eastAsia="Georgia" w:hAnsi="Georgia" w:cs="Georgia"/>
          <w:sz w:val="28"/>
          <w:szCs w:val="28"/>
          <w:lang w:val="fr-FR"/>
        </w:rPr>
        <w:t>,</w:t>
      </w:r>
      <w:r w:rsidRPr="00CC4D9A">
        <w:rPr>
          <w:rFonts w:ascii="Georgia" w:eastAsia="Georgia" w:hAnsi="Georgia" w:cs="Georgia"/>
          <w:spacing w:val="32"/>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s</w:t>
      </w:r>
      <w:r w:rsidRPr="00CC4D9A">
        <w:rPr>
          <w:rFonts w:ascii="Georgia" w:eastAsia="Georgia" w:hAnsi="Georgia" w:cs="Georgia"/>
          <w:spacing w:val="33"/>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r</w:t>
      </w:r>
      <w:r w:rsidRPr="00CC4D9A">
        <w:rPr>
          <w:rFonts w:ascii="Georgia" w:eastAsia="Georgia" w:hAnsi="Georgia" w:cs="Georgia"/>
          <w:sz w:val="28"/>
          <w:szCs w:val="28"/>
          <w:lang w:val="fr-FR"/>
        </w:rPr>
        <w:t>s</w:t>
      </w:r>
      <w:r w:rsidRPr="00CC4D9A">
        <w:rPr>
          <w:rFonts w:ascii="Georgia" w:eastAsia="Georgia" w:hAnsi="Georgia" w:cs="Georgia"/>
          <w:spacing w:val="31"/>
          <w:sz w:val="28"/>
          <w:szCs w:val="28"/>
          <w:lang w:val="fr-FR"/>
        </w:rPr>
        <w:t xml:space="preserve"> </w:t>
      </w:r>
      <w:r w:rsidRPr="00CC4D9A">
        <w:rPr>
          <w:rFonts w:ascii="Georgia" w:eastAsia="Georgia" w:hAnsi="Georgia" w:cs="Georgia"/>
          <w:sz w:val="28"/>
          <w:szCs w:val="28"/>
          <w:lang w:val="fr-FR"/>
        </w:rPr>
        <w:t>ont</w:t>
      </w:r>
      <w:r w:rsidRPr="00CC4D9A">
        <w:rPr>
          <w:rFonts w:ascii="Georgia" w:eastAsia="Georgia" w:hAnsi="Georgia" w:cs="Georgia"/>
          <w:spacing w:val="32"/>
          <w:sz w:val="28"/>
          <w:szCs w:val="28"/>
          <w:lang w:val="fr-FR"/>
        </w:rPr>
        <w:t xml:space="preserve"> </w:t>
      </w:r>
      <w:r w:rsidRPr="00CC4D9A">
        <w:rPr>
          <w:rFonts w:ascii="Georgia" w:eastAsia="Georgia" w:hAnsi="Georgia" w:cs="Georgia"/>
          <w:sz w:val="28"/>
          <w:szCs w:val="28"/>
          <w:lang w:val="fr-FR"/>
        </w:rPr>
        <w:t>décrit</w:t>
      </w:r>
      <w:r w:rsidRPr="00CC4D9A">
        <w:rPr>
          <w:rFonts w:ascii="Georgia" w:eastAsia="Georgia" w:hAnsi="Georgia" w:cs="Georgia"/>
          <w:spacing w:val="32"/>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33"/>
          <w:sz w:val="28"/>
          <w:szCs w:val="28"/>
          <w:lang w:val="fr-FR"/>
        </w:rPr>
        <w:t xml:space="preserve"> </w:t>
      </w:r>
      <w:r w:rsidRPr="00CC4D9A">
        <w:rPr>
          <w:rFonts w:ascii="Georgia" w:eastAsia="Georgia" w:hAnsi="Georgia" w:cs="Georgia"/>
          <w:sz w:val="28"/>
          <w:szCs w:val="28"/>
          <w:lang w:val="fr-FR"/>
        </w:rPr>
        <w:t>détail</w:t>
      </w:r>
      <w:r w:rsidRPr="00CC4D9A">
        <w:rPr>
          <w:rFonts w:ascii="Georgia" w:eastAsia="Georgia" w:hAnsi="Georgia" w:cs="Georgia"/>
          <w:spacing w:val="29"/>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33"/>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y</w:t>
      </w:r>
      <w:r w:rsidRPr="00CC4D9A">
        <w:rPr>
          <w:rFonts w:ascii="Georgia" w:eastAsia="Georgia" w:hAnsi="Georgia" w:cs="Georgia"/>
          <w:sz w:val="28"/>
          <w:szCs w:val="28"/>
          <w:lang w:val="fr-FR"/>
        </w:rPr>
        <w:t>cho</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og</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e de</w:t>
      </w:r>
      <w:r w:rsidRPr="00CC4D9A">
        <w:rPr>
          <w:rFonts w:ascii="Georgia" w:eastAsia="Georgia" w:hAnsi="Georgia" w:cs="Georgia"/>
          <w:spacing w:val="60"/>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du</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dans</w:t>
      </w:r>
      <w:r w:rsidRPr="00CC4D9A">
        <w:rPr>
          <w:rFonts w:ascii="Georgia" w:eastAsia="Georgia" w:hAnsi="Georgia" w:cs="Georgia"/>
          <w:spacing w:val="57"/>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59"/>
          <w:sz w:val="28"/>
          <w:szCs w:val="28"/>
          <w:lang w:val="fr-FR"/>
        </w:rPr>
        <w:t xml:space="preserv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ul</w:t>
      </w:r>
      <w:r w:rsidRPr="00CC4D9A">
        <w:rPr>
          <w:rFonts w:ascii="Georgia" w:eastAsia="Georgia" w:hAnsi="Georgia" w:cs="Georgia"/>
          <w:sz w:val="28"/>
          <w:szCs w:val="28"/>
          <w:lang w:val="fr-FR"/>
        </w:rPr>
        <w:t>e</w:t>
      </w:r>
      <w:r w:rsidRPr="00CC4D9A">
        <w:rPr>
          <w:rFonts w:ascii="Georgia" w:eastAsia="Georgia" w:hAnsi="Georgia" w:cs="Georgia"/>
          <w:spacing w:val="60"/>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nn</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r</w:t>
      </w:r>
      <w:r w:rsidRPr="00CC4D9A">
        <w:rPr>
          <w:rFonts w:ascii="Georgia" w:eastAsia="Georgia" w:hAnsi="Georgia" w:cs="Georgia"/>
          <w:spacing w:val="57"/>
          <w:sz w:val="28"/>
          <w:szCs w:val="28"/>
          <w:lang w:val="fr-FR"/>
        </w:rPr>
        <w:t xml:space="preserve"> </w:t>
      </w:r>
      <w:r w:rsidRPr="00CC4D9A">
        <w:rPr>
          <w:rFonts w:ascii="Georgia" w:eastAsia="Georgia" w:hAnsi="Georgia" w:cs="Georgia"/>
          <w:spacing w:val="-1"/>
          <w:sz w:val="28"/>
          <w:szCs w:val="28"/>
          <w:lang w:val="fr-FR"/>
        </w:rPr>
        <w:t>u</w:t>
      </w:r>
      <w:r w:rsidRPr="00CC4D9A">
        <w:rPr>
          <w:rFonts w:ascii="Georgia" w:eastAsia="Georgia" w:hAnsi="Georgia" w:cs="Georgia"/>
          <w:sz w:val="28"/>
          <w:szCs w:val="28"/>
          <w:lang w:val="fr-FR"/>
        </w:rPr>
        <w:t>n</w:t>
      </w:r>
      <w:r w:rsidRPr="00CC4D9A">
        <w:rPr>
          <w:rFonts w:ascii="Georgia" w:eastAsia="Georgia" w:hAnsi="Georgia" w:cs="Georgia"/>
          <w:spacing w:val="59"/>
          <w:sz w:val="28"/>
          <w:szCs w:val="28"/>
          <w:lang w:val="fr-FR"/>
        </w:rPr>
        <w:t xml:space="preserve"> </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can</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me</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ur</w:t>
      </w:r>
      <w:r w:rsidRPr="00CC4D9A">
        <w:rPr>
          <w:rFonts w:ascii="Georgia" w:eastAsia="Georgia" w:hAnsi="Georgia" w:cs="Georgia"/>
          <w:spacing w:val="58"/>
          <w:sz w:val="28"/>
          <w:szCs w:val="28"/>
          <w:lang w:val="fr-FR"/>
        </w:rPr>
        <w:t xml:space="preserve"> </w:t>
      </w:r>
      <w:r w:rsidRPr="00CC4D9A">
        <w:rPr>
          <w:rFonts w:ascii="Georgia" w:eastAsia="Georgia" w:hAnsi="Georgia" w:cs="Georgia"/>
          <w:sz w:val="28"/>
          <w:szCs w:val="28"/>
          <w:lang w:val="fr-FR"/>
        </w:rPr>
        <w:t>pr</w:t>
      </w:r>
      <w:r w:rsidRPr="00CC4D9A">
        <w:rPr>
          <w:rFonts w:ascii="Georgia" w:eastAsia="Georgia" w:hAnsi="Georgia" w:cs="Georgia"/>
          <w:spacing w:val="1"/>
          <w:sz w:val="28"/>
          <w:szCs w:val="28"/>
          <w:lang w:val="fr-FR"/>
        </w:rPr>
        <w:t>é</w:t>
      </w:r>
      <w:r w:rsidRPr="00CC4D9A">
        <w:rPr>
          <w:rFonts w:ascii="Georgia" w:eastAsia="Georgia" w:hAnsi="Georgia" w:cs="Georgia"/>
          <w:spacing w:val="-3"/>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r</w:t>
      </w:r>
      <w:r w:rsidRPr="00CC4D9A">
        <w:rPr>
          <w:rFonts w:ascii="Georgia" w:eastAsia="Georgia" w:hAnsi="Georgia" w:cs="Georgia"/>
          <w:spacing w:val="59"/>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 cho</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x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du  </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 xml:space="preserve">dans  </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e  </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fo</w:t>
      </w:r>
      <w:r w:rsidRPr="00CC4D9A">
        <w:rPr>
          <w:rFonts w:ascii="Georgia" w:eastAsia="Georgia" w:hAnsi="Georgia" w:cs="Georgia"/>
          <w:spacing w:val="-1"/>
          <w:sz w:val="28"/>
          <w:szCs w:val="28"/>
          <w:lang w:val="fr-FR"/>
        </w:rPr>
        <w:t>u</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  </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a</w:t>
      </w:r>
      <w:r w:rsidRPr="00CC4D9A">
        <w:rPr>
          <w:rFonts w:ascii="Georgia" w:eastAsia="Georgia" w:hAnsi="Georgia" w:cs="Georgia"/>
          <w:spacing w:val="-3"/>
          <w:sz w:val="28"/>
          <w:szCs w:val="28"/>
          <w:lang w:val="fr-FR"/>
        </w:rPr>
        <w:t>i</w:t>
      </w:r>
      <w:r w:rsidRPr="00CC4D9A">
        <w:rPr>
          <w:rFonts w:ascii="Georgia" w:eastAsia="Georgia" w:hAnsi="Georgia" w:cs="Georgia"/>
          <w:sz w:val="28"/>
          <w:szCs w:val="28"/>
          <w:lang w:val="fr-FR"/>
        </w:rPr>
        <w:t xml:space="preserve">s  </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urs   m</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dèles   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3"/>
          <w:sz w:val="28"/>
          <w:szCs w:val="28"/>
          <w:lang w:val="fr-FR"/>
        </w:rPr>
        <w:t>v</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1"/>
          <w:sz w:val="28"/>
          <w:szCs w:val="28"/>
          <w:lang w:val="fr-FR"/>
        </w:rPr>
        <w:t>se</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62"/>
          <w:sz w:val="28"/>
          <w:szCs w:val="28"/>
          <w:lang w:val="fr-FR"/>
        </w:rPr>
        <w:t xml:space="preserve"> </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pp</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 xml:space="preserve">uer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z w:val="28"/>
          <w:szCs w:val="28"/>
          <w:lang w:val="fr-FR"/>
        </w:rPr>
        <w:t xml:space="preserve">our </w:t>
      </w:r>
      <w:r w:rsidRPr="00CC4D9A">
        <w:rPr>
          <w:rFonts w:ascii="Georgia" w:eastAsia="Georgia" w:hAnsi="Georgia" w:cs="Georgia"/>
          <w:spacing w:val="63"/>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pi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io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air</w:t>
      </w:r>
      <w:r w:rsidRPr="00CC4D9A">
        <w:rPr>
          <w:rFonts w:ascii="Georgia" w:eastAsia="Georgia" w:hAnsi="Georgia" w:cs="Georgia"/>
          <w:spacing w:val="-2"/>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spacing w:val="62"/>
          <w:sz w:val="28"/>
          <w:szCs w:val="28"/>
          <w:lang w:val="fr-FR"/>
        </w:rPr>
        <w:t xml:space="preserve"> </w:t>
      </w:r>
      <w:r w:rsidRPr="00CC4D9A">
        <w:rPr>
          <w:rFonts w:ascii="Georgia" w:eastAsia="Georgia" w:hAnsi="Georgia" w:cs="Georgia"/>
          <w:spacing w:val="1"/>
          <w:sz w:val="28"/>
          <w:szCs w:val="28"/>
          <w:lang w:val="fr-FR"/>
        </w:rPr>
        <w:t>D</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 xml:space="preserve">ns </w:t>
      </w:r>
      <w:r w:rsidRPr="00CC4D9A">
        <w:rPr>
          <w:rFonts w:ascii="Georgia" w:eastAsia="Georgia" w:hAnsi="Georgia" w:cs="Georgia"/>
          <w:spacing w:val="64"/>
          <w:sz w:val="28"/>
          <w:szCs w:val="28"/>
          <w:lang w:val="fr-FR"/>
        </w:rPr>
        <w:t xml:space="preserve"> </w:t>
      </w:r>
      <w:r w:rsidRPr="00CC4D9A">
        <w:rPr>
          <w:rFonts w:ascii="Georgia" w:eastAsia="Georgia" w:hAnsi="Georgia" w:cs="Georgia"/>
          <w:spacing w:val="-1"/>
          <w:sz w:val="28"/>
          <w:szCs w:val="28"/>
          <w:lang w:val="fr-FR"/>
        </w:rPr>
        <w:t>le</w:t>
      </w:r>
      <w:r w:rsidRPr="00CC4D9A">
        <w:rPr>
          <w:rFonts w:ascii="Georgia" w:eastAsia="Georgia" w:hAnsi="Georgia" w:cs="Georgia"/>
          <w:sz w:val="28"/>
          <w:szCs w:val="28"/>
          <w:lang w:val="fr-FR"/>
        </w:rPr>
        <w:t xml:space="preserve">s </w:t>
      </w:r>
      <w:r w:rsidRPr="00CC4D9A">
        <w:rPr>
          <w:rFonts w:ascii="Georgia" w:eastAsia="Georgia" w:hAnsi="Georgia" w:cs="Georgia"/>
          <w:spacing w:val="64"/>
          <w:sz w:val="28"/>
          <w:szCs w:val="28"/>
          <w:lang w:val="fr-FR"/>
        </w:rPr>
        <w:t xml:space="preserve"> </w:t>
      </w:r>
      <w:del w:id="558" w:author="Dominique LONGIN" w:date="2016-09-15T12:37:00Z">
        <w:r w:rsidRPr="00CC4D9A" w:rsidDel="00FE7E19">
          <w:rPr>
            <w:rFonts w:ascii="Georgia" w:eastAsia="Georgia" w:hAnsi="Georgia" w:cs="Georgia"/>
            <w:spacing w:val="-2"/>
            <w:sz w:val="28"/>
            <w:szCs w:val="28"/>
            <w:lang w:val="fr-FR"/>
          </w:rPr>
          <w:delText>r</w:delText>
        </w:r>
        <w:r w:rsidRPr="00CC4D9A" w:rsidDel="00FE7E19">
          <w:rPr>
            <w:rFonts w:ascii="Georgia" w:eastAsia="Georgia" w:hAnsi="Georgia" w:cs="Georgia"/>
            <w:spacing w:val="1"/>
            <w:sz w:val="28"/>
            <w:szCs w:val="28"/>
            <w:lang w:val="fr-FR"/>
          </w:rPr>
          <w:delText>é</w:delText>
        </w:r>
        <w:r w:rsidRPr="00CC4D9A" w:rsidDel="00FE7E19">
          <w:rPr>
            <w:rFonts w:ascii="Georgia" w:eastAsia="Georgia" w:hAnsi="Georgia" w:cs="Georgia"/>
            <w:spacing w:val="-1"/>
            <w:sz w:val="28"/>
            <w:szCs w:val="28"/>
            <w:lang w:val="fr-FR"/>
          </w:rPr>
          <w:delText>s</w:delText>
        </w:r>
        <w:r w:rsidRPr="00CC4D9A" w:rsidDel="00FE7E19">
          <w:rPr>
            <w:rFonts w:ascii="Georgia" w:eastAsia="Georgia" w:hAnsi="Georgia" w:cs="Georgia"/>
            <w:sz w:val="28"/>
            <w:szCs w:val="28"/>
            <w:lang w:val="fr-FR"/>
          </w:rPr>
          <w:delText>aux</w:delText>
        </w:r>
      </w:del>
      <w:ins w:id="559" w:author="Dominique LONGIN" w:date="2016-09-15T12:37:00Z">
        <w:r w:rsidR="00FE7E19" w:rsidRPr="00CC4D9A">
          <w:rPr>
            <w:rFonts w:ascii="Georgia" w:eastAsia="Georgia" w:hAnsi="Georgia" w:cs="Georgia"/>
            <w:spacing w:val="-2"/>
            <w:sz w:val="28"/>
            <w:szCs w:val="28"/>
            <w:lang w:val="fr-FR"/>
          </w:rPr>
          <w:t>r</w:t>
        </w:r>
        <w:r w:rsidR="00FE7E19" w:rsidRPr="00CC4D9A">
          <w:rPr>
            <w:rFonts w:ascii="Georgia" w:eastAsia="Georgia" w:hAnsi="Georgia" w:cs="Georgia"/>
            <w:spacing w:val="1"/>
            <w:sz w:val="28"/>
            <w:szCs w:val="28"/>
            <w:lang w:val="fr-FR"/>
          </w:rPr>
          <w:t>é</w:t>
        </w:r>
        <w:r w:rsidR="00FE7E19" w:rsidRPr="00CC4D9A">
          <w:rPr>
            <w:rFonts w:ascii="Georgia" w:eastAsia="Georgia" w:hAnsi="Georgia" w:cs="Georgia"/>
            <w:spacing w:val="-1"/>
            <w:sz w:val="28"/>
            <w:szCs w:val="28"/>
            <w:lang w:val="fr-FR"/>
          </w:rPr>
          <w:t>s</w:t>
        </w:r>
        <w:r w:rsidR="00FE7E19" w:rsidRPr="00CC4D9A">
          <w:rPr>
            <w:rFonts w:ascii="Georgia" w:eastAsia="Georgia" w:hAnsi="Georgia" w:cs="Georgia"/>
            <w:sz w:val="28"/>
            <w:szCs w:val="28"/>
            <w:lang w:val="fr-FR"/>
          </w:rPr>
          <w:t>eaux</w:t>
        </w:r>
      </w:ins>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aux, </w:t>
      </w:r>
      <w:r w:rsidRPr="00CC4D9A">
        <w:rPr>
          <w:rFonts w:ascii="Georgia" w:eastAsia="Georgia" w:hAnsi="Georgia" w:cs="Georgia"/>
          <w:spacing w:val="14"/>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4"/>
          <w:sz w:val="28"/>
          <w:szCs w:val="28"/>
          <w:lang w:val="fr-FR"/>
        </w:rPr>
        <w:t>i</w:t>
      </w:r>
      <w:r w:rsidRPr="00CC4D9A">
        <w:rPr>
          <w:rFonts w:ascii="Georgia" w:eastAsia="Georgia" w:hAnsi="Georgia" w:cs="Georgia"/>
          <w:sz w:val="28"/>
          <w:szCs w:val="28"/>
          <w:lang w:val="fr-FR"/>
        </w:rPr>
        <w:t xml:space="preserve">ons </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ont </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pl</w:t>
      </w:r>
      <w:r w:rsidRPr="00CC4D9A">
        <w:rPr>
          <w:rFonts w:ascii="Georgia" w:eastAsia="Georgia" w:hAnsi="Georgia" w:cs="Georgia"/>
          <w:spacing w:val="-2"/>
          <w:sz w:val="28"/>
          <w:szCs w:val="28"/>
          <w:lang w:val="fr-FR"/>
        </w:rPr>
        <w:t>u</w:t>
      </w:r>
      <w:r w:rsidRPr="00CC4D9A">
        <w:rPr>
          <w:rFonts w:ascii="Georgia" w:eastAsia="Georgia" w:hAnsi="Georgia" w:cs="Georgia"/>
          <w:sz w:val="28"/>
          <w:szCs w:val="28"/>
          <w:lang w:val="fr-FR"/>
        </w:rPr>
        <w:t xml:space="preserve">s </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mpl</w:t>
      </w:r>
      <w:r w:rsidRPr="00CC4D9A">
        <w:rPr>
          <w:rFonts w:ascii="Georgia" w:eastAsia="Georgia" w:hAnsi="Georgia" w:cs="Georgia"/>
          <w:spacing w:val="-1"/>
          <w:sz w:val="28"/>
          <w:szCs w:val="28"/>
          <w:lang w:val="fr-FR"/>
        </w:rPr>
        <w:t>iq</w:t>
      </w:r>
      <w:r w:rsidRPr="00CC4D9A">
        <w:rPr>
          <w:rFonts w:ascii="Georgia" w:eastAsia="Georgia" w:hAnsi="Georgia" w:cs="Georgia"/>
          <w:sz w:val="28"/>
          <w:szCs w:val="28"/>
          <w:lang w:val="fr-FR"/>
        </w:rPr>
        <w:t>ué</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   </w:t>
      </w:r>
      <w:r w:rsidRPr="00CC4D9A">
        <w:rPr>
          <w:rFonts w:ascii="Georgia" w:eastAsia="Georgia" w:hAnsi="Georgia" w:cs="Georgia"/>
          <w:spacing w:val="26"/>
          <w:sz w:val="28"/>
          <w:szCs w:val="28"/>
          <w:lang w:val="fr-FR"/>
        </w:rPr>
        <w:t xml:space="preserv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van</w:t>
      </w:r>
      <w:r w:rsidRPr="00CC4D9A">
        <w:rPr>
          <w:rFonts w:ascii="Georgia" w:eastAsia="Georgia" w:hAnsi="Georgia" w:cs="Georgia"/>
          <w:spacing w:val="-4"/>
          <w:sz w:val="28"/>
          <w:szCs w:val="28"/>
          <w:lang w:val="fr-FR"/>
        </w:rPr>
        <w:t>t</w:t>
      </w:r>
      <w:r w:rsidRPr="00CC4D9A">
        <w:rPr>
          <w:rFonts w:ascii="Georgia" w:eastAsia="Georgia" w:hAnsi="Georgia" w:cs="Georgia"/>
          <w:sz w:val="28"/>
          <w:szCs w:val="28"/>
          <w:lang w:val="fr-FR"/>
        </w:rPr>
        <w:t>s</w:t>
      </w:r>
    </w:p>
    <w:p w14:paraId="46333499" w14:textId="77777777" w:rsidR="00A54283" w:rsidRPr="00CC4D9A" w:rsidRDefault="00A54283">
      <w:pPr>
        <w:spacing w:after="0"/>
        <w:jc w:val="both"/>
        <w:rPr>
          <w:lang w:val="fr-FR"/>
        </w:rPr>
        <w:sectPr w:rsidR="00A54283" w:rsidRPr="00CC4D9A">
          <w:pgSz w:w="12240" w:h="15840"/>
          <w:pgMar w:top="1360" w:right="1320" w:bottom="1200" w:left="1700" w:header="0" w:footer="1015" w:gutter="0"/>
          <w:cols w:space="720"/>
        </w:sectPr>
      </w:pPr>
    </w:p>
    <w:p w14:paraId="3575B5B0" w14:textId="430A647D" w:rsidR="00A54283" w:rsidRPr="00CC4D9A" w:rsidRDefault="00C26CB5">
      <w:pPr>
        <w:spacing w:before="78" w:after="0"/>
        <w:ind w:left="100" w:right="51"/>
        <w:jc w:val="both"/>
        <w:rPr>
          <w:rFonts w:ascii="Georgia" w:eastAsia="Georgia" w:hAnsi="Georgia" w:cs="Georgia"/>
          <w:sz w:val="28"/>
          <w:szCs w:val="28"/>
          <w:lang w:val="fr-FR"/>
        </w:rPr>
      </w:pPr>
      <w:r w:rsidRPr="00CC4D9A">
        <w:rPr>
          <w:rFonts w:ascii="Georgia" w:eastAsia="Georgia" w:hAnsi="Georgia" w:cs="Georgia"/>
          <w:sz w:val="28"/>
          <w:szCs w:val="28"/>
          <w:lang w:val="fr-FR"/>
        </w:rPr>
        <w:lastRenderedPageBreak/>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ve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is</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r pour</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var</w:t>
      </w:r>
      <w:r w:rsidRPr="00CC4D9A">
        <w:rPr>
          <w:rFonts w:ascii="Georgia" w:eastAsia="Georgia" w:hAnsi="Georgia" w:cs="Georgia"/>
          <w:spacing w:val="-3"/>
          <w:sz w:val="28"/>
          <w:szCs w:val="28"/>
          <w:lang w:val="fr-FR"/>
        </w:rPr>
        <w:t>i</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 xml:space="preserve">s </w:t>
      </w:r>
      <w:del w:id="560" w:author="Dominique LONGIN" w:date="2016-09-15T12:37:00Z">
        <w:r w:rsidRPr="00CC4D9A" w:rsidDel="00FE7E19">
          <w:rPr>
            <w:rFonts w:ascii="Georgia" w:eastAsia="Georgia" w:hAnsi="Georgia" w:cs="Georgia"/>
            <w:spacing w:val="1"/>
            <w:sz w:val="28"/>
            <w:szCs w:val="28"/>
            <w:lang w:val="fr-FR"/>
          </w:rPr>
          <w:delText>s</w:delText>
        </w:r>
      </w:del>
      <w:r w:rsidRPr="00CC4D9A">
        <w:rPr>
          <w:rFonts w:ascii="Georgia" w:eastAsia="Georgia" w:hAnsi="Georgia" w:cs="Georgia"/>
          <w:sz w:val="28"/>
          <w:szCs w:val="28"/>
          <w:lang w:val="fr-FR"/>
        </w:rPr>
        <w:t>ont mo</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é</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s</w:t>
      </w:r>
      <w:r w:rsidRPr="00CC4D9A">
        <w:rPr>
          <w:rFonts w:ascii="Georgia" w:eastAsia="Georgia" w:hAnsi="Georgia" w:cs="Georgia"/>
          <w:sz w:val="28"/>
          <w:szCs w:val="28"/>
          <w:lang w:val="fr-FR"/>
        </w:rPr>
        <w:t>é ma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h</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ma</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w:t>
      </w:r>
      <w:r w:rsidRPr="00CC4D9A">
        <w:rPr>
          <w:rFonts w:ascii="Georgia" w:eastAsia="Georgia" w:hAnsi="Georgia" w:cs="Georgia"/>
          <w:spacing w:val="-2"/>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façon</w:t>
      </w:r>
      <w:r w:rsidRPr="00CC4D9A">
        <w:rPr>
          <w:rFonts w:ascii="Georgia" w:eastAsia="Georgia" w:hAnsi="Georgia" w:cs="Georgia"/>
          <w:spacing w:val="3"/>
          <w:sz w:val="28"/>
          <w:szCs w:val="28"/>
          <w:lang w:val="fr-FR"/>
        </w:rPr>
        <w:t xml:space="preserve"> </w:t>
      </w:r>
      <w:ins w:id="561" w:author="Dominique LONGIN" w:date="2016-09-15T12:37:00Z">
        <w:r w:rsidR="00FE7E19">
          <w:rPr>
            <w:rFonts w:ascii="Georgia" w:eastAsia="Georgia" w:hAnsi="Georgia" w:cs="Georgia"/>
            <w:spacing w:val="3"/>
            <w:sz w:val="28"/>
            <w:szCs w:val="28"/>
            <w:lang w:val="fr-FR"/>
          </w:rPr>
          <w:t xml:space="preserve">dont </w:t>
        </w:r>
      </w:ins>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opin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e </w:t>
      </w:r>
      <w:r w:rsidRPr="00CC4D9A">
        <w:rPr>
          <w:rFonts w:ascii="Georgia" w:eastAsia="Georgia" w:hAnsi="Georgia" w:cs="Georgia"/>
          <w:spacing w:val="11"/>
          <w:sz w:val="28"/>
          <w:szCs w:val="28"/>
          <w:lang w:val="fr-FR"/>
        </w:rPr>
        <w:t xml:space="preserve"> </w:t>
      </w:r>
      <w:r w:rsidRPr="00CC4D9A">
        <w:rPr>
          <w:rFonts w:ascii="Georgia" w:eastAsia="Georgia" w:hAnsi="Georgia" w:cs="Georgia"/>
          <w:spacing w:val="-2"/>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e </w:t>
      </w:r>
      <w:r w:rsidRPr="00CC4D9A">
        <w:rPr>
          <w:rFonts w:ascii="Georgia" w:eastAsia="Georgia" w:hAnsi="Georgia" w:cs="Georgia"/>
          <w:spacing w:val="11"/>
          <w:sz w:val="28"/>
          <w:szCs w:val="28"/>
          <w:lang w:val="fr-FR"/>
        </w:rPr>
        <w:t xml:space="preserve"> </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v</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ue </w:t>
      </w:r>
      <w:r w:rsidRPr="00CC4D9A">
        <w:rPr>
          <w:rFonts w:ascii="Georgia" w:eastAsia="Georgia" w:hAnsi="Georgia" w:cs="Georgia"/>
          <w:spacing w:val="11"/>
          <w:sz w:val="28"/>
          <w:szCs w:val="28"/>
          <w:lang w:val="fr-FR"/>
        </w:rPr>
        <w:t xml:space="preserve"> </w:t>
      </w:r>
      <w:r w:rsidRPr="00CC4D9A">
        <w:rPr>
          <w:rFonts w:ascii="Georgia" w:eastAsia="Georgia" w:hAnsi="Georgia" w:cs="Georgia"/>
          <w:sz w:val="28"/>
          <w:szCs w:val="28"/>
          <w:lang w:val="fr-FR"/>
        </w:rPr>
        <w:t xml:space="preserve">au </w:t>
      </w:r>
      <w:r w:rsidRPr="00CC4D9A">
        <w:rPr>
          <w:rFonts w:ascii="Georgia" w:eastAsia="Georgia" w:hAnsi="Georgia" w:cs="Georgia"/>
          <w:spacing w:val="10"/>
          <w:sz w:val="28"/>
          <w:szCs w:val="28"/>
          <w:lang w:val="fr-FR"/>
        </w:rPr>
        <w:t xml:space="preserve"> </w:t>
      </w:r>
      <w:r w:rsidRPr="00CC4D9A">
        <w:rPr>
          <w:rFonts w:ascii="Georgia" w:eastAsia="Georgia" w:hAnsi="Georgia" w:cs="Georgia"/>
          <w:sz w:val="28"/>
          <w:szCs w:val="28"/>
          <w:lang w:val="fr-FR"/>
        </w:rPr>
        <w:t xml:space="preserve">fil </w:t>
      </w:r>
      <w:r w:rsidRPr="00CC4D9A">
        <w:rPr>
          <w:rFonts w:ascii="Georgia" w:eastAsia="Georgia" w:hAnsi="Georgia" w:cs="Georgia"/>
          <w:spacing w:val="8"/>
          <w:sz w:val="28"/>
          <w:szCs w:val="28"/>
          <w:lang w:val="fr-FR"/>
        </w:rPr>
        <w:t xml:space="preserve"> </w:t>
      </w:r>
      <w:r w:rsidRPr="00CC4D9A">
        <w:rPr>
          <w:rFonts w:ascii="Georgia" w:eastAsia="Georgia" w:hAnsi="Georgia" w:cs="Georgia"/>
          <w:sz w:val="28"/>
          <w:szCs w:val="28"/>
          <w:lang w:val="fr-FR"/>
        </w:rPr>
        <w:t xml:space="preserve">du </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mps </w:t>
      </w:r>
      <w:r w:rsidRPr="00CC4D9A">
        <w:rPr>
          <w:rFonts w:ascii="Georgia" w:eastAsia="Georgia" w:hAnsi="Georgia" w:cs="Georgia"/>
          <w:spacing w:val="15"/>
          <w:sz w:val="28"/>
          <w:szCs w:val="28"/>
          <w:lang w:val="fr-FR"/>
        </w:rPr>
        <w:t xml:space="preserve"> </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n </w:t>
      </w:r>
      <w:r w:rsidRPr="00CC4D9A">
        <w:rPr>
          <w:rFonts w:ascii="Georgia" w:eastAsia="Georgia" w:hAnsi="Georgia" w:cs="Georgia"/>
          <w:spacing w:val="13"/>
          <w:sz w:val="28"/>
          <w:szCs w:val="28"/>
          <w:lang w:val="fr-FR"/>
        </w:rPr>
        <w:t xml:space="preserve"> </w:t>
      </w:r>
      <w:r w:rsidRPr="00CC4D9A">
        <w:rPr>
          <w:rFonts w:ascii="Georgia" w:eastAsia="Georgia" w:hAnsi="Georgia" w:cs="Georgia"/>
          <w:sz w:val="28"/>
          <w:szCs w:val="28"/>
          <w:lang w:val="fr-FR"/>
        </w:rPr>
        <w:t xml:space="preserve">raison </w:t>
      </w:r>
      <w:r w:rsidRPr="00CC4D9A">
        <w:rPr>
          <w:rFonts w:ascii="Georgia" w:eastAsia="Georgia" w:hAnsi="Georgia" w:cs="Georgia"/>
          <w:spacing w:val="12"/>
          <w:sz w:val="28"/>
          <w:szCs w:val="28"/>
          <w:lang w:val="fr-FR"/>
        </w:rPr>
        <w:t xml:space="preserve"> </w:t>
      </w:r>
      <w:r w:rsidRPr="00CC4D9A">
        <w:rPr>
          <w:rFonts w:ascii="Georgia" w:eastAsia="Georgia" w:hAnsi="Georgia" w:cs="Georgia"/>
          <w:sz w:val="28"/>
          <w:szCs w:val="28"/>
          <w:lang w:val="fr-FR"/>
        </w:rPr>
        <w:t xml:space="preserve">de </w:t>
      </w:r>
      <w:r w:rsidRPr="00CC4D9A">
        <w:rPr>
          <w:rFonts w:ascii="Georgia" w:eastAsia="Georgia" w:hAnsi="Georgia" w:cs="Georgia"/>
          <w:spacing w:val="14"/>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nf</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 xml:space="preserve">uence </w:t>
      </w:r>
      <w:r w:rsidRPr="00CC4D9A">
        <w:rPr>
          <w:rFonts w:ascii="Georgia" w:eastAsia="Georgia" w:hAnsi="Georgia" w:cs="Georgia"/>
          <w:spacing w:val="14"/>
          <w:sz w:val="28"/>
          <w:szCs w:val="28"/>
          <w:lang w:val="fr-FR"/>
        </w:rPr>
        <w:t xml:space="preserve"> </w:t>
      </w:r>
      <w:r w:rsidRPr="00CC4D9A">
        <w:rPr>
          <w:rFonts w:ascii="Georgia" w:eastAsia="Georgia" w:hAnsi="Georgia" w:cs="Georgia"/>
          <w:sz w:val="28"/>
          <w:szCs w:val="28"/>
          <w:lang w:val="fr-FR"/>
        </w:rPr>
        <w:t>des</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S</w:t>
      </w:r>
      <w:r w:rsidRPr="00CC4D9A">
        <w:rPr>
          <w:rFonts w:ascii="Georgia" w:eastAsia="Georgia" w:hAnsi="Georgia" w:cs="Georgia"/>
          <w:spacing w:val="-2"/>
          <w:sz w:val="28"/>
          <w:szCs w:val="28"/>
          <w:lang w:val="fr-FR"/>
        </w:rPr>
        <w:t>p</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pacing w:val="-3"/>
          <w:sz w:val="28"/>
          <w:szCs w:val="28"/>
          <w:lang w:val="fr-FR"/>
        </w:rPr>
        <w:t>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dans</w:t>
      </w:r>
      <w:del w:id="562" w:author="Dominique LONGIN" w:date="2016-09-15T12:38:00Z">
        <w:r w:rsidRPr="00CC4D9A" w:rsidDel="00FE7E19">
          <w:rPr>
            <w:rFonts w:ascii="Georgia" w:eastAsia="Georgia" w:hAnsi="Georgia" w:cs="Georgia"/>
            <w:sz w:val="28"/>
            <w:szCs w:val="28"/>
            <w:lang w:val="fr-FR"/>
          </w:rPr>
          <w:delText xml:space="preserve"> </w:delText>
        </w:r>
        <w:commentRangeStart w:id="563"/>
        <w:r w:rsidRPr="00CC4D9A" w:rsidDel="00FE7E19">
          <w:rPr>
            <w:rFonts w:ascii="Georgia" w:eastAsia="Georgia" w:hAnsi="Georgia" w:cs="Georgia"/>
            <w:spacing w:val="-1"/>
            <w:sz w:val="28"/>
            <w:szCs w:val="28"/>
            <w:lang w:val="fr-FR"/>
          </w:rPr>
          <w:delText>l</w:delText>
        </w:r>
        <w:r w:rsidRPr="00CC4D9A" w:rsidDel="00FE7E19">
          <w:rPr>
            <w:rFonts w:ascii="Georgia" w:eastAsia="Georgia" w:hAnsi="Georgia" w:cs="Georgia"/>
            <w:spacing w:val="1"/>
            <w:sz w:val="28"/>
            <w:szCs w:val="28"/>
            <w:lang w:val="fr-FR"/>
          </w:rPr>
          <w:delText>’</w:delText>
        </w:r>
      </w:del>
      <w:del w:id="564" w:author="Dominique LONGIN" w:date="2016-09-15T12:37:00Z">
        <w:r w:rsidRPr="00CC4D9A" w:rsidDel="00FE7E19">
          <w:rPr>
            <w:rFonts w:ascii="Georgia" w:eastAsia="Georgia" w:hAnsi="Georgia" w:cs="Georgia"/>
            <w:sz w:val="28"/>
            <w:szCs w:val="28"/>
            <w:lang w:val="fr-FR"/>
          </w:rPr>
          <w:delText>art</w:delText>
        </w:r>
        <w:r w:rsidRPr="00CC4D9A" w:rsidDel="00FE7E19">
          <w:rPr>
            <w:rFonts w:ascii="Georgia" w:eastAsia="Georgia" w:hAnsi="Georgia" w:cs="Georgia"/>
            <w:spacing w:val="-1"/>
            <w:sz w:val="28"/>
            <w:szCs w:val="28"/>
            <w:lang w:val="fr-FR"/>
          </w:rPr>
          <w:delText>i</w:delText>
        </w:r>
        <w:r w:rsidRPr="00CC4D9A" w:rsidDel="00FE7E19">
          <w:rPr>
            <w:rFonts w:ascii="Georgia" w:eastAsia="Georgia" w:hAnsi="Georgia" w:cs="Georgia"/>
            <w:sz w:val="28"/>
            <w:szCs w:val="28"/>
            <w:lang w:val="fr-FR"/>
          </w:rPr>
          <w:delText>ce</w:delText>
        </w:r>
      </w:del>
      <w:del w:id="565" w:author="Dominique LONGIN" w:date="2016-09-15T12:38:00Z">
        <w:r w:rsidRPr="00CC4D9A" w:rsidDel="00FE7E19">
          <w:rPr>
            <w:rFonts w:ascii="Georgia" w:eastAsia="Georgia" w:hAnsi="Georgia" w:cs="Georgia"/>
            <w:sz w:val="28"/>
            <w:szCs w:val="28"/>
            <w:lang w:val="fr-FR"/>
          </w:rPr>
          <w:delText xml:space="preserve"> Ra</w:delText>
        </w:r>
        <w:r w:rsidRPr="00CC4D9A" w:rsidDel="00FE7E19">
          <w:rPr>
            <w:rFonts w:ascii="Georgia" w:eastAsia="Georgia" w:hAnsi="Georgia" w:cs="Georgia"/>
            <w:spacing w:val="-1"/>
            <w:sz w:val="28"/>
            <w:szCs w:val="28"/>
            <w:lang w:val="fr-FR"/>
          </w:rPr>
          <w:delText>i</w:delText>
        </w:r>
        <w:r w:rsidRPr="00CC4D9A" w:rsidDel="00FE7E19">
          <w:rPr>
            <w:rFonts w:ascii="Georgia" w:eastAsia="Georgia" w:hAnsi="Georgia" w:cs="Georgia"/>
            <w:sz w:val="28"/>
            <w:szCs w:val="28"/>
            <w:lang w:val="fr-FR"/>
          </w:rPr>
          <w:delText>ner</w:delText>
        </w:r>
        <w:r w:rsidRPr="00CC4D9A" w:rsidDel="00FE7E19">
          <w:rPr>
            <w:rFonts w:ascii="Georgia" w:eastAsia="Georgia" w:hAnsi="Georgia" w:cs="Georgia"/>
            <w:spacing w:val="2"/>
            <w:sz w:val="28"/>
            <w:szCs w:val="28"/>
            <w:lang w:val="fr-FR"/>
          </w:rPr>
          <w:delText xml:space="preserve"> </w:delText>
        </w:r>
        <w:r w:rsidRPr="00CC4D9A" w:rsidDel="00FE7E19">
          <w:rPr>
            <w:rFonts w:ascii="Georgia" w:eastAsia="Georgia" w:hAnsi="Georgia" w:cs="Georgia"/>
            <w:spacing w:val="-1"/>
            <w:sz w:val="28"/>
            <w:szCs w:val="28"/>
            <w:lang w:val="fr-FR"/>
          </w:rPr>
          <w:delText>He</w:delText>
        </w:r>
        <w:r w:rsidRPr="00CC4D9A" w:rsidDel="00FE7E19">
          <w:rPr>
            <w:rFonts w:ascii="Georgia" w:eastAsia="Georgia" w:hAnsi="Georgia" w:cs="Georgia"/>
            <w:spacing w:val="1"/>
            <w:sz w:val="28"/>
            <w:szCs w:val="28"/>
            <w:lang w:val="fr-FR"/>
          </w:rPr>
          <w:delText>g</w:delText>
        </w:r>
        <w:r w:rsidRPr="00CC4D9A" w:rsidDel="00FE7E19">
          <w:rPr>
            <w:rFonts w:ascii="Georgia" w:eastAsia="Georgia" w:hAnsi="Georgia" w:cs="Georgia"/>
            <w:spacing w:val="-1"/>
            <w:sz w:val="28"/>
            <w:szCs w:val="28"/>
            <w:lang w:val="fr-FR"/>
          </w:rPr>
          <w:delText>s</w:delText>
        </w:r>
        <w:r w:rsidRPr="00CC4D9A" w:rsidDel="00FE7E19">
          <w:rPr>
            <w:rFonts w:ascii="Georgia" w:eastAsia="Georgia" w:hAnsi="Georgia" w:cs="Georgia"/>
            <w:spacing w:val="1"/>
            <w:sz w:val="28"/>
            <w:szCs w:val="28"/>
            <w:lang w:val="fr-FR"/>
          </w:rPr>
          <w:delText>e</w:delText>
        </w:r>
        <w:r w:rsidRPr="00CC4D9A" w:rsidDel="00FE7E19">
          <w:rPr>
            <w:rFonts w:ascii="Georgia" w:eastAsia="Georgia" w:hAnsi="Georgia" w:cs="Georgia"/>
            <w:spacing w:val="-1"/>
            <w:sz w:val="28"/>
            <w:szCs w:val="28"/>
            <w:lang w:val="fr-FR"/>
          </w:rPr>
          <w:delText>l</w:delText>
        </w:r>
        <w:r w:rsidRPr="00CC4D9A" w:rsidDel="00FE7E19">
          <w:rPr>
            <w:rFonts w:ascii="Georgia" w:eastAsia="Georgia" w:hAnsi="Georgia" w:cs="Georgia"/>
            <w:sz w:val="28"/>
            <w:szCs w:val="28"/>
            <w:lang w:val="fr-FR"/>
          </w:rPr>
          <w:delText>ma</w:delText>
        </w:r>
        <w:r w:rsidRPr="00CC4D9A" w:rsidDel="00FE7E19">
          <w:rPr>
            <w:rFonts w:ascii="Georgia" w:eastAsia="Georgia" w:hAnsi="Georgia" w:cs="Georgia"/>
            <w:spacing w:val="-3"/>
            <w:sz w:val="28"/>
            <w:szCs w:val="28"/>
            <w:lang w:val="fr-FR"/>
          </w:rPr>
          <w:delText>n</w:delText>
        </w:r>
        <w:r w:rsidRPr="00CC4D9A" w:rsidDel="00FE7E19">
          <w:rPr>
            <w:rFonts w:ascii="Georgia" w:eastAsia="Georgia" w:hAnsi="Georgia" w:cs="Georgia"/>
            <w:sz w:val="28"/>
            <w:szCs w:val="28"/>
            <w:lang w:val="fr-FR"/>
          </w:rPr>
          <w:delText>n</w:delText>
        </w:r>
        <w:r w:rsidRPr="00CC4D9A" w:rsidDel="00FE7E19">
          <w:rPr>
            <w:rFonts w:ascii="Georgia" w:eastAsia="Georgia" w:hAnsi="Georgia" w:cs="Georgia"/>
            <w:spacing w:val="3"/>
            <w:sz w:val="28"/>
            <w:szCs w:val="28"/>
            <w:lang w:val="fr-FR"/>
          </w:rPr>
          <w:delText xml:space="preserve"> </w:delText>
        </w:r>
        <w:r w:rsidRPr="00CC4D9A" w:rsidDel="00FE7E19">
          <w:rPr>
            <w:rFonts w:ascii="Georgia" w:eastAsia="Georgia" w:hAnsi="Georgia" w:cs="Georgia"/>
            <w:spacing w:val="1"/>
            <w:sz w:val="28"/>
            <w:szCs w:val="28"/>
            <w:lang w:val="fr-FR"/>
          </w:rPr>
          <w:delText>e</w:delText>
        </w:r>
        <w:r w:rsidRPr="00CC4D9A" w:rsidDel="00FE7E19">
          <w:rPr>
            <w:rFonts w:ascii="Georgia" w:eastAsia="Georgia" w:hAnsi="Georgia" w:cs="Georgia"/>
            <w:sz w:val="28"/>
            <w:szCs w:val="28"/>
            <w:lang w:val="fr-FR"/>
          </w:rPr>
          <w:delText>t</w:delText>
        </w:r>
        <w:r w:rsidRPr="00CC4D9A" w:rsidDel="00FE7E19">
          <w:rPr>
            <w:rFonts w:ascii="Georgia" w:eastAsia="Georgia" w:hAnsi="Georgia" w:cs="Georgia"/>
            <w:spacing w:val="1"/>
            <w:sz w:val="28"/>
            <w:szCs w:val="28"/>
            <w:lang w:val="fr-FR"/>
          </w:rPr>
          <w:delText xml:space="preserve"> </w:delText>
        </w:r>
        <w:r w:rsidRPr="00CC4D9A" w:rsidDel="00FE7E19">
          <w:rPr>
            <w:rFonts w:ascii="Georgia" w:eastAsia="Georgia" w:hAnsi="Georgia" w:cs="Georgia"/>
            <w:spacing w:val="-1"/>
            <w:sz w:val="28"/>
            <w:szCs w:val="28"/>
            <w:lang w:val="fr-FR"/>
          </w:rPr>
          <w:delText>Ul</w:delText>
        </w:r>
        <w:r w:rsidRPr="00CC4D9A" w:rsidDel="00FE7E19">
          <w:rPr>
            <w:rFonts w:ascii="Georgia" w:eastAsia="Georgia" w:hAnsi="Georgia" w:cs="Georgia"/>
            <w:sz w:val="28"/>
            <w:szCs w:val="28"/>
            <w:lang w:val="fr-FR"/>
          </w:rPr>
          <w:delText>ri</w:delText>
        </w:r>
        <w:r w:rsidRPr="00CC4D9A" w:rsidDel="00FE7E19">
          <w:rPr>
            <w:rFonts w:ascii="Georgia" w:eastAsia="Georgia" w:hAnsi="Georgia" w:cs="Georgia"/>
            <w:spacing w:val="-1"/>
            <w:sz w:val="28"/>
            <w:szCs w:val="28"/>
            <w:lang w:val="fr-FR"/>
          </w:rPr>
          <w:delText>c</w:delText>
        </w:r>
        <w:r w:rsidRPr="00CC4D9A" w:rsidDel="00FE7E19">
          <w:rPr>
            <w:rFonts w:ascii="Georgia" w:eastAsia="Georgia" w:hAnsi="Georgia" w:cs="Georgia"/>
            <w:sz w:val="28"/>
            <w:szCs w:val="28"/>
            <w:lang w:val="fr-FR"/>
          </w:rPr>
          <w:delText>h</w:delText>
        </w:r>
        <w:r w:rsidRPr="00CC4D9A" w:rsidDel="00FE7E19">
          <w:rPr>
            <w:rFonts w:ascii="Georgia" w:eastAsia="Georgia" w:hAnsi="Georgia" w:cs="Georgia"/>
            <w:spacing w:val="2"/>
            <w:sz w:val="28"/>
            <w:szCs w:val="28"/>
            <w:lang w:val="fr-FR"/>
          </w:rPr>
          <w:delText xml:space="preserve"> </w:delText>
        </w:r>
        <w:r w:rsidRPr="00CC4D9A" w:rsidDel="00FE7E19">
          <w:rPr>
            <w:rFonts w:ascii="Georgia" w:eastAsia="Georgia" w:hAnsi="Georgia" w:cs="Georgia"/>
            <w:sz w:val="28"/>
            <w:szCs w:val="28"/>
            <w:lang w:val="fr-FR"/>
          </w:rPr>
          <w:delText>Kra</w:delText>
        </w:r>
        <w:r w:rsidRPr="00CC4D9A" w:rsidDel="00FE7E19">
          <w:rPr>
            <w:rFonts w:ascii="Georgia" w:eastAsia="Georgia" w:hAnsi="Georgia" w:cs="Georgia"/>
            <w:spacing w:val="-1"/>
            <w:sz w:val="28"/>
            <w:szCs w:val="28"/>
            <w:lang w:val="fr-FR"/>
          </w:rPr>
          <w:delText>u</w:delText>
        </w:r>
        <w:r w:rsidRPr="00CC4D9A" w:rsidDel="00FE7E19">
          <w:rPr>
            <w:rFonts w:ascii="Georgia" w:eastAsia="Georgia" w:hAnsi="Georgia" w:cs="Georgia"/>
            <w:spacing w:val="3"/>
            <w:sz w:val="28"/>
            <w:szCs w:val="28"/>
            <w:lang w:val="fr-FR"/>
          </w:rPr>
          <w:delText>s</w:delText>
        </w:r>
        <w:r w:rsidRPr="00CC4D9A" w:rsidDel="00FE7E19">
          <w:rPr>
            <w:rFonts w:ascii="Georgia" w:eastAsia="Georgia" w:hAnsi="Georgia" w:cs="Georgia"/>
            <w:spacing w:val="2"/>
            <w:sz w:val="28"/>
            <w:szCs w:val="28"/>
            <w:lang w:val="fr-FR"/>
          </w:rPr>
          <w:delText>e</w:delText>
        </w:r>
      </w:del>
      <w:commentRangeEnd w:id="563"/>
      <w:r w:rsidR="00FE7E19">
        <w:rPr>
          <w:rStyle w:val="Marquedecommentaire"/>
        </w:rPr>
        <w:commentReference w:id="563"/>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s</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 c</w:t>
      </w:r>
      <w:r w:rsidRPr="00CC4D9A">
        <w:rPr>
          <w:rFonts w:ascii="Georgia" w:eastAsia="Georgia" w:hAnsi="Georgia" w:cs="Georgia"/>
          <w:spacing w:val="-1"/>
          <w:sz w:val="28"/>
          <w:szCs w:val="28"/>
          <w:lang w:val="fr-FR"/>
        </w:rPr>
        <w:t>it</w:t>
      </w:r>
      <w:r w:rsidRPr="00CC4D9A">
        <w:rPr>
          <w:rFonts w:ascii="Georgia" w:eastAsia="Georgia" w:hAnsi="Georgia" w:cs="Georgia"/>
          <w:sz w:val="28"/>
          <w:szCs w:val="28"/>
          <w:lang w:val="fr-FR"/>
        </w:rPr>
        <w:t>é</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 r</w:t>
      </w:r>
      <w:r w:rsidRPr="00CC4D9A">
        <w:rPr>
          <w:rFonts w:ascii="Georgia" w:eastAsia="Georgia" w:hAnsi="Georgia" w:cs="Georgia"/>
          <w:spacing w:val="1"/>
          <w:sz w:val="28"/>
          <w:szCs w:val="28"/>
          <w:lang w:val="fr-FR"/>
        </w:rPr>
        <w:t>és</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u</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at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ons de </w:t>
      </w:r>
      <w:r w:rsidRPr="00CC4D9A">
        <w:rPr>
          <w:rFonts w:ascii="Georgia" w:eastAsia="Georgia" w:hAnsi="Georgia" w:cs="Georgia"/>
          <w:spacing w:val="-2"/>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ur</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w:t>
      </w:r>
    </w:p>
    <w:p w14:paraId="7FC7EE2F" w14:textId="77777777" w:rsidR="00A54283" w:rsidRPr="00CC4D9A" w:rsidRDefault="00A54283">
      <w:pPr>
        <w:spacing w:before="6" w:after="0" w:line="190" w:lineRule="exact"/>
        <w:rPr>
          <w:sz w:val="19"/>
          <w:szCs w:val="19"/>
          <w:lang w:val="fr-FR"/>
        </w:rPr>
      </w:pPr>
    </w:p>
    <w:p w14:paraId="34098BB1" w14:textId="47B70D2F" w:rsidR="00A54283" w:rsidRPr="00CC4D9A" w:rsidRDefault="00C26CB5">
      <w:pPr>
        <w:spacing w:after="0"/>
        <w:ind w:left="100" w:right="50" w:firstLine="720"/>
        <w:jc w:val="both"/>
        <w:rPr>
          <w:rFonts w:ascii="Georgia" w:eastAsia="Georgia" w:hAnsi="Georgia" w:cs="Georgia"/>
          <w:sz w:val="28"/>
          <w:szCs w:val="28"/>
          <w:lang w:val="fr-FR"/>
        </w:rPr>
      </w:pPr>
      <w:r w:rsidRPr="00CC4D9A">
        <w:rPr>
          <w:rFonts w:ascii="Georgia" w:eastAsia="Georgia" w:hAnsi="Georgia" w:cs="Georgia"/>
          <w:spacing w:val="1"/>
          <w:sz w:val="28"/>
          <w:szCs w:val="28"/>
          <w:lang w:val="fr-FR"/>
        </w:rPr>
        <w:t>J</w:t>
      </w:r>
      <w:r w:rsidRPr="00CC4D9A">
        <w:rPr>
          <w:rFonts w:ascii="Georgia" w:eastAsia="Georgia" w:hAnsi="Georgia" w:cs="Georgia"/>
          <w:sz w:val="28"/>
          <w:szCs w:val="28"/>
          <w:lang w:val="fr-FR"/>
        </w:rPr>
        <w:t xml:space="preserve">e </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p</w:t>
      </w:r>
      <w:r w:rsidRPr="00CC4D9A">
        <w:rPr>
          <w:rFonts w:ascii="Times New Roman" w:eastAsia="Times New Roman" w:hAnsi="Times New Roman" w:cs="Times New Roman"/>
          <w:spacing w:val="-2"/>
          <w:sz w:val="28"/>
          <w:szCs w:val="28"/>
          <w:lang w:val="fr-FR"/>
        </w:rPr>
        <w:t>e</w:t>
      </w:r>
      <w:r w:rsidRPr="00CC4D9A">
        <w:rPr>
          <w:rFonts w:ascii="Times New Roman" w:eastAsia="Times New Roman" w:hAnsi="Times New Roman" w:cs="Times New Roman"/>
          <w:spacing w:val="1"/>
          <w:sz w:val="28"/>
          <w:szCs w:val="28"/>
          <w:lang w:val="fr-FR"/>
        </w:rPr>
        <w:t>ns</w:t>
      </w:r>
      <w:r w:rsidRPr="00CC4D9A">
        <w:rPr>
          <w:rFonts w:ascii="Times New Roman" w:eastAsia="Times New Roman" w:hAnsi="Times New Roman" w:cs="Times New Roman"/>
          <w:sz w:val="28"/>
          <w:szCs w:val="28"/>
          <w:lang w:val="fr-FR"/>
        </w:rPr>
        <w:t xml:space="preserve">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del w:id="566" w:author="Dominique LONGIN" w:date="2016-09-15T12:38:00Z">
        <w:r w:rsidRPr="00CC4D9A" w:rsidDel="00FE7E19">
          <w:rPr>
            <w:rFonts w:ascii="Georgia" w:eastAsia="Georgia" w:hAnsi="Georgia" w:cs="Georgia"/>
            <w:spacing w:val="6"/>
            <w:sz w:val="28"/>
            <w:szCs w:val="28"/>
            <w:lang w:val="fr-FR"/>
          </w:rPr>
          <w:delText xml:space="preserve"> </w:delText>
        </w:r>
        <w:r w:rsidRPr="00CC4D9A" w:rsidDel="00FE7E19">
          <w:rPr>
            <w:rFonts w:ascii="Georgia" w:eastAsia="Georgia" w:hAnsi="Georgia" w:cs="Georgia"/>
            <w:spacing w:val="-3"/>
            <w:sz w:val="28"/>
            <w:szCs w:val="28"/>
            <w:lang w:val="fr-FR"/>
          </w:rPr>
          <w:delText>d</w:delText>
        </w:r>
        <w:r w:rsidRPr="00CC4D9A" w:rsidDel="00FE7E19">
          <w:rPr>
            <w:rFonts w:ascii="Georgia" w:eastAsia="Georgia" w:hAnsi="Georgia" w:cs="Georgia"/>
            <w:spacing w:val="1"/>
            <w:sz w:val="28"/>
            <w:szCs w:val="28"/>
            <w:lang w:val="fr-FR"/>
          </w:rPr>
          <w:delText>e</w:delText>
        </w:r>
        <w:r w:rsidRPr="00CC4D9A" w:rsidDel="00FE7E19">
          <w:rPr>
            <w:rFonts w:ascii="Georgia" w:eastAsia="Georgia" w:hAnsi="Georgia" w:cs="Georgia"/>
            <w:sz w:val="28"/>
            <w:szCs w:val="28"/>
            <w:lang w:val="fr-FR"/>
          </w:rPr>
          <w:delText>s</w:delText>
        </w:r>
      </w:del>
      <w:ins w:id="567" w:author="Dominique LONGIN" w:date="2016-09-15T12:38:00Z">
        <w:r w:rsidR="00FE7E19">
          <w:rPr>
            <w:rFonts w:ascii="Georgia" w:eastAsia="Georgia" w:hAnsi="Georgia" w:cs="Georgia"/>
            <w:spacing w:val="-3"/>
            <w:sz w:val="28"/>
            <w:szCs w:val="28"/>
            <w:lang w:val="fr-FR"/>
          </w:rPr>
          <w:t>les</w:t>
        </w:r>
      </w:ins>
      <w:r w:rsidRPr="00CC4D9A">
        <w:rPr>
          <w:rFonts w:ascii="Georgia" w:eastAsia="Georgia" w:hAnsi="Georgia" w:cs="Georgia"/>
          <w:sz w:val="28"/>
          <w:szCs w:val="28"/>
          <w:lang w:val="fr-FR"/>
        </w:rPr>
        <w:t xml:space="preserve"> </w:t>
      </w:r>
      <w:r w:rsidRPr="00CC4D9A">
        <w:rPr>
          <w:rFonts w:ascii="Georgia" w:eastAsia="Georgia" w:hAnsi="Georgia" w:cs="Georgia"/>
          <w:spacing w:val="5"/>
          <w:sz w:val="28"/>
          <w:szCs w:val="28"/>
          <w:lang w:val="fr-FR"/>
        </w:rPr>
        <w:t xml:space="preserve"> </w:t>
      </w:r>
      <w:r w:rsidRPr="00CC4D9A">
        <w:rPr>
          <w:rFonts w:ascii="Georgia" w:eastAsia="Georgia" w:hAnsi="Georgia" w:cs="Georgia"/>
          <w:sz w:val="28"/>
          <w:szCs w:val="28"/>
          <w:lang w:val="fr-FR"/>
        </w:rPr>
        <w:t>modèl</w:t>
      </w:r>
      <w:r w:rsidRPr="00CC4D9A">
        <w:rPr>
          <w:rFonts w:ascii="Georgia" w:eastAsia="Georgia" w:hAnsi="Georgia" w:cs="Georgia"/>
          <w:spacing w:val="-2"/>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7"/>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us </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con</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 xml:space="preserve">iennent </w:t>
      </w:r>
      <w:r w:rsidRPr="00CC4D9A">
        <w:rPr>
          <w:rFonts w:ascii="Georgia" w:eastAsia="Georgia" w:hAnsi="Georgia" w:cs="Georgia"/>
          <w:spacing w:val="5"/>
          <w:sz w:val="28"/>
          <w:szCs w:val="28"/>
          <w:lang w:val="fr-FR"/>
        </w:rPr>
        <w:t xml:space="preserve"> </w:t>
      </w:r>
      <w:ins w:id="568" w:author="Dominique LONGIN" w:date="2016-09-15T12:38:00Z">
        <w:r w:rsidR="00FE7E19">
          <w:rPr>
            <w:rFonts w:ascii="Georgia" w:eastAsia="Georgia" w:hAnsi="Georgia" w:cs="Georgia"/>
            <w:spacing w:val="5"/>
            <w:sz w:val="28"/>
            <w:szCs w:val="28"/>
            <w:lang w:val="fr-FR"/>
          </w:rPr>
          <w:t>mieux pour</w:t>
        </w:r>
      </w:ins>
      <w:del w:id="569" w:author="Dominique LONGIN" w:date="2016-09-15T12:38:00Z">
        <w:r w:rsidRPr="00CC4D9A" w:rsidDel="00FE7E19">
          <w:rPr>
            <w:rFonts w:ascii="Georgia" w:eastAsia="Georgia" w:hAnsi="Georgia" w:cs="Georgia"/>
            <w:spacing w:val="-3"/>
            <w:sz w:val="28"/>
            <w:szCs w:val="28"/>
            <w:lang w:val="fr-FR"/>
          </w:rPr>
          <w:delText>d</w:delText>
        </w:r>
        <w:r w:rsidRPr="00CC4D9A" w:rsidDel="00FE7E19">
          <w:rPr>
            <w:rFonts w:ascii="Georgia" w:eastAsia="Georgia" w:hAnsi="Georgia" w:cs="Georgia"/>
            <w:sz w:val="28"/>
            <w:szCs w:val="28"/>
            <w:lang w:val="fr-FR"/>
          </w:rPr>
          <w:delText>e</w:delText>
        </w:r>
      </w:del>
      <w:r w:rsidRPr="00CC4D9A">
        <w:rPr>
          <w:rFonts w:ascii="Georgia" w:eastAsia="Georgia" w:hAnsi="Georgia" w:cs="Georgia"/>
          <w:sz w:val="28"/>
          <w:szCs w:val="28"/>
          <w:lang w:val="fr-FR"/>
        </w:rPr>
        <w:t xml:space="preserve"> </w:t>
      </w:r>
      <w:r w:rsidRPr="00CC4D9A">
        <w:rPr>
          <w:rFonts w:ascii="Georgia" w:eastAsia="Georgia" w:hAnsi="Georgia" w:cs="Georgia"/>
          <w:spacing w:val="7"/>
          <w:sz w:val="28"/>
          <w:szCs w:val="28"/>
          <w:lang w:val="fr-FR"/>
        </w:rPr>
        <w:t xml:space="preserve"> </w:t>
      </w:r>
      <w:r w:rsidRPr="00CC4D9A">
        <w:rPr>
          <w:rFonts w:ascii="Georgia" w:eastAsia="Georgia" w:hAnsi="Georgia" w:cs="Georgia"/>
          <w:spacing w:val="-2"/>
          <w:sz w:val="28"/>
          <w:szCs w:val="28"/>
          <w:lang w:val="fr-FR"/>
        </w:rPr>
        <w:t>m</w:t>
      </w:r>
      <w:r w:rsidRPr="00CC4D9A">
        <w:rPr>
          <w:rFonts w:ascii="Georgia" w:eastAsia="Georgia" w:hAnsi="Georgia" w:cs="Georgia"/>
          <w:sz w:val="28"/>
          <w:szCs w:val="28"/>
          <w:lang w:val="fr-FR"/>
        </w:rPr>
        <w:t xml:space="preserve">on </w:t>
      </w:r>
      <w:r w:rsidRPr="00CC4D9A">
        <w:rPr>
          <w:rFonts w:ascii="Georgia" w:eastAsia="Georgia" w:hAnsi="Georgia" w:cs="Georgia"/>
          <w:spacing w:val="6"/>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je</w:t>
      </w:r>
      <w:r w:rsidRPr="00CC4D9A">
        <w:rPr>
          <w:rFonts w:ascii="Georgia" w:eastAsia="Georgia" w:hAnsi="Georgia" w:cs="Georgia"/>
          <w:spacing w:val="-3"/>
          <w:sz w:val="28"/>
          <w:szCs w:val="28"/>
          <w:lang w:val="fr-FR"/>
        </w:rPr>
        <w:t>t</w:t>
      </w:r>
      <w:del w:id="570" w:author="Dominique LONGIN" w:date="2016-09-15T12:39:00Z">
        <w:r w:rsidRPr="00CC4D9A" w:rsidDel="00FE7E19">
          <w:rPr>
            <w:rFonts w:ascii="Georgia" w:eastAsia="Georgia" w:hAnsi="Georgia" w:cs="Georgia"/>
            <w:sz w:val="28"/>
            <w:szCs w:val="28"/>
            <w:lang w:val="fr-FR"/>
          </w:rPr>
          <w:delText xml:space="preserve">. </w:delText>
        </w:r>
        <w:r w:rsidRPr="00CC4D9A" w:rsidDel="00FE7E19">
          <w:rPr>
            <w:rFonts w:ascii="Georgia" w:eastAsia="Georgia" w:hAnsi="Georgia" w:cs="Georgia"/>
            <w:spacing w:val="-1"/>
            <w:sz w:val="28"/>
            <w:szCs w:val="28"/>
            <w:lang w:val="fr-FR"/>
          </w:rPr>
          <w:delText>P</w:delText>
        </w:r>
      </w:del>
      <w:ins w:id="571" w:author="Dominique LONGIN" w:date="2016-09-15T12:39:00Z">
        <w:r w:rsidR="00FE7E19">
          <w:rPr>
            <w:rFonts w:ascii="Georgia" w:eastAsia="Georgia" w:hAnsi="Georgia" w:cs="Georgia"/>
            <w:spacing w:val="-1"/>
            <w:sz w:val="28"/>
            <w:szCs w:val="28"/>
            <w:lang w:val="fr-FR"/>
          </w:rPr>
          <w:t xml:space="preserve"> p</w:t>
        </w:r>
      </w:ins>
      <w:r w:rsidRPr="00CC4D9A">
        <w:rPr>
          <w:rFonts w:ascii="Georgia" w:eastAsia="Georgia" w:hAnsi="Georgia" w:cs="Georgia"/>
          <w:sz w:val="28"/>
          <w:szCs w:val="28"/>
          <w:lang w:val="fr-FR"/>
        </w:rPr>
        <w:t>arce</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e</w:t>
      </w:r>
      <w:r w:rsidRPr="00CC4D9A">
        <w:rPr>
          <w:rFonts w:ascii="Georgia" w:eastAsia="Georgia" w:hAnsi="Georgia" w:cs="Georgia"/>
          <w:spacing w:val="4"/>
          <w:sz w:val="28"/>
          <w:szCs w:val="28"/>
          <w:lang w:val="fr-FR"/>
        </w:rPr>
        <w:t xml:space="preserve"> </w:t>
      </w:r>
      <w:del w:id="572" w:author="Dominique LONGIN" w:date="2016-09-15T12:39:00Z">
        <w:r w:rsidRPr="00CC4D9A" w:rsidDel="00FE7E19">
          <w:rPr>
            <w:rFonts w:ascii="Georgia" w:eastAsia="Georgia" w:hAnsi="Georgia" w:cs="Georgia"/>
            <w:spacing w:val="-3"/>
            <w:sz w:val="28"/>
            <w:szCs w:val="28"/>
            <w:lang w:val="fr-FR"/>
          </w:rPr>
          <w:delText>d</w:delText>
        </w:r>
        <w:r w:rsidRPr="00CC4D9A" w:rsidDel="00FE7E19">
          <w:rPr>
            <w:rFonts w:ascii="Georgia" w:eastAsia="Georgia" w:hAnsi="Georgia" w:cs="Georgia"/>
            <w:spacing w:val="1"/>
            <w:sz w:val="28"/>
            <w:szCs w:val="28"/>
            <w:lang w:val="fr-FR"/>
          </w:rPr>
          <w:delText>e</w:delText>
        </w:r>
        <w:r w:rsidRPr="00CC4D9A" w:rsidDel="00FE7E19">
          <w:rPr>
            <w:rFonts w:ascii="Georgia" w:eastAsia="Georgia" w:hAnsi="Georgia" w:cs="Georgia"/>
            <w:sz w:val="28"/>
            <w:szCs w:val="28"/>
            <w:lang w:val="fr-FR"/>
          </w:rPr>
          <w:delText>s</w:delText>
        </w:r>
      </w:del>
      <w:ins w:id="573" w:author="Dominique LONGIN" w:date="2016-09-15T12:39:00Z">
        <w:r w:rsidR="00FE7E19">
          <w:rPr>
            <w:rFonts w:ascii="Georgia" w:eastAsia="Georgia" w:hAnsi="Georgia" w:cs="Georgia"/>
            <w:sz w:val="28"/>
            <w:szCs w:val="28"/>
            <w:lang w:val="fr-FR"/>
          </w:rPr>
          <w:t>les</w:t>
        </w:r>
      </w:ins>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opin</w:t>
      </w:r>
      <w:r w:rsidRPr="00CC4D9A">
        <w:rPr>
          <w:rFonts w:ascii="Georgia" w:eastAsia="Georgia" w:hAnsi="Georgia" w:cs="Georgia"/>
          <w:spacing w:val="-4"/>
          <w:sz w:val="28"/>
          <w:szCs w:val="28"/>
          <w:lang w:val="fr-FR"/>
        </w:rPr>
        <w:t>i</w:t>
      </w:r>
      <w:r w:rsidRPr="00CC4D9A">
        <w:rPr>
          <w:rFonts w:ascii="Georgia" w:eastAsia="Georgia" w:hAnsi="Georgia" w:cs="Georgia"/>
          <w:sz w:val="28"/>
          <w:szCs w:val="28"/>
          <w:lang w:val="fr-FR"/>
        </w:rPr>
        <w:t>ons</w:t>
      </w:r>
      <w:r w:rsidRPr="00CC4D9A">
        <w:rPr>
          <w:rFonts w:ascii="Georgia" w:eastAsia="Georgia" w:hAnsi="Georgia" w:cs="Georgia"/>
          <w:spacing w:val="4"/>
          <w:sz w:val="28"/>
          <w:szCs w:val="28"/>
          <w:lang w:val="fr-FR"/>
        </w:rPr>
        <w:t xml:space="preserve"> </w:t>
      </w:r>
      <w:r w:rsidRPr="00CC4D9A">
        <w:rPr>
          <w:rFonts w:ascii="Georgia" w:eastAsia="Georgia" w:hAnsi="Georgia" w:cs="Georgia"/>
          <w:sz w:val="28"/>
          <w:szCs w:val="28"/>
          <w:lang w:val="fr-FR"/>
        </w:rPr>
        <w:t>da</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del w:id="574" w:author="Dominique LONGIN" w:date="2016-09-15T12:38:00Z">
        <w:r w:rsidRPr="00CC4D9A" w:rsidDel="00FE7E19">
          <w:rPr>
            <w:rFonts w:ascii="Georgia" w:eastAsia="Georgia" w:hAnsi="Georgia" w:cs="Georgia"/>
            <w:spacing w:val="-2"/>
            <w:sz w:val="28"/>
            <w:szCs w:val="28"/>
            <w:lang w:val="fr-FR"/>
          </w:rPr>
          <w:delText>r</w:delText>
        </w:r>
        <w:r w:rsidRPr="00CC4D9A" w:rsidDel="00FE7E19">
          <w:rPr>
            <w:rFonts w:ascii="Georgia" w:eastAsia="Georgia" w:hAnsi="Georgia" w:cs="Georgia"/>
            <w:spacing w:val="1"/>
            <w:sz w:val="28"/>
            <w:szCs w:val="28"/>
            <w:lang w:val="fr-FR"/>
          </w:rPr>
          <w:delText>és</w:delText>
        </w:r>
        <w:r w:rsidRPr="00CC4D9A" w:rsidDel="00FE7E19">
          <w:rPr>
            <w:rFonts w:ascii="Georgia" w:eastAsia="Georgia" w:hAnsi="Georgia" w:cs="Georgia"/>
            <w:sz w:val="28"/>
            <w:szCs w:val="28"/>
            <w:lang w:val="fr-FR"/>
          </w:rPr>
          <w:delText>aux</w:delText>
        </w:r>
      </w:del>
      <w:ins w:id="575" w:author="Dominique LONGIN" w:date="2016-09-15T12:38:00Z">
        <w:r w:rsidR="00FE7E19" w:rsidRPr="00CC4D9A">
          <w:rPr>
            <w:rFonts w:ascii="Georgia" w:eastAsia="Georgia" w:hAnsi="Georgia" w:cs="Georgia"/>
            <w:spacing w:val="-2"/>
            <w:sz w:val="28"/>
            <w:szCs w:val="28"/>
            <w:lang w:val="fr-FR"/>
          </w:rPr>
          <w:t>r</w:t>
        </w:r>
        <w:r w:rsidR="00FE7E19" w:rsidRPr="00CC4D9A">
          <w:rPr>
            <w:rFonts w:ascii="Georgia" w:eastAsia="Georgia" w:hAnsi="Georgia" w:cs="Georgia"/>
            <w:spacing w:val="1"/>
            <w:sz w:val="28"/>
            <w:szCs w:val="28"/>
            <w:lang w:val="fr-FR"/>
          </w:rPr>
          <w:t>és</w:t>
        </w:r>
        <w:r w:rsidR="00FE7E19" w:rsidRPr="00CC4D9A">
          <w:rPr>
            <w:rFonts w:ascii="Georgia" w:eastAsia="Georgia" w:hAnsi="Georgia" w:cs="Georgia"/>
            <w:sz w:val="28"/>
            <w:szCs w:val="28"/>
            <w:lang w:val="fr-FR"/>
          </w:rPr>
          <w:t>eaux</w:t>
        </w:r>
      </w:ins>
      <w:r w:rsidRPr="00CC4D9A">
        <w:rPr>
          <w:rFonts w:ascii="Georgia" w:eastAsia="Georgia" w:hAnsi="Georgia" w:cs="Georgia"/>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oc</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 xml:space="preserve">aux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ont</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è</w:t>
      </w:r>
      <w:r w:rsidRPr="00CC4D9A">
        <w:rPr>
          <w:rFonts w:ascii="Georgia" w:eastAsia="Georgia" w:hAnsi="Georgia" w:cs="Georgia"/>
          <w:sz w:val="28"/>
          <w:szCs w:val="28"/>
          <w:lang w:val="fr-FR"/>
        </w:rPr>
        <w:t>s</w:t>
      </w:r>
      <w:r w:rsidRPr="00CC4D9A">
        <w:rPr>
          <w:rFonts w:ascii="Georgia" w:eastAsia="Georgia" w:hAnsi="Georgia" w:cs="Georgia"/>
          <w:spacing w:val="4"/>
          <w:sz w:val="28"/>
          <w:szCs w:val="28"/>
          <w:lang w:val="fr-FR"/>
        </w:rPr>
        <w:t xml:space="preserve"> </w:t>
      </w:r>
      <w:r w:rsidRPr="00CC4D9A">
        <w:rPr>
          <w:rFonts w:ascii="Georgia" w:eastAsia="Georgia" w:hAnsi="Georgia" w:cs="Georgia"/>
          <w:spacing w:val="-3"/>
          <w:sz w:val="28"/>
          <w:szCs w:val="28"/>
          <w:lang w:val="fr-FR"/>
        </w:rPr>
        <w:t>c</w:t>
      </w:r>
      <w:r w:rsidRPr="00CC4D9A">
        <w:rPr>
          <w:rFonts w:ascii="Georgia" w:eastAsia="Georgia" w:hAnsi="Georgia" w:cs="Georgia"/>
          <w:sz w:val="28"/>
          <w:szCs w:val="28"/>
          <w:lang w:val="fr-FR"/>
        </w:rPr>
        <w:t>omp</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ué</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s </w:t>
      </w:r>
      <w:r w:rsidRPr="00CC4D9A">
        <w:rPr>
          <w:rFonts w:ascii="Georgia" w:eastAsia="Georgia" w:hAnsi="Georgia" w:cs="Georgia"/>
          <w:spacing w:val="8"/>
          <w:sz w:val="28"/>
          <w:szCs w:val="28"/>
          <w:lang w:val="fr-FR"/>
        </w:rPr>
        <w:t xml:space="preserve"> </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t chan</w:t>
      </w:r>
      <w:bookmarkStart w:id="576" w:name="_GoBack"/>
      <w:bookmarkEnd w:id="576"/>
      <w:r w:rsidRPr="00CC4D9A">
        <w:rPr>
          <w:rFonts w:ascii="Georgia" w:eastAsia="Georgia" w:hAnsi="Georgia" w:cs="Georgia"/>
          <w:spacing w:val="-2"/>
          <w:sz w:val="28"/>
          <w:szCs w:val="28"/>
          <w:lang w:val="fr-FR"/>
        </w:rPr>
        <w:t>g</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nt</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fil de</w:t>
      </w:r>
      <w:r w:rsidRPr="00CC4D9A">
        <w:rPr>
          <w:rFonts w:ascii="Georgia" w:eastAsia="Georgia" w:hAnsi="Georgia" w:cs="Georgia"/>
          <w:spacing w:val="5"/>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mp</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w:t>
      </w:r>
      <w:r w:rsidRPr="00CC4D9A">
        <w:rPr>
          <w:rFonts w:ascii="Georgia" w:eastAsia="Georgia" w:hAnsi="Georgia" w:cs="Georgia"/>
          <w:spacing w:val="3"/>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and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ue des</w:t>
      </w:r>
      <w:r w:rsidRPr="00CC4D9A">
        <w:rPr>
          <w:rFonts w:ascii="Georgia" w:eastAsia="Georgia" w:hAnsi="Georgia" w:cs="Georgia"/>
          <w:spacing w:val="3"/>
          <w:sz w:val="28"/>
          <w:szCs w:val="28"/>
          <w:lang w:val="fr-FR"/>
        </w:rPr>
        <w:t xml:space="preserve"> </w:t>
      </w:r>
      <w:r w:rsidRPr="00CC4D9A">
        <w:rPr>
          <w:rFonts w:ascii="Georgia" w:eastAsia="Georgia" w:hAnsi="Georgia" w:cs="Georgia"/>
          <w:sz w:val="28"/>
          <w:szCs w:val="28"/>
          <w:lang w:val="fr-FR"/>
        </w:rPr>
        <w:t>modè</w:t>
      </w:r>
      <w:r w:rsidRPr="00CC4D9A">
        <w:rPr>
          <w:rFonts w:ascii="Georgia" w:eastAsia="Georgia" w:hAnsi="Georgia" w:cs="Georgia"/>
          <w:spacing w:val="-3"/>
          <w:sz w:val="28"/>
          <w:szCs w:val="28"/>
          <w:lang w:val="fr-FR"/>
        </w:rPr>
        <w:t>l</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d</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c</w:t>
      </w:r>
      <w:r w:rsidRPr="00CC4D9A">
        <w:rPr>
          <w:rFonts w:ascii="Georgia" w:eastAsia="Georgia" w:hAnsi="Georgia" w:cs="Georgia"/>
          <w:spacing w:val="-2"/>
          <w:sz w:val="28"/>
          <w:szCs w:val="28"/>
          <w:lang w:val="fr-FR"/>
        </w:rPr>
        <w:t>r</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z w:val="28"/>
          <w:szCs w:val="28"/>
          <w:lang w:val="fr-FR"/>
        </w:rPr>
        <w:t>ap</w:t>
      </w:r>
      <w:r w:rsidRPr="00CC4D9A">
        <w:rPr>
          <w:rFonts w:ascii="Georgia" w:eastAsia="Georgia" w:hAnsi="Georgia" w:cs="Georgia"/>
          <w:spacing w:val="1"/>
          <w:sz w:val="28"/>
          <w:szCs w:val="28"/>
          <w:lang w:val="fr-FR"/>
        </w:rPr>
        <w:t>p</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uent u</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q</w:t>
      </w:r>
      <w:r w:rsidRPr="00CC4D9A">
        <w:rPr>
          <w:rFonts w:ascii="Georgia" w:eastAsia="Georgia" w:hAnsi="Georgia" w:cs="Georgia"/>
          <w:sz w:val="28"/>
          <w:szCs w:val="28"/>
          <w:lang w:val="fr-FR"/>
        </w:rPr>
        <w:t>uem</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 xml:space="preserve">nt </w:t>
      </w:r>
      <w:r w:rsidRPr="00CC4D9A">
        <w:rPr>
          <w:rFonts w:ascii="Georgia" w:eastAsia="Georgia" w:hAnsi="Georgia" w:cs="Georgia"/>
          <w:spacing w:val="46"/>
          <w:sz w:val="28"/>
          <w:szCs w:val="28"/>
          <w:lang w:val="fr-FR"/>
        </w:rPr>
        <w:t xml:space="preserve"> </w:t>
      </w:r>
      <w:r w:rsidRPr="00CC4D9A">
        <w:rPr>
          <w:rFonts w:ascii="Georgia" w:eastAsia="Georgia" w:hAnsi="Georgia" w:cs="Georgia"/>
          <w:sz w:val="28"/>
          <w:szCs w:val="28"/>
          <w:lang w:val="fr-FR"/>
        </w:rPr>
        <w:t xml:space="preserve">pour </w:t>
      </w:r>
      <w:r w:rsidRPr="00CC4D9A">
        <w:rPr>
          <w:rFonts w:ascii="Georgia" w:eastAsia="Georgia" w:hAnsi="Georgia" w:cs="Georgia"/>
          <w:spacing w:val="44"/>
          <w:sz w:val="28"/>
          <w:szCs w:val="28"/>
          <w:lang w:val="fr-FR"/>
        </w:rPr>
        <w:t xml:space="preserve"> </w:t>
      </w:r>
      <w:r w:rsidRPr="00CC4D9A">
        <w:rPr>
          <w:rFonts w:ascii="Georgia" w:eastAsia="Georgia" w:hAnsi="Georgia" w:cs="Georgia"/>
          <w:sz w:val="28"/>
          <w:szCs w:val="28"/>
          <w:lang w:val="fr-FR"/>
        </w:rPr>
        <w:t xml:space="preserve">des </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o</w:t>
      </w:r>
      <w:r w:rsidRPr="00CC4D9A">
        <w:rPr>
          <w:rFonts w:ascii="Georgia" w:eastAsia="Georgia" w:hAnsi="Georgia" w:cs="Georgia"/>
          <w:sz w:val="28"/>
          <w:szCs w:val="28"/>
          <w:lang w:val="fr-FR"/>
        </w:rPr>
        <w:t>pin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 xml:space="preserve">s </w:t>
      </w:r>
      <w:r w:rsidRPr="00CC4D9A">
        <w:rPr>
          <w:rFonts w:ascii="Georgia" w:eastAsia="Georgia" w:hAnsi="Georgia" w:cs="Georgia"/>
          <w:spacing w:val="45"/>
          <w:sz w:val="28"/>
          <w:szCs w:val="28"/>
          <w:lang w:val="fr-FR"/>
        </w:rPr>
        <w:t xml:space="preserve"> </w:t>
      </w:r>
      <w:r w:rsidRPr="00CC4D9A">
        <w:rPr>
          <w:rFonts w:ascii="Georgia" w:eastAsia="Georgia" w:hAnsi="Georgia" w:cs="Georgia"/>
          <w:spacing w:val="1"/>
          <w:sz w:val="28"/>
          <w:szCs w:val="28"/>
          <w:lang w:val="fr-FR"/>
        </w:rPr>
        <w:t>b</w:t>
      </w:r>
      <w:r w:rsidRPr="00CC4D9A">
        <w:rPr>
          <w:rFonts w:ascii="Georgia" w:eastAsia="Georgia" w:hAnsi="Georgia" w:cs="Georgia"/>
          <w:sz w:val="28"/>
          <w:szCs w:val="28"/>
          <w:lang w:val="fr-FR"/>
        </w:rPr>
        <w:t>i</w:t>
      </w:r>
      <w:r w:rsidRPr="00CC4D9A">
        <w:rPr>
          <w:rFonts w:ascii="Georgia" w:eastAsia="Georgia" w:hAnsi="Georgia" w:cs="Georgia"/>
          <w:spacing w:val="-3"/>
          <w:sz w:val="28"/>
          <w:szCs w:val="28"/>
          <w:lang w:val="fr-FR"/>
        </w:rPr>
        <w:t>n</w:t>
      </w:r>
      <w:r w:rsidRPr="00CC4D9A">
        <w:rPr>
          <w:rFonts w:ascii="Georgia" w:eastAsia="Georgia" w:hAnsi="Georgia" w:cs="Georgia"/>
          <w:sz w:val="28"/>
          <w:szCs w:val="28"/>
          <w:lang w:val="fr-FR"/>
        </w:rPr>
        <w:t xml:space="preserve">aires. </w:t>
      </w:r>
      <w:r w:rsidRPr="00CC4D9A">
        <w:rPr>
          <w:rFonts w:ascii="Georgia" w:eastAsia="Georgia" w:hAnsi="Georgia" w:cs="Georgia"/>
          <w:spacing w:val="47"/>
          <w:sz w:val="28"/>
          <w:szCs w:val="28"/>
          <w:lang w:val="fr-FR"/>
        </w:rPr>
        <w:t xml:space="preserve"> </w:t>
      </w:r>
      <w:r w:rsidRPr="00CC4D9A">
        <w:rPr>
          <w:rFonts w:ascii="Georgia" w:eastAsia="Georgia" w:hAnsi="Georgia" w:cs="Georgia"/>
          <w:spacing w:val="-1"/>
          <w:sz w:val="28"/>
          <w:szCs w:val="28"/>
          <w:lang w:val="fr-FR"/>
        </w:rPr>
        <w:t>M</w:t>
      </w:r>
      <w:r w:rsidRPr="00CC4D9A">
        <w:rPr>
          <w:rFonts w:ascii="Georgia" w:eastAsia="Georgia" w:hAnsi="Georgia" w:cs="Georgia"/>
          <w:sz w:val="28"/>
          <w:szCs w:val="28"/>
          <w:lang w:val="fr-FR"/>
        </w:rPr>
        <w:t xml:space="preserve">ais </w:t>
      </w:r>
      <w:r w:rsidRPr="00CC4D9A">
        <w:rPr>
          <w:rFonts w:ascii="Georgia" w:eastAsia="Georgia" w:hAnsi="Georgia" w:cs="Georgia"/>
          <w:spacing w:val="47"/>
          <w:sz w:val="28"/>
          <w:szCs w:val="28"/>
          <w:lang w:val="fr-FR"/>
        </w:rPr>
        <w:t xml:space="preserve"> </w:t>
      </w:r>
      <w:r w:rsidRPr="00CC4D9A">
        <w:rPr>
          <w:rFonts w:ascii="Georgia" w:eastAsia="Georgia" w:hAnsi="Georgia" w:cs="Georgia"/>
          <w:spacing w:val="-3"/>
          <w:sz w:val="28"/>
          <w:szCs w:val="28"/>
          <w:lang w:val="fr-FR"/>
        </w:rPr>
        <w:t>j</w:t>
      </w:r>
      <w:r w:rsidRPr="00CC4D9A">
        <w:rPr>
          <w:rFonts w:ascii="Georgia" w:eastAsia="Georgia" w:hAnsi="Georgia" w:cs="Georgia"/>
          <w:sz w:val="28"/>
          <w:szCs w:val="28"/>
          <w:lang w:val="fr-FR"/>
        </w:rPr>
        <w:t xml:space="preserve">e </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w:t>
      </w:r>
      <w:r w:rsidRPr="00CC4D9A">
        <w:rPr>
          <w:rFonts w:ascii="Georgia" w:eastAsia="Georgia" w:hAnsi="Georgia" w:cs="Georgia"/>
          <w:spacing w:val="-2"/>
          <w:sz w:val="28"/>
          <w:szCs w:val="28"/>
          <w:lang w:val="fr-FR"/>
        </w:rPr>
        <w:t>o</w:t>
      </w:r>
      <w:r w:rsidRPr="00CC4D9A">
        <w:rPr>
          <w:rFonts w:ascii="Georgia" w:eastAsia="Georgia" w:hAnsi="Georgia" w:cs="Georgia"/>
          <w:sz w:val="28"/>
          <w:szCs w:val="28"/>
          <w:lang w:val="fr-FR"/>
        </w:rPr>
        <w:t>u</w:t>
      </w:r>
      <w:r w:rsidRPr="00CC4D9A">
        <w:rPr>
          <w:rFonts w:ascii="Georgia" w:eastAsia="Georgia" w:hAnsi="Georgia" w:cs="Georgia"/>
          <w:spacing w:val="-1"/>
          <w:sz w:val="28"/>
          <w:szCs w:val="28"/>
          <w:lang w:val="fr-FR"/>
        </w:rPr>
        <w:t>v</w:t>
      </w:r>
      <w:r w:rsidRPr="00CC4D9A">
        <w:rPr>
          <w:rFonts w:ascii="Georgia" w:eastAsia="Georgia" w:hAnsi="Georgia" w:cs="Georgia"/>
          <w:sz w:val="28"/>
          <w:szCs w:val="28"/>
          <w:lang w:val="fr-FR"/>
        </w:rPr>
        <w:t xml:space="preserve">e </w:t>
      </w:r>
      <w:r w:rsidRPr="00CC4D9A">
        <w:rPr>
          <w:rFonts w:ascii="Georgia" w:eastAsia="Georgia" w:hAnsi="Georgia" w:cs="Georgia"/>
          <w:spacing w:val="48"/>
          <w:sz w:val="28"/>
          <w:szCs w:val="28"/>
          <w:lang w:val="fr-FR"/>
        </w:rPr>
        <w:t xml:space="preserve"> </w:t>
      </w:r>
      <w:r w:rsidRPr="00CC4D9A">
        <w:rPr>
          <w:rFonts w:ascii="Georgia" w:eastAsia="Georgia" w:hAnsi="Georgia" w:cs="Georgia"/>
          <w:sz w:val="28"/>
          <w:szCs w:val="28"/>
          <w:lang w:val="fr-FR"/>
        </w:rPr>
        <w:t>au</w:t>
      </w:r>
      <w:r w:rsidRPr="00CC4D9A">
        <w:rPr>
          <w:rFonts w:ascii="Georgia" w:eastAsia="Georgia" w:hAnsi="Georgia" w:cs="Georgia"/>
          <w:spacing w:val="-2"/>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 xml:space="preserve">i </w:t>
      </w:r>
      <w:r w:rsidRPr="00CC4D9A">
        <w:rPr>
          <w:rFonts w:ascii="Georgia" w:eastAsia="Georgia" w:hAnsi="Georgia" w:cs="Georgia"/>
          <w:spacing w:val="46"/>
          <w:sz w:val="28"/>
          <w:szCs w:val="28"/>
          <w:lang w:val="fr-FR"/>
        </w:rPr>
        <w:t xml:space="preserve"> </w:t>
      </w:r>
      <w:r w:rsidRPr="00CC4D9A">
        <w:rPr>
          <w:rFonts w:ascii="Georgia" w:eastAsia="Georgia" w:hAnsi="Georgia" w:cs="Georgia"/>
          <w:spacing w:val="-1"/>
          <w:sz w:val="28"/>
          <w:szCs w:val="28"/>
          <w:lang w:val="fr-FR"/>
        </w:rPr>
        <w:t>q</w:t>
      </w:r>
      <w:r w:rsidRPr="00CC4D9A">
        <w:rPr>
          <w:rFonts w:ascii="Georgia" w:eastAsia="Georgia" w:hAnsi="Georgia" w:cs="Georgia"/>
          <w:sz w:val="28"/>
          <w:szCs w:val="28"/>
          <w:lang w:val="fr-FR"/>
        </w:rPr>
        <w:t xml:space="preserve">ue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ana</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y</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y</w:t>
      </w:r>
      <w:r w:rsidRPr="00CC4D9A">
        <w:rPr>
          <w:rFonts w:ascii="Georgia" w:eastAsia="Georgia" w:hAnsi="Georgia" w:cs="Georgia"/>
          <w:sz w:val="28"/>
          <w:szCs w:val="28"/>
          <w:lang w:val="fr-FR"/>
        </w:rPr>
        <w:t>ch</w:t>
      </w:r>
      <w:r w:rsidRPr="00CC4D9A">
        <w:rPr>
          <w:rFonts w:ascii="Georgia" w:eastAsia="Georgia" w:hAnsi="Georgia" w:cs="Georgia"/>
          <w:spacing w:val="-3"/>
          <w:sz w:val="28"/>
          <w:szCs w:val="28"/>
          <w:lang w:val="fr-FR"/>
        </w:rPr>
        <w:t>o</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o</w:t>
      </w:r>
      <w:r w:rsidRPr="00CC4D9A">
        <w:rPr>
          <w:rFonts w:ascii="Georgia" w:eastAsia="Georgia" w:hAnsi="Georgia" w:cs="Georgia"/>
          <w:spacing w:val="1"/>
          <w:sz w:val="28"/>
          <w:szCs w:val="28"/>
          <w:lang w:val="fr-FR"/>
        </w:rPr>
        <w:t>g</w:t>
      </w:r>
      <w:r w:rsidRPr="00CC4D9A">
        <w:rPr>
          <w:rFonts w:ascii="Georgia" w:eastAsia="Georgia" w:hAnsi="Georgia" w:cs="Georgia"/>
          <w:sz w:val="28"/>
          <w:szCs w:val="28"/>
          <w:lang w:val="fr-FR"/>
        </w:rPr>
        <w:t>ie</w:t>
      </w:r>
      <w:r w:rsidRPr="00CC4D9A">
        <w:rPr>
          <w:rFonts w:ascii="Georgia" w:eastAsia="Georgia" w:hAnsi="Georgia" w:cs="Georgia"/>
          <w:spacing w:val="47"/>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m</w:t>
      </w:r>
      <w:r w:rsidRPr="00CC4D9A">
        <w:rPr>
          <w:rFonts w:ascii="Georgia" w:eastAsia="Georgia" w:hAnsi="Georgia" w:cs="Georgia"/>
          <w:sz w:val="28"/>
          <w:szCs w:val="28"/>
          <w:lang w:val="fr-FR"/>
        </w:rPr>
        <w:t>a</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3"/>
          <w:sz w:val="28"/>
          <w:szCs w:val="28"/>
          <w:lang w:val="fr-FR"/>
        </w:rPr>
        <w:t>d</w:t>
      </w:r>
      <w:r w:rsidRPr="00CC4D9A">
        <w:rPr>
          <w:rFonts w:ascii="Georgia" w:eastAsia="Georgia" w:hAnsi="Georgia" w:cs="Georgia"/>
          <w:spacing w:val="-2"/>
          <w:sz w:val="28"/>
          <w:szCs w:val="28"/>
          <w:lang w:val="fr-FR"/>
        </w:rPr>
        <w:t>a</w:t>
      </w:r>
      <w:r w:rsidRPr="00CC4D9A">
        <w:rPr>
          <w:rFonts w:ascii="Georgia" w:eastAsia="Georgia" w:hAnsi="Georgia" w:cs="Georgia"/>
          <w:sz w:val="28"/>
          <w:szCs w:val="28"/>
          <w:lang w:val="fr-FR"/>
        </w:rPr>
        <w:t>ns</w:t>
      </w:r>
      <w:r w:rsidRPr="00CC4D9A">
        <w:rPr>
          <w:rFonts w:ascii="Georgia" w:eastAsia="Georgia" w:hAnsi="Georgia" w:cs="Georgia"/>
          <w:spacing w:val="48"/>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art</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c</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48"/>
          <w:sz w:val="28"/>
          <w:szCs w:val="28"/>
          <w:lang w:val="fr-FR"/>
        </w:rPr>
        <w:t xml:space="preserve"> </w:t>
      </w:r>
      <w:r w:rsidRPr="00CC4D9A">
        <w:rPr>
          <w:rFonts w:ascii="Georgia" w:eastAsia="Georgia" w:hAnsi="Georgia" w:cs="Georgia"/>
          <w:sz w:val="28"/>
          <w:szCs w:val="28"/>
          <w:lang w:val="fr-FR"/>
        </w:rPr>
        <w:t>de</w:t>
      </w:r>
      <w:r w:rsidRPr="00CC4D9A">
        <w:rPr>
          <w:rFonts w:ascii="Georgia" w:eastAsia="Georgia" w:hAnsi="Georgia" w:cs="Georgia"/>
          <w:spacing w:val="52"/>
          <w:sz w:val="28"/>
          <w:szCs w:val="28"/>
          <w:lang w:val="fr-FR"/>
        </w:rPr>
        <w:t xml:space="preserve"> </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c</w:t>
      </w:r>
      <w:r w:rsidRPr="00CC4D9A">
        <w:rPr>
          <w:rFonts w:ascii="Georgia" w:eastAsia="Georgia" w:hAnsi="Georgia" w:cs="Georgia"/>
          <w:spacing w:val="-3"/>
          <w:sz w:val="28"/>
          <w:szCs w:val="28"/>
          <w:lang w:val="fr-FR"/>
        </w:rPr>
        <w:t>h</w:t>
      </w:r>
      <w:r w:rsidRPr="00CC4D9A">
        <w:rPr>
          <w:rFonts w:ascii="Georgia" w:eastAsia="Georgia" w:hAnsi="Georgia" w:cs="Georgia"/>
          <w:spacing w:val="-1"/>
          <w:sz w:val="28"/>
          <w:szCs w:val="28"/>
          <w:lang w:val="fr-FR"/>
        </w:rPr>
        <w:t>ell</w:t>
      </w:r>
      <w:r w:rsidRPr="00CC4D9A">
        <w:rPr>
          <w:rFonts w:ascii="Georgia" w:eastAsia="Georgia" w:hAnsi="Georgia" w:cs="Georgia"/>
          <w:sz w:val="28"/>
          <w:szCs w:val="28"/>
          <w:lang w:val="fr-FR"/>
        </w:rPr>
        <w:t>i</w:t>
      </w:r>
      <w:r w:rsidRPr="00CC4D9A">
        <w:rPr>
          <w:rFonts w:ascii="Georgia" w:eastAsia="Georgia" w:hAnsi="Georgia" w:cs="Georgia"/>
          <w:spacing w:val="-1"/>
          <w:sz w:val="28"/>
          <w:szCs w:val="28"/>
          <w:lang w:val="fr-FR"/>
        </w:rPr>
        <w:t>n</w:t>
      </w:r>
      <w:r w:rsidRPr="00CC4D9A">
        <w:rPr>
          <w:rFonts w:ascii="Georgia" w:eastAsia="Georgia" w:hAnsi="Georgia" w:cs="Georgia"/>
          <w:sz w:val="28"/>
          <w:szCs w:val="28"/>
          <w:lang w:val="fr-FR"/>
        </w:rPr>
        <w:t>g</w:t>
      </w:r>
      <w:r w:rsidRPr="00CC4D9A">
        <w:rPr>
          <w:rFonts w:ascii="Georgia" w:eastAsia="Georgia" w:hAnsi="Georgia" w:cs="Georgia"/>
          <w:spacing w:val="49"/>
          <w:sz w:val="28"/>
          <w:szCs w:val="28"/>
          <w:lang w:val="fr-FR"/>
        </w:rPr>
        <w:t xml:space="preserve"> </w:t>
      </w:r>
      <w:r w:rsidRPr="00CC4D9A">
        <w:rPr>
          <w:rFonts w:ascii="Georgia" w:eastAsia="Georgia" w:hAnsi="Georgia" w:cs="Georgia"/>
          <w:sz w:val="28"/>
          <w:szCs w:val="28"/>
          <w:lang w:val="fr-FR"/>
        </w:rPr>
        <w:t>p</w:t>
      </w:r>
      <w:r w:rsidRPr="00CC4D9A">
        <w:rPr>
          <w:rFonts w:ascii="Georgia" w:eastAsia="Georgia" w:hAnsi="Georgia" w:cs="Georgia"/>
          <w:spacing w:val="1"/>
          <w:sz w:val="28"/>
          <w:szCs w:val="28"/>
          <w:lang w:val="fr-FR"/>
        </w:rPr>
        <w:t>e</w:t>
      </w:r>
      <w:r w:rsidRPr="00CC4D9A">
        <w:rPr>
          <w:rFonts w:ascii="Georgia" w:eastAsia="Georgia" w:hAnsi="Georgia" w:cs="Georgia"/>
          <w:sz w:val="28"/>
          <w:szCs w:val="28"/>
          <w:lang w:val="fr-FR"/>
        </w:rPr>
        <w:t>ut</w:t>
      </w:r>
      <w:r w:rsidRPr="00CC4D9A">
        <w:rPr>
          <w:rFonts w:ascii="Georgia" w:eastAsia="Georgia" w:hAnsi="Georgia" w:cs="Georgia"/>
          <w:spacing w:val="45"/>
          <w:sz w:val="28"/>
          <w:szCs w:val="28"/>
          <w:lang w:val="fr-FR"/>
        </w:rPr>
        <w:t xml:space="preserve"> </w:t>
      </w:r>
      <w:r w:rsidRPr="00CC4D9A">
        <w:rPr>
          <w:rFonts w:ascii="Georgia" w:eastAsia="Georgia" w:hAnsi="Georgia" w:cs="Georgia"/>
          <w:spacing w:val="1"/>
          <w:sz w:val="28"/>
          <w:szCs w:val="28"/>
          <w:lang w:val="fr-FR"/>
        </w:rPr>
        <w:t>ê</w:t>
      </w:r>
      <w:r w:rsidRPr="00CC4D9A">
        <w:rPr>
          <w:rFonts w:ascii="Georgia" w:eastAsia="Georgia" w:hAnsi="Georgia" w:cs="Georgia"/>
          <w:spacing w:val="-1"/>
          <w:sz w:val="28"/>
          <w:szCs w:val="28"/>
          <w:lang w:val="fr-FR"/>
        </w:rPr>
        <w:t>t</w:t>
      </w:r>
      <w:r w:rsidRPr="00CC4D9A">
        <w:rPr>
          <w:rFonts w:ascii="Georgia" w:eastAsia="Georgia" w:hAnsi="Georgia" w:cs="Georgia"/>
          <w:sz w:val="28"/>
          <w:szCs w:val="28"/>
          <w:lang w:val="fr-FR"/>
        </w:rPr>
        <w:t>re u</w:t>
      </w:r>
      <w:r w:rsidRPr="00CC4D9A">
        <w:rPr>
          <w:rFonts w:ascii="Georgia" w:eastAsia="Georgia" w:hAnsi="Georgia" w:cs="Georgia"/>
          <w:spacing w:val="-2"/>
          <w:sz w:val="28"/>
          <w:szCs w:val="28"/>
          <w:lang w:val="fr-FR"/>
        </w:rPr>
        <w:t>t</w:t>
      </w:r>
      <w:r w:rsidRPr="00CC4D9A">
        <w:rPr>
          <w:rFonts w:ascii="Georgia" w:eastAsia="Georgia" w:hAnsi="Georgia" w:cs="Georgia"/>
          <w:sz w:val="28"/>
          <w:szCs w:val="28"/>
          <w:lang w:val="fr-FR"/>
        </w:rPr>
        <w:t>i</w:t>
      </w:r>
      <w:r w:rsidRPr="00CC4D9A">
        <w:rPr>
          <w:rFonts w:ascii="Georgia" w:eastAsia="Georgia" w:hAnsi="Georgia" w:cs="Georgia"/>
          <w:spacing w:val="-2"/>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dans</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proc</w:t>
      </w:r>
      <w:r w:rsidRPr="00CC4D9A">
        <w:rPr>
          <w:rFonts w:ascii="Georgia" w:eastAsia="Georgia" w:hAnsi="Georgia" w:cs="Georgia"/>
          <w:spacing w:val="-1"/>
          <w:sz w:val="28"/>
          <w:szCs w:val="28"/>
          <w:lang w:val="fr-FR"/>
        </w:rPr>
        <w:t>e</w:t>
      </w:r>
      <w:r w:rsidRPr="00CC4D9A">
        <w:rPr>
          <w:rFonts w:ascii="Georgia" w:eastAsia="Georgia" w:hAnsi="Georgia" w:cs="Georgia"/>
          <w:spacing w:val="1"/>
          <w:sz w:val="28"/>
          <w:szCs w:val="28"/>
          <w:lang w:val="fr-FR"/>
        </w:rPr>
        <w:t>ss</w:t>
      </w:r>
      <w:r w:rsidRPr="00CC4D9A">
        <w:rPr>
          <w:rFonts w:ascii="Georgia" w:eastAsia="Georgia" w:hAnsi="Georgia" w:cs="Georgia"/>
          <w:spacing w:val="-3"/>
          <w:sz w:val="28"/>
          <w:szCs w:val="28"/>
          <w:lang w:val="fr-FR"/>
        </w:rPr>
        <w:t>u</w:t>
      </w:r>
      <w:r w:rsidRPr="00CC4D9A">
        <w:rPr>
          <w:rFonts w:ascii="Georgia" w:eastAsia="Georgia" w:hAnsi="Georgia" w:cs="Georgia"/>
          <w:sz w:val="28"/>
          <w:szCs w:val="28"/>
          <w:lang w:val="fr-FR"/>
        </w:rPr>
        <w:t>s</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qu</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je</w:t>
      </w:r>
      <w:r w:rsidRPr="00CC4D9A">
        <w:rPr>
          <w:rFonts w:ascii="Georgia" w:eastAsia="Georgia" w:hAnsi="Georgia" w:cs="Georgia"/>
          <w:spacing w:val="1"/>
          <w:sz w:val="28"/>
          <w:szCs w:val="28"/>
          <w:lang w:val="fr-FR"/>
        </w:rPr>
        <w:t xml:space="preserve"> </w:t>
      </w:r>
      <w:r w:rsidRPr="00CC4D9A">
        <w:rPr>
          <w:rFonts w:ascii="Georgia" w:eastAsia="Georgia" w:hAnsi="Georgia" w:cs="Georgia"/>
          <w:sz w:val="28"/>
          <w:szCs w:val="28"/>
          <w:lang w:val="fr-FR"/>
        </w:rPr>
        <w:t>modél</w:t>
      </w:r>
      <w:r w:rsidRPr="00CC4D9A">
        <w:rPr>
          <w:rFonts w:ascii="Georgia" w:eastAsia="Georgia" w:hAnsi="Georgia" w:cs="Georgia"/>
          <w:spacing w:val="-4"/>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z w:val="28"/>
          <w:szCs w:val="28"/>
          <w:lang w:val="fr-FR"/>
        </w:rPr>
        <w:t>e</w:t>
      </w:r>
      <w:r w:rsidRPr="00CC4D9A">
        <w:rPr>
          <w:rFonts w:ascii="Georgia" w:eastAsia="Georgia" w:hAnsi="Georgia" w:cs="Georgia"/>
          <w:spacing w:val="2"/>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3"/>
          <w:sz w:val="28"/>
          <w:szCs w:val="28"/>
          <w:lang w:val="fr-FR"/>
        </w:rPr>
        <w:t>m</w:t>
      </w:r>
      <w:r w:rsidRPr="00CC4D9A">
        <w:rPr>
          <w:rFonts w:ascii="Georgia" w:eastAsia="Georgia" w:hAnsi="Georgia" w:cs="Georgia"/>
          <w:spacing w:val="1"/>
          <w:sz w:val="28"/>
          <w:szCs w:val="28"/>
          <w:lang w:val="fr-FR"/>
        </w:rPr>
        <w:t>é</w:t>
      </w:r>
      <w:r w:rsidRPr="00CC4D9A">
        <w:rPr>
          <w:rFonts w:ascii="Georgia" w:eastAsia="Georgia" w:hAnsi="Georgia" w:cs="Georgia"/>
          <w:sz w:val="28"/>
          <w:szCs w:val="28"/>
          <w:lang w:val="fr-FR"/>
        </w:rPr>
        <w:t>can</w:t>
      </w:r>
      <w:r w:rsidRPr="00CC4D9A">
        <w:rPr>
          <w:rFonts w:ascii="Georgia" w:eastAsia="Georgia" w:hAnsi="Georgia" w:cs="Georgia"/>
          <w:spacing w:val="-1"/>
          <w:sz w:val="28"/>
          <w:szCs w:val="28"/>
          <w:lang w:val="fr-FR"/>
        </w:rPr>
        <w:t>i</w:t>
      </w:r>
      <w:r w:rsidRPr="00CC4D9A">
        <w:rPr>
          <w:rFonts w:ascii="Georgia" w:eastAsia="Georgia" w:hAnsi="Georgia" w:cs="Georgia"/>
          <w:spacing w:val="1"/>
          <w:sz w:val="28"/>
          <w:szCs w:val="28"/>
          <w:lang w:val="fr-FR"/>
        </w:rPr>
        <w:t>s</w:t>
      </w:r>
      <w:r w:rsidRPr="00CC4D9A">
        <w:rPr>
          <w:rFonts w:ascii="Georgia" w:eastAsia="Georgia" w:hAnsi="Georgia" w:cs="Georgia"/>
          <w:spacing w:val="-3"/>
          <w:sz w:val="28"/>
          <w:szCs w:val="28"/>
          <w:lang w:val="fr-FR"/>
        </w:rPr>
        <w:t>m</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2"/>
          <w:sz w:val="28"/>
          <w:szCs w:val="28"/>
          <w:lang w:val="fr-FR"/>
        </w:rPr>
        <w:t>d</w:t>
      </w:r>
      <w:r w:rsidRPr="00CC4D9A">
        <w:rPr>
          <w:rFonts w:ascii="Georgia" w:eastAsia="Georgia" w:hAnsi="Georgia" w:cs="Georgia"/>
          <w:sz w:val="28"/>
          <w:szCs w:val="28"/>
          <w:lang w:val="fr-FR"/>
        </w:rPr>
        <w:t>e</w:t>
      </w:r>
      <w:r w:rsidRPr="00CC4D9A">
        <w:rPr>
          <w:rFonts w:ascii="Georgia" w:eastAsia="Georgia" w:hAnsi="Georgia" w:cs="Georgia"/>
          <w:spacing w:val="1"/>
          <w:sz w:val="28"/>
          <w:szCs w:val="28"/>
          <w:lang w:val="fr-FR"/>
        </w:rPr>
        <w:t xml:space="preserve"> </w:t>
      </w:r>
      <w:r w:rsidRPr="00CC4D9A">
        <w:rPr>
          <w:rFonts w:ascii="Georgia" w:eastAsia="Georgia" w:hAnsi="Georgia" w:cs="Georgia"/>
          <w:spacing w:val="-1"/>
          <w:sz w:val="28"/>
          <w:szCs w:val="28"/>
          <w:lang w:val="fr-FR"/>
        </w:rPr>
        <w:t>l</w:t>
      </w:r>
      <w:r w:rsidRPr="00CC4D9A">
        <w:rPr>
          <w:rFonts w:ascii="Georgia" w:eastAsia="Georgia" w:hAnsi="Georgia" w:cs="Georgia"/>
          <w:sz w:val="28"/>
          <w:szCs w:val="28"/>
          <w:lang w:val="fr-FR"/>
        </w:rPr>
        <w:t>a d</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ff</w:t>
      </w:r>
      <w:r w:rsidRPr="00CC4D9A">
        <w:rPr>
          <w:rFonts w:ascii="Georgia" w:eastAsia="Georgia" w:hAnsi="Georgia" w:cs="Georgia"/>
          <w:spacing w:val="-1"/>
          <w:sz w:val="28"/>
          <w:szCs w:val="28"/>
          <w:lang w:val="fr-FR"/>
        </w:rPr>
        <w:t>u</w:t>
      </w:r>
      <w:r w:rsidRPr="00CC4D9A">
        <w:rPr>
          <w:rFonts w:ascii="Georgia" w:eastAsia="Georgia" w:hAnsi="Georgia" w:cs="Georgia"/>
          <w:spacing w:val="1"/>
          <w:sz w:val="28"/>
          <w:szCs w:val="28"/>
          <w:lang w:val="fr-FR"/>
        </w:rPr>
        <w:t>s</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 d</w:t>
      </w:r>
      <w:r w:rsidRPr="00CC4D9A">
        <w:rPr>
          <w:rFonts w:ascii="Georgia" w:eastAsia="Georgia" w:hAnsi="Georgia" w:cs="Georgia"/>
          <w:spacing w:val="1"/>
          <w:sz w:val="28"/>
          <w:szCs w:val="28"/>
          <w:lang w:val="fr-FR"/>
        </w:rPr>
        <w:t>’</w:t>
      </w:r>
      <w:r w:rsidRPr="00CC4D9A">
        <w:rPr>
          <w:rFonts w:ascii="Georgia" w:eastAsia="Georgia" w:hAnsi="Georgia" w:cs="Georgia"/>
          <w:sz w:val="28"/>
          <w:szCs w:val="28"/>
          <w:lang w:val="fr-FR"/>
        </w:rPr>
        <w:t>op</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n</w:t>
      </w:r>
      <w:r w:rsidRPr="00CC4D9A">
        <w:rPr>
          <w:rFonts w:ascii="Georgia" w:eastAsia="Georgia" w:hAnsi="Georgia" w:cs="Georgia"/>
          <w:spacing w:val="-1"/>
          <w:sz w:val="28"/>
          <w:szCs w:val="28"/>
          <w:lang w:val="fr-FR"/>
        </w:rPr>
        <w:t>i</w:t>
      </w:r>
      <w:r w:rsidRPr="00CC4D9A">
        <w:rPr>
          <w:rFonts w:ascii="Georgia" w:eastAsia="Georgia" w:hAnsi="Georgia" w:cs="Georgia"/>
          <w:sz w:val="28"/>
          <w:szCs w:val="28"/>
          <w:lang w:val="fr-FR"/>
        </w:rPr>
        <w:t>on.</w:t>
      </w:r>
    </w:p>
    <w:p w14:paraId="6D40E0A3" w14:textId="77777777" w:rsidR="00A54283" w:rsidRPr="00CC4D9A" w:rsidRDefault="00A54283">
      <w:pPr>
        <w:spacing w:after="0"/>
        <w:jc w:val="both"/>
        <w:rPr>
          <w:lang w:val="fr-FR"/>
        </w:rPr>
        <w:sectPr w:rsidR="00A54283" w:rsidRPr="00CC4D9A">
          <w:pgSz w:w="12240" w:h="15840"/>
          <w:pgMar w:top="1360" w:right="1320" w:bottom="1200" w:left="1700" w:header="0" w:footer="1015" w:gutter="0"/>
          <w:cols w:space="720"/>
        </w:sectPr>
      </w:pPr>
    </w:p>
    <w:p w14:paraId="6CF6B729" w14:textId="77777777" w:rsidR="00A54283" w:rsidRPr="00CC4D9A" w:rsidRDefault="00A54283">
      <w:pPr>
        <w:spacing w:after="0" w:line="200" w:lineRule="exact"/>
        <w:rPr>
          <w:sz w:val="20"/>
          <w:szCs w:val="20"/>
          <w:lang w:val="fr-FR"/>
        </w:rPr>
      </w:pPr>
    </w:p>
    <w:p w14:paraId="4FDD9A1A" w14:textId="77777777" w:rsidR="00A54283" w:rsidRPr="00CC4D9A" w:rsidRDefault="00A54283">
      <w:pPr>
        <w:spacing w:after="0" w:line="200" w:lineRule="exact"/>
        <w:rPr>
          <w:sz w:val="20"/>
          <w:szCs w:val="20"/>
          <w:lang w:val="fr-FR"/>
        </w:rPr>
      </w:pPr>
    </w:p>
    <w:p w14:paraId="036DBB2E" w14:textId="77777777" w:rsidR="00A54283" w:rsidRPr="00CC4D9A" w:rsidRDefault="00A54283">
      <w:pPr>
        <w:spacing w:after="0" w:line="260" w:lineRule="exact"/>
        <w:rPr>
          <w:sz w:val="26"/>
          <w:szCs w:val="26"/>
          <w:lang w:val="fr-FR"/>
        </w:rPr>
      </w:pPr>
    </w:p>
    <w:p w14:paraId="23B27E1F" w14:textId="77777777" w:rsidR="00A54283" w:rsidRPr="00870068" w:rsidRDefault="00C26CB5">
      <w:pPr>
        <w:spacing w:before="30" w:after="0" w:line="311" w:lineRule="exact"/>
        <w:ind w:left="800" w:right="-20"/>
        <w:rPr>
          <w:rFonts w:ascii="Georgia" w:eastAsia="Georgia" w:hAnsi="Georgia" w:cs="Georgia"/>
          <w:sz w:val="28"/>
          <w:szCs w:val="28"/>
        </w:rPr>
      </w:pPr>
      <w:proofErr w:type="spellStart"/>
      <w:proofErr w:type="gramStart"/>
      <w:r w:rsidRPr="00870068">
        <w:rPr>
          <w:rFonts w:ascii="Georgia" w:eastAsia="Georgia" w:hAnsi="Georgia" w:cs="Georgia"/>
          <w:b/>
          <w:bCs/>
          <w:position w:val="-1"/>
          <w:sz w:val="28"/>
          <w:szCs w:val="28"/>
          <w:u w:val="single" w:color="000000"/>
        </w:rPr>
        <w:t>Référ</w:t>
      </w:r>
      <w:r w:rsidRPr="00870068">
        <w:rPr>
          <w:rFonts w:ascii="Georgia" w:eastAsia="Georgia" w:hAnsi="Georgia" w:cs="Georgia"/>
          <w:b/>
          <w:bCs/>
          <w:spacing w:val="-2"/>
          <w:position w:val="-1"/>
          <w:sz w:val="28"/>
          <w:szCs w:val="28"/>
          <w:u w:val="single" w:color="000000"/>
        </w:rPr>
        <w:t>e</w:t>
      </w:r>
      <w:r w:rsidRPr="00870068">
        <w:rPr>
          <w:rFonts w:ascii="Georgia" w:eastAsia="Georgia" w:hAnsi="Georgia" w:cs="Georgia"/>
          <w:b/>
          <w:bCs/>
          <w:position w:val="-1"/>
          <w:sz w:val="28"/>
          <w:szCs w:val="28"/>
          <w:u w:val="single" w:color="000000"/>
        </w:rPr>
        <w:t>nces</w:t>
      </w:r>
      <w:proofErr w:type="spellEnd"/>
      <w:r w:rsidRPr="00870068">
        <w:rPr>
          <w:rFonts w:ascii="Georgia" w:eastAsia="Georgia" w:hAnsi="Georgia" w:cs="Georgia"/>
          <w:b/>
          <w:bCs/>
          <w:spacing w:val="-2"/>
          <w:position w:val="-1"/>
          <w:sz w:val="28"/>
          <w:szCs w:val="28"/>
          <w:u w:val="single" w:color="000000"/>
        </w:rPr>
        <w:t xml:space="preserve"> </w:t>
      </w:r>
      <w:r w:rsidRPr="00870068">
        <w:rPr>
          <w:rFonts w:ascii="Georgia" w:eastAsia="Georgia" w:hAnsi="Georgia" w:cs="Georgia"/>
          <w:b/>
          <w:bCs/>
          <w:position w:val="-1"/>
          <w:sz w:val="28"/>
          <w:szCs w:val="28"/>
          <w:u w:val="single" w:color="000000"/>
        </w:rPr>
        <w:t>:</w:t>
      </w:r>
      <w:proofErr w:type="gramEnd"/>
    </w:p>
    <w:p w14:paraId="119D3DC3" w14:textId="77777777" w:rsidR="00A54283" w:rsidRPr="00870068" w:rsidRDefault="00A54283">
      <w:pPr>
        <w:spacing w:before="6" w:after="0" w:line="220" w:lineRule="exact"/>
      </w:pPr>
    </w:p>
    <w:p w14:paraId="585714CA" w14:textId="77777777" w:rsidR="00A54283" w:rsidRPr="00CC4D9A" w:rsidRDefault="00C26CB5">
      <w:pPr>
        <w:spacing w:before="30" w:after="0" w:line="362" w:lineRule="auto"/>
        <w:ind w:left="800" w:right="49" w:firstLine="29"/>
        <w:jc w:val="both"/>
        <w:rPr>
          <w:rFonts w:ascii="Georgia" w:eastAsia="Georgia" w:hAnsi="Georgia" w:cs="Georgia"/>
          <w:sz w:val="28"/>
          <w:szCs w:val="28"/>
          <w:lang w:val="fr-FR"/>
          <w:rPrChange w:id="577" w:author="Dominique LONGIN" w:date="2016-09-13T17:39:00Z">
            <w:rPr>
              <w:rFonts w:ascii="Georgia" w:eastAsia="Georgia" w:hAnsi="Georgia" w:cs="Georgia"/>
              <w:sz w:val="28"/>
              <w:szCs w:val="28"/>
            </w:rPr>
          </w:rPrChange>
        </w:rPr>
      </w:pPr>
      <w:r w:rsidRPr="009D3BA9">
        <w:rPr>
          <w:rFonts w:ascii="Georgia" w:eastAsia="Georgia" w:hAnsi="Georgia" w:cs="Georgia"/>
          <w:sz w:val="28"/>
          <w:szCs w:val="28"/>
        </w:rPr>
        <w:t>[</w:t>
      </w:r>
      <w:r w:rsidRPr="009D3BA9">
        <w:rPr>
          <w:rFonts w:ascii="Georgia" w:eastAsia="Georgia" w:hAnsi="Georgia" w:cs="Georgia"/>
          <w:spacing w:val="-3"/>
          <w:sz w:val="28"/>
          <w:szCs w:val="28"/>
        </w:rPr>
        <w:t>1</w:t>
      </w:r>
      <w:r w:rsidRPr="009D3BA9">
        <w:rPr>
          <w:rFonts w:ascii="Georgia" w:eastAsia="Georgia" w:hAnsi="Georgia" w:cs="Georgia"/>
          <w:sz w:val="28"/>
          <w:szCs w:val="28"/>
        </w:rPr>
        <w:t xml:space="preserve">]  </w:t>
      </w:r>
      <w:r w:rsidRPr="009D3BA9">
        <w:rPr>
          <w:rFonts w:ascii="Georgia" w:eastAsia="Georgia" w:hAnsi="Georgia" w:cs="Georgia"/>
          <w:spacing w:val="64"/>
          <w:sz w:val="28"/>
          <w:szCs w:val="28"/>
        </w:rPr>
        <w:t xml:space="preserve"> </w:t>
      </w:r>
      <w:r w:rsidRPr="009D3BA9">
        <w:rPr>
          <w:rFonts w:ascii="Georgia" w:eastAsia="Georgia" w:hAnsi="Georgia" w:cs="Georgia"/>
          <w:spacing w:val="-3"/>
          <w:sz w:val="28"/>
          <w:szCs w:val="28"/>
        </w:rPr>
        <w:t>T</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pacing w:val="-1"/>
          <w:sz w:val="28"/>
          <w:szCs w:val="28"/>
        </w:rPr>
        <w:t>S</w:t>
      </w:r>
      <w:r w:rsidRPr="00870068">
        <w:rPr>
          <w:rFonts w:ascii="Georgia" w:eastAsia="Georgia" w:hAnsi="Georgia" w:cs="Georgia"/>
          <w:sz w:val="28"/>
          <w:szCs w:val="28"/>
        </w:rPr>
        <w:t>c</w:t>
      </w:r>
      <w:r w:rsidRPr="00870068">
        <w:rPr>
          <w:rFonts w:ascii="Georgia" w:eastAsia="Georgia" w:hAnsi="Georgia" w:cs="Georgia"/>
          <w:spacing w:val="-3"/>
          <w:sz w:val="28"/>
          <w:szCs w:val="28"/>
        </w:rPr>
        <w:t>h</w:t>
      </w:r>
      <w:r w:rsidRPr="00870068">
        <w:rPr>
          <w:rFonts w:ascii="Georgia" w:eastAsia="Georgia" w:hAnsi="Georgia" w:cs="Georgia"/>
          <w:spacing w:val="1"/>
          <w:sz w:val="28"/>
          <w:szCs w:val="28"/>
        </w:rPr>
        <w:t>e</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l</w:t>
      </w:r>
      <w:r w:rsidRPr="00870068">
        <w:rPr>
          <w:rFonts w:ascii="Georgia" w:eastAsia="Georgia" w:hAnsi="Georgia" w:cs="Georgia"/>
          <w:sz w:val="28"/>
          <w:szCs w:val="28"/>
        </w:rPr>
        <w:t>i</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g</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proofErr w:type="spellStart"/>
      <w:r w:rsidRPr="00870068">
        <w:rPr>
          <w:rFonts w:ascii="Georgia" w:eastAsia="Georgia" w:hAnsi="Georgia" w:cs="Georgia"/>
          <w:i/>
          <w:spacing w:val="-1"/>
          <w:sz w:val="28"/>
          <w:szCs w:val="28"/>
        </w:rPr>
        <w:t>M</w:t>
      </w:r>
      <w:r w:rsidRPr="00870068">
        <w:rPr>
          <w:rFonts w:ascii="Georgia" w:eastAsia="Georgia" w:hAnsi="Georgia" w:cs="Georgia"/>
          <w:i/>
          <w:sz w:val="28"/>
          <w:szCs w:val="28"/>
        </w:rPr>
        <w:t>i</w:t>
      </w:r>
      <w:r w:rsidRPr="00870068">
        <w:rPr>
          <w:rFonts w:ascii="Georgia" w:eastAsia="Georgia" w:hAnsi="Georgia" w:cs="Georgia"/>
          <w:i/>
          <w:spacing w:val="-2"/>
          <w:sz w:val="28"/>
          <w:szCs w:val="28"/>
        </w:rPr>
        <w:t>cro</w:t>
      </w:r>
      <w:r w:rsidRPr="00870068">
        <w:rPr>
          <w:rFonts w:ascii="Georgia" w:eastAsia="Georgia" w:hAnsi="Georgia" w:cs="Georgia"/>
          <w:i/>
          <w:sz w:val="28"/>
          <w:szCs w:val="28"/>
        </w:rPr>
        <w:t>m</w:t>
      </w:r>
      <w:r w:rsidRPr="00870068">
        <w:rPr>
          <w:rFonts w:ascii="Georgia" w:eastAsia="Georgia" w:hAnsi="Georgia" w:cs="Georgia"/>
          <w:i/>
          <w:spacing w:val="-2"/>
          <w:sz w:val="28"/>
          <w:szCs w:val="28"/>
        </w:rPr>
        <w:t>o</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i</w:t>
      </w:r>
      <w:r w:rsidRPr="00870068">
        <w:rPr>
          <w:rFonts w:ascii="Georgia" w:eastAsia="Georgia" w:hAnsi="Georgia" w:cs="Georgia"/>
          <w:i/>
          <w:sz w:val="28"/>
          <w:szCs w:val="28"/>
        </w:rPr>
        <w:t>ves</w:t>
      </w:r>
      <w:proofErr w:type="spellEnd"/>
      <w:r w:rsidRPr="00870068">
        <w:rPr>
          <w:rFonts w:ascii="Georgia" w:eastAsia="Georgia" w:hAnsi="Georgia" w:cs="Georgia"/>
          <w:i/>
          <w:spacing w:val="-4"/>
          <w:sz w:val="28"/>
          <w:szCs w:val="28"/>
        </w:rPr>
        <w:t xml:space="preserve"> </w:t>
      </w:r>
      <w:r w:rsidRPr="00870068">
        <w:rPr>
          <w:rFonts w:ascii="Georgia" w:eastAsia="Georgia" w:hAnsi="Georgia" w:cs="Georgia"/>
          <w:i/>
          <w:spacing w:val="-2"/>
          <w:sz w:val="28"/>
          <w:szCs w:val="28"/>
        </w:rPr>
        <w:t>a</w:t>
      </w:r>
      <w:r w:rsidRPr="00870068">
        <w:rPr>
          <w:rFonts w:ascii="Georgia" w:eastAsia="Georgia" w:hAnsi="Georgia" w:cs="Georgia"/>
          <w:i/>
          <w:sz w:val="28"/>
          <w:szCs w:val="28"/>
        </w:rPr>
        <w:t>nd</w:t>
      </w:r>
      <w:r w:rsidRPr="00870068">
        <w:rPr>
          <w:rFonts w:ascii="Georgia" w:eastAsia="Georgia" w:hAnsi="Georgia" w:cs="Georgia"/>
          <w:i/>
          <w:spacing w:val="-3"/>
          <w:sz w:val="28"/>
          <w:szCs w:val="28"/>
        </w:rPr>
        <w:t xml:space="preserve"> </w:t>
      </w:r>
      <w:proofErr w:type="spellStart"/>
      <w:r w:rsidRPr="00870068">
        <w:rPr>
          <w:rFonts w:ascii="Georgia" w:eastAsia="Georgia" w:hAnsi="Georgia" w:cs="Georgia"/>
          <w:i/>
          <w:sz w:val="28"/>
          <w:szCs w:val="28"/>
        </w:rPr>
        <w:t>m</w:t>
      </w:r>
      <w:r w:rsidRPr="00870068">
        <w:rPr>
          <w:rFonts w:ascii="Georgia" w:eastAsia="Georgia" w:hAnsi="Georgia" w:cs="Georgia"/>
          <w:i/>
          <w:spacing w:val="-2"/>
          <w:sz w:val="28"/>
          <w:szCs w:val="28"/>
        </w:rPr>
        <w:t>a</w:t>
      </w:r>
      <w:r w:rsidRPr="00870068">
        <w:rPr>
          <w:rFonts w:ascii="Georgia" w:eastAsia="Georgia" w:hAnsi="Georgia" w:cs="Georgia"/>
          <w:i/>
          <w:sz w:val="28"/>
          <w:szCs w:val="28"/>
        </w:rPr>
        <w:t>c</w:t>
      </w:r>
      <w:r w:rsidRPr="00870068">
        <w:rPr>
          <w:rFonts w:ascii="Georgia" w:eastAsia="Georgia" w:hAnsi="Georgia" w:cs="Georgia"/>
          <w:i/>
          <w:spacing w:val="-3"/>
          <w:sz w:val="28"/>
          <w:szCs w:val="28"/>
        </w:rPr>
        <w:t>r</w:t>
      </w:r>
      <w:r w:rsidRPr="00870068">
        <w:rPr>
          <w:rFonts w:ascii="Georgia" w:eastAsia="Georgia" w:hAnsi="Georgia" w:cs="Georgia"/>
          <w:i/>
          <w:spacing w:val="-2"/>
          <w:sz w:val="28"/>
          <w:szCs w:val="28"/>
        </w:rPr>
        <w:t>o</w:t>
      </w:r>
      <w:r w:rsidRPr="00870068">
        <w:rPr>
          <w:rFonts w:ascii="Georgia" w:eastAsia="Georgia" w:hAnsi="Georgia" w:cs="Georgia"/>
          <w:i/>
          <w:sz w:val="28"/>
          <w:szCs w:val="28"/>
        </w:rPr>
        <w:t>b</w:t>
      </w:r>
      <w:r w:rsidRPr="00870068">
        <w:rPr>
          <w:rFonts w:ascii="Georgia" w:eastAsia="Georgia" w:hAnsi="Georgia" w:cs="Georgia"/>
          <w:i/>
          <w:spacing w:val="-2"/>
          <w:sz w:val="28"/>
          <w:szCs w:val="28"/>
        </w:rPr>
        <w:t>eh</w:t>
      </w:r>
      <w:r w:rsidRPr="00870068">
        <w:rPr>
          <w:rFonts w:ascii="Georgia" w:eastAsia="Georgia" w:hAnsi="Georgia" w:cs="Georgia"/>
          <w:i/>
          <w:sz w:val="28"/>
          <w:szCs w:val="28"/>
        </w:rPr>
        <w:t>a</w:t>
      </w:r>
      <w:r w:rsidRPr="00870068">
        <w:rPr>
          <w:rFonts w:ascii="Georgia" w:eastAsia="Georgia" w:hAnsi="Georgia" w:cs="Georgia"/>
          <w:i/>
          <w:spacing w:val="-2"/>
          <w:sz w:val="28"/>
          <w:szCs w:val="28"/>
        </w:rPr>
        <w:t>vi</w:t>
      </w:r>
      <w:r w:rsidRPr="00870068">
        <w:rPr>
          <w:rFonts w:ascii="Georgia" w:eastAsia="Georgia" w:hAnsi="Georgia" w:cs="Georgia"/>
          <w:i/>
          <w:sz w:val="28"/>
          <w:szCs w:val="28"/>
        </w:rPr>
        <w:t>o</w:t>
      </w:r>
      <w:r w:rsidRPr="00870068">
        <w:rPr>
          <w:rFonts w:ascii="Georgia" w:eastAsia="Georgia" w:hAnsi="Georgia" w:cs="Georgia"/>
          <w:i/>
          <w:spacing w:val="-2"/>
          <w:sz w:val="28"/>
          <w:szCs w:val="28"/>
        </w:rPr>
        <w:t>r</w:t>
      </w:r>
      <w:proofErr w:type="spellEnd"/>
      <w:r w:rsidRPr="00870068">
        <w:rPr>
          <w:rFonts w:ascii="Georgia" w:eastAsia="Georgia" w:hAnsi="Georgia" w:cs="Georgia"/>
          <w:sz w:val="28"/>
          <w:szCs w:val="28"/>
        </w:rPr>
        <w:t>.</w:t>
      </w:r>
      <w:r w:rsidRPr="00870068">
        <w:rPr>
          <w:rFonts w:ascii="Georgia" w:eastAsia="Georgia" w:hAnsi="Georgia" w:cs="Georgia"/>
          <w:spacing w:val="-4"/>
          <w:sz w:val="28"/>
          <w:szCs w:val="28"/>
        </w:rPr>
        <w:t xml:space="preserve"> </w:t>
      </w:r>
      <w:r w:rsidRPr="00870068">
        <w:rPr>
          <w:rFonts w:ascii="Georgia" w:eastAsia="Georgia" w:hAnsi="Georgia" w:cs="Georgia"/>
          <w:sz w:val="28"/>
          <w:szCs w:val="28"/>
        </w:rPr>
        <w:t>N</w:t>
      </w:r>
      <w:r w:rsidRPr="00870068">
        <w:rPr>
          <w:rFonts w:ascii="Georgia" w:eastAsia="Georgia" w:hAnsi="Georgia" w:cs="Georgia"/>
          <w:spacing w:val="-2"/>
          <w:sz w:val="28"/>
          <w:szCs w:val="28"/>
        </w:rPr>
        <w:t>o</w:t>
      </w:r>
      <w:r w:rsidRPr="00870068">
        <w:rPr>
          <w:rFonts w:ascii="Georgia" w:eastAsia="Georgia" w:hAnsi="Georgia" w:cs="Georgia"/>
          <w:sz w:val="28"/>
          <w:szCs w:val="28"/>
        </w:rPr>
        <w:t>rt</w:t>
      </w:r>
      <w:r w:rsidRPr="00870068">
        <w:rPr>
          <w:rFonts w:ascii="Georgia" w:eastAsia="Georgia" w:hAnsi="Georgia" w:cs="Georgia"/>
          <w:spacing w:val="-3"/>
          <w:sz w:val="28"/>
          <w:szCs w:val="28"/>
        </w:rPr>
        <w:t>on</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3"/>
          <w:sz w:val="28"/>
          <w:szCs w:val="28"/>
        </w:rPr>
        <w:t>19</w:t>
      </w:r>
      <w:r w:rsidRPr="00870068">
        <w:rPr>
          <w:rFonts w:ascii="Georgia" w:eastAsia="Georgia" w:hAnsi="Georgia" w:cs="Georgia"/>
          <w:spacing w:val="-2"/>
          <w:sz w:val="28"/>
          <w:szCs w:val="28"/>
        </w:rPr>
        <w:t>78</w:t>
      </w:r>
      <w:r w:rsidRPr="00870068">
        <w:rPr>
          <w:rFonts w:ascii="Georgia" w:eastAsia="Georgia" w:hAnsi="Georgia" w:cs="Georgia"/>
          <w:sz w:val="28"/>
          <w:szCs w:val="28"/>
        </w:rPr>
        <w:t>. [</w:t>
      </w:r>
      <w:r w:rsidRPr="00870068">
        <w:rPr>
          <w:rFonts w:ascii="Georgia" w:eastAsia="Georgia" w:hAnsi="Georgia" w:cs="Georgia"/>
          <w:spacing w:val="-3"/>
          <w:sz w:val="28"/>
          <w:szCs w:val="28"/>
        </w:rPr>
        <w:t>2</w:t>
      </w:r>
      <w:r w:rsidRPr="00870068">
        <w:rPr>
          <w:rFonts w:ascii="Georgia" w:eastAsia="Georgia" w:hAnsi="Georgia" w:cs="Georgia"/>
          <w:sz w:val="28"/>
          <w:szCs w:val="28"/>
        </w:rPr>
        <w:t>]</w:t>
      </w:r>
      <w:r w:rsidRPr="00870068">
        <w:rPr>
          <w:rFonts w:ascii="Georgia" w:eastAsia="Georgia" w:hAnsi="Georgia" w:cs="Georgia"/>
          <w:spacing w:val="3"/>
          <w:sz w:val="28"/>
          <w:szCs w:val="28"/>
        </w:rPr>
        <w:t xml:space="preserve"> </w:t>
      </w:r>
      <w:proofErr w:type="spellStart"/>
      <w:r w:rsidRPr="00870068">
        <w:rPr>
          <w:rFonts w:ascii="Georgia" w:eastAsia="Georgia" w:hAnsi="Georgia" w:cs="Georgia"/>
          <w:spacing w:val="-3"/>
          <w:sz w:val="28"/>
          <w:szCs w:val="28"/>
        </w:rPr>
        <w:t>M</w:t>
      </w:r>
      <w:r w:rsidRPr="00870068">
        <w:rPr>
          <w:rFonts w:ascii="Georgia" w:eastAsia="Georgia" w:hAnsi="Georgia" w:cs="Georgia"/>
          <w:spacing w:val="-1"/>
          <w:sz w:val="28"/>
          <w:szCs w:val="28"/>
        </w:rPr>
        <w:t>.</w:t>
      </w:r>
      <w:r w:rsidRPr="00870068">
        <w:rPr>
          <w:rFonts w:ascii="Georgia" w:eastAsia="Georgia" w:hAnsi="Georgia" w:cs="Georgia"/>
          <w:sz w:val="28"/>
          <w:szCs w:val="28"/>
        </w:rPr>
        <w:t>G</w:t>
      </w:r>
      <w:r w:rsidRPr="00870068">
        <w:rPr>
          <w:rFonts w:ascii="Georgia" w:eastAsia="Georgia" w:hAnsi="Georgia" w:cs="Georgia"/>
          <w:spacing w:val="-2"/>
          <w:sz w:val="28"/>
          <w:szCs w:val="28"/>
        </w:rPr>
        <w:t>r</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o</w:t>
      </w:r>
      <w:r w:rsidRPr="00870068">
        <w:rPr>
          <w:rFonts w:ascii="Georgia" w:eastAsia="Georgia" w:hAnsi="Georgia" w:cs="Georgia"/>
          <w:spacing w:val="-3"/>
          <w:sz w:val="28"/>
          <w:szCs w:val="28"/>
        </w:rPr>
        <w:t>v</w:t>
      </w:r>
      <w:r w:rsidRPr="00870068">
        <w:rPr>
          <w:rFonts w:ascii="Georgia" w:eastAsia="Georgia" w:hAnsi="Georgia" w:cs="Georgia"/>
          <w:spacing w:val="-1"/>
          <w:sz w:val="28"/>
          <w:szCs w:val="28"/>
        </w:rPr>
        <w:t>et</w:t>
      </w:r>
      <w:r w:rsidRPr="00870068">
        <w:rPr>
          <w:rFonts w:ascii="Georgia" w:eastAsia="Georgia" w:hAnsi="Georgia" w:cs="Georgia"/>
          <w:spacing w:val="-3"/>
          <w:sz w:val="28"/>
          <w:szCs w:val="28"/>
        </w:rPr>
        <w:t>t</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r</w:t>
      </w:r>
      <w:proofErr w:type="spellEnd"/>
      <w:r w:rsidRPr="00870068">
        <w:rPr>
          <w:rFonts w:ascii="Georgia" w:eastAsia="Georgia" w:hAnsi="Georgia" w:cs="Georgia"/>
          <w:sz w:val="28"/>
          <w:szCs w:val="28"/>
        </w:rPr>
        <w:t>.</w:t>
      </w:r>
      <w:r w:rsidRPr="00870068">
        <w:rPr>
          <w:rFonts w:ascii="Georgia" w:eastAsia="Georgia" w:hAnsi="Georgia" w:cs="Georgia"/>
          <w:spacing w:val="5"/>
          <w:sz w:val="28"/>
          <w:szCs w:val="28"/>
        </w:rPr>
        <w:t xml:space="preserve"> </w:t>
      </w:r>
      <w:r w:rsidRPr="00870068">
        <w:rPr>
          <w:rFonts w:ascii="Georgia" w:eastAsia="Georgia" w:hAnsi="Georgia" w:cs="Georgia"/>
          <w:spacing w:val="-3"/>
          <w:sz w:val="28"/>
          <w:szCs w:val="28"/>
        </w:rPr>
        <w:t>T</w:t>
      </w:r>
      <w:r w:rsidRPr="00870068">
        <w:rPr>
          <w:rFonts w:ascii="Georgia" w:eastAsia="Georgia" w:hAnsi="Georgia" w:cs="Georgia"/>
          <w:sz w:val="28"/>
          <w:szCs w:val="28"/>
        </w:rPr>
        <w:t>h</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es</w:t>
      </w:r>
      <w:r w:rsidRPr="00870068">
        <w:rPr>
          <w:rFonts w:ascii="Georgia" w:eastAsia="Georgia" w:hAnsi="Georgia" w:cs="Georgia"/>
          <w:sz w:val="28"/>
          <w:szCs w:val="28"/>
        </w:rPr>
        <w:t>h</w:t>
      </w:r>
      <w:r w:rsidRPr="00870068">
        <w:rPr>
          <w:rFonts w:ascii="Georgia" w:eastAsia="Georgia" w:hAnsi="Georgia" w:cs="Georgia"/>
          <w:spacing w:val="-3"/>
          <w:sz w:val="28"/>
          <w:szCs w:val="28"/>
        </w:rPr>
        <w:t>o</w:t>
      </w:r>
      <w:r w:rsidRPr="00870068">
        <w:rPr>
          <w:rFonts w:ascii="Georgia" w:eastAsia="Georgia" w:hAnsi="Georgia" w:cs="Georgia"/>
          <w:spacing w:val="-1"/>
          <w:sz w:val="28"/>
          <w:szCs w:val="28"/>
        </w:rPr>
        <w:t>l</w:t>
      </w:r>
      <w:r w:rsidRPr="00870068">
        <w:rPr>
          <w:rFonts w:ascii="Georgia" w:eastAsia="Georgia" w:hAnsi="Georgia" w:cs="Georgia"/>
          <w:sz w:val="28"/>
          <w:szCs w:val="28"/>
        </w:rPr>
        <w:t>d m</w:t>
      </w:r>
      <w:r w:rsidRPr="00870068">
        <w:rPr>
          <w:rFonts w:ascii="Georgia" w:eastAsia="Georgia" w:hAnsi="Georgia" w:cs="Georgia"/>
          <w:spacing w:val="-3"/>
          <w:sz w:val="28"/>
          <w:szCs w:val="28"/>
        </w:rPr>
        <w:t>od</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l</w:t>
      </w:r>
      <w:r w:rsidRPr="00870068">
        <w:rPr>
          <w:rFonts w:ascii="Georgia" w:eastAsia="Georgia" w:hAnsi="Georgia" w:cs="Georgia"/>
          <w:sz w:val="28"/>
          <w:szCs w:val="28"/>
        </w:rPr>
        <w:t>s</w:t>
      </w:r>
      <w:r w:rsidRPr="00870068">
        <w:rPr>
          <w:rFonts w:ascii="Georgia" w:eastAsia="Georgia" w:hAnsi="Georgia" w:cs="Georgia"/>
          <w:spacing w:val="1"/>
          <w:sz w:val="28"/>
          <w:szCs w:val="28"/>
        </w:rPr>
        <w:t xml:space="preserve"> </w:t>
      </w:r>
      <w:r w:rsidRPr="00870068">
        <w:rPr>
          <w:rFonts w:ascii="Georgia" w:eastAsia="Georgia" w:hAnsi="Georgia" w:cs="Georgia"/>
          <w:sz w:val="28"/>
          <w:szCs w:val="28"/>
        </w:rPr>
        <w:t>of co</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l</w:t>
      </w:r>
      <w:r w:rsidRPr="00870068">
        <w:rPr>
          <w:rFonts w:ascii="Georgia" w:eastAsia="Georgia" w:hAnsi="Georgia" w:cs="Georgia"/>
          <w:spacing w:val="-1"/>
          <w:sz w:val="28"/>
          <w:szCs w:val="28"/>
        </w:rPr>
        <w:t>e</w:t>
      </w:r>
      <w:r w:rsidRPr="00870068">
        <w:rPr>
          <w:rFonts w:ascii="Georgia" w:eastAsia="Georgia" w:hAnsi="Georgia" w:cs="Georgia"/>
          <w:sz w:val="28"/>
          <w:szCs w:val="28"/>
        </w:rPr>
        <w:t>c</w:t>
      </w:r>
      <w:r w:rsidRPr="00870068">
        <w:rPr>
          <w:rFonts w:ascii="Georgia" w:eastAsia="Georgia" w:hAnsi="Georgia" w:cs="Georgia"/>
          <w:spacing w:val="-1"/>
          <w:sz w:val="28"/>
          <w:szCs w:val="28"/>
        </w:rPr>
        <w:t>t</w:t>
      </w:r>
      <w:r w:rsidRPr="00870068">
        <w:rPr>
          <w:rFonts w:ascii="Georgia" w:eastAsia="Georgia" w:hAnsi="Georgia" w:cs="Georgia"/>
          <w:spacing w:val="-3"/>
          <w:sz w:val="28"/>
          <w:szCs w:val="28"/>
        </w:rPr>
        <w:t>iv</w:t>
      </w:r>
      <w:r w:rsidRPr="00870068">
        <w:rPr>
          <w:rFonts w:ascii="Georgia" w:eastAsia="Georgia" w:hAnsi="Georgia" w:cs="Georgia"/>
          <w:sz w:val="28"/>
          <w:szCs w:val="28"/>
        </w:rPr>
        <w:t>e</w:t>
      </w:r>
      <w:r w:rsidRPr="00870068">
        <w:rPr>
          <w:rFonts w:ascii="Georgia" w:eastAsia="Georgia" w:hAnsi="Georgia" w:cs="Georgia"/>
          <w:spacing w:val="1"/>
          <w:sz w:val="28"/>
          <w:szCs w:val="28"/>
        </w:rPr>
        <w:t xml:space="preserve"> </w:t>
      </w:r>
      <w:r w:rsidRPr="00870068">
        <w:rPr>
          <w:rFonts w:ascii="Georgia" w:eastAsia="Georgia" w:hAnsi="Georgia" w:cs="Georgia"/>
          <w:spacing w:val="-1"/>
          <w:sz w:val="28"/>
          <w:szCs w:val="28"/>
        </w:rPr>
        <w:t>be</w:t>
      </w:r>
      <w:r w:rsidRPr="00870068">
        <w:rPr>
          <w:rFonts w:ascii="Georgia" w:eastAsia="Georgia" w:hAnsi="Georgia" w:cs="Georgia"/>
          <w:sz w:val="28"/>
          <w:szCs w:val="28"/>
        </w:rPr>
        <w:t>h</w:t>
      </w:r>
      <w:r w:rsidRPr="00870068">
        <w:rPr>
          <w:rFonts w:ascii="Georgia" w:eastAsia="Georgia" w:hAnsi="Georgia" w:cs="Georgia"/>
          <w:spacing w:val="-3"/>
          <w:sz w:val="28"/>
          <w:szCs w:val="28"/>
        </w:rPr>
        <w:t>a</w:t>
      </w:r>
      <w:r w:rsidRPr="00870068">
        <w:rPr>
          <w:rFonts w:ascii="Georgia" w:eastAsia="Georgia" w:hAnsi="Georgia" w:cs="Georgia"/>
          <w:sz w:val="28"/>
          <w:szCs w:val="28"/>
        </w:rPr>
        <w:t>v</w:t>
      </w:r>
      <w:r w:rsidRPr="00870068">
        <w:rPr>
          <w:rFonts w:ascii="Georgia" w:eastAsia="Georgia" w:hAnsi="Georgia" w:cs="Georgia"/>
          <w:spacing w:val="-1"/>
          <w:sz w:val="28"/>
          <w:szCs w:val="28"/>
        </w:rPr>
        <w:t>i</w:t>
      </w:r>
      <w:r w:rsidRPr="00870068">
        <w:rPr>
          <w:rFonts w:ascii="Georgia" w:eastAsia="Georgia" w:hAnsi="Georgia" w:cs="Georgia"/>
          <w:spacing w:val="-3"/>
          <w:sz w:val="28"/>
          <w:szCs w:val="28"/>
        </w:rPr>
        <w:t>o</w:t>
      </w:r>
      <w:r w:rsidRPr="00870068">
        <w:rPr>
          <w:rFonts w:ascii="Georgia" w:eastAsia="Georgia" w:hAnsi="Georgia" w:cs="Georgia"/>
          <w:sz w:val="28"/>
          <w:szCs w:val="28"/>
        </w:rPr>
        <w:t xml:space="preserve">r. </w:t>
      </w:r>
      <w:r w:rsidRPr="00CC4D9A">
        <w:rPr>
          <w:rFonts w:ascii="Georgia" w:eastAsia="Georgia" w:hAnsi="Georgia" w:cs="Georgia"/>
          <w:i/>
          <w:spacing w:val="-1"/>
          <w:sz w:val="28"/>
          <w:szCs w:val="28"/>
          <w:lang w:val="fr-FR"/>
          <w:rPrChange w:id="578" w:author="Dominique LONGIN" w:date="2016-09-13T17:39:00Z">
            <w:rPr>
              <w:rFonts w:ascii="Georgia" w:eastAsia="Georgia" w:hAnsi="Georgia" w:cs="Georgia"/>
              <w:i/>
              <w:spacing w:val="-1"/>
              <w:sz w:val="28"/>
              <w:szCs w:val="28"/>
            </w:rPr>
          </w:rPrChange>
        </w:rPr>
        <w:t>A</w:t>
      </w:r>
      <w:r w:rsidRPr="00CC4D9A">
        <w:rPr>
          <w:rFonts w:ascii="Georgia" w:eastAsia="Georgia" w:hAnsi="Georgia" w:cs="Georgia"/>
          <w:i/>
          <w:sz w:val="28"/>
          <w:szCs w:val="28"/>
          <w:lang w:val="fr-FR"/>
          <w:rPrChange w:id="579" w:author="Dominique LONGIN" w:date="2016-09-13T17:39:00Z">
            <w:rPr>
              <w:rFonts w:ascii="Georgia" w:eastAsia="Georgia" w:hAnsi="Georgia" w:cs="Georgia"/>
              <w:i/>
              <w:sz w:val="28"/>
              <w:szCs w:val="28"/>
            </w:rPr>
          </w:rPrChange>
        </w:rPr>
        <w:t>m</w:t>
      </w:r>
      <w:r w:rsidRPr="00CC4D9A">
        <w:rPr>
          <w:rFonts w:ascii="Georgia" w:eastAsia="Georgia" w:hAnsi="Georgia" w:cs="Georgia"/>
          <w:i/>
          <w:spacing w:val="-3"/>
          <w:sz w:val="28"/>
          <w:szCs w:val="28"/>
          <w:lang w:val="fr-FR"/>
          <w:rPrChange w:id="580" w:author="Dominique LONGIN" w:date="2016-09-13T17:39:00Z">
            <w:rPr>
              <w:rFonts w:ascii="Georgia" w:eastAsia="Georgia" w:hAnsi="Georgia" w:cs="Georgia"/>
              <w:i/>
              <w:spacing w:val="-3"/>
              <w:sz w:val="28"/>
              <w:szCs w:val="28"/>
            </w:rPr>
          </w:rPrChange>
        </w:rPr>
        <w:t>e</w:t>
      </w:r>
      <w:r w:rsidRPr="00CC4D9A">
        <w:rPr>
          <w:rFonts w:ascii="Georgia" w:eastAsia="Georgia" w:hAnsi="Georgia" w:cs="Georgia"/>
          <w:i/>
          <w:spacing w:val="-2"/>
          <w:sz w:val="28"/>
          <w:szCs w:val="28"/>
          <w:lang w:val="fr-FR"/>
          <w:rPrChange w:id="581" w:author="Dominique LONGIN" w:date="2016-09-13T17:39:00Z">
            <w:rPr>
              <w:rFonts w:ascii="Georgia" w:eastAsia="Georgia" w:hAnsi="Georgia" w:cs="Georgia"/>
              <w:i/>
              <w:spacing w:val="-2"/>
              <w:sz w:val="28"/>
              <w:szCs w:val="28"/>
            </w:rPr>
          </w:rPrChange>
        </w:rPr>
        <w:t>r</w:t>
      </w:r>
      <w:r w:rsidRPr="00CC4D9A">
        <w:rPr>
          <w:rFonts w:ascii="Georgia" w:eastAsia="Georgia" w:hAnsi="Georgia" w:cs="Georgia"/>
          <w:i/>
          <w:sz w:val="28"/>
          <w:szCs w:val="28"/>
          <w:lang w:val="fr-FR"/>
          <w:rPrChange w:id="582" w:author="Dominique LONGIN" w:date="2016-09-13T17:39:00Z">
            <w:rPr>
              <w:rFonts w:ascii="Georgia" w:eastAsia="Georgia" w:hAnsi="Georgia" w:cs="Georgia"/>
              <w:i/>
              <w:sz w:val="28"/>
              <w:szCs w:val="28"/>
            </w:rPr>
          </w:rPrChange>
        </w:rPr>
        <w:t>i</w:t>
      </w:r>
      <w:r w:rsidRPr="00CC4D9A">
        <w:rPr>
          <w:rFonts w:ascii="Georgia" w:eastAsia="Georgia" w:hAnsi="Georgia" w:cs="Georgia"/>
          <w:i/>
          <w:spacing w:val="-2"/>
          <w:sz w:val="28"/>
          <w:szCs w:val="28"/>
          <w:lang w:val="fr-FR"/>
          <w:rPrChange w:id="583" w:author="Dominique LONGIN" w:date="2016-09-13T17:39:00Z">
            <w:rPr>
              <w:rFonts w:ascii="Georgia" w:eastAsia="Georgia" w:hAnsi="Georgia" w:cs="Georgia"/>
              <w:i/>
              <w:spacing w:val="-2"/>
              <w:sz w:val="28"/>
              <w:szCs w:val="28"/>
            </w:rPr>
          </w:rPrChange>
        </w:rPr>
        <w:t>c</w:t>
      </w:r>
      <w:r w:rsidRPr="00CC4D9A">
        <w:rPr>
          <w:rFonts w:ascii="Georgia" w:eastAsia="Georgia" w:hAnsi="Georgia" w:cs="Georgia"/>
          <w:i/>
          <w:sz w:val="28"/>
          <w:szCs w:val="28"/>
          <w:lang w:val="fr-FR"/>
          <w:rPrChange w:id="584" w:author="Dominique LONGIN" w:date="2016-09-13T17:39:00Z">
            <w:rPr>
              <w:rFonts w:ascii="Georgia" w:eastAsia="Georgia" w:hAnsi="Georgia" w:cs="Georgia"/>
              <w:i/>
              <w:sz w:val="28"/>
              <w:szCs w:val="28"/>
            </w:rPr>
          </w:rPrChange>
        </w:rPr>
        <w:t>an</w:t>
      </w:r>
      <w:r w:rsidRPr="00CC4D9A">
        <w:rPr>
          <w:rFonts w:ascii="Georgia" w:eastAsia="Georgia" w:hAnsi="Georgia" w:cs="Georgia"/>
          <w:i/>
          <w:spacing w:val="-5"/>
          <w:sz w:val="28"/>
          <w:szCs w:val="28"/>
          <w:lang w:val="fr-FR"/>
          <w:rPrChange w:id="585" w:author="Dominique LONGIN" w:date="2016-09-13T17:39:00Z">
            <w:rPr>
              <w:rFonts w:ascii="Georgia" w:eastAsia="Georgia" w:hAnsi="Georgia" w:cs="Georgia"/>
              <w:i/>
              <w:spacing w:val="-5"/>
              <w:sz w:val="28"/>
              <w:szCs w:val="28"/>
            </w:rPr>
          </w:rPrChange>
        </w:rPr>
        <w:t xml:space="preserve"> </w:t>
      </w:r>
      <w:r w:rsidRPr="00CC4D9A">
        <w:rPr>
          <w:rFonts w:ascii="Georgia" w:eastAsia="Georgia" w:hAnsi="Georgia" w:cs="Georgia"/>
          <w:i/>
          <w:spacing w:val="1"/>
          <w:sz w:val="28"/>
          <w:szCs w:val="28"/>
          <w:lang w:val="fr-FR"/>
          <w:rPrChange w:id="586" w:author="Dominique LONGIN" w:date="2016-09-13T17:39:00Z">
            <w:rPr>
              <w:rFonts w:ascii="Georgia" w:eastAsia="Georgia" w:hAnsi="Georgia" w:cs="Georgia"/>
              <w:i/>
              <w:spacing w:val="1"/>
              <w:sz w:val="28"/>
              <w:szCs w:val="28"/>
            </w:rPr>
          </w:rPrChange>
        </w:rPr>
        <w:t>J</w:t>
      </w:r>
      <w:r w:rsidRPr="00CC4D9A">
        <w:rPr>
          <w:rFonts w:ascii="Georgia" w:eastAsia="Georgia" w:hAnsi="Georgia" w:cs="Georgia"/>
          <w:i/>
          <w:spacing w:val="-2"/>
          <w:sz w:val="28"/>
          <w:szCs w:val="28"/>
          <w:lang w:val="fr-FR"/>
          <w:rPrChange w:id="587" w:author="Dominique LONGIN" w:date="2016-09-13T17:39:00Z">
            <w:rPr>
              <w:rFonts w:ascii="Georgia" w:eastAsia="Georgia" w:hAnsi="Georgia" w:cs="Georgia"/>
              <w:i/>
              <w:spacing w:val="-2"/>
              <w:sz w:val="28"/>
              <w:szCs w:val="28"/>
            </w:rPr>
          </w:rPrChange>
        </w:rPr>
        <w:t>o</w:t>
      </w:r>
      <w:r w:rsidRPr="00CC4D9A">
        <w:rPr>
          <w:rFonts w:ascii="Georgia" w:eastAsia="Georgia" w:hAnsi="Georgia" w:cs="Georgia"/>
          <w:i/>
          <w:sz w:val="28"/>
          <w:szCs w:val="28"/>
          <w:lang w:val="fr-FR"/>
          <w:rPrChange w:id="588" w:author="Dominique LONGIN" w:date="2016-09-13T17:39:00Z">
            <w:rPr>
              <w:rFonts w:ascii="Georgia" w:eastAsia="Georgia" w:hAnsi="Georgia" w:cs="Georgia"/>
              <w:i/>
              <w:sz w:val="28"/>
              <w:szCs w:val="28"/>
            </w:rPr>
          </w:rPrChange>
        </w:rPr>
        <w:t>u</w:t>
      </w:r>
      <w:r w:rsidRPr="00CC4D9A">
        <w:rPr>
          <w:rFonts w:ascii="Georgia" w:eastAsia="Georgia" w:hAnsi="Georgia" w:cs="Georgia"/>
          <w:i/>
          <w:spacing w:val="-3"/>
          <w:sz w:val="28"/>
          <w:szCs w:val="28"/>
          <w:lang w:val="fr-FR"/>
          <w:rPrChange w:id="589" w:author="Dominique LONGIN" w:date="2016-09-13T17:39:00Z">
            <w:rPr>
              <w:rFonts w:ascii="Georgia" w:eastAsia="Georgia" w:hAnsi="Georgia" w:cs="Georgia"/>
              <w:i/>
              <w:spacing w:val="-3"/>
              <w:sz w:val="28"/>
              <w:szCs w:val="28"/>
            </w:rPr>
          </w:rPrChange>
        </w:rPr>
        <w:t>r</w:t>
      </w:r>
      <w:r w:rsidRPr="00CC4D9A">
        <w:rPr>
          <w:rFonts w:ascii="Georgia" w:eastAsia="Georgia" w:hAnsi="Georgia" w:cs="Georgia"/>
          <w:i/>
          <w:sz w:val="28"/>
          <w:szCs w:val="28"/>
          <w:lang w:val="fr-FR"/>
          <w:rPrChange w:id="590" w:author="Dominique LONGIN" w:date="2016-09-13T17:39:00Z">
            <w:rPr>
              <w:rFonts w:ascii="Georgia" w:eastAsia="Georgia" w:hAnsi="Georgia" w:cs="Georgia"/>
              <w:i/>
              <w:sz w:val="28"/>
              <w:szCs w:val="28"/>
            </w:rPr>
          </w:rPrChange>
        </w:rPr>
        <w:t>n</w:t>
      </w:r>
      <w:r w:rsidRPr="00CC4D9A">
        <w:rPr>
          <w:rFonts w:ascii="Georgia" w:eastAsia="Georgia" w:hAnsi="Georgia" w:cs="Georgia"/>
          <w:i/>
          <w:spacing w:val="-2"/>
          <w:sz w:val="28"/>
          <w:szCs w:val="28"/>
          <w:lang w:val="fr-FR"/>
          <w:rPrChange w:id="591" w:author="Dominique LONGIN" w:date="2016-09-13T17:39:00Z">
            <w:rPr>
              <w:rFonts w:ascii="Georgia" w:eastAsia="Georgia" w:hAnsi="Georgia" w:cs="Georgia"/>
              <w:i/>
              <w:spacing w:val="-2"/>
              <w:sz w:val="28"/>
              <w:szCs w:val="28"/>
            </w:rPr>
          </w:rPrChange>
        </w:rPr>
        <w:t>a</w:t>
      </w:r>
      <w:r w:rsidRPr="00CC4D9A">
        <w:rPr>
          <w:rFonts w:ascii="Georgia" w:eastAsia="Georgia" w:hAnsi="Georgia" w:cs="Georgia"/>
          <w:i/>
          <w:sz w:val="28"/>
          <w:szCs w:val="28"/>
          <w:lang w:val="fr-FR"/>
          <w:rPrChange w:id="592" w:author="Dominique LONGIN" w:date="2016-09-13T17:39:00Z">
            <w:rPr>
              <w:rFonts w:ascii="Georgia" w:eastAsia="Georgia" w:hAnsi="Georgia" w:cs="Georgia"/>
              <w:i/>
              <w:sz w:val="28"/>
              <w:szCs w:val="28"/>
            </w:rPr>
          </w:rPrChange>
        </w:rPr>
        <w:t>l</w:t>
      </w:r>
      <w:r w:rsidRPr="00CC4D9A">
        <w:rPr>
          <w:rFonts w:ascii="Georgia" w:eastAsia="Georgia" w:hAnsi="Georgia" w:cs="Georgia"/>
          <w:i/>
          <w:spacing w:val="-4"/>
          <w:sz w:val="28"/>
          <w:szCs w:val="28"/>
          <w:lang w:val="fr-FR"/>
          <w:rPrChange w:id="593" w:author="Dominique LONGIN" w:date="2016-09-13T17:39:00Z">
            <w:rPr>
              <w:rFonts w:ascii="Georgia" w:eastAsia="Georgia" w:hAnsi="Georgia" w:cs="Georgia"/>
              <w:i/>
              <w:spacing w:val="-4"/>
              <w:sz w:val="28"/>
              <w:szCs w:val="28"/>
            </w:rPr>
          </w:rPrChange>
        </w:rPr>
        <w:t xml:space="preserve"> </w:t>
      </w:r>
      <w:r w:rsidRPr="00CC4D9A">
        <w:rPr>
          <w:rFonts w:ascii="Georgia" w:eastAsia="Georgia" w:hAnsi="Georgia" w:cs="Georgia"/>
          <w:i/>
          <w:sz w:val="28"/>
          <w:szCs w:val="28"/>
          <w:lang w:val="fr-FR"/>
          <w:rPrChange w:id="594" w:author="Dominique LONGIN" w:date="2016-09-13T17:39:00Z">
            <w:rPr>
              <w:rFonts w:ascii="Georgia" w:eastAsia="Georgia" w:hAnsi="Georgia" w:cs="Georgia"/>
              <w:i/>
              <w:sz w:val="28"/>
              <w:szCs w:val="28"/>
            </w:rPr>
          </w:rPrChange>
        </w:rPr>
        <w:t>of</w:t>
      </w:r>
      <w:r w:rsidRPr="00CC4D9A">
        <w:rPr>
          <w:rFonts w:ascii="Georgia" w:eastAsia="Georgia" w:hAnsi="Georgia" w:cs="Georgia"/>
          <w:i/>
          <w:spacing w:val="-3"/>
          <w:sz w:val="28"/>
          <w:szCs w:val="28"/>
          <w:lang w:val="fr-FR"/>
          <w:rPrChange w:id="595" w:author="Dominique LONGIN" w:date="2016-09-13T17:39:00Z">
            <w:rPr>
              <w:rFonts w:ascii="Georgia" w:eastAsia="Georgia" w:hAnsi="Georgia" w:cs="Georgia"/>
              <w:i/>
              <w:spacing w:val="-3"/>
              <w:sz w:val="28"/>
              <w:szCs w:val="28"/>
            </w:rPr>
          </w:rPrChange>
        </w:rPr>
        <w:t xml:space="preserve"> </w:t>
      </w:r>
      <w:proofErr w:type="spellStart"/>
      <w:r w:rsidRPr="00CC4D9A">
        <w:rPr>
          <w:rFonts w:ascii="Georgia" w:eastAsia="Georgia" w:hAnsi="Georgia" w:cs="Georgia"/>
          <w:i/>
          <w:spacing w:val="-1"/>
          <w:sz w:val="28"/>
          <w:szCs w:val="28"/>
          <w:lang w:val="fr-FR"/>
          <w:rPrChange w:id="596" w:author="Dominique LONGIN" w:date="2016-09-13T17:39:00Z">
            <w:rPr>
              <w:rFonts w:ascii="Georgia" w:eastAsia="Georgia" w:hAnsi="Georgia" w:cs="Georgia"/>
              <w:i/>
              <w:spacing w:val="-1"/>
              <w:sz w:val="28"/>
              <w:szCs w:val="28"/>
            </w:rPr>
          </w:rPrChange>
        </w:rPr>
        <w:t>S</w:t>
      </w:r>
      <w:r w:rsidRPr="00CC4D9A">
        <w:rPr>
          <w:rFonts w:ascii="Georgia" w:eastAsia="Georgia" w:hAnsi="Georgia" w:cs="Georgia"/>
          <w:i/>
          <w:sz w:val="28"/>
          <w:szCs w:val="28"/>
          <w:lang w:val="fr-FR"/>
          <w:rPrChange w:id="597" w:author="Dominique LONGIN" w:date="2016-09-13T17:39:00Z">
            <w:rPr>
              <w:rFonts w:ascii="Georgia" w:eastAsia="Georgia" w:hAnsi="Georgia" w:cs="Georgia"/>
              <w:i/>
              <w:sz w:val="28"/>
              <w:szCs w:val="28"/>
            </w:rPr>
          </w:rPrChange>
        </w:rPr>
        <w:t>o</w:t>
      </w:r>
      <w:r w:rsidRPr="00CC4D9A">
        <w:rPr>
          <w:rFonts w:ascii="Georgia" w:eastAsia="Georgia" w:hAnsi="Georgia" w:cs="Georgia"/>
          <w:i/>
          <w:spacing w:val="-2"/>
          <w:sz w:val="28"/>
          <w:szCs w:val="28"/>
          <w:lang w:val="fr-FR"/>
          <w:rPrChange w:id="598" w:author="Dominique LONGIN" w:date="2016-09-13T17:39:00Z">
            <w:rPr>
              <w:rFonts w:ascii="Georgia" w:eastAsia="Georgia" w:hAnsi="Georgia" w:cs="Georgia"/>
              <w:i/>
              <w:spacing w:val="-2"/>
              <w:sz w:val="28"/>
              <w:szCs w:val="28"/>
            </w:rPr>
          </w:rPrChange>
        </w:rPr>
        <w:t>ci</w:t>
      </w:r>
      <w:r w:rsidRPr="00CC4D9A">
        <w:rPr>
          <w:rFonts w:ascii="Georgia" w:eastAsia="Georgia" w:hAnsi="Georgia" w:cs="Georgia"/>
          <w:i/>
          <w:sz w:val="28"/>
          <w:szCs w:val="28"/>
          <w:lang w:val="fr-FR"/>
          <w:rPrChange w:id="599" w:author="Dominique LONGIN" w:date="2016-09-13T17:39:00Z">
            <w:rPr>
              <w:rFonts w:ascii="Georgia" w:eastAsia="Georgia" w:hAnsi="Georgia" w:cs="Georgia"/>
              <w:i/>
              <w:sz w:val="28"/>
              <w:szCs w:val="28"/>
            </w:rPr>
          </w:rPrChange>
        </w:rPr>
        <w:t>o</w:t>
      </w:r>
      <w:r w:rsidRPr="00CC4D9A">
        <w:rPr>
          <w:rFonts w:ascii="Georgia" w:eastAsia="Georgia" w:hAnsi="Georgia" w:cs="Georgia"/>
          <w:i/>
          <w:spacing w:val="-3"/>
          <w:sz w:val="28"/>
          <w:szCs w:val="28"/>
          <w:lang w:val="fr-FR"/>
          <w:rPrChange w:id="600" w:author="Dominique LONGIN" w:date="2016-09-13T17:39:00Z">
            <w:rPr>
              <w:rFonts w:ascii="Georgia" w:eastAsia="Georgia" w:hAnsi="Georgia" w:cs="Georgia"/>
              <w:i/>
              <w:spacing w:val="-3"/>
              <w:sz w:val="28"/>
              <w:szCs w:val="28"/>
            </w:rPr>
          </w:rPrChange>
        </w:rPr>
        <w:t>l</w:t>
      </w:r>
      <w:r w:rsidRPr="00CC4D9A">
        <w:rPr>
          <w:rFonts w:ascii="Georgia" w:eastAsia="Georgia" w:hAnsi="Georgia" w:cs="Georgia"/>
          <w:i/>
          <w:sz w:val="28"/>
          <w:szCs w:val="28"/>
          <w:lang w:val="fr-FR"/>
          <w:rPrChange w:id="601" w:author="Dominique LONGIN" w:date="2016-09-13T17:39:00Z">
            <w:rPr>
              <w:rFonts w:ascii="Georgia" w:eastAsia="Georgia" w:hAnsi="Georgia" w:cs="Georgia"/>
              <w:i/>
              <w:sz w:val="28"/>
              <w:szCs w:val="28"/>
            </w:rPr>
          </w:rPrChange>
        </w:rPr>
        <w:t>og</w:t>
      </w:r>
      <w:r w:rsidRPr="00CC4D9A">
        <w:rPr>
          <w:rFonts w:ascii="Georgia" w:eastAsia="Georgia" w:hAnsi="Georgia" w:cs="Georgia"/>
          <w:i/>
          <w:spacing w:val="-3"/>
          <w:sz w:val="28"/>
          <w:szCs w:val="28"/>
          <w:lang w:val="fr-FR"/>
          <w:rPrChange w:id="602" w:author="Dominique LONGIN" w:date="2016-09-13T17:39:00Z">
            <w:rPr>
              <w:rFonts w:ascii="Georgia" w:eastAsia="Georgia" w:hAnsi="Georgia" w:cs="Georgia"/>
              <w:i/>
              <w:spacing w:val="-3"/>
              <w:sz w:val="28"/>
              <w:szCs w:val="28"/>
            </w:rPr>
          </w:rPrChange>
        </w:rPr>
        <w:t>y</w:t>
      </w:r>
      <w:proofErr w:type="spellEnd"/>
      <w:r w:rsidRPr="00CC4D9A">
        <w:rPr>
          <w:rFonts w:ascii="Georgia" w:eastAsia="Georgia" w:hAnsi="Georgia" w:cs="Georgia"/>
          <w:i/>
          <w:sz w:val="28"/>
          <w:szCs w:val="28"/>
          <w:lang w:val="fr-FR"/>
          <w:rPrChange w:id="603" w:author="Dominique LONGIN" w:date="2016-09-13T17:39:00Z">
            <w:rPr>
              <w:rFonts w:ascii="Georgia" w:eastAsia="Georgia" w:hAnsi="Georgia" w:cs="Georgia"/>
              <w:i/>
              <w:sz w:val="28"/>
              <w:szCs w:val="28"/>
            </w:rPr>
          </w:rPrChange>
        </w:rPr>
        <w:t>,</w:t>
      </w:r>
      <w:r w:rsidRPr="00CC4D9A">
        <w:rPr>
          <w:rFonts w:ascii="Georgia" w:eastAsia="Georgia" w:hAnsi="Georgia" w:cs="Georgia"/>
          <w:i/>
          <w:spacing w:val="-1"/>
          <w:sz w:val="28"/>
          <w:szCs w:val="28"/>
          <w:lang w:val="fr-FR"/>
          <w:rPrChange w:id="604" w:author="Dominique LONGIN" w:date="2016-09-13T17:39:00Z">
            <w:rPr>
              <w:rFonts w:ascii="Georgia" w:eastAsia="Georgia" w:hAnsi="Georgia" w:cs="Georgia"/>
              <w:i/>
              <w:spacing w:val="-1"/>
              <w:sz w:val="28"/>
              <w:szCs w:val="28"/>
            </w:rPr>
          </w:rPrChange>
        </w:rPr>
        <w:t xml:space="preserve"> </w:t>
      </w:r>
      <w:r w:rsidRPr="00CC4D9A">
        <w:rPr>
          <w:rFonts w:ascii="Georgia" w:eastAsia="Georgia" w:hAnsi="Georgia" w:cs="Georgia"/>
          <w:i/>
          <w:spacing w:val="-2"/>
          <w:sz w:val="28"/>
          <w:szCs w:val="28"/>
          <w:lang w:val="fr-FR"/>
          <w:rPrChange w:id="605" w:author="Dominique LONGIN" w:date="2016-09-13T17:39:00Z">
            <w:rPr>
              <w:rFonts w:ascii="Georgia" w:eastAsia="Georgia" w:hAnsi="Georgia" w:cs="Georgia"/>
              <w:i/>
              <w:spacing w:val="-2"/>
              <w:sz w:val="28"/>
              <w:szCs w:val="28"/>
            </w:rPr>
          </w:rPrChange>
        </w:rPr>
        <w:t>8</w:t>
      </w:r>
      <w:r w:rsidRPr="00CC4D9A">
        <w:rPr>
          <w:rFonts w:ascii="Georgia" w:eastAsia="Georgia" w:hAnsi="Georgia" w:cs="Georgia"/>
          <w:i/>
          <w:spacing w:val="-1"/>
          <w:sz w:val="28"/>
          <w:szCs w:val="28"/>
          <w:lang w:val="fr-FR"/>
          <w:rPrChange w:id="606" w:author="Dominique LONGIN" w:date="2016-09-13T17:39:00Z">
            <w:rPr>
              <w:rFonts w:ascii="Georgia" w:eastAsia="Georgia" w:hAnsi="Georgia" w:cs="Georgia"/>
              <w:i/>
              <w:spacing w:val="-1"/>
              <w:sz w:val="28"/>
              <w:szCs w:val="28"/>
            </w:rPr>
          </w:rPrChange>
        </w:rPr>
        <w:t>3</w:t>
      </w:r>
      <w:r w:rsidRPr="00CC4D9A">
        <w:rPr>
          <w:rFonts w:ascii="Georgia" w:eastAsia="Georgia" w:hAnsi="Georgia" w:cs="Georgia"/>
          <w:i/>
          <w:spacing w:val="-2"/>
          <w:sz w:val="28"/>
          <w:szCs w:val="28"/>
          <w:lang w:val="fr-FR"/>
          <w:rPrChange w:id="607" w:author="Dominique LONGIN" w:date="2016-09-13T17:39:00Z">
            <w:rPr>
              <w:rFonts w:ascii="Georgia" w:eastAsia="Georgia" w:hAnsi="Georgia" w:cs="Georgia"/>
              <w:i/>
              <w:spacing w:val="-2"/>
              <w:sz w:val="28"/>
              <w:szCs w:val="28"/>
            </w:rPr>
          </w:rPrChange>
        </w:rPr>
        <w:t>(</w:t>
      </w:r>
      <w:r w:rsidRPr="00CC4D9A">
        <w:rPr>
          <w:rFonts w:ascii="Georgia" w:eastAsia="Georgia" w:hAnsi="Georgia" w:cs="Georgia"/>
          <w:i/>
          <w:sz w:val="28"/>
          <w:szCs w:val="28"/>
          <w:lang w:val="fr-FR"/>
          <w:rPrChange w:id="608" w:author="Dominique LONGIN" w:date="2016-09-13T17:39:00Z">
            <w:rPr>
              <w:rFonts w:ascii="Georgia" w:eastAsia="Georgia" w:hAnsi="Georgia" w:cs="Georgia"/>
              <w:i/>
              <w:sz w:val="28"/>
              <w:szCs w:val="28"/>
            </w:rPr>
          </w:rPrChange>
        </w:rPr>
        <w:t>6</w:t>
      </w:r>
      <w:r w:rsidRPr="00CC4D9A">
        <w:rPr>
          <w:rFonts w:ascii="Georgia" w:eastAsia="Georgia" w:hAnsi="Georgia" w:cs="Georgia"/>
          <w:i/>
          <w:spacing w:val="-3"/>
          <w:sz w:val="28"/>
          <w:szCs w:val="28"/>
          <w:lang w:val="fr-FR"/>
          <w:rPrChange w:id="609" w:author="Dominique LONGIN" w:date="2016-09-13T17:39:00Z">
            <w:rPr>
              <w:rFonts w:ascii="Georgia" w:eastAsia="Georgia" w:hAnsi="Georgia" w:cs="Georgia"/>
              <w:i/>
              <w:spacing w:val="-3"/>
              <w:sz w:val="28"/>
              <w:szCs w:val="28"/>
            </w:rPr>
          </w:rPrChange>
        </w:rPr>
        <w:t>)</w:t>
      </w:r>
      <w:r w:rsidRPr="00CC4D9A">
        <w:rPr>
          <w:rFonts w:ascii="Georgia" w:eastAsia="Georgia" w:hAnsi="Georgia" w:cs="Georgia"/>
          <w:i/>
          <w:spacing w:val="-2"/>
          <w:sz w:val="28"/>
          <w:szCs w:val="28"/>
          <w:lang w:val="fr-FR"/>
          <w:rPrChange w:id="610" w:author="Dominique LONGIN" w:date="2016-09-13T17:39:00Z">
            <w:rPr>
              <w:rFonts w:ascii="Georgia" w:eastAsia="Georgia" w:hAnsi="Georgia" w:cs="Georgia"/>
              <w:i/>
              <w:spacing w:val="-2"/>
              <w:sz w:val="28"/>
              <w:szCs w:val="28"/>
            </w:rPr>
          </w:rPrChange>
        </w:rPr>
        <w:t>:</w:t>
      </w:r>
      <w:r w:rsidRPr="00CC4D9A">
        <w:rPr>
          <w:rFonts w:ascii="Georgia" w:eastAsia="Georgia" w:hAnsi="Georgia" w:cs="Georgia"/>
          <w:i/>
          <w:sz w:val="28"/>
          <w:szCs w:val="28"/>
          <w:lang w:val="fr-FR"/>
          <w:rPrChange w:id="611" w:author="Dominique LONGIN" w:date="2016-09-13T17:39:00Z">
            <w:rPr>
              <w:rFonts w:ascii="Georgia" w:eastAsia="Georgia" w:hAnsi="Georgia" w:cs="Georgia"/>
              <w:i/>
              <w:sz w:val="28"/>
              <w:szCs w:val="28"/>
            </w:rPr>
          </w:rPrChange>
        </w:rPr>
        <w:t>1</w:t>
      </w:r>
      <w:r w:rsidRPr="00CC4D9A">
        <w:rPr>
          <w:rFonts w:ascii="Georgia" w:eastAsia="Georgia" w:hAnsi="Georgia" w:cs="Georgia"/>
          <w:i/>
          <w:spacing w:val="-1"/>
          <w:sz w:val="28"/>
          <w:szCs w:val="28"/>
          <w:lang w:val="fr-FR"/>
          <w:rPrChange w:id="612" w:author="Dominique LONGIN" w:date="2016-09-13T17:39:00Z">
            <w:rPr>
              <w:rFonts w:ascii="Georgia" w:eastAsia="Georgia" w:hAnsi="Georgia" w:cs="Georgia"/>
              <w:i/>
              <w:spacing w:val="-1"/>
              <w:sz w:val="28"/>
              <w:szCs w:val="28"/>
            </w:rPr>
          </w:rPrChange>
        </w:rPr>
        <w:t>4</w:t>
      </w:r>
      <w:r w:rsidRPr="00CC4D9A">
        <w:rPr>
          <w:rFonts w:ascii="Georgia" w:eastAsia="Georgia" w:hAnsi="Georgia" w:cs="Georgia"/>
          <w:i/>
          <w:spacing w:val="-3"/>
          <w:sz w:val="28"/>
          <w:szCs w:val="28"/>
          <w:lang w:val="fr-FR"/>
          <w:rPrChange w:id="613" w:author="Dominique LONGIN" w:date="2016-09-13T17:39:00Z">
            <w:rPr>
              <w:rFonts w:ascii="Georgia" w:eastAsia="Georgia" w:hAnsi="Georgia" w:cs="Georgia"/>
              <w:i/>
              <w:spacing w:val="-3"/>
              <w:sz w:val="28"/>
              <w:szCs w:val="28"/>
            </w:rPr>
          </w:rPrChange>
        </w:rPr>
        <w:t>2</w:t>
      </w:r>
      <w:r w:rsidRPr="00CC4D9A">
        <w:rPr>
          <w:rFonts w:ascii="Georgia" w:eastAsia="Georgia" w:hAnsi="Georgia" w:cs="Georgia"/>
          <w:i/>
          <w:spacing w:val="1"/>
          <w:sz w:val="28"/>
          <w:szCs w:val="28"/>
          <w:lang w:val="fr-FR"/>
          <w:rPrChange w:id="614" w:author="Dominique LONGIN" w:date="2016-09-13T17:39:00Z">
            <w:rPr>
              <w:rFonts w:ascii="Georgia" w:eastAsia="Georgia" w:hAnsi="Georgia" w:cs="Georgia"/>
              <w:i/>
              <w:spacing w:val="1"/>
              <w:sz w:val="28"/>
              <w:szCs w:val="28"/>
            </w:rPr>
          </w:rPrChange>
        </w:rPr>
        <w:t>0</w:t>
      </w:r>
      <w:r w:rsidRPr="00CC4D9A">
        <w:rPr>
          <w:rFonts w:ascii="Georgia" w:eastAsia="Georgia" w:hAnsi="Georgia" w:cs="Georgia"/>
          <w:i/>
          <w:spacing w:val="-3"/>
          <w:sz w:val="28"/>
          <w:szCs w:val="28"/>
          <w:lang w:val="fr-FR"/>
          <w:rPrChange w:id="615" w:author="Dominique LONGIN" w:date="2016-09-13T17:39:00Z">
            <w:rPr>
              <w:rFonts w:ascii="Georgia" w:eastAsia="Georgia" w:hAnsi="Georgia" w:cs="Georgia"/>
              <w:i/>
              <w:spacing w:val="-3"/>
              <w:sz w:val="28"/>
              <w:szCs w:val="28"/>
            </w:rPr>
          </w:rPrChange>
        </w:rPr>
        <w:t>–</w:t>
      </w:r>
      <w:r w:rsidRPr="00CC4D9A">
        <w:rPr>
          <w:rFonts w:ascii="Georgia" w:eastAsia="Georgia" w:hAnsi="Georgia" w:cs="Georgia"/>
          <w:i/>
          <w:sz w:val="28"/>
          <w:szCs w:val="28"/>
          <w:lang w:val="fr-FR"/>
          <w:rPrChange w:id="616" w:author="Dominique LONGIN" w:date="2016-09-13T17:39:00Z">
            <w:rPr>
              <w:rFonts w:ascii="Georgia" w:eastAsia="Georgia" w:hAnsi="Georgia" w:cs="Georgia"/>
              <w:i/>
              <w:sz w:val="28"/>
              <w:szCs w:val="28"/>
            </w:rPr>
          </w:rPrChange>
        </w:rPr>
        <w:t>1</w:t>
      </w:r>
      <w:r w:rsidRPr="00CC4D9A">
        <w:rPr>
          <w:rFonts w:ascii="Georgia" w:eastAsia="Georgia" w:hAnsi="Georgia" w:cs="Georgia"/>
          <w:i/>
          <w:spacing w:val="-3"/>
          <w:sz w:val="28"/>
          <w:szCs w:val="28"/>
          <w:lang w:val="fr-FR"/>
          <w:rPrChange w:id="617" w:author="Dominique LONGIN" w:date="2016-09-13T17:39:00Z">
            <w:rPr>
              <w:rFonts w:ascii="Georgia" w:eastAsia="Georgia" w:hAnsi="Georgia" w:cs="Georgia"/>
              <w:i/>
              <w:spacing w:val="-3"/>
              <w:sz w:val="28"/>
              <w:szCs w:val="28"/>
            </w:rPr>
          </w:rPrChange>
        </w:rPr>
        <w:t>44</w:t>
      </w:r>
      <w:r w:rsidRPr="00CC4D9A">
        <w:rPr>
          <w:rFonts w:ascii="Georgia" w:eastAsia="Georgia" w:hAnsi="Georgia" w:cs="Georgia"/>
          <w:i/>
          <w:spacing w:val="-1"/>
          <w:sz w:val="28"/>
          <w:szCs w:val="28"/>
          <w:lang w:val="fr-FR"/>
          <w:rPrChange w:id="618" w:author="Dominique LONGIN" w:date="2016-09-13T17:39:00Z">
            <w:rPr>
              <w:rFonts w:ascii="Georgia" w:eastAsia="Georgia" w:hAnsi="Georgia" w:cs="Georgia"/>
              <w:i/>
              <w:spacing w:val="-1"/>
              <w:sz w:val="28"/>
              <w:szCs w:val="28"/>
            </w:rPr>
          </w:rPrChange>
        </w:rPr>
        <w:t>3</w:t>
      </w:r>
      <w:r w:rsidRPr="00CC4D9A">
        <w:rPr>
          <w:rFonts w:ascii="Georgia" w:eastAsia="Georgia" w:hAnsi="Georgia" w:cs="Georgia"/>
          <w:i/>
          <w:sz w:val="28"/>
          <w:szCs w:val="28"/>
          <w:lang w:val="fr-FR"/>
          <w:rPrChange w:id="619" w:author="Dominique LONGIN" w:date="2016-09-13T17:39:00Z">
            <w:rPr>
              <w:rFonts w:ascii="Georgia" w:eastAsia="Georgia" w:hAnsi="Georgia" w:cs="Georgia"/>
              <w:i/>
              <w:sz w:val="28"/>
              <w:szCs w:val="28"/>
            </w:rPr>
          </w:rPrChange>
        </w:rPr>
        <w:t>,</w:t>
      </w:r>
      <w:r w:rsidRPr="00CC4D9A">
        <w:rPr>
          <w:rFonts w:ascii="Georgia" w:eastAsia="Georgia" w:hAnsi="Georgia" w:cs="Georgia"/>
          <w:i/>
          <w:spacing w:val="1"/>
          <w:sz w:val="28"/>
          <w:szCs w:val="28"/>
          <w:lang w:val="fr-FR"/>
          <w:rPrChange w:id="620" w:author="Dominique LONGIN" w:date="2016-09-13T17:39:00Z">
            <w:rPr>
              <w:rFonts w:ascii="Georgia" w:eastAsia="Georgia" w:hAnsi="Georgia" w:cs="Georgia"/>
              <w:i/>
              <w:spacing w:val="1"/>
              <w:sz w:val="28"/>
              <w:szCs w:val="28"/>
            </w:rPr>
          </w:rPrChange>
        </w:rPr>
        <w:t xml:space="preserve"> </w:t>
      </w:r>
      <w:r w:rsidRPr="00CC4D9A">
        <w:rPr>
          <w:rFonts w:ascii="Georgia" w:eastAsia="Georgia" w:hAnsi="Georgia" w:cs="Georgia"/>
          <w:i/>
          <w:spacing w:val="-1"/>
          <w:sz w:val="28"/>
          <w:szCs w:val="28"/>
          <w:lang w:val="fr-FR"/>
          <w:rPrChange w:id="621" w:author="Dominique LONGIN" w:date="2016-09-13T17:39:00Z">
            <w:rPr>
              <w:rFonts w:ascii="Georgia" w:eastAsia="Georgia" w:hAnsi="Georgia" w:cs="Georgia"/>
              <w:i/>
              <w:spacing w:val="-1"/>
              <w:sz w:val="28"/>
              <w:szCs w:val="28"/>
            </w:rPr>
          </w:rPrChange>
        </w:rPr>
        <w:t>1</w:t>
      </w:r>
      <w:r w:rsidRPr="00CC4D9A">
        <w:rPr>
          <w:rFonts w:ascii="Georgia" w:eastAsia="Georgia" w:hAnsi="Georgia" w:cs="Georgia"/>
          <w:i/>
          <w:spacing w:val="-3"/>
          <w:sz w:val="28"/>
          <w:szCs w:val="28"/>
          <w:lang w:val="fr-FR"/>
          <w:rPrChange w:id="622" w:author="Dominique LONGIN" w:date="2016-09-13T17:39:00Z">
            <w:rPr>
              <w:rFonts w:ascii="Georgia" w:eastAsia="Georgia" w:hAnsi="Georgia" w:cs="Georgia"/>
              <w:i/>
              <w:spacing w:val="-3"/>
              <w:sz w:val="28"/>
              <w:szCs w:val="28"/>
            </w:rPr>
          </w:rPrChange>
        </w:rPr>
        <w:t>97</w:t>
      </w:r>
      <w:r w:rsidRPr="00CC4D9A">
        <w:rPr>
          <w:rFonts w:ascii="Georgia" w:eastAsia="Georgia" w:hAnsi="Georgia" w:cs="Georgia"/>
          <w:i/>
          <w:spacing w:val="-2"/>
          <w:sz w:val="28"/>
          <w:szCs w:val="28"/>
          <w:lang w:val="fr-FR"/>
          <w:rPrChange w:id="623" w:author="Dominique LONGIN" w:date="2016-09-13T17:39:00Z">
            <w:rPr>
              <w:rFonts w:ascii="Georgia" w:eastAsia="Georgia" w:hAnsi="Georgia" w:cs="Georgia"/>
              <w:i/>
              <w:spacing w:val="-2"/>
              <w:sz w:val="28"/>
              <w:szCs w:val="28"/>
            </w:rPr>
          </w:rPrChange>
        </w:rPr>
        <w:t>8</w:t>
      </w:r>
      <w:r w:rsidRPr="00CC4D9A">
        <w:rPr>
          <w:rFonts w:ascii="Georgia" w:eastAsia="Georgia" w:hAnsi="Georgia" w:cs="Georgia"/>
          <w:i/>
          <w:sz w:val="28"/>
          <w:szCs w:val="28"/>
          <w:lang w:val="fr-FR"/>
          <w:rPrChange w:id="624" w:author="Dominique LONGIN" w:date="2016-09-13T17:39:00Z">
            <w:rPr>
              <w:rFonts w:ascii="Georgia" w:eastAsia="Georgia" w:hAnsi="Georgia" w:cs="Georgia"/>
              <w:i/>
              <w:sz w:val="28"/>
              <w:szCs w:val="28"/>
            </w:rPr>
          </w:rPrChange>
        </w:rPr>
        <w:t>.</w:t>
      </w:r>
    </w:p>
    <w:p w14:paraId="1FC57701" w14:textId="77777777" w:rsidR="00A54283" w:rsidRPr="00870068" w:rsidRDefault="00C26CB5">
      <w:pPr>
        <w:tabs>
          <w:tab w:val="left" w:pos="1440"/>
        </w:tabs>
        <w:spacing w:before="4" w:after="0" w:line="360" w:lineRule="auto"/>
        <w:ind w:left="762" w:right="49" w:firstLine="67"/>
        <w:rPr>
          <w:rFonts w:ascii="Georgia" w:eastAsia="Georgia" w:hAnsi="Georgia" w:cs="Georgia"/>
          <w:sz w:val="28"/>
          <w:szCs w:val="28"/>
        </w:rPr>
      </w:pPr>
      <w:r w:rsidRPr="00870068">
        <w:rPr>
          <w:rFonts w:ascii="Georgia" w:eastAsia="Georgia" w:hAnsi="Georgia" w:cs="Georgia"/>
          <w:spacing w:val="-2"/>
          <w:sz w:val="28"/>
          <w:szCs w:val="28"/>
        </w:rPr>
        <w:t>[</w:t>
      </w:r>
      <w:r w:rsidRPr="00870068">
        <w:rPr>
          <w:rFonts w:ascii="Georgia" w:eastAsia="Georgia" w:hAnsi="Georgia" w:cs="Georgia"/>
          <w:spacing w:val="-1"/>
          <w:sz w:val="28"/>
          <w:szCs w:val="28"/>
        </w:rPr>
        <w:t>3</w:t>
      </w:r>
      <w:r w:rsidRPr="00870068">
        <w:rPr>
          <w:rFonts w:ascii="Georgia" w:eastAsia="Georgia" w:hAnsi="Georgia" w:cs="Georgia"/>
          <w:sz w:val="28"/>
          <w:szCs w:val="28"/>
        </w:rPr>
        <w:t>]</w:t>
      </w:r>
      <w:r w:rsidRPr="00870068">
        <w:rPr>
          <w:rFonts w:ascii="Georgia" w:eastAsia="Georgia" w:hAnsi="Georgia" w:cs="Georgia"/>
          <w:sz w:val="28"/>
          <w:szCs w:val="28"/>
        </w:rPr>
        <w:tab/>
      </w:r>
      <w:r w:rsidRPr="00870068">
        <w:rPr>
          <w:rFonts w:ascii="Georgia" w:eastAsia="Georgia" w:hAnsi="Georgia" w:cs="Georgia"/>
          <w:spacing w:val="-1"/>
          <w:sz w:val="28"/>
          <w:szCs w:val="28"/>
        </w:rPr>
        <w:t>D</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3"/>
          <w:sz w:val="28"/>
          <w:szCs w:val="28"/>
        </w:rPr>
        <w:t>K</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mp</w:t>
      </w:r>
      <w:r w:rsidRPr="009D3BA9">
        <w:rPr>
          <w:rFonts w:ascii="Georgia" w:eastAsia="Georgia" w:hAnsi="Georgia" w:cs="Georgia"/>
          <w:spacing w:val="-1"/>
          <w:sz w:val="28"/>
          <w:szCs w:val="28"/>
        </w:rPr>
        <w:t>e</w:t>
      </w:r>
      <w:r w:rsidRPr="009D3BA9">
        <w:rPr>
          <w:rFonts w:ascii="Georgia" w:eastAsia="Georgia" w:hAnsi="Georgia" w:cs="Georgia"/>
          <w:sz w:val="28"/>
          <w:szCs w:val="28"/>
        </w:rPr>
        <w:t>,</w:t>
      </w:r>
      <w:r w:rsidRPr="009D3BA9">
        <w:rPr>
          <w:rFonts w:ascii="Georgia" w:eastAsia="Georgia" w:hAnsi="Georgia" w:cs="Georgia"/>
          <w:spacing w:val="-2"/>
          <w:sz w:val="28"/>
          <w:szCs w:val="28"/>
        </w:rPr>
        <w:t xml:space="preserve"> </w:t>
      </w:r>
      <w:r w:rsidRPr="009D3BA9">
        <w:rPr>
          <w:rFonts w:ascii="Georgia" w:eastAsia="Georgia" w:hAnsi="Georgia" w:cs="Georgia"/>
          <w:spacing w:val="-1"/>
          <w:sz w:val="28"/>
          <w:szCs w:val="28"/>
        </w:rPr>
        <w:t>J</w:t>
      </w:r>
      <w:r w:rsidRPr="009D3BA9">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pacing w:val="-1"/>
          <w:sz w:val="28"/>
          <w:szCs w:val="28"/>
        </w:rPr>
        <w:t>M</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z w:val="28"/>
          <w:szCs w:val="28"/>
        </w:rPr>
        <w:t>K</w:t>
      </w:r>
      <w:r w:rsidRPr="00870068">
        <w:rPr>
          <w:rFonts w:ascii="Georgia" w:eastAsia="Georgia" w:hAnsi="Georgia" w:cs="Georgia"/>
          <w:spacing w:val="-4"/>
          <w:sz w:val="28"/>
          <w:szCs w:val="28"/>
        </w:rPr>
        <w:t>l</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in</w:t>
      </w:r>
      <w:r w:rsidRPr="00870068">
        <w:rPr>
          <w:rFonts w:ascii="Georgia" w:eastAsia="Georgia" w:hAnsi="Georgia" w:cs="Georgia"/>
          <w:spacing w:val="-1"/>
          <w:sz w:val="28"/>
          <w:szCs w:val="28"/>
        </w:rPr>
        <w:t>b</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g</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3"/>
          <w:sz w:val="28"/>
          <w:szCs w:val="28"/>
        </w:rPr>
        <w:t>a</w:t>
      </w:r>
      <w:r w:rsidRPr="00870068">
        <w:rPr>
          <w:rFonts w:ascii="Georgia" w:eastAsia="Georgia" w:hAnsi="Georgia" w:cs="Georgia"/>
          <w:sz w:val="28"/>
          <w:szCs w:val="28"/>
        </w:rPr>
        <w:t>nd</w:t>
      </w:r>
      <w:r w:rsidRPr="00870068">
        <w:rPr>
          <w:rFonts w:ascii="Georgia" w:eastAsia="Georgia" w:hAnsi="Georgia" w:cs="Georgia"/>
          <w:spacing w:val="-3"/>
          <w:sz w:val="28"/>
          <w:szCs w:val="28"/>
        </w:rPr>
        <w:t xml:space="preserve"> E</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proofErr w:type="spellStart"/>
      <w:r w:rsidRPr="00870068">
        <w:rPr>
          <w:rFonts w:ascii="Georgia" w:eastAsia="Georgia" w:hAnsi="Georgia" w:cs="Georgia"/>
          <w:spacing w:val="-4"/>
          <w:sz w:val="28"/>
          <w:szCs w:val="28"/>
        </w:rPr>
        <w:t>T</w:t>
      </w:r>
      <w:r w:rsidRPr="00870068">
        <w:rPr>
          <w:rFonts w:ascii="Georgia" w:eastAsia="Georgia" w:hAnsi="Georgia" w:cs="Georgia"/>
          <w:spacing w:val="-2"/>
          <w:sz w:val="28"/>
          <w:szCs w:val="28"/>
        </w:rPr>
        <w:t>a</w:t>
      </w:r>
      <w:r w:rsidRPr="00870068">
        <w:rPr>
          <w:rFonts w:ascii="Georgia" w:eastAsia="Georgia" w:hAnsi="Georgia" w:cs="Georgia"/>
          <w:sz w:val="28"/>
          <w:szCs w:val="28"/>
        </w:rPr>
        <w:t>r</w:t>
      </w:r>
      <w:r w:rsidRPr="00870068">
        <w:rPr>
          <w:rFonts w:ascii="Georgia" w:eastAsia="Georgia" w:hAnsi="Georgia" w:cs="Georgia"/>
          <w:spacing w:val="-3"/>
          <w:sz w:val="28"/>
          <w:szCs w:val="28"/>
        </w:rPr>
        <w:t>do</w:t>
      </w:r>
      <w:r w:rsidRPr="00870068">
        <w:rPr>
          <w:rFonts w:ascii="Georgia" w:eastAsia="Georgia" w:hAnsi="Georgia" w:cs="Georgia"/>
          <w:spacing w:val="-1"/>
          <w:sz w:val="28"/>
          <w:szCs w:val="28"/>
        </w:rPr>
        <w:t>s</w:t>
      </w:r>
      <w:proofErr w:type="spellEnd"/>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870068">
        <w:rPr>
          <w:rFonts w:ascii="Georgia" w:eastAsia="Georgia" w:hAnsi="Georgia" w:cs="Georgia"/>
          <w:spacing w:val="-4"/>
          <w:sz w:val="28"/>
          <w:szCs w:val="28"/>
        </w:rPr>
        <w:t>M</w:t>
      </w:r>
      <w:r w:rsidRPr="00870068">
        <w:rPr>
          <w:rFonts w:ascii="Georgia" w:eastAsia="Georgia" w:hAnsi="Georgia" w:cs="Georgia"/>
          <w:sz w:val="28"/>
          <w:szCs w:val="28"/>
        </w:rPr>
        <w:t>a</w:t>
      </w:r>
      <w:r w:rsidRPr="00870068">
        <w:rPr>
          <w:rFonts w:ascii="Georgia" w:eastAsia="Georgia" w:hAnsi="Georgia" w:cs="Georgia"/>
          <w:spacing w:val="-2"/>
          <w:sz w:val="28"/>
          <w:szCs w:val="28"/>
        </w:rPr>
        <w:t>x</w:t>
      </w:r>
      <w:r w:rsidRPr="00870068">
        <w:rPr>
          <w:rFonts w:ascii="Georgia" w:eastAsia="Georgia" w:hAnsi="Georgia" w:cs="Georgia"/>
          <w:sz w:val="28"/>
          <w:szCs w:val="28"/>
        </w:rPr>
        <w:t>i</w:t>
      </w:r>
      <w:r w:rsidRPr="00870068">
        <w:rPr>
          <w:rFonts w:ascii="Georgia" w:eastAsia="Georgia" w:hAnsi="Georgia" w:cs="Georgia"/>
          <w:spacing w:val="-1"/>
          <w:sz w:val="28"/>
          <w:szCs w:val="28"/>
        </w:rPr>
        <w:t>m</w:t>
      </w:r>
      <w:r w:rsidRPr="00870068">
        <w:rPr>
          <w:rFonts w:ascii="Georgia" w:eastAsia="Georgia" w:hAnsi="Georgia" w:cs="Georgia"/>
          <w:spacing w:val="-3"/>
          <w:sz w:val="28"/>
          <w:szCs w:val="28"/>
        </w:rPr>
        <w:t>i</w:t>
      </w:r>
      <w:r w:rsidRPr="00870068">
        <w:rPr>
          <w:rFonts w:ascii="Georgia" w:eastAsia="Georgia" w:hAnsi="Georgia" w:cs="Georgia"/>
          <w:sz w:val="28"/>
          <w:szCs w:val="28"/>
        </w:rPr>
        <w:t>z</w:t>
      </w:r>
      <w:r w:rsidRPr="00870068">
        <w:rPr>
          <w:rFonts w:ascii="Georgia" w:eastAsia="Georgia" w:hAnsi="Georgia" w:cs="Georgia"/>
          <w:spacing w:val="-3"/>
          <w:sz w:val="28"/>
          <w:szCs w:val="28"/>
        </w:rPr>
        <w:t>in</w:t>
      </w:r>
      <w:r w:rsidRPr="00870068">
        <w:rPr>
          <w:rFonts w:ascii="Georgia" w:eastAsia="Georgia" w:hAnsi="Georgia" w:cs="Georgia"/>
          <w:sz w:val="28"/>
          <w:szCs w:val="28"/>
        </w:rPr>
        <w:t>g</w:t>
      </w:r>
      <w:r w:rsidRPr="00870068">
        <w:rPr>
          <w:rFonts w:ascii="Georgia" w:eastAsia="Georgia" w:hAnsi="Georgia" w:cs="Georgia"/>
          <w:spacing w:val="1"/>
          <w:sz w:val="28"/>
          <w:szCs w:val="28"/>
        </w:rPr>
        <w:t xml:space="preserve"> </w:t>
      </w:r>
      <w:r w:rsidRPr="00870068">
        <w:rPr>
          <w:rFonts w:ascii="Georgia" w:eastAsia="Georgia" w:hAnsi="Georgia" w:cs="Georgia"/>
          <w:spacing w:val="-4"/>
          <w:sz w:val="28"/>
          <w:szCs w:val="28"/>
        </w:rPr>
        <w:t>t</w:t>
      </w:r>
      <w:r w:rsidRPr="00870068">
        <w:rPr>
          <w:rFonts w:ascii="Georgia" w:eastAsia="Georgia" w:hAnsi="Georgia" w:cs="Georgia"/>
          <w:spacing w:val="-3"/>
          <w:sz w:val="28"/>
          <w:szCs w:val="28"/>
        </w:rPr>
        <w:t>h</w:t>
      </w:r>
      <w:r w:rsidRPr="00870068">
        <w:rPr>
          <w:rFonts w:ascii="Georgia" w:eastAsia="Georgia" w:hAnsi="Georgia" w:cs="Georgia"/>
          <w:sz w:val="28"/>
          <w:szCs w:val="28"/>
        </w:rPr>
        <w:t xml:space="preserve">e </w:t>
      </w:r>
      <w:r w:rsidRPr="00870068">
        <w:rPr>
          <w:rFonts w:ascii="Georgia" w:eastAsia="Georgia" w:hAnsi="Georgia" w:cs="Georgia"/>
          <w:spacing w:val="-1"/>
          <w:sz w:val="28"/>
          <w:szCs w:val="28"/>
        </w:rPr>
        <w:t>s</w:t>
      </w:r>
      <w:r w:rsidRPr="00870068">
        <w:rPr>
          <w:rFonts w:ascii="Georgia" w:eastAsia="Georgia" w:hAnsi="Georgia" w:cs="Georgia"/>
          <w:sz w:val="28"/>
          <w:szCs w:val="28"/>
        </w:rPr>
        <w:t>p</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e</w:t>
      </w:r>
      <w:r w:rsidRPr="00870068">
        <w:rPr>
          <w:rFonts w:ascii="Georgia" w:eastAsia="Georgia" w:hAnsi="Georgia" w:cs="Georgia"/>
          <w:sz w:val="28"/>
          <w:szCs w:val="28"/>
        </w:rPr>
        <w:t>ad</w:t>
      </w:r>
      <w:r w:rsidRPr="00870068">
        <w:rPr>
          <w:rFonts w:ascii="Georgia" w:eastAsia="Georgia" w:hAnsi="Georgia" w:cs="Georgia"/>
          <w:spacing w:val="9"/>
          <w:sz w:val="28"/>
          <w:szCs w:val="28"/>
        </w:rPr>
        <w:t xml:space="preserve"> </w:t>
      </w:r>
      <w:r w:rsidRPr="00870068">
        <w:rPr>
          <w:rFonts w:ascii="Georgia" w:eastAsia="Georgia" w:hAnsi="Georgia" w:cs="Georgia"/>
          <w:sz w:val="28"/>
          <w:szCs w:val="28"/>
        </w:rPr>
        <w:t>of</w:t>
      </w:r>
      <w:r w:rsidRPr="00870068">
        <w:rPr>
          <w:rFonts w:ascii="Georgia" w:eastAsia="Georgia" w:hAnsi="Georgia" w:cs="Georgia"/>
          <w:spacing w:val="9"/>
          <w:sz w:val="28"/>
          <w:szCs w:val="28"/>
        </w:rPr>
        <w:t xml:space="preserve"> </w:t>
      </w:r>
      <w:r w:rsidRPr="00870068">
        <w:rPr>
          <w:rFonts w:ascii="Georgia" w:eastAsia="Georgia" w:hAnsi="Georgia" w:cs="Georgia"/>
          <w:sz w:val="28"/>
          <w:szCs w:val="28"/>
        </w:rPr>
        <w:t>i</w:t>
      </w:r>
      <w:r w:rsidRPr="00870068">
        <w:rPr>
          <w:rFonts w:ascii="Georgia" w:eastAsia="Georgia" w:hAnsi="Georgia" w:cs="Georgia"/>
          <w:spacing w:val="-3"/>
          <w:sz w:val="28"/>
          <w:szCs w:val="28"/>
        </w:rPr>
        <w:t>n</w:t>
      </w:r>
      <w:r w:rsidRPr="00870068">
        <w:rPr>
          <w:rFonts w:ascii="Georgia" w:eastAsia="Georgia" w:hAnsi="Georgia" w:cs="Georgia"/>
          <w:sz w:val="28"/>
          <w:szCs w:val="28"/>
        </w:rPr>
        <w:t>f</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nc</w:t>
      </w:r>
      <w:r w:rsidRPr="00870068">
        <w:rPr>
          <w:rFonts w:ascii="Georgia" w:eastAsia="Georgia" w:hAnsi="Georgia" w:cs="Georgia"/>
          <w:sz w:val="28"/>
          <w:szCs w:val="28"/>
        </w:rPr>
        <w:t>e</w:t>
      </w:r>
      <w:r w:rsidRPr="00870068">
        <w:rPr>
          <w:rFonts w:ascii="Georgia" w:eastAsia="Georgia" w:hAnsi="Georgia" w:cs="Georgia"/>
          <w:spacing w:val="10"/>
          <w:sz w:val="28"/>
          <w:szCs w:val="28"/>
        </w:rPr>
        <w:t xml:space="preserve"> </w:t>
      </w:r>
      <w:r w:rsidRPr="00870068">
        <w:rPr>
          <w:rFonts w:ascii="Georgia" w:eastAsia="Georgia" w:hAnsi="Georgia" w:cs="Georgia"/>
          <w:spacing w:val="-1"/>
          <w:sz w:val="28"/>
          <w:szCs w:val="28"/>
        </w:rPr>
        <w:t>t</w:t>
      </w:r>
      <w:r w:rsidRPr="00870068">
        <w:rPr>
          <w:rFonts w:ascii="Georgia" w:eastAsia="Georgia" w:hAnsi="Georgia" w:cs="Georgia"/>
          <w:sz w:val="28"/>
          <w:szCs w:val="28"/>
        </w:rPr>
        <w:t>h</w:t>
      </w:r>
      <w:r w:rsidRPr="00870068">
        <w:rPr>
          <w:rFonts w:ascii="Georgia" w:eastAsia="Georgia" w:hAnsi="Georgia" w:cs="Georgia"/>
          <w:spacing w:val="-2"/>
          <w:sz w:val="28"/>
          <w:szCs w:val="28"/>
        </w:rPr>
        <w:t>r</w:t>
      </w:r>
      <w:r w:rsidRPr="00870068">
        <w:rPr>
          <w:rFonts w:ascii="Georgia" w:eastAsia="Georgia" w:hAnsi="Georgia" w:cs="Georgia"/>
          <w:sz w:val="28"/>
          <w:szCs w:val="28"/>
        </w:rPr>
        <w:t>o</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g</w:t>
      </w:r>
      <w:r w:rsidRPr="00870068">
        <w:rPr>
          <w:rFonts w:ascii="Georgia" w:eastAsia="Georgia" w:hAnsi="Georgia" w:cs="Georgia"/>
          <w:sz w:val="28"/>
          <w:szCs w:val="28"/>
        </w:rPr>
        <w:t>h</w:t>
      </w:r>
      <w:r w:rsidRPr="00870068">
        <w:rPr>
          <w:rFonts w:ascii="Georgia" w:eastAsia="Georgia" w:hAnsi="Georgia" w:cs="Georgia"/>
          <w:spacing w:val="11"/>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9"/>
          <w:sz w:val="28"/>
          <w:szCs w:val="28"/>
        </w:rPr>
        <w:t xml:space="preserve"> </w:t>
      </w:r>
      <w:r w:rsidRPr="00870068">
        <w:rPr>
          <w:rFonts w:ascii="Georgia" w:eastAsia="Georgia" w:hAnsi="Georgia" w:cs="Georgia"/>
          <w:spacing w:val="-1"/>
          <w:sz w:val="28"/>
          <w:szCs w:val="28"/>
        </w:rPr>
        <w:t>s</w:t>
      </w:r>
      <w:r w:rsidRPr="00870068">
        <w:rPr>
          <w:rFonts w:ascii="Georgia" w:eastAsia="Georgia" w:hAnsi="Georgia" w:cs="Georgia"/>
          <w:sz w:val="28"/>
          <w:szCs w:val="28"/>
        </w:rPr>
        <w:t>oc</w:t>
      </w:r>
      <w:r w:rsidRPr="00870068">
        <w:rPr>
          <w:rFonts w:ascii="Georgia" w:eastAsia="Georgia" w:hAnsi="Georgia" w:cs="Georgia"/>
          <w:spacing w:val="-3"/>
          <w:sz w:val="28"/>
          <w:szCs w:val="28"/>
        </w:rPr>
        <w:t>i</w:t>
      </w:r>
      <w:r w:rsidRPr="00870068">
        <w:rPr>
          <w:rFonts w:ascii="Georgia" w:eastAsia="Georgia" w:hAnsi="Georgia" w:cs="Georgia"/>
          <w:sz w:val="28"/>
          <w:szCs w:val="28"/>
        </w:rPr>
        <w:t>al</w:t>
      </w:r>
      <w:r w:rsidRPr="00870068">
        <w:rPr>
          <w:rFonts w:ascii="Georgia" w:eastAsia="Georgia" w:hAnsi="Georgia" w:cs="Georgia"/>
          <w:spacing w:val="10"/>
          <w:sz w:val="28"/>
          <w:szCs w:val="28"/>
        </w:rPr>
        <w:t xml:space="preserve"> </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t</w:t>
      </w:r>
      <w:r w:rsidRPr="00870068">
        <w:rPr>
          <w:rFonts w:ascii="Georgia" w:eastAsia="Georgia" w:hAnsi="Georgia" w:cs="Georgia"/>
          <w:sz w:val="28"/>
          <w:szCs w:val="28"/>
        </w:rPr>
        <w:t>w</w:t>
      </w:r>
      <w:r w:rsidRPr="00870068">
        <w:rPr>
          <w:rFonts w:ascii="Georgia" w:eastAsia="Georgia" w:hAnsi="Georgia" w:cs="Georgia"/>
          <w:spacing w:val="-3"/>
          <w:sz w:val="28"/>
          <w:szCs w:val="28"/>
        </w:rPr>
        <w:t>o</w:t>
      </w:r>
      <w:r w:rsidRPr="00870068">
        <w:rPr>
          <w:rFonts w:ascii="Georgia" w:eastAsia="Georgia" w:hAnsi="Georgia" w:cs="Georgia"/>
          <w:sz w:val="28"/>
          <w:szCs w:val="28"/>
        </w:rPr>
        <w:t>r</w:t>
      </w:r>
      <w:r w:rsidRPr="00870068">
        <w:rPr>
          <w:rFonts w:ascii="Georgia" w:eastAsia="Georgia" w:hAnsi="Georgia" w:cs="Georgia"/>
          <w:spacing w:val="-1"/>
          <w:sz w:val="28"/>
          <w:szCs w:val="28"/>
        </w:rPr>
        <w:t>k</w:t>
      </w:r>
      <w:r w:rsidRPr="00870068">
        <w:rPr>
          <w:rFonts w:ascii="Georgia" w:eastAsia="Georgia" w:hAnsi="Georgia" w:cs="Georgia"/>
          <w:sz w:val="28"/>
          <w:szCs w:val="28"/>
        </w:rPr>
        <w:t>.</w:t>
      </w:r>
      <w:r w:rsidRPr="00870068">
        <w:rPr>
          <w:rFonts w:ascii="Georgia" w:eastAsia="Georgia" w:hAnsi="Georgia" w:cs="Georgia"/>
          <w:spacing w:val="14"/>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z w:val="28"/>
          <w:szCs w:val="28"/>
        </w:rPr>
        <w:t>n</w:t>
      </w:r>
      <w:r w:rsidRPr="00870068">
        <w:rPr>
          <w:rFonts w:ascii="Georgia" w:eastAsia="Georgia" w:hAnsi="Georgia" w:cs="Georgia"/>
          <w:i/>
          <w:spacing w:val="11"/>
          <w:sz w:val="28"/>
          <w:szCs w:val="28"/>
        </w:rPr>
        <w:t xml:space="preserve"> </w:t>
      </w:r>
      <w:r w:rsidRPr="00870068">
        <w:rPr>
          <w:rFonts w:ascii="Georgia" w:eastAsia="Georgia" w:hAnsi="Georgia" w:cs="Georgia"/>
          <w:i/>
          <w:spacing w:val="-3"/>
          <w:sz w:val="28"/>
          <w:szCs w:val="28"/>
        </w:rPr>
        <w:t>P</w:t>
      </w:r>
      <w:r w:rsidRPr="00870068">
        <w:rPr>
          <w:rFonts w:ascii="Georgia" w:eastAsia="Georgia" w:hAnsi="Georgia" w:cs="Georgia"/>
          <w:i/>
          <w:spacing w:val="-2"/>
          <w:sz w:val="28"/>
          <w:szCs w:val="28"/>
        </w:rPr>
        <w:t>r</w:t>
      </w:r>
      <w:r w:rsidRPr="00870068">
        <w:rPr>
          <w:rFonts w:ascii="Georgia" w:eastAsia="Georgia" w:hAnsi="Georgia" w:cs="Georgia"/>
          <w:i/>
          <w:sz w:val="28"/>
          <w:szCs w:val="28"/>
        </w:rPr>
        <w:t>oc</w:t>
      </w:r>
      <w:r w:rsidRPr="00870068">
        <w:rPr>
          <w:rFonts w:ascii="Georgia" w:eastAsia="Georgia" w:hAnsi="Georgia" w:cs="Georgia"/>
          <w:i/>
          <w:spacing w:val="-3"/>
          <w:sz w:val="28"/>
          <w:szCs w:val="28"/>
        </w:rPr>
        <w:t>e</w:t>
      </w:r>
      <w:r w:rsidRPr="00870068">
        <w:rPr>
          <w:rFonts w:ascii="Georgia" w:eastAsia="Georgia" w:hAnsi="Georgia" w:cs="Georgia"/>
          <w:i/>
          <w:sz w:val="28"/>
          <w:szCs w:val="28"/>
        </w:rPr>
        <w:t>e</w:t>
      </w:r>
      <w:r w:rsidRPr="00870068">
        <w:rPr>
          <w:rFonts w:ascii="Georgia" w:eastAsia="Georgia" w:hAnsi="Georgia" w:cs="Georgia"/>
          <w:i/>
          <w:spacing w:val="-4"/>
          <w:sz w:val="28"/>
          <w:szCs w:val="28"/>
        </w:rPr>
        <w:t>d</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z w:val="28"/>
          <w:szCs w:val="28"/>
        </w:rPr>
        <w:t>gs</w:t>
      </w:r>
      <w:r w:rsidRPr="00870068">
        <w:rPr>
          <w:rFonts w:ascii="Georgia" w:eastAsia="Georgia" w:hAnsi="Georgia" w:cs="Georgia"/>
          <w:i/>
          <w:spacing w:val="10"/>
          <w:sz w:val="28"/>
          <w:szCs w:val="28"/>
        </w:rPr>
        <w:t xml:space="preserve"> </w:t>
      </w:r>
      <w:r w:rsidRPr="00870068">
        <w:rPr>
          <w:rFonts w:ascii="Georgia" w:eastAsia="Georgia" w:hAnsi="Georgia" w:cs="Georgia"/>
          <w:i/>
          <w:spacing w:val="-2"/>
          <w:sz w:val="28"/>
          <w:szCs w:val="28"/>
        </w:rPr>
        <w:t>o</w:t>
      </w:r>
      <w:r w:rsidRPr="00870068">
        <w:rPr>
          <w:rFonts w:ascii="Georgia" w:eastAsia="Georgia" w:hAnsi="Georgia" w:cs="Georgia"/>
          <w:i/>
          <w:sz w:val="28"/>
          <w:szCs w:val="28"/>
        </w:rPr>
        <w:t>f</w:t>
      </w:r>
      <w:r w:rsidRPr="00870068">
        <w:rPr>
          <w:rFonts w:ascii="Georgia" w:eastAsia="Georgia" w:hAnsi="Georgia" w:cs="Georgia"/>
          <w:i/>
          <w:spacing w:val="10"/>
          <w:sz w:val="28"/>
          <w:szCs w:val="28"/>
        </w:rPr>
        <w:t xml:space="preserve"> </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h</w:t>
      </w:r>
      <w:r w:rsidRPr="00870068">
        <w:rPr>
          <w:rFonts w:ascii="Georgia" w:eastAsia="Georgia" w:hAnsi="Georgia" w:cs="Georgia"/>
          <w:i/>
          <w:sz w:val="28"/>
          <w:szCs w:val="28"/>
        </w:rPr>
        <w:t xml:space="preserve">e </w:t>
      </w:r>
      <w:proofErr w:type="gramStart"/>
      <w:r w:rsidRPr="00870068">
        <w:rPr>
          <w:rFonts w:ascii="Georgia" w:eastAsia="Georgia" w:hAnsi="Georgia" w:cs="Georgia"/>
          <w:i/>
          <w:spacing w:val="-2"/>
          <w:sz w:val="28"/>
          <w:szCs w:val="28"/>
        </w:rPr>
        <w:t>N</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pacing w:val="-1"/>
          <w:sz w:val="28"/>
          <w:szCs w:val="28"/>
        </w:rPr>
        <w:t>t</w:t>
      </w:r>
      <w:r w:rsidRPr="00870068">
        <w:rPr>
          <w:rFonts w:ascii="Georgia" w:eastAsia="Georgia" w:hAnsi="Georgia" w:cs="Georgia"/>
          <w:i/>
          <w:sz w:val="28"/>
          <w:szCs w:val="28"/>
        </w:rPr>
        <w:t xml:space="preserve">h </w:t>
      </w:r>
      <w:r w:rsidRPr="00870068">
        <w:rPr>
          <w:rFonts w:ascii="Georgia" w:eastAsia="Georgia" w:hAnsi="Georgia" w:cs="Georgia"/>
          <w:i/>
          <w:spacing w:val="52"/>
          <w:sz w:val="28"/>
          <w:szCs w:val="28"/>
        </w:rPr>
        <w:t xml:space="preserve"> </w:t>
      </w:r>
      <w:r w:rsidRPr="00870068">
        <w:rPr>
          <w:rFonts w:ascii="Georgia" w:eastAsia="Georgia" w:hAnsi="Georgia" w:cs="Georgia"/>
          <w:i/>
          <w:spacing w:val="-4"/>
          <w:sz w:val="28"/>
          <w:szCs w:val="28"/>
        </w:rPr>
        <w:t>A</w:t>
      </w:r>
      <w:r w:rsidRPr="00870068">
        <w:rPr>
          <w:rFonts w:ascii="Georgia" w:eastAsia="Georgia" w:hAnsi="Georgia" w:cs="Georgia"/>
          <w:i/>
          <w:sz w:val="28"/>
          <w:szCs w:val="28"/>
        </w:rPr>
        <w:t>CM</w:t>
      </w:r>
      <w:proofErr w:type="gramEnd"/>
      <w:r w:rsidRPr="00870068">
        <w:rPr>
          <w:rFonts w:ascii="Georgia" w:eastAsia="Georgia" w:hAnsi="Georgia" w:cs="Georgia"/>
          <w:i/>
          <w:sz w:val="28"/>
          <w:szCs w:val="28"/>
        </w:rPr>
        <w:t xml:space="preserve"> </w:t>
      </w:r>
      <w:r w:rsidRPr="00870068">
        <w:rPr>
          <w:rFonts w:ascii="Georgia" w:eastAsia="Georgia" w:hAnsi="Georgia" w:cs="Georgia"/>
          <w:i/>
          <w:spacing w:val="48"/>
          <w:sz w:val="28"/>
          <w:szCs w:val="28"/>
        </w:rPr>
        <w:t xml:space="preserve"> </w:t>
      </w:r>
      <w:r w:rsidRPr="00870068">
        <w:rPr>
          <w:rFonts w:ascii="Georgia" w:eastAsia="Georgia" w:hAnsi="Georgia" w:cs="Georgia"/>
          <w:i/>
          <w:spacing w:val="-1"/>
          <w:sz w:val="28"/>
          <w:szCs w:val="28"/>
        </w:rPr>
        <w:t>SI</w:t>
      </w:r>
      <w:r w:rsidRPr="00870068">
        <w:rPr>
          <w:rFonts w:ascii="Georgia" w:eastAsia="Georgia" w:hAnsi="Georgia" w:cs="Georgia"/>
          <w:i/>
          <w:spacing w:val="-2"/>
          <w:sz w:val="28"/>
          <w:szCs w:val="28"/>
        </w:rPr>
        <w:t>G</w:t>
      </w:r>
      <w:r w:rsidRPr="00870068">
        <w:rPr>
          <w:rFonts w:ascii="Georgia" w:eastAsia="Georgia" w:hAnsi="Georgia" w:cs="Georgia"/>
          <w:i/>
          <w:spacing w:val="-3"/>
          <w:sz w:val="28"/>
          <w:szCs w:val="28"/>
        </w:rPr>
        <w:t>K</w:t>
      </w:r>
      <w:r w:rsidRPr="00870068">
        <w:rPr>
          <w:rFonts w:ascii="Georgia" w:eastAsia="Georgia" w:hAnsi="Georgia" w:cs="Georgia"/>
          <w:i/>
          <w:spacing w:val="-1"/>
          <w:sz w:val="28"/>
          <w:szCs w:val="28"/>
        </w:rPr>
        <w:t>D</w:t>
      </w:r>
      <w:r w:rsidRPr="00870068">
        <w:rPr>
          <w:rFonts w:ascii="Georgia" w:eastAsia="Georgia" w:hAnsi="Georgia" w:cs="Georgia"/>
          <w:i/>
          <w:sz w:val="28"/>
          <w:szCs w:val="28"/>
        </w:rPr>
        <w:t xml:space="preserve">D </w:t>
      </w:r>
      <w:r w:rsidRPr="00870068">
        <w:rPr>
          <w:rFonts w:ascii="Georgia" w:eastAsia="Georgia" w:hAnsi="Georgia" w:cs="Georgia"/>
          <w:i/>
          <w:spacing w:val="50"/>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pacing w:val="-2"/>
          <w:sz w:val="28"/>
          <w:szCs w:val="28"/>
        </w:rPr>
        <w:t>n</w:t>
      </w:r>
      <w:r w:rsidRPr="00870068">
        <w:rPr>
          <w:rFonts w:ascii="Georgia" w:eastAsia="Georgia" w:hAnsi="Georgia" w:cs="Georgia"/>
          <w:i/>
          <w:spacing w:val="1"/>
          <w:sz w:val="28"/>
          <w:szCs w:val="28"/>
        </w:rPr>
        <w:t>t</w:t>
      </w:r>
      <w:r w:rsidRPr="00870068">
        <w:rPr>
          <w:rFonts w:ascii="Georgia" w:eastAsia="Georgia" w:hAnsi="Georgia" w:cs="Georgia"/>
          <w:i/>
          <w:spacing w:val="-3"/>
          <w:sz w:val="28"/>
          <w:szCs w:val="28"/>
        </w:rPr>
        <w:t>e</w:t>
      </w:r>
      <w:r w:rsidRPr="00870068">
        <w:rPr>
          <w:rFonts w:ascii="Georgia" w:eastAsia="Georgia" w:hAnsi="Georgia" w:cs="Georgia"/>
          <w:i/>
          <w:sz w:val="28"/>
          <w:szCs w:val="28"/>
        </w:rPr>
        <w:t>r</w:t>
      </w:r>
      <w:r w:rsidRPr="00870068">
        <w:rPr>
          <w:rFonts w:ascii="Georgia" w:eastAsia="Georgia" w:hAnsi="Georgia" w:cs="Georgia"/>
          <w:i/>
          <w:spacing w:val="-2"/>
          <w:sz w:val="28"/>
          <w:szCs w:val="28"/>
        </w:rPr>
        <w:t>na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on</w:t>
      </w:r>
      <w:r w:rsidRPr="00870068">
        <w:rPr>
          <w:rFonts w:ascii="Georgia" w:eastAsia="Georgia" w:hAnsi="Georgia" w:cs="Georgia"/>
          <w:i/>
          <w:sz w:val="28"/>
          <w:szCs w:val="28"/>
        </w:rPr>
        <w:t xml:space="preserve">al </w:t>
      </w:r>
      <w:r w:rsidRPr="00870068">
        <w:rPr>
          <w:rFonts w:ascii="Georgia" w:eastAsia="Georgia" w:hAnsi="Georgia" w:cs="Georgia"/>
          <w:i/>
          <w:spacing w:val="48"/>
          <w:sz w:val="28"/>
          <w:szCs w:val="28"/>
        </w:rPr>
        <w:t xml:space="preserve"> </w:t>
      </w:r>
      <w:r w:rsidRPr="00870068">
        <w:rPr>
          <w:rFonts w:ascii="Georgia" w:eastAsia="Georgia" w:hAnsi="Georgia" w:cs="Georgia"/>
          <w:i/>
          <w:spacing w:val="-3"/>
          <w:sz w:val="28"/>
          <w:szCs w:val="28"/>
        </w:rPr>
        <w:t>C</w:t>
      </w:r>
      <w:r w:rsidRPr="00870068">
        <w:rPr>
          <w:rFonts w:ascii="Georgia" w:eastAsia="Georgia" w:hAnsi="Georgia" w:cs="Georgia"/>
          <w:i/>
          <w:sz w:val="28"/>
          <w:szCs w:val="28"/>
        </w:rPr>
        <w:t>on</w:t>
      </w:r>
      <w:r w:rsidRPr="00870068">
        <w:rPr>
          <w:rFonts w:ascii="Georgia" w:eastAsia="Georgia" w:hAnsi="Georgia" w:cs="Georgia"/>
          <w:i/>
          <w:spacing w:val="-3"/>
          <w:sz w:val="28"/>
          <w:szCs w:val="28"/>
        </w:rPr>
        <w:t>f</w:t>
      </w:r>
      <w:r w:rsidRPr="00870068">
        <w:rPr>
          <w:rFonts w:ascii="Georgia" w:eastAsia="Georgia" w:hAnsi="Georgia" w:cs="Georgia"/>
          <w:i/>
          <w:sz w:val="28"/>
          <w:szCs w:val="28"/>
        </w:rPr>
        <w:t>e</w:t>
      </w:r>
      <w:r w:rsidRPr="00870068">
        <w:rPr>
          <w:rFonts w:ascii="Georgia" w:eastAsia="Georgia" w:hAnsi="Georgia" w:cs="Georgia"/>
          <w:i/>
          <w:spacing w:val="-3"/>
          <w:sz w:val="28"/>
          <w:szCs w:val="28"/>
        </w:rPr>
        <w:t>r</w:t>
      </w:r>
      <w:r w:rsidRPr="00870068">
        <w:rPr>
          <w:rFonts w:ascii="Georgia" w:eastAsia="Georgia" w:hAnsi="Georgia" w:cs="Georgia"/>
          <w:i/>
          <w:sz w:val="28"/>
          <w:szCs w:val="28"/>
        </w:rPr>
        <w:t>e</w:t>
      </w:r>
      <w:r w:rsidRPr="00870068">
        <w:rPr>
          <w:rFonts w:ascii="Georgia" w:eastAsia="Georgia" w:hAnsi="Georgia" w:cs="Georgia"/>
          <w:i/>
          <w:spacing w:val="-3"/>
          <w:sz w:val="28"/>
          <w:szCs w:val="28"/>
        </w:rPr>
        <w:t>n</w:t>
      </w:r>
      <w:r w:rsidRPr="00870068">
        <w:rPr>
          <w:rFonts w:ascii="Georgia" w:eastAsia="Georgia" w:hAnsi="Georgia" w:cs="Georgia"/>
          <w:i/>
          <w:sz w:val="28"/>
          <w:szCs w:val="28"/>
        </w:rPr>
        <w:t xml:space="preserve">ce </w:t>
      </w:r>
      <w:r w:rsidRPr="00870068">
        <w:rPr>
          <w:rFonts w:ascii="Georgia" w:eastAsia="Georgia" w:hAnsi="Georgia" w:cs="Georgia"/>
          <w:i/>
          <w:spacing w:val="48"/>
          <w:sz w:val="28"/>
          <w:szCs w:val="28"/>
        </w:rPr>
        <w:t xml:space="preserve"> </w:t>
      </w:r>
      <w:r w:rsidRPr="00870068">
        <w:rPr>
          <w:rFonts w:ascii="Georgia" w:eastAsia="Georgia" w:hAnsi="Georgia" w:cs="Georgia"/>
          <w:i/>
          <w:spacing w:val="-2"/>
          <w:sz w:val="28"/>
          <w:szCs w:val="28"/>
        </w:rPr>
        <w:t>o</w:t>
      </w:r>
      <w:r w:rsidRPr="00870068">
        <w:rPr>
          <w:rFonts w:ascii="Georgia" w:eastAsia="Georgia" w:hAnsi="Georgia" w:cs="Georgia"/>
          <w:i/>
          <w:sz w:val="28"/>
          <w:szCs w:val="28"/>
        </w:rPr>
        <w:t xml:space="preserve">n </w:t>
      </w:r>
      <w:r w:rsidRPr="00870068">
        <w:rPr>
          <w:rFonts w:ascii="Georgia" w:eastAsia="Georgia" w:hAnsi="Georgia" w:cs="Georgia"/>
          <w:i/>
          <w:spacing w:val="49"/>
          <w:sz w:val="28"/>
          <w:szCs w:val="28"/>
        </w:rPr>
        <w:t xml:space="preserve"> </w:t>
      </w:r>
      <w:r w:rsidRPr="00870068">
        <w:rPr>
          <w:rFonts w:ascii="Georgia" w:eastAsia="Georgia" w:hAnsi="Georgia" w:cs="Georgia"/>
          <w:i/>
          <w:sz w:val="28"/>
          <w:szCs w:val="28"/>
        </w:rPr>
        <w:t>K</w:t>
      </w:r>
      <w:r w:rsidRPr="00870068">
        <w:rPr>
          <w:rFonts w:ascii="Georgia" w:eastAsia="Georgia" w:hAnsi="Georgia" w:cs="Georgia"/>
          <w:i/>
          <w:spacing w:val="-3"/>
          <w:sz w:val="28"/>
          <w:szCs w:val="28"/>
        </w:rPr>
        <w:t>n</w:t>
      </w:r>
      <w:r w:rsidRPr="00870068">
        <w:rPr>
          <w:rFonts w:ascii="Georgia" w:eastAsia="Georgia" w:hAnsi="Georgia" w:cs="Georgia"/>
          <w:i/>
          <w:sz w:val="28"/>
          <w:szCs w:val="28"/>
        </w:rPr>
        <w:t>ow</w:t>
      </w:r>
      <w:r w:rsidRPr="00870068">
        <w:rPr>
          <w:rFonts w:ascii="Georgia" w:eastAsia="Georgia" w:hAnsi="Georgia" w:cs="Georgia"/>
          <w:i/>
          <w:spacing w:val="-4"/>
          <w:sz w:val="28"/>
          <w:szCs w:val="28"/>
        </w:rPr>
        <w:t>l</w:t>
      </w:r>
      <w:r w:rsidRPr="00870068">
        <w:rPr>
          <w:rFonts w:ascii="Georgia" w:eastAsia="Georgia" w:hAnsi="Georgia" w:cs="Georgia"/>
          <w:i/>
          <w:sz w:val="28"/>
          <w:szCs w:val="28"/>
        </w:rPr>
        <w:t>e</w:t>
      </w:r>
      <w:r w:rsidRPr="00870068">
        <w:rPr>
          <w:rFonts w:ascii="Georgia" w:eastAsia="Georgia" w:hAnsi="Georgia" w:cs="Georgia"/>
          <w:i/>
          <w:spacing w:val="-4"/>
          <w:sz w:val="28"/>
          <w:szCs w:val="28"/>
        </w:rPr>
        <w:t>d</w:t>
      </w:r>
      <w:r w:rsidRPr="00870068">
        <w:rPr>
          <w:rFonts w:ascii="Georgia" w:eastAsia="Georgia" w:hAnsi="Georgia" w:cs="Georgia"/>
          <w:i/>
          <w:sz w:val="28"/>
          <w:szCs w:val="28"/>
        </w:rPr>
        <w:t xml:space="preserve">ge </w:t>
      </w:r>
      <w:r w:rsidRPr="00870068">
        <w:rPr>
          <w:rFonts w:ascii="Georgia" w:eastAsia="Georgia" w:hAnsi="Georgia" w:cs="Georgia"/>
          <w:i/>
          <w:spacing w:val="-1"/>
          <w:sz w:val="28"/>
          <w:szCs w:val="28"/>
        </w:rPr>
        <w:t>D</w:t>
      </w:r>
      <w:r w:rsidRPr="00870068">
        <w:rPr>
          <w:rFonts w:ascii="Georgia" w:eastAsia="Georgia" w:hAnsi="Georgia" w:cs="Georgia"/>
          <w:i/>
          <w:sz w:val="28"/>
          <w:szCs w:val="28"/>
        </w:rPr>
        <w:t>is</w:t>
      </w:r>
      <w:r w:rsidRPr="00870068">
        <w:rPr>
          <w:rFonts w:ascii="Georgia" w:eastAsia="Georgia" w:hAnsi="Georgia" w:cs="Georgia"/>
          <w:i/>
          <w:spacing w:val="-3"/>
          <w:sz w:val="28"/>
          <w:szCs w:val="28"/>
        </w:rPr>
        <w:t>c</w:t>
      </w:r>
      <w:r w:rsidRPr="00870068">
        <w:rPr>
          <w:rFonts w:ascii="Georgia" w:eastAsia="Georgia" w:hAnsi="Georgia" w:cs="Georgia"/>
          <w:i/>
          <w:spacing w:val="-2"/>
          <w:sz w:val="28"/>
          <w:szCs w:val="28"/>
        </w:rPr>
        <w:t>o</w:t>
      </w:r>
      <w:r w:rsidRPr="00870068">
        <w:rPr>
          <w:rFonts w:ascii="Georgia" w:eastAsia="Georgia" w:hAnsi="Georgia" w:cs="Georgia"/>
          <w:i/>
          <w:sz w:val="28"/>
          <w:szCs w:val="28"/>
        </w:rPr>
        <w:t>v</w:t>
      </w:r>
      <w:r w:rsidRPr="00870068">
        <w:rPr>
          <w:rFonts w:ascii="Georgia" w:eastAsia="Georgia" w:hAnsi="Georgia" w:cs="Georgia"/>
          <w:i/>
          <w:spacing w:val="-3"/>
          <w:sz w:val="28"/>
          <w:szCs w:val="28"/>
        </w:rPr>
        <w:t>e</w:t>
      </w:r>
      <w:r w:rsidRPr="00870068">
        <w:rPr>
          <w:rFonts w:ascii="Georgia" w:eastAsia="Georgia" w:hAnsi="Georgia" w:cs="Georgia"/>
          <w:i/>
          <w:sz w:val="28"/>
          <w:szCs w:val="28"/>
        </w:rPr>
        <w:t>ry</w:t>
      </w:r>
      <w:r w:rsidRPr="00870068">
        <w:rPr>
          <w:rFonts w:ascii="Georgia" w:eastAsia="Georgia" w:hAnsi="Georgia" w:cs="Georgia"/>
          <w:i/>
          <w:spacing w:val="-4"/>
          <w:sz w:val="28"/>
          <w:szCs w:val="28"/>
        </w:rPr>
        <w:t xml:space="preserve"> </w:t>
      </w:r>
      <w:r w:rsidRPr="00870068">
        <w:rPr>
          <w:rFonts w:ascii="Georgia" w:eastAsia="Georgia" w:hAnsi="Georgia" w:cs="Georgia"/>
          <w:i/>
          <w:sz w:val="28"/>
          <w:szCs w:val="28"/>
        </w:rPr>
        <w:t>a</w:t>
      </w:r>
      <w:r w:rsidRPr="00870068">
        <w:rPr>
          <w:rFonts w:ascii="Georgia" w:eastAsia="Georgia" w:hAnsi="Georgia" w:cs="Georgia"/>
          <w:i/>
          <w:spacing w:val="-2"/>
          <w:sz w:val="28"/>
          <w:szCs w:val="28"/>
        </w:rPr>
        <w:t>n</w:t>
      </w:r>
      <w:r w:rsidRPr="00870068">
        <w:rPr>
          <w:rFonts w:ascii="Georgia" w:eastAsia="Georgia" w:hAnsi="Georgia" w:cs="Georgia"/>
          <w:i/>
          <w:sz w:val="28"/>
          <w:szCs w:val="28"/>
        </w:rPr>
        <w:t>d</w:t>
      </w:r>
      <w:r w:rsidRPr="00870068">
        <w:rPr>
          <w:rFonts w:ascii="Georgia" w:eastAsia="Georgia" w:hAnsi="Georgia" w:cs="Georgia"/>
          <w:i/>
          <w:spacing w:val="-4"/>
          <w:sz w:val="28"/>
          <w:szCs w:val="28"/>
        </w:rPr>
        <w:t xml:space="preserve"> </w:t>
      </w:r>
      <w:r w:rsidRPr="00870068">
        <w:rPr>
          <w:rFonts w:ascii="Georgia" w:eastAsia="Georgia" w:hAnsi="Georgia" w:cs="Georgia"/>
          <w:i/>
          <w:spacing w:val="1"/>
          <w:sz w:val="28"/>
          <w:szCs w:val="28"/>
        </w:rPr>
        <w:t>D</w:t>
      </w:r>
      <w:r w:rsidRPr="00870068">
        <w:rPr>
          <w:rFonts w:ascii="Georgia" w:eastAsia="Georgia" w:hAnsi="Georgia" w:cs="Georgia"/>
          <w:i/>
          <w:spacing w:val="-2"/>
          <w:sz w:val="28"/>
          <w:szCs w:val="28"/>
        </w:rPr>
        <w:t>a</w:t>
      </w:r>
      <w:r w:rsidRPr="00870068">
        <w:rPr>
          <w:rFonts w:ascii="Georgia" w:eastAsia="Georgia" w:hAnsi="Georgia" w:cs="Georgia"/>
          <w:i/>
          <w:spacing w:val="-1"/>
          <w:sz w:val="28"/>
          <w:szCs w:val="28"/>
        </w:rPr>
        <w:t>t</w:t>
      </w:r>
      <w:r w:rsidRPr="00870068">
        <w:rPr>
          <w:rFonts w:ascii="Georgia" w:eastAsia="Georgia" w:hAnsi="Georgia" w:cs="Georgia"/>
          <w:i/>
          <w:sz w:val="28"/>
          <w:szCs w:val="28"/>
        </w:rPr>
        <w:t xml:space="preserve">a </w:t>
      </w:r>
      <w:r w:rsidRPr="00870068">
        <w:rPr>
          <w:rFonts w:ascii="Georgia" w:eastAsia="Georgia" w:hAnsi="Georgia" w:cs="Georgia"/>
          <w:i/>
          <w:spacing w:val="-4"/>
          <w:sz w:val="28"/>
          <w:szCs w:val="28"/>
        </w:rPr>
        <w:t>M</w:t>
      </w:r>
      <w:r w:rsidRPr="00870068">
        <w:rPr>
          <w:rFonts w:ascii="Georgia" w:eastAsia="Georgia" w:hAnsi="Georgia" w:cs="Georgia"/>
          <w:i/>
          <w:sz w:val="28"/>
          <w:szCs w:val="28"/>
        </w:rPr>
        <w:t>i</w:t>
      </w:r>
      <w:r w:rsidRPr="00870068">
        <w:rPr>
          <w:rFonts w:ascii="Georgia" w:eastAsia="Georgia" w:hAnsi="Georgia" w:cs="Georgia"/>
          <w:i/>
          <w:spacing w:val="-2"/>
          <w:sz w:val="28"/>
          <w:szCs w:val="28"/>
        </w:rPr>
        <w:t>ni</w:t>
      </w:r>
      <w:r w:rsidRPr="00870068">
        <w:rPr>
          <w:rFonts w:ascii="Georgia" w:eastAsia="Georgia" w:hAnsi="Georgia" w:cs="Georgia"/>
          <w:i/>
          <w:sz w:val="28"/>
          <w:szCs w:val="28"/>
        </w:rPr>
        <w:t>n</w:t>
      </w:r>
      <w:r w:rsidRPr="00870068">
        <w:rPr>
          <w:rFonts w:ascii="Georgia" w:eastAsia="Georgia" w:hAnsi="Georgia" w:cs="Georgia"/>
          <w:i/>
          <w:spacing w:val="-2"/>
          <w:sz w:val="28"/>
          <w:szCs w:val="28"/>
        </w:rPr>
        <w:t>g</w:t>
      </w:r>
      <w:r w:rsidRPr="00870068">
        <w:rPr>
          <w:rFonts w:ascii="Georgia" w:eastAsia="Georgia" w:hAnsi="Georgia" w:cs="Georgia"/>
          <w:i/>
          <w:sz w:val="28"/>
          <w:szCs w:val="28"/>
        </w:rPr>
        <w:t>,</w:t>
      </w:r>
      <w:r w:rsidRPr="00870068">
        <w:rPr>
          <w:rFonts w:ascii="Georgia" w:eastAsia="Georgia" w:hAnsi="Georgia" w:cs="Georgia"/>
          <w:i/>
          <w:spacing w:val="-1"/>
          <w:sz w:val="28"/>
          <w:szCs w:val="28"/>
        </w:rPr>
        <w:t xml:space="preserve"> </w:t>
      </w:r>
      <w:r w:rsidRPr="00870068">
        <w:rPr>
          <w:rFonts w:ascii="Georgia" w:eastAsia="Georgia" w:hAnsi="Georgia" w:cs="Georgia"/>
          <w:i/>
          <w:spacing w:val="-4"/>
          <w:sz w:val="28"/>
          <w:szCs w:val="28"/>
        </w:rPr>
        <w:t>2</w:t>
      </w:r>
      <w:r w:rsidRPr="00870068">
        <w:rPr>
          <w:rFonts w:ascii="Georgia" w:eastAsia="Georgia" w:hAnsi="Georgia" w:cs="Georgia"/>
          <w:i/>
          <w:sz w:val="28"/>
          <w:szCs w:val="28"/>
        </w:rPr>
        <w:t>0</w:t>
      </w:r>
      <w:r w:rsidRPr="00870068">
        <w:rPr>
          <w:rFonts w:ascii="Georgia" w:eastAsia="Georgia" w:hAnsi="Georgia" w:cs="Georgia"/>
          <w:i/>
          <w:spacing w:val="-2"/>
          <w:sz w:val="28"/>
          <w:szCs w:val="28"/>
        </w:rPr>
        <w:t>0</w:t>
      </w:r>
      <w:r w:rsidRPr="00870068">
        <w:rPr>
          <w:rFonts w:ascii="Georgia" w:eastAsia="Georgia" w:hAnsi="Georgia" w:cs="Georgia"/>
          <w:i/>
          <w:spacing w:val="-1"/>
          <w:sz w:val="28"/>
          <w:szCs w:val="28"/>
        </w:rPr>
        <w:t>3</w:t>
      </w:r>
      <w:r w:rsidRPr="00870068">
        <w:rPr>
          <w:rFonts w:ascii="Georgia" w:eastAsia="Georgia" w:hAnsi="Georgia" w:cs="Georgia"/>
          <w:i/>
          <w:sz w:val="28"/>
          <w:szCs w:val="28"/>
        </w:rPr>
        <w:t>.</w:t>
      </w:r>
    </w:p>
    <w:p w14:paraId="7573313C" w14:textId="77777777" w:rsidR="00A54283" w:rsidRPr="00870068" w:rsidRDefault="00C26CB5">
      <w:pPr>
        <w:spacing w:before="6" w:after="0" w:line="358" w:lineRule="auto"/>
        <w:ind w:left="762" w:right="49" w:firstLine="67"/>
        <w:jc w:val="both"/>
        <w:rPr>
          <w:rFonts w:ascii="Georgia" w:eastAsia="Georgia" w:hAnsi="Georgia" w:cs="Georgia"/>
          <w:sz w:val="28"/>
          <w:szCs w:val="28"/>
        </w:rPr>
      </w:pPr>
      <w:r w:rsidRPr="00870068">
        <w:rPr>
          <w:rFonts w:ascii="Georgia" w:eastAsia="Georgia" w:hAnsi="Georgia" w:cs="Georgia"/>
          <w:sz w:val="28"/>
          <w:szCs w:val="28"/>
        </w:rPr>
        <w:t>[</w:t>
      </w:r>
      <w:r w:rsidRPr="00870068">
        <w:rPr>
          <w:rFonts w:ascii="Georgia" w:eastAsia="Georgia" w:hAnsi="Georgia" w:cs="Georgia"/>
          <w:spacing w:val="-2"/>
          <w:sz w:val="28"/>
          <w:szCs w:val="28"/>
        </w:rPr>
        <w:t>4</w:t>
      </w:r>
      <w:r w:rsidRPr="00870068">
        <w:rPr>
          <w:rFonts w:ascii="Georgia" w:eastAsia="Georgia" w:hAnsi="Georgia" w:cs="Georgia"/>
          <w:sz w:val="28"/>
          <w:szCs w:val="28"/>
        </w:rPr>
        <w:t xml:space="preserve">]    </w:t>
      </w:r>
      <w:r w:rsidRPr="00870068">
        <w:rPr>
          <w:rFonts w:ascii="Georgia" w:eastAsia="Georgia" w:hAnsi="Georgia" w:cs="Georgia"/>
          <w:spacing w:val="18"/>
          <w:sz w:val="28"/>
          <w:szCs w:val="28"/>
        </w:rPr>
        <w:t xml:space="preserve"> </w:t>
      </w:r>
      <w:r w:rsidRPr="00870068">
        <w:rPr>
          <w:rFonts w:ascii="Georgia" w:eastAsia="Georgia" w:hAnsi="Georgia" w:cs="Georgia"/>
          <w:spacing w:val="-1"/>
          <w:sz w:val="28"/>
          <w:szCs w:val="28"/>
        </w:rPr>
        <w:t>D</w:t>
      </w:r>
      <w:r w:rsidRPr="00870068">
        <w:rPr>
          <w:rFonts w:ascii="Georgia" w:eastAsia="Georgia" w:hAnsi="Georgia" w:cs="Georgia"/>
          <w:sz w:val="28"/>
          <w:szCs w:val="28"/>
        </w:rPr>
        <w:t>.</w:t>
      </w:r>
      <w:r w:rsidRPr="00870068">
        <w:rPr>
          <w:rFonts w:ascii="Georgia" w:eastAsia="Georgia" w:hAnsi="Georgia" w:cs="Georgia"/>
          <w:spacing w:val="22"/>
          <w:sz w:val="28"/>
          <w:szCs w:val="28"/>
        </w:rPr>
        <w:t xml:space="preserve"> </w:t>
      </w:r>
      <w:r w:rsidRPr="00870068">
        <w:rPr>
          <w:rFonts w:ascii="Georgia" w:eastAsia="Georgia" w:hAnsi="Georgia" w:cs="Georgia"/>
          <w:spacing w:val="-3"/>
          <w:sz w:val="28"/>
          <w:szCs w:val="28"/>
        </w:rPr>
        <w:t>K</w:t>
      </w:r>
      <w:r w:rsidRPr="00870068">
        <w:rPr>
          <w:rFonts w:ascii="Georgia" w:eastAsia="Georgia" w:hAnsi="Georgia" w:cs="Georgia"/>
          <w:spacing w:val="-1"/>
          <w:sz w:val="28"/>
          <w:szCs w:val="28"/>
        </w:rPr>
        <w:t>e</w:t>
      </w:r>
      <w:r w:rsidRPr="00870068">
        <w:rPr>
          <w:rFonts w:ascii="Georgia" w:eastAsia="Georgia" w:hAnsi="Georgia" w:cs="Georgia"/>
          <w:sz w:val="28"/>
          <w:szCs w:val="28"/>
        </w:rPr>
        <w:t>m</w:t>
      </w:r>
      <w:r w:rsidRPr="00870068">
        <w:rPr>
          <w:rFonts w:ascii="Georgia" w:eastAsia="Georgia" w:hAnsi="Georgia" w:cs="Georgia"/>
          <w:spacing w:val="-2"/>
          <w:sz w:val="28"/>
          <w:szCs w:val="28"/>
        </w:rPr>
        <w:t>p</w:t>
      </w:r>
      <w:r w:rsidRPr="00870068">
        <w:rPr>
          <w:rFonts w:ascii="Georgia" w:eastAsia="Georgia" w:hAnsi="Georgia" w:cs="Georgia"/>
          <w:spacing w:val="-1"/>
          <w:sz w:val="28"/>
          <w:szCs w:val="28"/>
        </w:rPr>
        <w:t>e</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pacing w:val="-1"/>
          <w:sz w:val="28"/>
          <w:szCs w:val="28"/>
        </w:rPr>
        <w:t>J</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pacing w:val="-1"/>
          <w:sz w:val="28"/>
          <w:szCs w:val="28"/>
        </w:rPr>
        <w:t>M</w:t>
      </w:r>
      <w:r w:rsidRPr="00870068">
        <w:rPr>
          <w:rFonts w:ascii="Georgia" w:eastAsia="Georgia" w:hAnsi="Georgia" w:cs="Georgia"/>
          <w:sz w:val="28"/>
          <w:szCs w:val="28"/>
        </w:rPr>
        <w:t>.</w:t>
      </w:r>
      <w:r w:rsidRPr="00870068">
        <w:rPr>
          <w:rFonts w:ascii="Georgia" w:eastAsia="Georgia" w:hAnsi="Georgia" w:cs="Georgia"/>
          <w:spacing w:val="22"/>
          <w:sz w:val="28"/>
          <w:szCs w:val="28"/>
        </w:rPr>
        <w:t xml:space="preserve"> </w:t>
      </w:r>
      <w:r w:rsidRPr="00870068">
        <w:rPr>
          <w:rFonts w:ascii="Georgia" w:eastAsia="Georgia" w:hAnsi="Georgia" w:cs="Georgia"/>
          <w:sz w:val="28"/>
          <w:szCs w:val="28"/>
        </w:rPr>
        <w:t>K</w:t>
      </w:r>
      <w:r w:rsidRPr="00870068">
        <w:rPr>
          <w:rFonts w:ascii="Georgia" w:eastAsia="Georgia" w:hAnsi="Georgia" w:cs="Georgia"/>
          <w:spacing w:val="-4"/>
          <w:sz w:val="28"/>
          <w:szCs w:val="28"/>
        </w:rPr>
        <w:t>l</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in</w:t>
      </w:r>
      <w:r w:rsidRPr="00870068">
        <w:rPr>
          <w:rFonts w:ascii="Georgia" w:eastAsia="Georgia" w:hAnsi="Georgia" w:cs="Georgia"/>
          <w:spacing w:val="-1"/>
          <w:sz w:val="28"/>
          <w:szCs w:val="28"/>
        </w:rPr>
        <w:t>b</w:t>
      </w:r>
      <w:r w:rsidRPr="00870068">
        <w:rPr>
          <w:rFonts w:ascii="Georgia" w:eastAsia="Georgia" w:hAnsi="Georgia" w:cs="Georgia"/>
          <w:spacing w:val="1"/>
          <w:sz w:val="28"/>
          <w:szCs w:val="28"/>
        </w:rPr>
        <w:t>e</w:t>
      </w:r>
      <w:r w:rsidRPr="00870068">
        <w:rPr>
          <w:rFonts w:ascii="Georgia" w:eastAsia="Georgia" w:hAnsi="Georgia" w:cs="Georgia"/>
          <w:spacing w:val="-2"/>
          <w:sz w:val="28"/>
          <w:szCs w:val="28"/>
        </w:rPr>
        <w:t>r</w:t>
      </w:r>
      <w:r w:rsidRPr="00870068">
        <w:rPr>
          <w:rFonts w:ascii="Georgia" w:eastAsia="Georgia" w:hAnsi="Georgia" w:cs="Georgia"/>
          <w:spacing w:val="-1"/>
          <w:sz w:val="28"/>
          <w:szCs w:val="28"/>
        </w:rPr>
        <w:t>g</w:t>
      </w:r>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d</w:t>
      </w:r>
      <w:r w:rsidRPr="00870068">
        <w:rPr>
          <w:rFonts w:ascii="Georgia" w:eastAsia="Georgia" w:hAnsi="Georgia" w:cs="Georgia"/>
          <w:spacing w:val="21"/>
          <w:sz w:val="28"/>
          <w:szCs w:val="28"/>
        </w:rPr>
        <w:t xml:space="preserve"> </w:t>
      </w:r>
      <w:r w:rsidRPr="00870068">
        <w:rPr>
          <w:rFonts w:ascii="Georgia" w:eastAsia="Georgia" w:hAnsi="Georgia" w:cs="Georgia"/>
          <w:spacing w:val="-1"/>
          <w:sz w:val="28"/>
          <w:szCs w:val="28"/>
        </w:rPr>
        <w:t>E</w:t>
      </w:r>
      <w:r w:rsidRPr="00870068">
        <w:rPr>
          <w:rFonts w:ascii="Georgia" w:eastAsia="Georgia" w:hAnsi="Georgia" w:cs="Georgia"/>
          <w:sz w:val="28"/>
          <w:szCs w:val="28"/>
        </w:rPr>
        <w:t>.</w:t>
      </w:r>
      <w:r w:rsidRPr="00870068">
        <w:rPr>
          <w:rFonts w:ascii="Georgia" w:eastAsia="Georgia" w:hAnsi="Georgia" w:cs="Georgia"/>
          <w:spacing w:val="22"/>
          <w:sz w:val="28"/>
          <w:szCs w:val="28"/>
        </w:rPr>
        <w:t xml:space="preserve"> </w:t>
      </w:r>
      <w:proofErr w:type="spellStart"/>
      <w:r w:rsidRPr="00870068">
        <w:rPr>
          <w:rFonts w:ascii="Georgia" w:eastAsia="Georgia" w:hAnsi="Georgia" w:cs="Georgia"/>
          <w:spacing w:val="-3"/>
          <w:sz w:val="28"/>
          <w:szCs w:val="28"/>
        </w:rPr>
        <w:t>T</w:t>
      </w:r>
      <w:r w:rsidRPr="00870068">
        <w:rPr>
          <w:rFonts w:ascii="Georgia" w:eastAsia="Georgia" w:hAnsi="Georgia" w:cs="Georgia"/>
          <w:sz w:val="28"/>
          <w:szCs w:val="28"/>
        </w:rPr>
        <w:t>a</w:t>
      </w:r>
      <w:r w:rsidRPr="00870068">
        <w:rPr>
          <w:rFonts w:ascii="Georgia" w:eastAsia="Georgia" w:hAnsi="Georgia" w:cs="Georgia"/>
          <w:spacing w:val="-2"/>
          <w:sz w:val="28"/>
          <w:szCs w:val="28"/>
        </w:rPr>
        <w:t>r</w:t>
      </w:r>
      <w:r w:rsidRPr="00870068">
        <w:rPr>
          <w:rFonts w:ascii="Georgia" w:eastAsia="Georgia" w:hAnsi="Georgia" w:cs="Georgia"/>
          <w:sz w:val="28"/>
          <w:szCs w:val="28"/>
        </w:rPr>
        <w:t>d</w:t>
      </w:r>
      <w:r w:rsidRPr="00870068">
        <w:rPr>
          <w:rFonts w:ascii="Georgia" w:eastAsia="Georgia" w:hAnsi="Georgia" w:cs="Georgia"/>
          <w:spacing w:val="-3"/>
          <w:sz w:val="28"/>
          <w:szCs w:val="28"/>
        </w:rPr>
        <w:t>o</w:t>
      </w:r>
      <w:r w:rsidRPr="00870068">
        <w:rPr>
          <w:rFonts w:ascii="Georgia" w:eastAsia="Georgia" w:hAnsi="Georgia" w:cs="Georgia"/>
          <w:spacing w:val="-1"/>
          <w:sz w:val="28"/>
          <w:szCs w:val="28"/>
        </w:rPr>
        <w:t>s</w:t>
      </w:r>
      <w:proofErr w:type="spellEnd"/>
      <w:r w:rsidRPr="00870068">
        <w:rPr>
          <w:rFonts w:ascii="Georgia" w:eastAsia="Georgia" w:hAnsi="Georgia" w:cs="Georgia"/>
          <w:sz w:val="28"/>
          <w:szCs w:val="28"/>
        </w:rPr>
        <w:t>.</w:t>
      </w:r>
      <w:r w:rsidRPr="00870068">
        <w:rPr>
          <w:rFonts w:ascii="Georgia" w:eastAsia="Georgia" w:hAnsi="Georgia" w:cs="Georgia"/>
          <w:spacing w:val="20"/>
          <w:sz w:val="28"/>
          <w:szCs w:val="28"/>
        </w:rPr>
        <w:t xml:space="preserve"> </w:t>
      </w:r>
      <w:r w:rsidRPr="00870068">
        <w:rPr>
          <w:rFonts w:ascii="Georgia" w:eastAsia="Georgia" w:hAnsi="Georgia" w:cs="Georgia"/>
          <w:spacing w:val="1"/>
          <w:sz w:val="28"/>
          <w:szCs w:val="28"/>
        </w:rPr>
        <w:t>I</w:t>
      </w:r>
      <w:r w:rsidRPr="00870068">
        <w:rPr>
          <w:rFonts w:ascii="Georgia" w:eastAsia="Georgia" w:hAnsi="Georgia" w:cs="Georgia"/>
          <w:spacing w:val="-3"/>
          <w:sz w:val="28"/>
          <w:szCs w:val="28"/>
        </w:rPr>
        <w:t>n</w:t>
      </w:r>
      <w:r w:rsidRPr="00870068">
        <w:rPr>
          <w:rFonts w:ascii="Georgia" w:eastAsia="Georgia" w:hAnsi="Georgia" w:cs="Georgia"/>
          <w:sz w:val="28"/>
          <w:szCs w:val="28"/>
        </w:rPr>
        <w:t>f</w:t>
      </w:r>
      <w:r w:rsidRPr="00870068">
        <w:rPr>
          <w:rFonts w:ascii="Georgia" w:eastAsia="Georgia" w:hAnsi="Georgia" w:cs="Georgia"/>
          <w:spacing w:val="-1"/>
          <w:sz w:val="28"/>
          <w:szCs w:val="28"/>
        </w:rPr>
        <w:t>l</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e</w:t>
      </w:r>
      <w:r w:rsidRPr="00870068">
        <w:rPr>
          <w:rFonts w:ascii="Georgia" w:eastAsia="Georgia" w:hAnsi="Georgia" w:cs="Georgia"/>
          <w:sz w:val="28"/>
          <w:szCs w:val="28"/>
        </w:rPr>
        <w:t>n</w:t>
      </w:r>
      <w:r w:rsidRPr="00870068">
        <w:rPr>
          <w:rFonts w:ascii="Georgia" w:eastAsia="Georgia" w:hAnsi="Georgia" w:cs="Georgia"/>
          <w:spacing w:val="-1"/>
          <w:sz w:val="28"/>
          <w:szCs w:val="28"/>
        </w:rPr>
        <w:t>t</w:t>
      </w:r>
      <w:r w:rsidRPr="00870068">
        <w:rPr>
          <w:rFonts w:ascii="Georgia" w:eastAsia="Georgia" w:hAnsi="Georgia" w:cs="Georgia"/>
          <w:spacing w:val="-3"/>
          <w:sz w:val="28"/>
          <w:szCs w:val="28"/>
        </w:rPr>
        <w:t>i</w:t>
      </w:r>
      <w:r w:rsidRPr="00870068">
        <w:rPr>
          <w:rFonts w:ascii="Georgia" w:eastAsia="Georgia" w:hAnsi="Georgia" w:cs="Georgia"/>
          <w:sz w:val="28"/>
          <w:szCs w:val="28"/>
        </w:rPr>
        <w:t>al</w:t>
      </w:r>
      <w:r w:rsidRPr="00870068">
        <w:rPr>
          <w:rFonts w:ascii="Georgia" w:eastAsia="Georgia" w:hAnsi="Georgia" w:cs="Georgia"/>
          <w:spacing w:val="20"/>
          <w:sz w:val="28"/>
          <w:szCs w:val="28"/>
        </w:rPr>
        <w:t xml:space="preserve"> </w:t>
      </w:r>
      <w:r w:rsidRPr="00870068">
        <w:rPr>
          <w:rFonts w:ascii="Georgia" w:eastAsia="Georgia" w:hAnsi="Georgia" w:cs="Georgia"/>
          <w:spacing w:val="-3"/>
          <w:sz w:val="28"/>
          <w:szCs w:val="28"/>
        </w:rPr>
        <w:t>n</w:t>
      </w:r>
      <w:r w:rsidRPr="00870068">
        <w:rPr>
          <w:rFonts w:ascii="Georgia" w:eastAsia="Georgia" w:hAnsi="Georgia" w:cs="Georgia"/>
          <w:spacing w:val="3"/>
          <w:sz w:val="28"/>
          <w:szCs w:val="28"/>
        </w:rPr>
        <w:t>o</w:t>
      </w:r>
      <w:r w:rsidRPr="00870068">
        <w:rPr>
          <w:rFonts w:ascii="Georgia" w:eastAsia="Georgia" w:hAnsi="Georgia" w:cs="Georgia"/>
          <w:spacing w:val="-3"/>
          <w:sz w:val="28"/>
          <w:szCs w:val="28"/>
        </w:rPr>
        <w:t>d</w:t>
      </w:r>
      <w:r w:rsidRPr="00870068">
        <w:rPr>
          <w:rFonts w:ascii="Georgia" w:eastAsia="Georgia" w:hAnsi="Georgia" w:cs="Georgia"/>
          <w:spacing w:val="-1"/>
          <w:sz w:val="28"/>
          <w:szCs w:val="28"/>
        </w:rPr>
        <w:t>e</w:t>
      </w:r>
      <w:r w:rsidRPr="00870068">
        <w:rPr>
          <w:rFonts w:ascii="Georgia" w:eastAsia="Georgia" w:hAnsi="Georgia" w:cs="Georgia"/>
          <w:sz w:val="28"/>
          <w:szCs w:val="28"/>
        </w:rPr>
        <w:t xml:space="preserve">s in  </w:t>
      </w:r>
      <w:r w:rsidRPr="00870068">
        <w:rPr>
          <w:rFonts w:ascii="Georgia" w:eastAsia="Georgia" w:hAnsi="Georgia" w:cs="Georgia"/>
          <w:spacing w:val="48"/>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59"/>
          <w:sz w:val="28"/>
          <w:szCs w:val="28"/>
        </w:rPr>
        <w:t xml:space="preserve"> </w:t>
      </w:r>
      <w:r w:rsidRPr="00870068">
        <w:rPr>
          <w:rFonts w:ascii="Georgia" w:eastAsia="Georgia" w:hAnsi="Georgia" w:cs="Georgia"/>
          <w:spacing w:val="-3"/>
          <w:sz w:val="28"/>
          <w:szCs w:val="28"/>
        </w:rPr>
        <w:t>d</w:t>
      </w:r>
      <w:r w:rsidRPr="00870068">
        <w:rPr>
          <w:rFonts w:ascii="Georgia" w:eastAsia="Georgia" w:hAnsi="Georgia" w:cs="Georgia"/>
          <w:sz w:val="28"/>
          <w:szCs w:val="28"/>
        </w:rPr>
        <w:t>i</w:t>
      </w:r>
      <w:r w:rsidRPr="00870068">
        <w:rPr>
          <w:rFonts w:ascii="Georgia" w:eastAsia="Georgia" w:hAnsi="Georgia" w:cs="Georgia"/>
          <w:spacing w:val="-3"/>
          <w:sz w:val="28"/>
          <w:szCs w:val="28"/>
        </w:rPr>
        <w:t>f</w:t>
      </w:r>
      <w:r w:rsidRPr="00870068">
        <w:rPr>
          <w:rFonts w:ascii="Georgia" w:eastAsia="Georgia" w:hAnsi="Georgia" w:cs="Georgia"/>
          <w:sz w:val="28"/>
          <w:szCs w:val="28"/>
        </w:rPr>
        <w:t>f</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s</w:t>
      </w:r>
      <w:r w:rsidRPr="00870068">
        <w:rPr>
          <w:rFonts w:ascii="Georgia" w:eastAsia="Georgia" w:hAnsi="Georgia" w:cs="Georgia"/>
          <w:spacing w:val="-3"/>
          <w:sz w:val="28"/>
          <w:szCs w:val="28"/>
        </w:rPr>
        <w:t>i</w:t>
      </w:r>
      <w:r w:rsidRPr="00870068">
        <w:rPr>
          <w:rFonts w:ascii="Georgia" w:eastAsia="Georgia" w:hAnsi="Georgia" w:cs="Georgia"/>
          <w:sz w:val="28"/>
          <w:szCs w:val="28"/>
        </w:rPr>
        <w:t>on</w:t>
      </w:r>
      <w:r w:rsidRPr="00870068">
        <w:rPr>
          <w:rFonts w:ascii="Georgia" w:eastAsia="Georgia" w:hAnsi="Georgia" w:cs="Georgia"/>
          <w:spacing w:val="56"/>
          <w:sz w:val="28"/>
          <w:szCs w:val="28"/>
        </w:rPr>
        <w:t xml:space="preserve"> </w:t>
      </w:r>
      <w:r w:rsidRPr="00870068">
        <w:rPr>
          <w:rFonts w:ascii="Georgia" w:eastAsia="Georgia" w:hAnsi="Georgia" w:cs="Georgia"/>
          <w:sz w:val="28"/>
          <w:szCs w:val="28"/>
        </w:rPr>
        <w:t>m</w:t>
      </w:r>
      <w:r w:rsidRPr="00870068">
        <w:rPr>
          <w:rFonts w:ascii="Georgia" w:eastAsia="Georgia" w:hAnsi="Georgia" w:cs="Georgia"/>
          <w:spacing w:val="-3"/>
          <w:sz w:val="28"/>
          <w:szCs w:val="28"/>
        </w:rPr>
        <w:t>o</w:t>
      </w:r>
      <w:r w:rsidRPr="00870068">
        <w:rPr>
          <w:rFonts w:ascii="Georgia" w:eastAsia="Georgia" w:hAnsi="Georgia" w:cs="Georgia"/>
          <w:sz w:val="28"/>
          <w:szCs w:val="28"/>
        </w:rPr>
        <w:t>del</w:t>
      </w:r>
      <w:r w:rsidRPr="00870068">
        <w:rPr>
          <w:rFonts w:ascii="Georgia" w:eastAsia="Georgia" w:hAnsi="Georgia" w:cs="Georgia"/>
          <w:spacing w:val="56"/>
          <w:sz w:val="28"/>
          <w:szCs w:val="28"/>
        </w:rPr>
        <w:t xml:space="preserve"> </w:t>
      </w:r>
      <w:r w:rsidRPr="00870068">
        <w:rPr>
          <w:rFonts w:ascii="Georgia" w:eastAsia="Georgia" w:hAnsi="Georgia" w:cs="Georgia"/>
          <w:spacing w:val="-3"/>
          <w:sz w:val="28"/>
          <w:szCs w:val="28"/>
        </w:rPr>
        <w:t>f</w:t>
      </w:r>
      <w:r w:rsidRPr="00870068">
        <w:rPr>
          <w:rFonts w:ascii="Georgia" w:eastAsia="Georgia" w:hAnsi="Georgia" w:cs="Georgia"/>
          <w:sz w:val="28"/>
          <w:szCs w:val="28"/>
        </w:rPr>
        <w:t>or</w:t>
      </w:r>
      <w:r w:rsidRPr="00870068">
        <w:rPr>
          <w:rFonts w:ascii="Georgia" w:eastAsia="Georgia" w:hAnsi="Georgia" w:cs="Georgia"/>
          <w:spacing w:val="57"/>
          <w:sz w:val="28"/>
          <w:szCs w:val="28"/>
        </w:rPr>
        <w:t xml:space="preserve"> </w:t>
      </w:r>
      <w:r w:rsidRPr="00870068">
        <w:rPr>
          <w:rFonts w:ascii="Georgia" w:eastAsia="Georgia" w:hAnsi="Georgia" w:cs="Georgia"/>
          <w:spacing w:val="-1"/>
          <w:sz w:val="28"/>
          <w:szCs w:val="28"/>
        </w:rPr>
        <w:t>s</w:t>
      </w:r>
      <w:r w:rsidRPr="00870068">
        <w:rPr>
          <w:rFonts w:ascii="Georgia" w:eastAsia="Georgia" w:hAnsi="Georgia" w:cs="Georgia"/>
          <w:sz w:val="28"/>
          <w:szCs w:val="28"/>
        </w:rPr>
        <w:t>o</w:t>
      </w:r>
      <w:r w:rsidRPr="00870068">
        <w:rPr>
          <w:rFonts w:ascii="Georgia" w:eastAsia="Georgia" w:hAnsi="Georgia" w:cs="Georgia"/>
          <w:spacing w:val="-1"/>
          <w:sz w:val="28"/>
          <w:szCs w:val="28"/>
        </w:rPr>
        <w:t>c</w:t>
      </w:r>
      <w:r w:rsidRPr="00870068">
        <w:rPr>
          <w:rFonts w:ascii="Georgia" w:eastAsia="Georgia" w:hAnsi="Georgia" w:cs="Georgia"/>
          <w:sz w:val="28"/>
          <w:szCs w:val="28"/>
        </w:rPr>
        <w:t>ial</w:t>
      </w:r>
      <w:r w:rsidRPr="00870068">
        <w:rPr>
          <w:rFonts w:ascii="Georgia" w:eastAsia="Georgia" w:hAnsi="Georgia" w:cs="Georgia"/>
          <w:spacing w:val="55"/>
          <w:sz w:val="28"/>
          <w:szCs w:val="28"/>
        </w:rPr>
        <w:t xml:space="preserve"> </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tw</w:t>
      </w:r>
      <w:r w:rsidRPr="00870068">
        <w:rPr>
          <w:rFonts w:ascii="Georgia" w:eastAsia="Georgia" w:hAnsi="Georgia" w:cs="Georgia"/>
          <w:sz w:val="28"/>
          <w:szCs w:val="28"/>
        </w:rPr>
        <w:t>o</w:t>
      </w:r>
      <w:r w:rsidRPr="00870068">
        <w:rPr>
          <w:rFonts w:ascii="Georgia" w:eastAsia="Georgia" w:hAnsi="Georgia" w:cs="Georgia"/>
          <w:spacing w:val="-2"/>
          <w:sz w:val="28"/>
          <w:szCs w:val="28"/>
        </w:rPr>
        <w:t>rk</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59"/>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z w:val="28"/>
          <w:szCs w:val="28"/>
        </w:rPr>
        <w:t>n</w:t>
      </w:r>
      <w:r w:rsidRPr="00870068">
        <w:rPr>
          <w:rFonts w:ascii="Georgia" w:eastAsia="Georgia" w:hAnsi="Georgia" w:cs="Georgia"/>
          <w:i/>
          <w:spacing w:val="59"/>
          <w:sz w:val="28"/>
          <w:szCs w:val="28"/>
        </w:rPr>
        <w:t xml:space="preserve"> </w:t>
      </w:r>
      <w:r w:rsidRPr="00870068">
        <w:rPr>
          <w:rFonts w:ascii="Georgia" w:eastAsia="Georgia" w:hAnsi="Georgia" w:cs="Georgia"/>
          <w:i/>
          <w:spacing w:val="-3"/>
          <w:sz w:val="28"/>
          <w:szCs w:val="28"/>
        </w:rPr>
        <w:t>P</w:t>
      </w:r>
      <w:r w:rsidRPr="00870068">
        <w:rPr>
          <w:rFonts w:ascii="Georgia" w:eastAsia="Georgia" w:hAnsi="Georgia" w:cs="Georgia"/>
          <w:i/>
          <w:spacing w:val="-2"/>
          <w:sz w:val="28"/>
          <w:szCs w:val="28"/>
        </w:rPr>
        <w:t>r</w:t>
      </w:r>
      <w:r w:rsidRPr="00870068">
        <w:rPr>
          <w:rFonts w:ascii="Georgia" w:eastAsia="Georgia" w:hAnsi="Georgia" w:cs="Georgia"/>
          <w:i/>
          <w:sz w:val="28"/>
          <w:szCs w:val="28"/>
        </w:rPr>
        <w:t>oc</w:t>
      </w:r>
      <w:r w:rsidRPr="00870068">
        <w:rPr>
          <w:rFonts w:ascii="Georgia" w:eastAsia="Georgia" w:hAnsi="Georgia" w:cs="Georgia"/>
          <w:i/>
          <w:spacing w:val="-3"/>
          <w:sz w:val="28"/>
          <w:szCs w:val="28"/>
        </w:rPr>
        <w:t>e</w:t>
      </w:r>
      <w:r w:rsidRPr="00870068">
        <w:rPr>
          <w:rFonts w:ascii="Georgia" w:eastAsia="Georgia" w:hAnsi="Georgia" w:cs="Georgia"/>
          <w:i/>
          <w:sz w:val="28"/>
          <w:szCs w:val="28"/>
        </w:rPr>
        <w:t>e</w:t>
      </w:r>
      <w:r w:rsidRPr="00870068">
        <w:rPr>
          <w:rFonts w:ascii="Georgia" w:eastAsia="Georgia" w:hAnsi="Georgia" w:cs="Georgia"/>
          <w:i/>
          <w:spacing w:val="-4"/>
          <w:sz w:val="28"/>
          <w:szCs w:val="28"/>
        </w:rPr>
        <w:t>d</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z w:val="28"/>
          <w:szCs w:val="28"/>
        </w:rPr>
        <w:t>gs</w:t>
      </w:r>
      <w:r w:rsidRPr="00870068">
        <w:rPr>
          <w:rFonts w:ascii="Georgia" w:eastAsia="Georgia" w:hAnsi="Georgia" w:cs="Georgia"/>
          <w:i/>
          <w:spacing w:val="55"/>
          <w:sz w:val="28"/>
          <w:szCs w:val="28"/>
        </w:rPr>
        <w:t xml:space="preserve"> </w:t>
      </w:r>
      <w:r w:rsidRPr="00870068">
        <w:rPr>
          <w:rFonts w:ascii="Georgia" w:eastAsia="Georgia" w:hAnsi="Georgia" w:cs="Georgia"/>
          <w:i/>
          <w:sz w:val="28"/>
          <w:szCs w:val="28"/>
        </w:rPr>
        <w:t>of</w:t>
      </w:r>
      <w:r w:rsidRPr="00870068">
        <w:rPr>
          <w:rFonts w:ascii="Georgia" w:eastAsia="Georgia" w:hAnsi="Georgia" w:cs="Georgia"/>
          <w:i/>
          <w:spacing w:val="56"/>
          <w:sz w:val="28"/>
          <w:szCs w:val="28"/>
        </w:rPr>
        <w:t xml:space="preserve"> </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h</w:t>
      </w:r>
      <w:r w:rsidRPr="00870068">
        <w:rPr>
          <w:rFonts w:ascii="Georgia" w:eastAsia="Georgia" w:hAnsi="Georgia" w:cs="Georgia"/>
          <w:i/>
          <w:sz w:val="28"/>
          <w:szCs w:val="28"/>
        </w:rPr>
        <w:t>e</w:t>
      </w:r>
    </w:p>
    <w:p w14:paraId="5F34BCC3" w14:textId="77777777" w:rsidR="00A54283" w:rsidRPr="00870068" w:rsidRDefault="00C26CB5">
      <w:pPr>
        <w:spacing w:before="2" w:after="0" w:line="240" w:lineRule="auto"/>
        <w:ind w:left="762" w:right="49"/>
        <w:jc w:val="both"/>
        <w:rPr>
          <w:rFonts w:ascii="Georgia" w:eastAsia="Georgia" w:hAnsi="Georgia" w:cs="Georgia"/>
          <w:sz w:val="28"/>
          <w:szCs w:val="28"/>
        </w:rPr>
      </w:pPr>
      <w:proofErr w:type="gramStart"/>
      <w:r w:rsidRPr="00870068">
        <w:rPr>
          <w:rFonts w:ascii="Georgia" w:eastAsia="Georgia" w:hAnsi="Georgia" w:cs="Georgia"/>
          <w:i/>
          <w:spacing w:val="1"/>
          <w:sz w:val="28"/>
          <w:szCs w:val="28"/>
        </w:rPr>
        <w:t>3</w:t>
      </w:r>
      <w:r w:rsidRPr="00870068">
        <w:rPr>
          <w:rFonts w:ascii="Georgia" w:eastAsia="Georgia" w:hAnsi="Georgia" w:cs="Georgia"/>
          <w:i/>
          <w:spacing w:val="-3"/>
          <w:sz w:val="28"/>
          <w:szCs w:val="28"/>
        </w:rPr>
        <w:t>2</w:t>
      </w:r>
      <w:r w:rsidRPr="00870068">
        <w:rPr>
          <w:rFonts w:ascii="Georgia" w:eastAsia="Georgia" w:hAnsi="Georgia" w:cs="Georgia"/>
          <w:i/>
          <w:sz w:val="28"/>
          <w:szCs w:val="28"/>
        </w:rPr>
        <w:t xml:space="preserve">nd </w:t>
      </w:r>
      <w:r w:rsidRPr="00870068">
        <w:rPr>
          <w:rFonts w:ascii="Georgia" w:eastAsia="Georgia" w:hAnsi="Georgia" w:cs="Georgia"/>
          <w:i/>
          <w:spacing w:val="39"/>
          <w:sz w:val="28"/>
          <w:szCs w:val="28"/>
        </w:rPr>
        <w:t xml:space="preserve"> </w:t>
      </w:r>
      <w:r w:rsidRPr="00870068">
        <w:rPr>
          <w:rFonts w:ascii="Georgia" w:eastAsia="Georgia" w:hAnsi="Georgia" w:cs="Georgia"/>
          <w:i/>
          <w:spacing w:val="-1"/>
          <w:sz w:val="28"/>
          <w:szCs w:val="28"/>
        </w:rPr>
        <w:t>I</w:t>
      </w:r>
      <w:r w:rsidRPr="00870068">
        <w:rPr>
          <w:rFonts w:ascii="Georgia" w:eastAsia="Georgia" w:hAnsi="Georgia" w:cs="Georgia"/>
          <w:i/>
          <w:spacing w:val="-2"/>
          <w:sz w:val="28"/>
          <w:szCs w:val="28"/>
        </w:rPr>
        <w:t>n</w:t>
      </w:r>
      <w:r w:rsidRPr="00870068">
        <w:rPr>
          <w:rFonts w:ascii="Georgia" w:eastAsia="Georgia" w:hAnsi="Georgia" w:cs="Georgia"/>
          <w:i/>
          <w:spacing w:val="1"/>
          <w:sz w:val="28"/>
          <w:szCs w:val="28"/>
        </w:rPr>
        <w:t>t</w:t>
      </w:r>
      <w:r w:rsidRPr="00870068">
        <w:rPr>
          <w:rFonts w:ascii="Georgia" w:eastAsia="Georgia" w:hAnsi="Georgia" w:cs="Georgia"/>
          <w:i/>
          <w:spacing w:val="-3"/>
          <w:sz w:val="28"/>
          <w:szCs w:val="28"/>
        </w:rPr>
        <w:t>e</w:t>
      </w:r>
      <w:r w:rsidRPr="00870068">
        <w:rPr>
          <w:rFonts w:ascii="Georgia" w:eastAsia="Georgia" w:hAnsi="Georgia" w:cs="Georgia"/>
          <w:i/>
          <w:sz w:val="28"/>
          <w:szCs w:val="28"/>
        </w:rPr>
        <w:t>r</w:t>
      </w:r>
      <w:r w:rsidRPr="00870068">
        <w:rPr>
          <w:rFonts w:ascii="Georgia" w:eastAsia="Georgia" w:hAnsi="Georgia" w:cs="Georgia"/>
          <w:i/>
          <w:spacing w:val="-2"/>
          <w:sz w:val="28"/>
          <w:szCs w:val="28"/>
        </w:rPr>
        <w:t>na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ona</w:t>
      </w:r>
      <w:r w:rsidRPr="00870068">
        <w:rPr>
          <w:rFonts w:ascii="Georgia" w:eastAsia="Georgia" w:hAnsi="Georgia" w:cs="Georgia"/>
          <w:i/>
          <w:sz w:val="28"/>
          <w:szCs w:val="28"/>
        </w:rPr>
        <w:t>l</w:t>
      </w:r>
      <w:proofErr w:type="gramEnd"/>
      <w:r w:rsidRPr="00870068">
        <w:rPr>
          <w:rFonts w:ascii="Georgia" w:eastAsia="Georgia" w:hAnsi="Georgia" w:cs="Georgia"/>
          <w:i/>
          <w:sz w:val="28"/>
          <w:szCs w:val="28"/>
        </w:rPr>
        <w:t xml:space="preserve"> </w:t>
      </w:r>
      <w:r w:rsidRPr="00870068">
        <w:rPr>
          <w:rFonts w:ascii="Georgia" w:eastAsia="Georgia" w:hAnsi="Georgia" w:cs="Georgia"/>
          <w:i/>
          <w:spacing w:val="41"/>
          <w:sz w:val="28"/>
          <w:szCs w:val="28"/>
        </w:rPr>
        <w:t xml:space="preserve"> </w:t>
      </w:r>
      <w:r w:rsidRPr="00870068">
        <w:rPr>
          <w:rFonts w:ascii="Georgia" w:eastAsia="Georgia" w:hAnsi="Georgia" w:cs="Georgia"/>
          <w:i/>
          <w:spacing w:val="-3"/>
          <w:sz w:val="28"/>
          <w:szCs w:val="28"/>
        </w:rPr>
        <w:t>C</w:t>
      </w:r>
      <w:r w:rsidRPr="00870068">
        <w:rPr>
          <w:rFonts w:ascii="Georgia" w:eastAsia="Georgia" w:hAnsi="Georgia" w:cs="Georgia"/>
          <w:i/>
          <w:sz w:val="28"/>
          <w:szCs w:val="28"/>
        </w:rPr>
        <w:t>ol</w:t>
      </w:r>
      <w:r w:rsidRPr="00870068">
        <w:rPr>
          <w:rFonts w:ascii="Georgia" w:eastAsia="Georgia" w:hAnsi="Georgia" w:cs="Georgia"/>
          <w:i/>
          <w:spacing w:val="-4"/>
          <w:sz w:val="28"/>
          <w:szCs w:val="28"/>
        </w:rPr>
        <w:t>l</w:t>
      </w:r>
      <w:r w:rsidRPr="00870068">
        <w:rPr>
          <w:rFonts w:ascii="Georgia" w:eastAsia="Georgia" w:hAnsi="Georgia" w:cs="Georgia"/>
          <w:i/>
          <w:sz w:val="28"/>
          <w:szCs w:val="28"/>
        </w:rPr>
        <w:t>o</w:t>
      </w:r>
      <w:r w:rsidRPr="00870068">
        <w:rPr>
          <w:rFonts w:ascii="Georgia" w:eastAsia="Georgia" w:hAnsi="Georgia" w:cs="Georgia"/>
          <w:i/>
          <w:spacing w:val="-2"/>
          <w:sz w:val="28"/>
          <w:szCs w:val="28"/>
        </w:rPr>
        <w:t>q</w:t>
      </w:r>
      <w:r w:rsidRPr="00870068">
        <w:rPr>
          <w:rFonts w:ascii="Georgia" w:eastAsia="Georgia" w:hAnsi="Georgia" w:cs="Georgia"/>
          <w:i/>
          <w:sz w:val="28"/>
          <w:szCs w:val="28"/>
        </w:rPr>
        <w:t>u</w:t>
      </w:r>
      <w:r w:rsidRPr="00870068">
        <w:rPr>
          <w:rFonts w:ascii="Georgia" w:eastAsia="Georgia" w:hAnsi="Georgia" w:cs="Georgia"/>
          <w:i/>
          <w:spacing w:val="-3"/>
          <w:sz w:val="28"/>
          <w:szCs w:val="28"/>
        </w:rPr>
        <w:t>i</w:t>
      </w:r>
      <w:r w:rsidRPr="00870068">
        <w:rPr>
          <w:rFonts w:ascii="Georgia" w:eastAsia="Georgia" w:hAnsi="Georgia" w:cs="Georgia"/>
          <w:i/>
          <w:sz w:val="28"/>
          <w:szCs w:val="28"/>
        </w:rPr>
        <w:t xml:space="preserve">um </w:t>
      </w:r>
      <w:r w:rsidRPr="00870068">
        <w:rPr>
          <w:rFonts w:ascii="Georgia" w:eastAsia="Georgia" w:hAnsi="Georgia" w:cs="Georgia"/>
          <w:i/>
          <w:spacing w:val="39"/>
          <w:sz w:val="28"/>
          <w:szCs w:val="28"/>
        </w:rPr>
        <w:t xml:space="preserve"> </w:t>
      </w:r>
      <w:r w:rsidRPr="00870068">
        <w:rPr>
          <w:rFonts w:ascii="Georgia" w:eastAsia="Georgia" w:hAnsi="Georgia" w:cs="Georgia"/>
          <w:i/>
          <w:spacing w:val="-2"/>
          <w:sz w:val="28"/>
          <w:szCs w:val="28"/>
        </w:rPr>
        <w:t>o</w:t>
      </w:r>
      <w:r w:rsidRPr="00870068">
        <w:rPr>
          <w:rFonts w:ascii="Georgia" w:eastAsia="Georgia" w:hAnsi="Georgia" w:cs="Georgia"/>
          <w:i/>
          <w:sz w:val="28"/>
          <w:szCs w:val="28"/>
        </w:rPr>
        <w:t xml:space="preserve">n </w:t>
      </w:r>
      <w:r w:rsidRPr="00870068">
        <w:rPr>
          <w:rFonts w:ascii="Georgia" w:eastAsia="Georgia" w:hAnsi="Georgia" w:cs="Georgia"/>
          <w:i/>
          <w:spacing w:val="40"/>
          <w:sz w:val="28"/>
          <w:szCs w:val="28"/>
        </w:rPr>
        <w:t xml:space="preserve"> </w:t>
      </w:r>
      <w:r w:rsidRPr="00870068">
        <w:rPr>
          <w:rFonts w:ascii="Georgia" w:eastAsia="Georgia" w:hAnsi="Georgia" w:cs="Georgia"/>
          <w:i/>
          <w:spacing w:val="-1"/>
          <w:sz w:val="28"/>
          <w:szCs w:val="28"/>
        </w:rPr>
        <w:t>A</w:t>
      </w:r>
      <w:r w:rsidRPr="00870068">
        <w:rPr>
          <w:rFonts w:ascii="Georgia" w:eastAsia="Georgia" w:hAnsi="Georgia" w:cs="Georgia"/>
          <w:i/>
          <w:sz w:val="28"/>
          <w:szCs w:val="28"/>
        </w:rPr>
        <w:t>u</w:t>
      </w:r>
      <w:r w:rsidRPr="00870068">
        <w:rPr>
          <w:rFonts w:ascii="Georgia" w:eastAsia="Georgia" w:hAnsi="Georgia" w:cs="Georgia"/>
          <w:i/>
          <w:spacing w:val="-2"/>
          <w:sz w:val="28"/>
          <w:szCs w:val="28"/>
        </w:rPr>
        <w:t>t</w:t>
      </w:r>
      <w:r w:rsidRPr="00870068">
        <w:rPr>
          <w:rFonts w:ascii="Georgia" w:eastAsia="Georgia" w:hAnsi="Georgia" w:cs="Georgia"/>
          <w:i/>
          <w:spacing w:val="1"/>
          <w:sz w:val="28"/>
          <w:szCs w:val="28"/>
        </w:rPr>
        <w:t>o</w:t>
      </w:r>
      <w:r w:rsidRPr="00870068">
        <w:rPr>
          <w:rFonts w:ascii="Georgia" w:eastAsia="Georgia" w:hAnsi="Georgia" w:cs="Georgia"/>
          <w:i/>
          <w:spacing w:val="-2"/>
          <w:sz w:val="28"/>
          <w:szCs w:val="28"/>
        </w:rPr>
        <w:t>m</w:t>
      </w:r>
      <w:r w:rsidRPr="00870068">
        <w:rPr>
          <w:rFonts w:ascii="Georgia" w:eastAsia="Georgia" w:hAnsi="Georgia" w:cs="Georgia"/>
          <w:i/>
          <w:sz w:val="28"/>
          <w:szCs w:val="28"/>
        </w:rPr>
        <w:t>a</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a</w:t>
      </w:r>
      <w:r w:rsidRPr="00870068">
        <w:rPr>
          <w:rFonts w:ascii="Georgia" w:eastAsia="Georgia" w:hAnsi="Georgia" w:cs="Georgia"/>
          <w:i/>
          <w:sz w:val="28"/>
          <w:szCs w:val="28"/>
        </w:rPr>
        <w:t xml:space="preserve">, </w:t>
      </w:r>
      <w:r w:rsidRPr="00870068">
        <w:rPr>
          <w:rFonts w:ascii="Georgia" w:eastAsia="Georgia" w:hAnsi="Georgia" w:cs="Georgia"/>
          <w:i/>
          <w:spacing w:val="40"/>
          <w:sz w:val="28"/>
          <w:szCs w:val="28"/>
        </w:rPr>
        <w:t xml:space="preserve"> </w:t>
      </w:r>
      <w:r w:rsidRPr="00870068">
        <w:rPr>
          <w:rFonts w:ascii="Georgia" w:eastAsia="Georgia" w:hAnsi="Georgia" w:cs="Georgia"/>
          <w:i/>
          <w:spacing w:val="-2"/>
          <w:sz w:val="28"/>
          <w:szCs w:val="28"/>
        </w:rPr>
        <w:t>L</w:t>
      </w:r>
      <w:r w:rsidRPr="00870068">
        <w:rPr>
          <w:rFonts w:ascii="Georgia" w:eastAsia="Georgia" w:hAnsi="Georgia" w:cs="Georgia"/>
          <w:i/>
          <w:sz w:val="28"/>
          <w:szCs w:val="28"/>
        </w:rPr>
        <w:t>a</w:t>
      </w:r>
      <w:r w:rsidRPr="00870068">
        <w:rPr>
          <w:rFonts w:ascii="Georgia" w:eastAsia="Georgia" w:hAnsi="Georgia" w:cs="Georgia"/>
          <w:i/>
          <w:spacing w:val="-2"/>
          <w:sz w:val="28"/>
          <w:szCs w:val="28"/>
        </w:rPr>
        <w:t>n</w:t>
      </w:r>
      <w:r w:rsidRPr="00870068">
        <w:rPr>
          <w:rFonts w:ascii="Georgia" w:eastAsia="Georgia" w:hAnsi="Georgia" w:cs="Georgia"/>
          <w:i/>
          <w:sz w:val="28"/>
          <w:szCs w:val="28"/>
        </w:rPr>
        <w:t>g</w:t>
      </w:r>
      <w:r w:rsidRPr="00870068">
        <w:rPr>
          <w:rFonts w:ascii="Georgia" w:eastAsia="Georgia" w:hAnsi="Georgia" w:cs="Georgia"/>
          <w:i/>
          <w:spacing w:val="-3"/>
          <w:sz w:val="28"/>
          <w:szCs w:val="28"/>
        </w:rPr>
        <w:t>u</w:t>
      </w:r>
      <w:r w:rsidRPr="00870068">
        <w:rPr>
          <w:rFonts w:ascii="Georgia" w:eastAsia="Georgia" w:hAnsi="Georgia" w:cs="Georgia"/>
          <w:i/>
          <w:sz w:val="28"/>
          <w:szCs w:val="28"/>
        </w:rPr>
        <w:t>a</w:t>
      </w:r>
      <w:r w:rsidRPr="00870068">
        <w:rPr>
          <w:rFonts w:ascii="Georgia" w:eastAsia="Georgia" w:hAnsi="Georgia" w:cs="Georgia"/>
          <w:i/>
          <w:spacing w:val="-2"/>
          <w:sz w:val="28"/>
          <w:szCs w:val="28"/>
        </w:rPr>
        <w:t>g</w:t>
      </w:r>
      <w:r w:rsidRPr="00870068">
        <w:rPr>
          <w:rFonts w:ascii="Georgia" w:eastAsia="Georgia" w:hAnsi="Georgia" w:cs="Georgia"/>
          <w:i/>
          <w:sz w:val="28"/>
          <w:szCs w:val="28"/>
        </w:rPr>
        <w:t xml:space="preserve">es </w:t>
      </w:r>
      <w:r w:rsidRPr="00870068">
        <w:rPr>
          <w:rFonts w:ascii="Georgia" w:eastAsia="Georgia" w:hAnsi="Georgia" w:cs="Georgia"/>
          <w:i/>
          <w:spacing w:val="40"/>
          <w:sz w:val="28"/>
          <w:szCs w:val="28"/>
        </w:rPr>
        <w:t xml:space="preserve"> </w:t>
      </w:r>
      <w:r w:rsidRPr="00870068">
        <w:rPr>
          <w:rFonts w:ascii="Georgia" w:eastAsia="Georgia" w:hAnsi="Georgia" w:cs="Georgia"/>
          <w:i/>
          <w:spacing w:val="-2"/>
          <w:sz w:val="28"/>
          <w:szCs w:val="28"/>
        </w:rPr>
        <w:t>an</w:t>
      </w:r>
      <w:r w:rsidRPr="00870068">
        <w:rPr>
          <w:rFonts w:ascii="Georgia" w:eastAsia="Georgia" w:hAnsi="Georgia" w:cs="Georgia"/>
          <w:i/>
          <w:sz w:val="28"/>
          <w:szCs w:val="28"/>
        </w:rPr>
        <w:t>d</w:t>
      </w:r>
    </w:p>
    <w:p w14:paraId="053A6953" w14:textId="77777777" w:rsidR="00A54283" w:rsidRPr="00870068" w:rsidRDefault="00A54283">
      <w:pPr>
        <w:spacing w:before="9" w:after="0" w:line="150" w:lineRule="exact"/>
        <w:rPr>
          <w:sz w:val="15"/>
          <w:szCs w:val="15"/>
        </w:rPr>
      </w:pPr>
    </w:p>
    <w:p w14:paraId="2CE73885" w14:textId="77777777" w:rsidR="00A54283" w:rsidRPr="00870068" w:rsidRDefault="00C26CB5">
      <w:pPr>
        <w:spacing w:after="0" w:line="240" w:lineRule="auto"/>
        <w:ind w:left="762" w:right="3889"/>
        <w:jc w:val="both"/>
        <w:rPr>
          <w:rFonts w:ascii="Georgia" w:eastAsia="Georgia" w:hAnsi="Georgia" w:cs="Georgia"/>
          <w:sz w:val="28"/>
          <w:szCs w:val="28"/>
        </w:rPr>
      </w:pPr>
      <w:r w:rsidRPr="00870068">
        <w:rPr>
          <w:rFonts w:ascii="Georgia" w:eastAsia="Georgia" w:hAnsi="Georgia" w:cs="Georgia"/>
          <w:i/>
          <w:spacing w:val="-1"/>
          <w:sz w:val="28"/>
          <w:szCs w:val="28"/>
        </w:rPr>
        <w:t>P</w:t>
      </w:r>
      <w:r w:rsidRPr="00870068">
        <w:rPr>
          <w:rFonts w:ascii="Georgia" w:eastAsia="Georgia" w:hAnsi="Georgia" w:cs="Georgia"/>
          <w:i/>
          <w:spacing w:val="-2"/>
          <w:sz w:val="28"/>
          <w:szCs w:val="28"/>
        </w:rPr>
        <w:t>r</w:t>
      </w:r>
      <w:r w:rsidRPr="00870068">
        <w:rPr>
          <w:rFonts w:ascii="Georgia" w:eastAsia="Georgia" w:hAnsi="Georgia" w:cs="Georgia"/>
          <w:i/>
          <w:sz w:val="28"/>
          <w:szCs w:val="28"/>
        </w:rPr>
        <w:t>o</w:t>
      </w:r>
      <w:r w:rsidRPr="00870068">
        <w:rPr>
          <w:rFonts w:ascii="Georgia" w:eastAsia="Georgia" w:hAnsi="Georgia" w:cs="Georgia"/>
          <w:i/>
          <w:spacing w:val="-2"/>
          <w:sz w:val="28"/>
          <w:szCs w:val="28"/>
        </w:rPr>
        <w:t>g</w:t>
      </w:r>
      <w:r w:rsidRPr="00870068">
        <w:rPr>
          <w:rFonts w:ascii="Georgia" w:eastAsia="Georgia" w:hAnsi="Georgia" w:cs="Georgia"/>
          <w:i/>
          <w:sz w:val="28"/>
          <w:szCs w:val="28"/>
        </w:rPr>
        <w:t>r</w:t>
      </w:r>
      <w:r w:rsidRPr="00870068">
        <w:rPr>
          <w:rFonts w:ascii="Georgia" w:eastAsia="Georgia" w:hAnsi="Georgia" w:cs="Georgia"/>
          <w:i/>
          <w:spacing w:val="-2"/>
          <w:sz w:val="28"/>
          <w:szCs w:val="28"/>
        </w:rPr>
        <w:t>amm</w:t>
      </w:r>
      <w:r w:rsidRPr="00870068">
        <w:rPr>
          <w:rFonts w:ascii="Georgia" w:eastAsia="Georgia" w:hAnsi="Georgia" w:cs="Georgia"/>
          <w:i/>
          <w:sz w:val="28"/>
          <w:szCs w:val="28"/>
        </w:rPr>
        <w:t>i</w:t>
      </w:r>
      <w:r w:rsidRPr="00870068">
        <w:rPr>
          <w:rFonts w:ascii="Georgia" w:eastAsia="Georgia" w:hAnsi="Georgia" w:cs="Georgia"/>
          <w:i/>
          <w:spacing w:val="-2"/>
          <w:sz w:val="28"/>
          <w:szCs w:val="28"/>
        </w:rPr>
        <w:t>n</w:t>
      </w:r>
      <w:r w:rsidRPr="00870068">
        <w:rPr>
          <w:rFonts w:ascii="Georgia" w:eastAsia="Georgia" w:hAnsi="Georgia" w:cs="Georgia"/>
          <w:i/>
          <w:sz w:val="28"/>
          <w:szCs w:val="28"/>
        </w:rPr>
        <w:t>g</w:t>
      </w:r>
      <w:r w:rsidRPr="00870068">
        <w:rPr>
          <w:rFonts w:ascii="Georgia" w:eastAsia="Georgia" w:hAnsi="Georgia" w:cs="Georgia"/>
          <w:i/>
          <w:spacing w:val="-3"/>
          <w:sz w:val="28"/>
          <w:szCs w:val="28"/>
        </w:rPr>
        <w:t xml:space="preserve"> </w:t>
      </w:r>
      <w:r w:rsidRPr="00870068">
        <w:rPr>
          <w:rFonts w:ascii="Georgia" w:eastAsia="Georgia" w:hAnsi="Georgia" w:cs="Georgia"/>
          <w:i/>
          <w:spacing w:val="-2"/>
          <w:sz w:val="28"/>
          <w:szCs w:val="28"/>
        </w:rPr>
        <w:t>(</w:t>
      </w:r>
      <w:r w:rsidRPr="00870068">
        <w:rPr>
          <w:rFonts w:ascii="Georgia" w:eastAsia="Georgia" w:hAnsi="Georgia" w:cs="Georgia"/>
          <w:i/>
          <w:spacing w:val="1"/>
          <w:sz w:val="28"/>
          <w:szCs w:val="28"/>
        </w:rPr>
        <w:t>I</w:t>
      </w:r>
      <w:r w:rsidRPr="00870068">
        <w:rPr>
          <w:rFonts w:ascii="Georgia" w:eastAsia="Georgia" w:hAnsi="Georgia" w:cs="Georgia"/>
          <w:i/>
          <w:sz w:val="28"/>
          <w:szCs w:val="28"/>
        </w:rPr>
        <w:t>C</w:t>
      </w:r>
      <w:r w:rsidRPr="00870068">
        <w:rPr>
          <w:rFonts w:ascii="Georgia" w:eastAsia="Georgia" w:hAnsi="Georgia" w:cs="Georgia"/>
          <w:i/>
          <w:spacing w:val="-4"/>
          <w:sz w:val="28"/>
          <w:szCs w:val="28"/>
        </w:rPr>
        <w:t>A</w:t>
      </w:r>
      <w:r w:rsidRPr="00870068">
        <w:rPr>
          <w:rFonts w:ascii="Georgia" w:eastAsia="Georgia" w:hAnsi="Georgia" w:cs="Georgia"/>
          <w:i/>
          <w:sz w:val="28"/>
          <w:szCs w:val="28"/>
        </w:rPr>
        <w:t>L</w:t>
      </w:r>
      <w:r w:rsidRPr="00870068">
        <w:rPr>
          <w:rFonts w:ascii="Georgia" w:eastAsia="Georgia" w:hAnsi="Georgia" w:cs="Georgia"/>
          <w:i/>
          <w:spacing w:val="-2"/>
          <w:sz w:val="28"/>
          <w:szCs w:val="28"/>
        </w:rPr>
        <w:t>P</w:t>
      </w:r>
      <w:r w:rsidRPr="00870068">
        <w:rPr>
          <w:rFonts w:ascii="Georgia" w:eastAsia="Georgia" w:hAnsi="Georgia" w:cs="Georgia"/>
          <w:i/>
          <w:spacing w:val="1"/>
          <w:sz w:val="28"/>
          <w:szCs w:val="28"/>
        </w:rPr>
        <w:t>-</w:t>
      </w:r>
      <w:r w:rsidRPr="00870068">
        <w:rPr>
          <w:rFonts w:ascii="Georgia" w:eastAsia="Georgia" w:hAnsi="Georgia" w:cs="Georgia"/>
          <w:i/>
          <w:spacing w:val="-3"/>
          <w:sz w:val="28"/>
          <w:szCs w:val="28"/>
        </w:rPr>
        <w:t>2</w:t>
      </w:r>
      <w:r w:rsidRPr="00870068">
        <w:rPr>
          <w:rFonts w:ascii="Georgia" w:eastAsia="Georgia" w:hAnsi="Georgia" w:cs="Georgia"/>
          <w:i/>
          <w:spacing w:val="-2"/>
          <w:sz w:val="28"/>
          <w:szCs w:val="28"/>
        </w:rPr>
        <w:t>00</w:t>
      </w:r>
      <w:r w:rsidRPr="00870068">
        <w:rPr>
          <w:rFonts w:ascii="Georgia" w:eastAsia="Georgia" w:hAnsi="Georgia" w:cs="Georgia"/>
          <w:i/>
          <w:sz w:val="28"/>
          <w:szCs w:val="28"/>
        </w:rPr>
        <w:t>5</w:t>
      </w:r>
      <w:r w:rsidRPr="00870068">
        <w:rPr>
          <w:rFonts w:ascii="Georgia" w:eastAsia="Georgia" w:hAnsi="Georgia" w:cs="Georgia"/>
          <w:i/>
          <w:spacing w:val="-2"/>
          <w:sz w:val="28"/>
          <w:szCs w:val="28"/>
        </w:rPr>
        <w:t>)</w:t>
      </w:r>
      <w:r w:rsidRPr="00870068">
        <w:rPr>
          <w:rFonts w:ascii="Georgia" w:eastAsia="Georgia" w:hAnsi="Georgia" w:cs="Georgia"/>
          <w:i/>
          <w:sz w:val="28"/>
          <w:szCs w:val="28"/>
        </w:rPr>
        <w:t>,</w:t>
      </w:r>
      <w:r w:rsidRPr="00870068">
        <w:rPr>
          <w:rFonts w:ascii="Georgia" w:eastAsia="Georgia" w:hAnsi="Georgia" w:cs="Georgia"/>
          <w:i/>
          <w:spacing w:val="-1"/>
          <w:sz w:val="28"/>
          <w:szCs w:val="28"/>
        </w:rPr>
        <w:t xml:space="preserve"> </w:t>
      </w:r>
      <w:r w:rsidRPr="00870068">
        <w:rPr>
          <w:rFonts w:ascii="Georgia" w:eastAsia="Georgia" w:hAnsi="Georgia" w:cs="Georgia"/>
          <w:i/>
          <w:spacing w:val="-4"/>
          <w:sz w:val="28"/>
          <w:szCs w:val="28"/>
        </w:rPr>
        <w:t>2</w:t>
      </w:r>
      <w:r w:rsidRPr="00870068">
        <w:rPr>
          <w:rFonts w:ascii="Georgia" w:eastAsia="Georgia" w:hAnsi="Georgia" w:cs="Georgia"/>
          <w:i/>
          <w:sz w:val="28"/>
          <w:szCs w:val="28"/>
        </w:rPr>
        <w:t>0</w:t>
      </w:r>
      <w:r w:rsidRPr="00870068">
        <w:rPr>
          <w:rFonts w:ascii="Georgia" w:eastAsia="Georgia" w:hAnsi="Georgia" w:cs="Georgia"/>
          <w:i/>
          <w:spacing w:val="-2"/>
          <w:sz w:val="28"/>
          <w:szCs w:val="28"/>
        </w:rPr>
        <w:t>05</w:t>
      </w:r>
      <w:r w:rsidRPr="00870068">
        <w:rPr>
          <w:rFonts w:ascii="Georgia" w:eastAsia="Georgia" w:hAnsi="Georgia" w:cs="Georgia"/>
          <w:i/>
          <w:sz w:val="28"/>
          <w:szCs w:val="28"/>
        </w:rPr>
        <w:t>.</w:t>
      </w:r>
    </w:p>
    <w:p w14:paraId="3D7015F7" w14:textId="77777777" w:rsidR="00A54283" w:rsidRPr="00870068" w:rsidRDefault="00A54283">
      <w:pPr>
        <w:spacing w:before="7" w:after="0" w:line="160" w:lineRule="exact"/>
        <w:rPr>
          <w:sz w:val="16"/>
          <w:szCs w:val="16"/>
        </w:rPr>
      </w:pPr>
    </w:p>
    <w:p w14:paraId="100781CB" w14:textId="77777777" w:rsidR="00A54283" w:rsidRPr="00870068" w:rsidRDefault="00C26CB5">
      <w:pPr>
        <w:spacing w:after="0" w:line="240" w:lineRule="auto"/>
        <w:ind w:left="829" w:right="49"/>
        <w:jc w:val="both"/>
        <w:rPr>
          <w:rFonts w:ascii="Georgia" w:eastAsia="Georgia" w:hAnsi="Georgia" w:cs="Georgia"/>
          <w:sz w:val="28"/>
          <w:szCs w:val="28"/>
        </w:rPr>
      </w:pPr>
      <w:r w:rsidRPr="00870068">
        <w:rPr>
          <w:rFonts w:ascii="Georgia" w:eastAsia="Georgia" w:hAnsi="Georgia" w:cs="Georgia"/>
          <w:spacing w:val="-2"/>
          <w:sz w:val="28"/>
          <w:szCs w:val="28"/>
        </w:rPr>
        <w:t>[</w:t>
      </w:r>
      <w:r w:rsidRPr="00870068">
        <w:rPr>
          <w:rFonts w:ascii="Georgia" w:eastAsia="Georgia" w:hAnsi="Georgia" w:cs="Georgia"/>
          <w:sz w:val="28"/>
          <w:szCs w:val="28"/>
        </w:rPr>
        <w:t xml:space="preserve">5]    </w:t>
      </w:r>
      <w:r w:rsidRPr="00870068">
        <w:rPr>
          <w:rFonts w:ascii="Georgia" w:eastAsia="Georgia" w:hAnsi="Georgia" w:cs="Georgia"/>
          <w:spacing w:val="18"/>
          <w:sz w:val="28"/>
          <w:szCs w:val="28"/>
        </w:rPr>
        <w:t xml:space="preserve"> </w:t>
      </w:r>
      <w:r w:rsidRPr="00870068">
        <w:rPr>
          <w:rFonts w:ascii="Georgia" w:eastAsia="Georgia" w:hAnsi="Georgia" w:cs="Georgia"/>
          <w:spacing w:val="-3"/>
          <w:sz w:val="28"/>
          <w:szCs w:val="28"/>
        </w:rPr>
        <w:t>M</w:t>
      </w:r>
      <w:r w:rsidRPr="00870068">
        <w:rPr>
          <w:rFonts w:ascii="Georgia" w:eastAsia="Georgia" w:hAnsi="Georgia" w:cs="Georgia"/>
          <w:sz w:val="28"/>
          <w:szCs w:val="28"/>
        </w:rPr>
        <w:t xml:space="preserve">. </w:t>
      </w:r>
      <w:r w:rsidRPr="00870068">
        <w:rPr>
          <w:rFonts w:ascii="Georgia" w:eastAsia="Georgia" w:hAnsi="Georgia" w:cs="Georgia"/>
          <w:spacing w:val="40"/>
          <w:sz w:val="28"/>
          <w:szCs w:val="28"/>
        </w:rPr>
        <w:t xml:space="preserve"> </w:t>
      </w:r>
      <w:proofErr w:type="gramStart"/>
      <w:r w:rsidRPr="00870068">
        <w:rPr>
          <w:rFonts w:ascii="Georgia" w:eastAsia="Georgia" w:hAnsi="Georgia" w:cs="Georgia"/>
          <w:spacing w:val="-3"/>
          <w:sz w:val="28"/>
          <w:szCs w:val="28"/>
        </w:rPr>
        <w:t>H</w:t>
      </w:r>
      <w:r w:rsidRPr="00870068">
        <w:rPr>
          <w:rFonts w:ascii="Georgia" w:eastAsia="Georgia" w:hAnsi="Georgia" w:cs="Georgia"/>
          <w:sz w:val="28"/>
          <w:szCs w:val="28"/>
        </w:rPr>
        <w:t xml:space="preserve">. </w:t>
      </w:r>
      <w:r w:rsidRPr="00870068">
        <w:rPr>
          <w:rFonts w:ascii="Georgia" w:eastAsia="Georgia" w:hAnsi="Georgia" w:cs="Georgia"/>
          <w:spacing w:val="43"/>
          <w:sz w:val="28"/>
          <w:szCs w:val="28"/>
        </w:rPr>
        <w:t xml:space="preserve"> </w:t>
      </w:r>
      <w:r w:rsidRPr="00870068">
        <w:rPr>
          <w:rFonts w:ascii="Georgia" w:eastAsia="Georgia" w:hAnsi="Georgia" w:cs="Georgia"/>
          <w:spacing w:val="-3"/>
          <w:sz w:val="28"/>
          <w:szCs w:val="28"/>
        </w:rPr>
        <w:t>d</w:t>
      </w:r>
      <w:r w:rsidRPr="00870068">
        <w:rPr>
          <w:rFonts w:ascii="Georgia" w:eastAsia="Georgia" w:hAnsi="Georgia" w:cs="Georgia"/>
          <w:sz w:val="28"/>
          <w:szCs w:val="28"/>
        </w:rPr>
        <w:t>e</w:t>
      </w:r>
      <w:proofErr w:type="gramEnd"/>
      <w:r w:rsidRPr="00870068">
        <w:rPr>
          <w:rFonts w:ascii="Georgia" w:eastAsia="Georgia" w:hAnsi="Georgia" w:cs="Georgia"/>
          <w:sz w:val="28"/>
          <w:szCs w:val="28"/>
        </w:rPr>
        <w:t xml:space="preserve"> </w:t>
      </w:r>
      <w:r w:rsidRPr="00870068">
        <w:rPr>
          <w:rFonts w:ascii="Georgia" w:eastAsia="Georgia" w:hAnsi="Georgia" w:cs="Georgia"/>
          <w:spacing w:val="40"/>
          <w:sz w:val="28"/>
          <w:szCs w:val="28"/>
        </w:rPr>
        <w:t xml:space="preserve"> </w:t>
      </w:r>
      <w:r w:rsidRPr="00870068">
        <w:rPr>
          <w:rFonts w:ascii="Georgia" w:eastAsia="Georgia" w:hAnsi="Georgia" w:cs="Georgia"/>
          <w:spacing w:val="-2"/>
          <w:sz w:val="28"/>
          <w:szCs w:val="28"/>
        </w:rPr>
        <w:t>G</w:t>
      </w:r>
      <w:r w:rsidRPr="00870068">
        <w:rPr>
          <w:rFonts w:ascii="Georgia" w:eastAsia="Georgia" w:hAnsi="Georgia" w:cs="Georgia"/>
          <w:sz w:val="28"/>
          <w:szCs w:val="28"/>
        </w:rPr>
        <w:t>r</w:t>
      </w:r>
      <w:r w:rsidRPr="00870068">
        <w:rPr>
          <w:rFonts w:ascii="Georgia" w:eastAsia="Georgia" w:hAnsi="Georgia" w:cs="Georgia"/>
          <w:spacing w:val="-2"/>
          <w:sz w:val="28"/>
          <w:szCs w:val="28"/>
        </w:rPr>
        <w:t>o</w:t>
      </w:r>
      <w:r w:rsidRPr="00870068">
        <w:rPr>
          <w:rFonts w:ascii="Georgia" w:eastAsia="Georgia" w:hAnsi="Georgia" w:cs="Georgia"/>
          <w:sz w:val="28"/>
          <w:szCs w:val="28"/>
        </w:rPr>
        <w:t>o</w:t>
      </w:r>
      <w:r w:rsidRPr="00870068">
        <w:rPr>
          <w:rFonts w:ascii="Georgia" w:eastAsia="Georgia" w:hAnsi="Georgia" w:cs="Georgia"/>
          <w:spacing w:val="-3"/>
          <w:sz w:val="28"/>
          <w:szCs w:val="28"/>
        </w:rPr>
        <w:t>t</w:t>
      </w:r>
      <w:r w:rsidRPr="00870068">
        <w:rPr>
          <w:rFonts w:ascii="Georgia" w:eastAsia="Georgia" w:hAnsi="Georgia" w:cs="Georgia"/>
          <w:sz w:val="28"/>
          <w:szCs w:val="28"/>
        </w:rPr>
        <w:t xml:space="preserve">. </w:t>
      </w:r>
      <w:r w:rsidRPr="00870068">
        <w:rPr>
          <w:rFonts w:ascii="Georgia" w:eastAsia="Georgia" w:hAnsi="Georgia" w:cs="Georgia"/>
          <w:spacing w:val="43"/>
          <w:sz w:val="28"/>
          <w:szCs w:val="28"/>
        </w:rPr>
        <w:t xml:space="preserve"> </w:t>
      </w:r>
      <w:proofErr w:type="gramStart"/>
      <w:r w:rsidRPr="00870068">
        <w:rPr>
          <w:rFonts w:ascii="Georgia" w:eastAsia="Georgia" w:hAnsi="Georgia" w:cs="Georgia"/>
          <w:spacing w:val="-3"/>
          <w:sz w:val="28"/>
          <w:szCs w:val="28"/>
        </w:rPr>
        <w:t>R</w:t>
      </w:r>
      <w:r w:rsidRPr="00870068">
        <w:rPr>
          <w:rFonts w:ascii="Georgia" w:eastAsia="Georgia" w:hAnsi="Georgia" w:cs="Georgia"/>
          <w:spacing w:val="-1"/>
          <w:sz w:val="28"/>
          <w:szCs w:val="28"/>
        </w:rPr>
        <w:t>e</w:t>
      </w:r>
      <w:r w:rsidRPr="00870068">
        <w:rPr>
          <w:rFonts w:ascii="Georgia" w:eastAsia="Georgia" w:hAnsi="Georgia" w:cs="Georgia"/>
          <w:sz w:val="28"/>
          <w:szCs w:val="28"/>
        </w:rPr>
        <w:t>a</w:t>
      </w:r>
      <w:r w:rsidRPr="00870068">
        <w:rPr>
          <w:rFonts w:ascii="Georgia" w:eastAsia="Georgia" w:hAnsi="Georgia" w:cs="Georgia"/>
          <w:spacing w:val="-3"/>
          <w:sz w:val="28"/>
          <w:szCs w:val="28"/>
        </w:rPr>
        <w:t>c</w:t>
      </w:r>
      <w:r w:rsidRPr="00870068">
        <w:rPr>
          <w:rFonts w:ascii="Georgia" w:eastAsia="Georgia" w:hAnsi="Georgia" w:cs="Georgia"/>
          <w:spacing w:val="2"/>
          <w:sz w:val="28"/>
          <w:szCs w:val="28"/>
        </w:rPr>
        <w:t>h</w:t>
      </w:r>
      <w:r w:rsidRPr="00870068">
        <w:rPr>
          <w:rFonts w:ascii="Georgia" w:eastAsia="Georgia" w:hAnsi="Georgia" w:cs="Georgia"/>
          <w:spacing w:val="-3"/>
          <w:sz w:val="28"/>
          <w:szCs w:val="28"/>
        </w:rPr>
        <w:t>in</w:t>
      </w:r>
      <w:r w:rsidRPr="00870068">
        <w:rPr>
          <w:rFonts w:ascii="Georgia" w:eastAsia="Georgia" w:hAnsi="Georgia" w:cs="Georgia"/>
          <w:sz w:val="28"/>
          <w:szCs w:val="28"/>
        </w:rPr>
        <w:t xml:space="preserve">g </w:t>
      </w:r>
      <w:r w:rsidRPr="00870068">
        <w:rPr>
          <w:rFonts w:ascii="Georgia" w:eastAsia="Georgia" w:hAnsi="Georgia" w:cs="Georgia"/>
          <w:spacing w:val="43"/>
          <w:sz w:val="28"/>
          <w:szCs w:val="28"/>
        </w:rPr>
        <w:t xml:space="preserve"> </w:t>
      </w:r>
      <w:r w:rsidRPr="00870068">
        <w:rPr>
          <w:rFonts w:ascii="Georgia" w:eastAsia="Georgia" w:hAnsi="Georgia" w:cs="Georgia"/>
          <w:sz w:val="28"/>
          <w:szCs w:val="28"/>
        </w:rPr>
        <w:t>a</w:t>
      </w:r>
      <w:proofErr w:type="gramEnd"/>
      <w:r w:rsidRPr="00870068">
        <w:rPr>
          <w:rFonts w:ascii="Georgia" w:eastAsia="Georgia" w:hAnsi="Georgia" w:cs="Georgia"/>
          <w:sz w:val="28"/>
          <w:szCs w:val="28"/>
        </w:rPr>
        <w:t xml:space="preserve"> </w:t>
      </w:r>
      <w:r w:rsidRPr="00870068">
        <w:rPr>
          <w:rFonts w:ascii="Georgia" w:eastAsia="Georgia" w:hAnsi="Georgia" w:cs="Georgia"/>
          <w:spacing w:val="40"/>
          <w:sz w:val="28"/>
          <w:szCs w:val="28"/>
        </w:rPr>
        <w:t xml:space="preserve"> </w:t>
      </w:r>
      <w:r w:rsidRPr="00870068">
        <w:rPr>
          <w:rFonts w:ascii="Georgia" w:eastAsia="Georgia" w:hAnsi="Georgia" w:cs="Georgia"/>
          <w:sz w:val="28"/>
          <w:szCs w:val="28"/>
        </w:rPr>
        <w:t>co</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se</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s</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s</w:t>
      </w:r>
      <w:r w:rsidRPr="00870068">
        <w:rPr>
          <w:rFonts w:ascii="Georgia" w:eastAsia="Georgia" w:hAnsi="Georgia" w:cs="Georgia"/>
          <w:sz w:val="28"/>
          <w:szCs w:val="28"/>
        </w:rPr>
        <w:t xml:space="preserve">. </w:t>
      </w:r>
      <w:r w:rsidRPr="00870068">
        <w:rPr>
          <w:rFonts w:ascii="Georgia" w:eastAsia="Georgia" w:hAnsi="Georgia" w:cs="Georgia"/>
          <w:spacing w:val="43"/>
          <w:sz w:val="28"/>
          <w:szCs w:val="28"/>
        </w:rPr>
        <w:t xml:space="preserve"> </w:t>
      </w:r>
      <w:proofErr w:type="gramStart"/>
      <w:r w:rsidRPr="00870068">
        <w:rPr>
          <w:rFonts w:ascii="Georgia" w:eastAsia="Georgia" w:hAnsi="Georgia" w:cs="Georgia"/>
          <w:i/>
          <w:spacing w:val="-1"/>
          <w:sz w:val="28"/>
          <w:szCs w:val="28"/>
        </w:rPr>
        <w:t>J</w:t>
      </w:r>
      <w:r w:rsidRPr="00870068">
        <w:rPr>
          <w:rFonts w:ascii="Georgia" w:eastAsia="Georgia" w:hAnsi="Georgia" w:cs="Georgia"/>
          <w:i/>
          <w:sz w:val="28"/>
          <w:szCs w:val="28"/>
        </w:rPr>
        <w:t>o</w:t>
      </w:r>
      <w:r w:rsidRPr="00870068">
        <w:rPr>
          <w:rFonts w:ascii="Georgia" w:eastAsia="Georgia" w:hAnsi="Georgia" w:cs="Georgia"/>
          <w:i/>
          <w:spacing w:val="-3"/>
          <w:sz w:val="28"/>
          <w:szCs w:val="28"/>
        </w:rPr>
        <w:t>u</w:t>
      </w:r>
      <w:r w:rsidRPr="00870068">
        <w:rPr>
          <w:rFonts w:ascii="Georgia" w:eastAsia="Georgia" w:hAnsi="Georgia" w:cs="Georgia"/>
          <w:i/>
          <w:sz w:val="28"/>
          <w:szCs w:val="28"/>
        </w:rPr>
        <w:t>r</w:t>
      </w:r>
      <w:r w:rsidRPr="00870068">
        <w:rPr>
          <w:rFonts w:ascii="Georgia" w:eastAsia="Georgia" w:hAnsi="Georgia" w:cs="Georgia"/>
          <w:i/>
          <w:spacing w:val="-2"/>
          <w:sz w:val="28"/>
          <w:szCs w:val="28"/>
        </w:rPr>
        <w:t>na</w:t>
      </w:r>
      <w:r w:rsidRPr="00870068">
        <w:rPr>
          <w:rFonts w:ascii="Georgia" w:eastAsia="Georgia" w:hAnsi="Georgia" w:cs="Georgia"/>
          <w:i/>
          <w:sz w:val="28"/>
          <w:szCs w:val="28"/>
        </w:rPr>
        <w:t xml:space="preserve">l </w:t>
      </w:r>
      <w:r w:rsidRPr="00870068">
        <w:rPr>
          <w:rFonts w:ascii="Georgia" w:eastAsia="Georgia" w:hAnsi="Georgia" w:cs="Georgia"/>
          <w:i/>
          <w:spacing w:val="41"/>
          <w:sz w:val="28"/>
          <w:szCs w:val="28"/>
        </w:rPr>
        <w:t xml:space="preserve"> </w:t>
      </w:r>
      <w:r w:rsidRPr="00870068">
        <w:rPr>
          <w:rFonts w:ascii="Georgia" w:eastAsia="Georgia" w:hAnsi="Georgia" w:cs="Georgia"/>
          <w:i/>
          <w:sz w:val="28"/>
          <w:szCs w:val="28"/>
        </w:rPr>
        <w:t>of</w:t>
      </w:r>
      <w:proofErr w:type="gramEnd"/>
      <w:r w:rsidRPr="00870068">
        <w:rPr>
          <w:rFonts w:ascii="Georgia" w:eastAsia="Georgia" w:hAnsi="Georgia" w:cs="Georgia"/>
          <w:i/>
          <w:sz w:val="28"/>
          <w:szCs w:val="28"/>
        </w:rPr>
        <w:t xml:space="preserve"> </w:t>
      </w:r>
      <w:r w:rsidRPr="00870068">
        <w:rPr>
          <w:rFonts w:ascii="Georgia" w:eastAsia="Georgia" w:hAnsi="Georgia" w:cs="Georgia"/>
          <w:i/>
          <w:spacing w:val="39"/>
          <w:sz w:val="28"/>
          <w:szCs w:val="28"/>
        </w:rPr>
        <w:t xml:space="preserve"> </w:t>
      </w:r>
      <w:r w:rsidRPr="00870068">
        <w:rPr>
          <w:rFonts w:ascii="Georgia" w:eastAsia="Georgia" w:hAnsi="Georgia" w:cs="Georgia"/>
          <w:i/>
          <w:spacing w:val="1"/>
          <w:sz w:val="28"/>
          <w:szCs w:val="28"/>
        </w:rPr>
        <w:t>t</w:t>
      </w:r>
      <w:r w:rsidRPr="00870068">
        <w:rPr>
          <w:rFonts w:ascii="Georgia" w:eastAsia="Georgia" w:hAnsi="Georgia" w:cs="Georgia"/>
          <w:i/>
          <w:spacing w:val="-2"/>
          <w:sz w:val="28"/>
          <w:szCs w:val="28"/>
        </w:rPr>
        <w:t>h</w:t>
      </w:r>
      <w:r w:rsidRPr="00870068">
        <w:rPr>
          <w:rFonts w:ascii="Georgia" w:eastAsia="Georgia" w:hAnsi="Georgia" w:cs="Georgia"/>
          <w:i/>
          <w:sz w:val="28"/>
          <w:szCs w:val="28"/>
        </w:rPr>
        <w:t>e</w:t>
      </w:r>
    </w:p>
    <w:p w14:paraId="0B0B1327" w14:textId="77777777" w:rsidR="00A54283" w:rsidRPr="00870068" w:rsidRDefault="00A54283">
      <w:pPr>
        <w:spacing w:before="7" w:after="0" w:line="150" w:lineRule="exact"/>
        <w:rPr>
          <w:sz w:val="15"/>
          <w:szCs w:val="15"/>
        </w:rPr>
      </w:pPr>
    </w:p>
    <w:p w14:paraId="42EA80CE" w14:textId="77777777" w:rsidR="00A54283" w:rsidRPr="00870068" w:rsidRDefault="00C26CB5">
      <w:pPr>
        <w:spacing w:after="0" w:line="240" w:lineRule="auto"/>
        <w:ind w:left="762" w:right="1202"/>
        <w:jc w:val="both"/>
        <w:rPr>
          <w:rFonts w:ascii="Georgia" w:eastAsia="Georgia" w:hAnsi="Georgia" w:cs="Georgia"/>
          <w:sz w:val="28"/>
          <w:szCs w:val="28"/>
        </w:rPr>
      </w:pPr>
      <w:proofErr w:type="gramStart"/>
      <w:r w:rsidRPr="00870068">
        <w:rPr>
          <w:rFonts w:ascii="Georgia" w:eastAsia="Georgia" w:hAnsi="Georgia" w:cs="Georgia"/>
          <w:i/>
          <w:spacing w:val="-1"/>
          <w:sz w:val="28"/>
          <w:szCs w:val="28"/>
        </w:rPr>
        <w:t>A</w:t>
      </w:r>
      <w:r w:rsidRPr="00870068">
        <w:rPr>
          <w:rFonts w:ascii="Georgia" w:eastAsia="Georgia" w:hAnsi="Georgia" w:cs="Georgia"/>
          <w:i/>
          <w:sz w:val="28"/>
          <w:szCs w:val="28"/>
        </w:rPr>
        <w:t>m</w:t>
      </w:r>
      <w:r w:rsidRPr="00870068">
        <w:rPr>
          <w:rFonts w:ascii="Georgia" w:eastAsia="Georgia" w:hAnsi="Georgia" w:cs="Georgia"/>
          <w:i/>
          <w:spacing w:val="-3"/>
          <w:sz w:val="28"/>
          <w:szCs w:val="28"/>
        </w:rPr>
        <w:t>e</w:t>
      </w:r>
      <w:r w:rsidRPr="00870068">
        <w:rPr>
          <w:rFonts w:ascii="Georgia" w:eastAsia="Georgia" w:hAnsi="Georgia" w:cs="Georgia"/>
          <w:i/>
          <w:spacing w:val="-2"/>
          <w:sz w:val="28"/>
          <w:szCs w:val="28"/>
        </w:rPr>
        <w:t>r</w:t>
      </w:r>
      <w:r w:rsidRPr="00870068">
        <w:rPr>
          <w:rFonts w:ascii="Georgia" w:eastAsia="Georgia" w:hAnsi="Georgia" w:cs="Georgia"/>
          <w:i/>
          <w:sz w:val="28"/>
          <w:szCs w:val="28"/>
        </w:rPr>
        <w:t>i</w:t>
      </w:r>
      <w:r w:rsidRPr="00870068">
        <w:rPr>
          <w:rFonts w:ascii="Georgia" w:eastAsia="Georgia" w:hAnsi="Georgia" w:cs="Georgia"/>
          <w:i/>
          <w:spacing w:val="-2"/>
          <w:sz w:val="28"/>
          <w:szCs w:val="28"/>
        </w:rPr>
        <w:t>c</w:t>
      </w:r>
      <w:r w:rsidRPr="00870068">
        <w:rPr>
          <w:rFonts w:ascii="Georgia" w:eastAsia="Georgia" w:hAnsi="Georgia" w:cs="Georgia"/>
          <w:i/>
          <w:sz w:val="28"/>
          <w:szCs w:val="28"/>
        </w:rPr>
        <w:t xml:space="preserve">an </w:t>
      </w:r>
      <w:r w:rsidRPr="00870068">
        <w:rPr>
          <w:rFonts w:ascii="Georgia" w:eastAsia="Georgia" w:hAnsi="Georgia" w:cs="Georgia"/>
          <w:i/>
          <w:spacing w:val="62"/>
          <w:sz w:val="28"/>
          <w:szCs w:val="28"/>
        </w:rPr>
        <w:t xml:space="preserve"> </w:t>
      </w:r>
      <w:r w:rsidRPr="00870068">
        <w:rPr>
          <w:rFonts w:ascii="Georgia" w:eastAsia="Georgia" w:hAnsi="Georgia" w:cs="Georgia"/>
          <w:i/>
          <w:spacing w:val="-1"/>
          <w:sz w:val="28"/>
          <w:szCs w:val="28"/>
        </w:rPr>
        <w:t>St</w:t>
      </w:r>
      <w:r w:rsidRPr="00870068">
        <w:rPr>
          <w:rFonts w:ascii="Georgia" w:eastAsia="Georgia" w:hAnsi="Georgia" w:cs="Georgia"/>
          <w:i/>
          <w:spacing w:val="-2"/>
          <w:sz w:val="28"/>
          <w:szCs w:val="28"/>
        </w:rPr>
        <w:t>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3"/>
          <w:sz w:val="28"/>
          <w:szCs w:val="28"/>
        </w:rPr>
        <w:t>s</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c</w:t>
      </w:r>
      <w:r w:rsidRPr="00870068">
        <w:rPr>
          <w:rFonts w:ascii="Georgia" w:eastAsia="Georgia" w:hAnsi="Georgia" w:cs="Georgia"/>
          <w:i/>
          <w:sz w:val="28"/>
          <w:szCs w:val="28"/>
        </w:rPr>
        <w:t>al</w:t>
      </w:r>
      <w:proofErr w:type="gramEnd"/>
      <w:r w:rsidRPr="00870068">
        <w:rPr>
          <w:rFonts w:ascii="Georgia" w:eastAsia="Georgia" w:hAnsi="Georgia" w:cs="Georgia"/>
          <w:i/>
          <w:sz w:val="28"/>
          <w:szCs w:val="28"/>
        </w:rPr>
        <w:t xml:space="preserve"> </w:t>
      </w:r>
      <w:r w:rsidRPr="00870068">
        <w:rPr>
          <w:rFonts w:ascii="Georgia" w:eastAsia="Georgia" w:hAnsi="Georgia" w:cs="Georgia"/>
          <w:i/>
          <w:spacing w:val="-2"/>
          <w:sz w:val="28"/>
          <w:szCs w:val="28"/>
        </w:rPr>
        <w:t>A</w:t>
      </w:r>
      <w:r w:rsidRPr="00870068">
        <w:rPr>
          <w:rFonts w:ascii="Georgia" w:eastAsia="Georgia" w:hAnsi="Georgia" w:cs="Georgia"/>
          <w:i/>
          <w:spacing w:val="-1"/>
          <w:sz w:val="28"/>
          <w:szCs w:val="28"/>
        </w:rPr>
        <w:t>s</w:t>
      </w:r>
      <w:r w:rsidRPr="00870068">
        <w:rPr>
          <w:rFonts w:ascii="Georgia" w:eastAsia="Georgia" w:hAnsi="Georgia" w:cs="Georgia"/>
          <w:i/>
          <w:spacing w:val="-3"/>
          <w:sz w:val="28"/>
          <w:szCs w:val="28"/>
        </w:rPr>
        <w:t>s</w:t>
      </w:r>
      <w:r w:rsidRPr="00870068">
        <w:rPr>
          <w:rFonts w:ascii="Georgia" w:eastAsia="Georgia" w:hAnsi="Georgia" w:cs="Georgia"/>
          <w:i/>
          <w:spacing w:val="-2"/>
          <w:sz w:val="28"/>
          <w:szCs w:val="28"/>
        </w:rPr>
        <w:t>o</w:t>
      </w:r>
      <w:r w:rsidRPr="00870068">
        <w:rPr>
          <w:rFonts w:ascii="Georgia" w:eastAsia="Georgia" w:hAnsi="Georgia" w:cs="Georgia"/>
          <w:i/>
          <w:sz w:val="28"/>
          <w:szCs w:val="28"/>
        </w:rPr>
        <w:t>c</w:t>
      </w:r>
      <w:r w:rsidRPr="00870068">
        <w:rPr>
          <w:rFonts w:ascii="Georgia" w:eastAsia="Georgia" w:hAnsi="Georgia" w:cs="Georgia"/>
          <w:i/>
          <w:spacing w:val="-2"/>
          <w:sz w:val="28"/>
          <w:szCs w:val="28"/>
        </w:rPr>
        <w:t>ia</w:t>
      </w:r>
      <w:r w:rsidRPr="00870068">
        <w:rPr>
          <w:rFonts w:ascii="Georgia" w:eastAsia="Georgia" w:hAnsi="Georgia" w:cs="Georgia"/>
          <w:i/>
          <w:spacing w:val="-1"/>
          <w:sz w:val="28"/>
          <w:szCs w:val="28"/>
        </w:rPr>
        <w:t>t</w:t>
      </w:r>
      <w:r w:rsidRPr="00870068">
        <w:rPr>
          <w:rFonts w:ascii="Georgia" w:eastAsia="Georgia" w:hAnsi="Georgia" w:cs="Georgia"/>
          <w:i/>
          <w:sz w:val="28"/>
          <w:szCs w:val="28"/>
        </w:rPr>
        <w:t>i</w:t>
      </w:r>
      <w:r w:rsidRPr="00870068">
        <w:rPr>
          <w:rFonts w:ascii="Georgia" w:eastAsia="Georgia" w:hAnsi="Georgia" w:cs="Georgia"/>
          <w:i/>
          <w:spacing w:val="-2"/>
          <w:sz w:val="28"/>
          <w:szCs w:val="28"/>
        </w:rPr>
        <w:t>on</w:t>
      </w:r>
      <w:r w:rsidRPr="00870068">
        <w:rPr>
          <w:rFonts w:ascii="Georgia" w:eastAsia="Georgia" w:hAnsi="Georgia" w:cs="Georgia"/>
          <w:i/>
          <w:sz w:val="28"/>
          <w:szCs w:val="28"/>
        </w:rPr>
        <w:t>,</w:t>
      </w:r>
      <w:r w:rsidRPr="00870068">
        <w:rPr>
          <w:rFonts w:ascii="Georgia" w:eastAsia="Georgia" w:hAnsi="Georgia" w:cs="Georgia"/>
          <w:i/>
          <w:spacing w:val="-2"/>
          <w:sz w:val="28"/>
          <w:szCs w:val="28"/>
        </w:rPr>
        <w:t xml:space="preserve"> </w:t>
      </w:r>
      <w:r w:rsidRPr="00870068">
        <w:rPr>
          <w:rFonts w:ascii="Georgia" w:eastAsia="Georgia" w:hAnsi="Georgia" w:cs="Georgia"/>
          <w:i/>
          <w:sz w:val="28"/>
          <w:szCs w:val="28"/>
        </w:rPr>
        <w:t>6</w:t>
      </w:r>
      <w:r w:rsidRPr="00870068">
        <w:rPr>
          <w:rFonts w:ascii="Georgia" w:eastAsia="Georgia" w:hAnsi="Georgia" w:cs="Georgia"/>
          <w:i/>
          <w:spacing w:val="-3"/>
          <w:sz w:val="28"/>
          <w:szCs w:val="28"/>
        </w:rPr>
        <w:t>9</w:t>
      </w:r>
      <w:r w:rsidRPr="00870068">
        <w:rPr>
          <w:rFonts w:ascii="Georgia" w:eastAsia="Georgia" w:hAnsi="Georgia" w:cs="Georgia"/>
          <w:i/>
          <w:spacing w:val="-2"/>
          <w:sz w:val="28"/>
          <w:szCs w:val="28"/>
        </w:rPr>
        <w:t>(</w:t>
      </w:r>
      <w:r w:rsidRPr="00870068">
        <w:rPr>
          <w:rFonts w:ascii="Georgia" w:eastAsia="Georgia" w:hAnsi="Georgia" w:cs="Georgia"/>
          <w:i/>
          <w:spacing w:val="-1"/>
          <w:sz w:val="28"/>
          <w:szCs w:val="28"/>
        </w:rPr>
        <w:t>3</w:t>
      </w:r>
      <w:r w:rsidRPr="00870068">
        <w:rPr>
          <w:rFonts w:ascii="Georgia" w:eastAsia="Georgia" w:hAnsi="Georgia" w:cs="Georgia"/>
          <w:i/>
          <w:sz w:val="28"/>
          <w:szCs w:val="28"/>
        </w:rPr>
        <w:t>4</w:t>
      </w:r>
      <w:r w:rsidRPr="00870068">
        <w:rPr>
          <w:rFonts w:ascii="Georgia" w:eastAsia="Georgia" w:hAnsi="Georgia" w:cs="Georgia"/>
          <w:i/>
          <w:spacing w:val="-2"/>
          <w:sz w:val="28"/>
          <w:szCs w:val="28"/>
        </w:rPr>
        <w:t>5)</w:t>
      </w:r>
      <w:r w:rsidRPr="00870068">
        <w:rPr>
          <w:rFonts w:ascii="Georgia" w:eastAsia="Georgia" w:hAnsi="Georgia" w:cs="Georgia"/>
          <w:i/>
          <w:sz w:val="28"/>
          <w:szCs w:val="28"/>
        </w:rPr>
        <w:t>:1</w:t>
      </w:r>
      <w:r w:rsidRPr="00870068">
        <w:rPr>
          <w:rFonts w:ascii="Georgia" w:eastAsia="Georgia" w:hAnsi="Georgia" w:cs="Georgia"/>
          <w:i/>
          <w:spacing w:val="-3"/>
          <w:sz w:val="28"/>
          <w:szCs w:val="28"/>
        </w:rPr>
        <w:t>1</w:t>
      </w:r>
      <w:r w:rsidRPr="00870068">
        <w:rPr>
          <w:rFonts w:ascii="Georgia" w:eastAsia="Georgia" w:hAnsi="Georgia" w:cs="Georgia"/>
          <w:i/>
          <w:spacing w:val="1"/>
          <w:sz w:val="28"/>
          <w:szCs w:val="28"/>
        </w:rPr>
        <w:t>8</w:t>
      </w:r>
      <w:r w:rsidRPr="00870068">
        <w:rPr>
          <w:rFonts w:ascii="Georgia" w:eastAsia="Georgia" w:hAnsi="Georgia" w:cs="Georgia"/>
          <w:i/>
          <w:spacing w:val="-3"/>
          <w:sz w:val="28"/>
          <w:szCs w:val="28"/>
        </w:rPr>
        <w:t>–</w:t>
      </w:r>
      <w:r w:rsidRPr="00870068">
        <w:rPr>
          <w:rFonts w:ascii="Georgia" w:eastAsia="Georgia" w:hAnsi="Georgia" w:cs="Georgia"/>
          <w:i/>
          <w:sz w:val="28"/>
          <w:szCs w:val="28"/>
        </w:rPr>
        <w:t>1</w:t>
      </w:r>
      <w:r w:rsidRPr="00870068">
        <w:rPr>
          <w:rFonts w:ascii="Georgia" w:eastAsia="Georgia" w:hAnsi="Georgia" w:cs="Georgia"/>
          <w:i/>
          <w:spacing w:val="-1"/>
          <w:sz w:val="28"/>
          <w:szCs w:val="28"/>
        </w:rPr>
        <w:t>2</w:t>
      </w:r>
      <w:r w:rsidRPr="00870068">
        <w:rPr>
          <w:rFonts w:ascii="Georgia" w:eastAsia="Georgia" w:hAnsi="Georgia" w:cs="Georgia"/>
          <w:i/>
          <w:spacing w:val="-3"/>
          <w:sz w:val="28"/>
          <w:szCs w:val="28"/>
        </w:rPr>
        <w:t>1</w:t>
      </w:r>
      <w:r w:rsidRPr="00870068">
        <w:rPr>
          <w:rFonts w:ascii="Georgia" w:eastAsia="Georgia" w:hAnsi="Georgia" w:cs="Georgia"/>
          <w:i/>
          <w:sz w:val="28"/>
          <w:szCs w:val="28"/>
        </w:rPr>
        <w:t>,</w:t>
      </w:r>
      <w:r w:rsidRPr="00870068">
        <w:rPr>
          <w:rFonts w:ascii="Georgia" w:eastAsia="Georgia" w:hAnsi="Georgia" w:cs="Georgia"/>
          <w:i/>
          <w:spacing w:val="-2"/>
          <w:sz w:val="28"/>
          <w:szCs w:val="28"/>
        </w:rPr>
        <w:t xml:space="preserve"> </w:t>
      </w:r>
      <w:r w:rsidRPr="00870068">
        <w:rPr>
          <w:rFonts w:ascii="Georgia" w:eastAsia="Georgia" w:hAnsi="Georgia" w:cs="Georgia"/>
          <w:i/>
          <w:sz w:val="28"/>
          <w:szCs w:val="28"/>
        </w:rPr>
        <w:t>1</w:t>
      </w:r>
      <w:r w:rsidRPr="00870068">
        <w:rPr>
          <w:rFonts w:ascii="Georgia" w:eastAsia="Georgia" w:hAnsi="Georgia" w:cs="Georgia"/>
          <w:i/>
          <w:spacing w:val="-4"/>
          <w:sz w:val="28"/>
          <w:szCs w:val="28"/>
        </w:rPr>
        <w:t>9</w:t>
      </w:r>
      <w:r w:rsidRPr="00870068">
        <w:rPr>
          <w:rFonts w:ascii="Georgia" w:eastAsia="Georgia" w:hAnsi="Georgia" w:cs="Georgia"/>
          <w:i/>
          <w:sz w:val="28"/>
          <w:szCs w:val="28"/>
        </w:rPr>
        <w:t>7</w:t>
      </w:r>
      <w:r w:rsidRPr="00870068">
        <w:rPr>
          <w:rFonts w:ascii="Georgia" w:eastAsia="Georgia" w:hAnsi="Georgia" w:cs="Georgia"/>
          <w:i/>
          <w:spacing w:val="-3"/>
          <w:sz w:val="28"/>
          <w:szCs w:val="28"/>
        </w:rPr>
        <w:t>4</w:t>
      </w:r>
      <w:r w:rsidRPr="00870068">
        <w:rPr>
          <w:rFonts w:ascii="Georgia" w:eastAsia="Georgia" w:hAnsi="Georgia" w:cs="Georgia"/>
          <w:i/>
          <w:sz w:val="28"/>
          <w:szCs w:val="28"/>
        </w:rPr>
        <w:t>.</w:t>
      </w:r>
    </w:p>
    <w:p w14:paraId="395C3D2C" w14:textId="77777777" w:rsidR="00A54283" w:rsidRPr="00870068" w:rsidRDefault="00A54283">
      <w:pPr>
        <w:spacing w:before="7" w:after="0" w:line="160" w:lineRule="exact"/>
        <w:rPr>
          <w:sz w:val="16"/>
          <w:szCs w:val="16"/>
        </w:rPr>
      </w:pPr>
    </w:p>
    <w:p w14:paraId="22A38EC3" w14:textId="77777777" w:rsidR="00A54283" w:rsidRPr="00CC4D9A" w:rsidRDefault="00C26CB5">
      <w:pPr>
        <w:spacing w:after="0" w:line="359" w:lineRule="auto"/>
        <w:ind w:left="762" w:right="47" w:firstLine="67"/>
        <w:jc w:val="both"/>
        <w:rPr>
          <w:rFonts w:ascii="Georgia" w:eastAsia="Georgia" w:hAnsi="Georgia" w:cs="Georgia"/>
          <w:sz w:val="28"/>
          <w:szCs w:val="28"/>
          <w:lang w:val="fr-FR"/>
          <w:rPrChange w:id="625" w:author="Dominique LONGIN" w:date="2016-09-13T17:39:00Z">
            <w:rPr>
              <w:rFonts w:ascii="Georgia" w:eastAsia="Georgia" w:hAnsi="Georgia" w:cs="Georgia"/>
              <w:sz w:val="28"/>
              <w:szCs w:val="28"/>
            </w:rPr>
          </w:rPrChange>
        </w:rPr>
      </w:pPr>
      <w:r w:rsidRPr="00870068">
        <w:rPr>
          <w:rFonts w:ascii="Georgia" w:eastAsia="Georgia" w:hAnsi="Georgia" w:cs="Georgia"/>
          <w:sz w:val="28"/>
          <w:szCs w:val="28"/>
        </w:rPr>
        <w:t>[</w:t>
      </w:r>
      <w:r w:rsidRPr="00870068">
        <w:rPr>
          <w:rFonts w:ascii="Georgia" w:eastAsia="Georgia" w:hAnsi="Georgia" w:cs="Georgia"/>
          <w:spacing w:val="-3"/>
          <w:sz w:val="28"/>
          <w:szCs w:val="28"/>
        </w:rPr>
        <w:t>6</w:t>
      </w:r>
      <w:r w:rsidRPr="00870068">
        <w:rPr>
          <w:rFonts w:ascii="Georgia" w:eastAsia="Georgia" w:hAnsi="Georgia" w:cs="Georgia"/>
          <w:sz w:val="28"/>
          <w:szCs w:val="28"/>
        </w:rPr>
        <w:t xml:space="preserve">]    </w:t>
      </w:r>
      <w:r w:rsidRPr="00870068">
        <w:rPr>
          <w:rFonts w:ascii="Georgia" w:eastAsia="Georgia" w:hAnsi="Georgia" w:cs="Georgia"/>
          <w:spacing w:val="51"/>
          <w:sz w:val="28"/>
          <w:szCs w:val="28"/>
        </w:rPr>
        <w:t xml:space="preserve"> </w:t>
      </w:r>
      <w:r w:rsidRPr="00870068">
        <w:rPr>
          <w:rFonts w:ascii="Georgia" w:eastAsia="Georgia" w:hAnsi="Georgia" w:cs="Georgia"/>
          <w:spacing w:val="-3"/>
          <w:sz w:val="28"/>
          <w:szCs w:val="28"/>
        </w:rPr>
        <w:t>R</w:t>
      </w:r>
      <w:r w:rsidRPr="00870068">
        <w:rPr>
          <w:rFonts w:ascii="Georgia" w:eastAsia="Georgia" w:hAnsi="Georgia" w:cs="Georgia"/>
          <w:sz w:val="28"/>
          <w:szCs w:val="28"/>
        </w:rPr>
        <w:t xml:space="preserve">. </w:t>
      </w:r>
      <w:r w:rsidRPr="00870068">
        <w:rPr>
          <w:rFonts w:ascii="Georgia" w:eastAsia="Georgia" w:hAnsi="Georgia" w:cs="Georgia"/>
          <w:spacing w:val="57"/>
          <w:sz w:val="28"/>
          <w:szCs w:val="28"/>
        </w:rPr>
        <w:t xml:space="preserve"> </w:t>
      </w:r>
      <w:proofErr w:type="spellStart"/>
      <w:proofErr w:type="gramStart"/>
      <w:r w:rsidRPr="00870068">
        <w:rPr>
          <w:rFonts w:ascii="Georgia" w:eastAsia="Georgia" w:hAnsi="Georgia" w:cs="Georgia"/>
          <w:spacing w:val="-3"/>
          <w:sz w:val="28"/>
          <w:szCs w:val="28"/>
        </w:rPr>
        <w:t>H</w:t>
      </w:r>
      <w:r w:rsidRPr="00870068">
        <w:rPr>
          <w:rFonts w:ascii="Georgia" w:eastAsia="Georgia" w:hAnsi="Georgia" w:cs="Georgia"/>
          <w:spacing w:val="-1"/>
          <w:sz w:val="28"/>
          <w:szCs w:val="28"/>
        </w:rPr>
        <w:t>egs</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l</w:t>
      </w:r>
      <w:r w:rsidRPr="00870068">
        <w:rPr>
          <w:rFonts w:ascii="Georgia" w:eastAsia="Georgia" w:hAnsi="Georgia" w:cs="Georgia"/>
          <w:spacing w:val="-2"/>
          <w:sz w:val="28"/>
          <w:szCs w:val="28"/>
        </w:rPr>
        <w:t>m</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n</w:t>
      </w:r>
      <w:proofErr w:type="spellEnd"/>
      <w:r w:rsidRPr="00870068">
        <w:rPr>
          <w:rFonts w:ascii="Georgia" w:eastAsia="Georgia" w:hAnsi="Georgia" w:cs="Georgia"/>
          <w:sz w:val="28"/>
          <w:szCs w:val="28"/>
        </w:rPr>
        <w:t xml:space="preserve"> </w:t>
      </w:r>
      <w:r w:rsidRPr="00870068">
        <w:rPr>
          <w:rFonts w:ascii="Georgia" w:eastAsia="Georgia" w:hAnsi="Georgia" w:cs="Georgia"/>
          <w:spacing w:val="56"/>
          <w:sz w:val="28"/>
          <w:szCs w:val="28"/>
        </w:rPr>
        <w:t xml:space="preserve"> </w:t>
      </w:r>
      <w:r w:rsidRPr="00870068">
        <w:rPr>
          <w:rFonts w:ascii="Georgia" w:eastAsia="Georgia" w:hAnsi="Georgia" w:cs="Georgia"/>
          <w:spacing w:val="-2"/>
          <w:sz w:val="28"/>
          <w:szCs w:val="28"/>
        </w:rPr>
        <w:t>a</w:t>
      </w:r>
      <w:r w:rsidRPr="00870068">
        <w:rPr>
          <w:rFonts w:ascii="Georgia" w:eastAsia="Georgia" w:hAnsi="Georgia" w:cs="Georgia"/>
          <w:sz w:val="28"/>
          <w:szCs w:val="28"/>
        </w:rPr>
        <w:t>nd</w:t>
      </w:r>
      <w:proofErr w:type="gramEnd"/>
      <w:r w:rsidRPr="00870068">
        <w:rPr>
          <w:rFonts w:ascii="Georgia" w:eastAsia="Georgia" w:hAnsi="Georgia" w:cs="Georgia"/>
          <w:sz w:val="28"/>
          <w:szCs w:val="28"/>
        </w:rPr>
        <w:t xml:space="preserve"> </w:t>
      </w:r>
      <w:r w:rsidRPr="00870068">
        <w:rPr>
          <w:rFonts w:ascii="Georgia" w:eastAsia="Georgia" w:hAnsi="Georgia" w:cs="Georgia"/>
          <w:spacing w:val="57"/>
          <w:sz w:val="28"/>
          <w:szCs w:val="28"/>
        </w:rPr>
        <w:t xml:space="preserve"> </w:t>
      </w:r>
      <w:r w:rsidRPr="00870068">
        <w:rPr>
          <w:rFonts w:ascii="Georgia" w:eastAsia="Georgia" w:hAnsi="Georgia" w:cs="Georgia"/>
          <w:spacing w:val="-3"/>
          <w:sz w:val="28"/>
          <w:szCs w:val="28"/>
        </w:rPr>
        <w:t>U</w:t>
      </w:r>
      <w:r w:rsidRPr="00870068">
        <w:rPr>
          <w:rFonts w:ascii="Georgia" w:eastAsia="Georgia" w:hAnsi="Georgia" w:cs="Georgia"/>
          <w:sz w:val="28"/>
          <w:szCs w:val="28"/>
        </w:rPr>
        <w:t xml:space="preserve">. </w:t>
      </w:r>
      <w:r w:rsidRPr="00870068">
        <w:rPr>
          <w:rFonts w:ascii="Georgia" w:eastAsia="Georgia" w:hAnsi="Georgia" w:cs="Georgia"/>
          <w:spacing w:val="55"/>
          <w:sz w:val="28"/>
          <w:szCs w:val="28"/>
        </w:rPr>
        <w:t xml:space="preserve"> </w:t>
      </w:r>
      <w:r w:rsidRPr="00870068">
        <w:rPr>
          <w:rFonts w:ascii="Georgia" w:eastAsia="Georgia" w:hAnsi="Georgia" w:cs="Georgia"/>
          <w:sz w:val="28"/>
          <w:szCs w:val="28"/>
        </w:rPr>
        <w:t>K</w:t>
      </w:r>
      <w:r w:rsidRPr="00870068">
        <w:rPr>
          <w:rFonts w:ascii="Georgia" w:eastAsia="Georgia" w:hAnsi="Georgia" w:cs="Georgia"/>
          <w:spacing w:val="-3"/>
          <w:sz w:val="28"/>
          <w:szCs w:val="28"/>
        </w:rPr>
        <w:t>r</w:t>
      </w:r>
      <w:r w:rsidRPr="00870068">
        <w:rPr>
          <w:rFonts w:ascii="Georgia" w:eastAsia="Georgia" w:hAnsi="Georgia" w:cs="Georgia"/>
          <w:sz w:val="28"/>
          <w:szCs w:val="28"/>
        </w:rPr>
        <w:t>a</w:t>
      </w:r>
      <w:r w:rsidRPr="00870068">
        <w:rPr>
          <w:rFonts w:ascii="Georgia" w:eastAsia="Georgia" w:hAnsi="Georgia" w:cs="Georgia"/>
          <w:spacing w:val="-3"/>
          <w:sz w:val="28"/>
          <w:szCs w:val="28"/>
        </w:rPr>
        <w:t>u</w:t>
      </w:r>
      <w:r w:rsidRPr="00870068">
        <w:rPr>
          <w:rFonts w:ascii="Georgia" w:eastAsia="Georgia" w:hAnsi="Georgia" w:cs="Georgia"/>
          <w:spacing w:val="-1"/>
          <w:sz w:val="28"/>
          <w:szCs w:val="28"/>
        </w:rPr>
        <w:t>se</w:t>
      </w:r>
      <w:r w:rsidRPr="00870068">
        <w:rPr>
          <w:rFonts w:ascii="Georgia" w:eastAsia="Georgia" w:hAnsi="Georgia" w:cs="Georgia"/>
          <w:sz w:val="28"/>
          <w:szCs w:val="28"/>
        </w:rPr>
        <w:t xml:space="preserve">. </w:t>
      </w:r>
      <w:r w:rsidRPr="00870068">
        <w:rPr>
          <w:rFonts w:ascii="Georgia" w:eastAsia="Georgia" w:hAnsi="Georgia" w:cs="Georgia"/>
          <w:spacing w:val="55"/>
          <w:sz w:val="28"/>
          <w:szCs w:val="28"/>
        </w:rPr>
        <w:t xml:space="preserve"> </w:t>
      </w:r>
      <w:proofErr w:type="gramStart"/>
      <w:r w:rsidRPr="00870068">
        <w:rPr>
          <w:rFonts w:ascii="Georgia" w:eastAsia="Georgia" w:hAnsi="Georgia" w:cs="Georgia"/>
          <w:sz w:val="28"/>
          <w:szCs w:val="28"/>
        </w:rPr>
        <w:t>O</w:t>
      </w:r>
      <w:r w:rsidRPr="00870068">
        <w:rPr>
          <w:rFonts w:ascii="Georgia" w:eastAsia="Georgia" w:hAnsi="Georgia" w:cs="Georgia"/>
          <w:spacing w:val="-2"/>
          <w:sz w:val="28"/>
          <w:szCs w:val="28"/>
        </w:rPr>
        <w:t>p</w:t>
      </w:r>
      <w:r w:rsidRPr="00870068">
        <w:rPr>
          <w:rFonts w:ascii="Georgia" w:eastAsia="Georgia" w:hAnsi="Georgia" w:cs="Georgia"/>
          <w:sz w:val="28"/>
          <w:szCs w:val="28"/>
        </w:rPr>
        <w:t>i</w:t>
      </w:r>
      <w:r w:rsidRPr="00870068">
        <w:rPr>
          <w:rFonts w:ascii="Georgia" w:eastAsia="Georgia" w:hAnsi="Georgia" w:cs="Georgia"/>
          <w:spacing w:val="-1"/>
          <w:sz w:val="28"/>
          <w:szCs w:val="28"/>
        </w:rPr>
        <w:t>n</w:t>
      </w:r>
      <w:r w:rsidRPr="00870068">
        <w:rPr>
          <w:rFonts w:ascii="Georgia" w:eastAsia="Georgia" w:hAnsi="Georgia" w:cs="Georgia"/>
          <w:spacing w:val="-3"/>
          <w:sz w:val="28"/>
          <w:szCs w:val="28"/>
        </w:rPr>
        <w:t>i</w:t>
      </w:r>
      <w:r w:rsidRPr="00870068">
        <w:rPr>
          <w:rFonts w:ascii="Georgia" w:eastAsia="Georgia" w:hAnsi="Georgia" w:cs="Georgia"/>
          <w:sz w:val="28"/>
          <w:szCs w:val="28"/>
        </w:rPr>
        <w:t xml:space="preserve">on </w:t>
      </w:r>
      <w:r w:rsidRPr="00870068">
        <w:rPr>
          <w:rFonts w:ascii="Georgia" w:eastAsia="Georgia" w:hAnsi="Georgia" w:cs="Georgia"/>
          <w:spacing w:val="53"/>
          <w:sz w:val="28"/>
          <w:szCs w:val="28"/>
        </w:rPr>
        <w:t xml:space="preserve"> </w:t>
      </w:r>
      <w:r w:rsidRPr="00870068">
        <w:rPr>
          <w:rFonts w:ascii="Georgia" w:eastAsia="Georgia" w:hAnsi="Georgia" w:cs="Georgia"/>
          <w:spacing w:val="-3"/>
          <w:sz w:val="28"/>
          <w:szCs w:val="28"/>
        </w:rPr>
        <w:t>d</w:t>
      </w:r>
      <w:r w:rsidRPr="00870068">
        <w:rPr>
          <w:rFonts w:ascii="Georgia" w:eastAsia="Georgia" w:hAnsi="Georgia" w:cs="Georgia"/>
          <w:spacing w:val="1"/>
          <w:sz w:val="28"/>
          <w:szCs w:val="28"/>
        </w:rPr>
        <w:t>y</w:t>
      </w:r>
      <w:r w:rsidRPr="00870068">
        <w:rPr>
          <w:rFonts w:ascii="Georgia" w:eastAsia="Georgia" w:hAnsi="Georgia" w:cs="Georgia"/>
          <w:spacing w:val="-3"/>
          <w:sz w:val="28"/>
          <w:szCs w:val="28"/>
        </w:rPr>
        <w:t>n</w:t>
      </w:r>
      <w:r w:rsidRPr="00870068">
        <w:rPr>
          <w:rFonts w:ascii="Georgia" w:eastAsia="Georgia" w:hAnsi="Georgia" w:cs="Georgia"/>
          <w:spacing w:val="-2"/>
          <w:sz w:val="28"/>
          <w:szCs w:val="28"/>
        </w:rPr>
        <w:t>a</w:t>
      </w:r>
      <w:r w:rsidRPr="00870068">
        <w:rPr>
          <w:rFonts w:ascii="Georgia" w:eastAsia="Georgia" w:hAnsi="Georgia" w:cs="Georgia"/>
          <w:sz w:val="28"/>
          <w:szCs w:val="28"/>
        </w:rPr>
        <w:t>m</w:t>
      </w:r>
      <w:r w:rsidRPr="00870068">
        <w:rPr>
          <w:rFonts w:ascii="Georgia" w:eastAsia="Georgia" w:hAnsi="Georgia" w:cs="Georgia"/>
          <w:spacing w:val="-1"/>
          <w:sz w:val="28"/>
          <w:szCs w:val="28"/>
        </w:rPr>
        <w:t>i</w:t>
      </w:r>
      <w:r w:rsidRPr="00870068">
        <w:rPr>
          <w:rFonts w:ascii="Georgia" w:eastAsia="Georgia" w:hAnsi="Georgia" w:cs="Georgia"/>
          <w:spacing w:val="-3"/>
          <w:sz w:val="28"/>
          <w:szCs w:val="28"/>
        </w:rPr>
        <w:t>c</w:t>
      </w:r>
      <w:r w:rsidRPr="00870068">
        <w:rPr>
          <w:rFonts w:ascii="Georgia" w:eastAsia="Georgia" w:hAnsi="Georgia" w:cs="Georgia"/>
          <w:sz w:val="28"/>
          <w:szCs w:val="28"/>
        </w:rPr>
        <w:t>s</w:t>
      </w:r>
      <w:proofErr w:type="gramEnd"/>
      <w:r w:rsidRPr="00870068">
        <w:rPr>
          <w:rFonts w:ascii="Georgia" w:eastAsia="Georgia" w:hAnsi="Georgia" w:cs="Georgia"/>
          <w:sz w:val="28"/>
          <w:szCs w:val="28"/>
        </w:rPr>
        <w:t xml:space="preserve"> </w:t>
      </w:r>
      <w:r w:rsidRPr="00870068">
        <w:rPr>
          <w:rFonts w:ascii="Georgia" w:eastAsia="Georgia" w:hAnsi="Georgia" w:cs="Georgia"/>
          <w:spacing w:val="55"/>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 xml:space="preserve">d </w:t>
      </w:r>
      <w:r w:rsidRPr="00870068">
        <w:rPr>
          <w:rFonts w:ascii="Georgia" w:eastAsia="Georgia" w:hAnsi="Georgia" w:cs="Georgia"/>
          <w:spacing w:val="-1"/>
          <w:sz w:val="28"/>
          <w:szCs w:val="28"/>
        </w:rPr>
        <w:t>b</w:t>
      </w:r>
      <w:r w:rsidRPr="00870068">
        <w:rPr>
          <w:rFonts w:ascii="Georgia" w:eastAsia="Georgia" w:hAnsi="Georgia" w:cs="Georgia"/>
          <w:sz w:val="28"/>
          <w:szCs w:val="28"/>
        </w:rPr>
        <w:t>ou</w:t>
      </w:r>
      <w:r w:rsidRPr="00870068">
        <w:rPr>
          <w:rFonts w:ascii="Georgia" w:eastAsia="Georgia" w:hAnsi="Georgia" w:cs="Georgia"/>
          <w:spacing w:val="-4"/>
          <w:sz w:val="28"/>
          <w:szCs w:val="28"/>
        </w:rPr>
        <w:t>n</w:t>
      </w:r>
      <w:r w:rsidRPr="00870068">
        <w:rPr>
          <w:rFonts w:ascii="Georgia" w:eastAsia="Georgia" w:hAnsi="Georgia" w:cs="Georgia"/>
          <w:spacing w:val="-3"/>
          <w:sz w:val="28"/>
          <w:szCs w:val="28"/>
        </w:rPr>
        <w:t>d</w:t>
      </w:r>
      <w:r w:rsidRPr="00870068">
        <w:rPr>
          <w:rFonts w:ascii="Georgia" w:eastAsia="Georgia" w:hAnsi="Georgia" w:cs="Georgia"/>
          <w:spacing w:val="1"/>
          <w:sz w:val="28"/>
          <w:szCs w:val="28"/>
        </w:rPr>
        <w:t>e</w:t>
      </w:r>
      <w:r w:rsidRPr="00870068">
        <w:rPr>
          <w:rFonts w:ascii="Georgia" w:eastAsia="Georgia" w:hAnsi="Georgia" w:cs="Georgia"/>
          <w:sz w:val="28"/>
          <w:szCs w:val="28"/>
        </w:rPr>
        <w:t xml:space="preserve">d  </w:t>
      </w:r>
      <w:r w:rsidRPr="00870068">
        <w:rPr>
          <w:rFonts w:ascii="Georgia" w:eastAsia="Georgia" w:hAnsi="Georgia" w:cs="Georgia"/>
          <w:spacing w:val="17"/>
          <w:sz w:val="28"/>
          <w:szCs w:val="28"/>
        </w:rPr>
        <w:t xml:space="preserve"> </w:t>
      </w:r>
      <w:r w:rsidRPr="00870068">
        <w:rPr>
          <w:rFonts w:ascii="Georgia" w:eastAsia="Georgia" w:hAnsi="Georgia" w:cs="Georgia"/>
          <w:sz w:val="28"/>
          <w:szCs w:val="28"/>
        </w:rPr>
        <w:t>c</w:t>
      </w:r>
      <w:r w:rsidRPr="00870068">
        <w:rPr>
          <w:rFonts w:ascii="Georgia" w:eastAsia="Georgia" w:hAnsi="Georgia" w:cs="Georgia"/>
          <w:spacing w:val="-3"/>
          <w:sz w:val="28"/>
          <w:szCs w:val="28"/>
        </w:rPr>
        <w:t>o</w:t>
      </w:r>
      <w:r w:rsidRPr="00870068">
        <w:rPr>
          <w:rFonts w:ascii="Georgia" w:eastAsia="Georgia" w:hAnsi="Georgia" w:cs="Georgia"/>
          <w:sz w:val="28"/>
          <w:szCs w:val="28"/>
        </w:rPr>
        <w:t>nf</w:t>
      </w:r>
      <w:r w:rsidRPr="00870068">
        <w:rPr>
          <w:rFonts w:ascii="Georgia" w:eastAsia="Georgia" w:hAnsi="Georgia" w:cs="Georgia"/>
          <w:spacing w:val="-3"/>
          <w:sz w:val="28"/>
          <w:szCs w:val="28"/>
        </w:rPr>
        <w:t>id</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n</w:t>
      </w:r>
      <w:r w:rsidRPr="00870068">
        <w:rPr>
          <w:rFonts w:ascii="Georgia" w:eastAsia="Georgia" w:hAnsi="Georgia" w:cs="Georgia"/>
          <w:sz w:val="28"/>
          <w:szCs w:val="28"/>
        </w:rPr>
        <w:t>ce</w:t>
      </w:r>
      <w:r w:rsidRPr="00870068">
        <w:rPr>
          <w:rFonts w:ascii="Georgia" w:eastAsia="Georgia" w:hAnsi="Georgia" w:cs="Georgia"/>
          <w:spacing w:val="2"/>
          <w:sz w:val="28"/>
          <w:szCs w:val="28"/>
        </w:rPr>
        <w:t xml:space="preserve"> </w:t>
      </w:r>
      <w:r w:rsidRPr="00870068">
        <w:rPr>
          <w:rFonts w:ascii="Georgia" w:eastAsia="Georgia" w:hAnsi="Georgia" w:cs="Georgia"/>
          <w:spacing w:val="-2"/>
          <w:sz w:val="28"/>
          <w:szCs w:val="28"/>
        </w:rPr>
        <w:t>m</w:t>
      </w:r>
      <w:r w:rsidRPr="00870068">
        <w:rPr>
          <w:rFonts w:ascii="Georgia" w:eastAsia="Georgia" w:hAnsi="Georgia" w:cs="Georgia"/>
          <w:sz w:val="28"/>
          <w:szCs w:val="28"/>
        </w:rPr>
        <w:t>o</w:t>
      </w:r>
      <w:r w:rsidRPr="00870068">
        <w:rPr>
          <w:rFonts w:ascii="Georgia" w:eastAsia="Georgia" w:hAnsi="Georgia" w:cs="Georgia"/>
          <w:spacing w:val="-2"/>
          <w:sz w:val="28"/>
          <w:szCs w:val="28"/>
        </w:rPr>
        <w:t>d</w:t>
      </w:r>
      <w:r w:rsidRPr="00870068">
        <w:rPr>
          <w:rFonts w:ascii="Georgia" w:eastAsia="Georgia" w:hAnsi="Georgia" w:cs="Georgia"/>
          <w:spacing w:val="1"/>
          <w:sz w:val="28"/>
          <w:szCs w:val="28"/>
        </w:rPr>
        <w:t>e</w:t>
      </w:r>
      <w:r w:rsidRPr="00870068">
        <w:rPr>
          <w:rFonts w:ascii="Georgia" w:eastAsia="Georgia" w:hAnsi="Georgia" w:cs="Georgia"/>
          <w:spacing w:val="-3"/>
          <w:sz w:val="28"/>
          <w:szCs w:val="28"/>
        </w:rPr>
        <w:t>l</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pacing w:val="-2"/>
          <w:sz w:val="28"/>
          <w:szCs w:val="28"/>
        </w:rPr>
        <w:t>a</w:t>
      </w:r>
      <w:r w:rsidRPr="00870068">
        <w:rPr>
          <w:rFonts w:ascii="Georgia" w:eastAsia="Georgia" w:hAnsi="Georgia" w:cs="Georgia"/>
          <w:sz w:val="28"/>
          <w:szCs w:val="28"/>
        </w:rPr>
        <w:t>na</w:t>
      </w:r>
      <w:r w:rsidRPr="00870068">
        <w:rPr>
          <w:rFonts w:ascii="Georgia" w:eastAsia="Georgia" w:hAnsi="Georgia" w:cs="Georgia"/>
          <w:spacing w:val="-4"/>
          <w:sz w:val="28"/>
          <w:szCs w:val="28"/>
        </w:rPr>
        <w:t>l</w:t>
      </w:r>
      <w:r w:rsidRPr="00870068">
        <w:rPr>
          <w:rFonts w:ascii="Georgia" w:eastAsia="Georgia" w:hAnsi="Georgia" w:cs="Georgia"/>
          <w:spacing w:val="-1"/>
          <w:sz w:val="28"/>
          <w:szCs w:val="28"/>
        </w:rPr>
        <w:t>ys</w:t>
      </w:r>
      <w:r w:rsidRPr="00870068">
        <w:rPr>
          <w:rFonts w:ascii="Georgia" w:eastAsia="Georgia" w:hAnsi="Georgia" w:cs="Georgia"/>
          <w:spacing w:val="-3"/>
          <w:sz w:val="28"/>
          <w:szCs w:val="28"/>
        </w:rPr>
        <w:t>i</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2"/>
          <w:sz w:val="28"/>
          <w:szCs w:val="28"/>
        </w:rPr>
        <w:t xml:space="preserve"> </w:t>
      </w:r>
      <w:r w:rsidRPr="00870068">
        <w:rPr>
          <w:rFonts w:ascii="Georgia" w:eastAsia="Georgia" w:hAnsi="Georgia" w:cs="Georgia"/>
          <w:sz w:val="28"/>
          <w:szCs w:val="28"/>
        </w:rPr>
        <w:t>a</w:t>
      </w:r>
      <w:r w:rsidRPr="00870068">
        <w:rPr>
          <w:rFonts w:ascii="Georgia" w:eastAsia="Georgia" w:hAnsi="Georgia" w:cs="Georgia"/>
          <w:spacing w:val="-3"/>
          <w:sz w:val="28"/>
          <w:szCs w:val="28"/>
        </w:rPr>
        <w:t>n</w:t>
      </w:r>
      <w:r w:rsidRPr="00870068">
        <w:rPr>
          <w:rFonts w:ascii="Georgia" w:eastAsia="Georgia" w:hAnsi="Georgia" w:cs="Georgia"/>
          <w:sz w:val="28"/>
          <w:szCs w:val="28"/>
        </w:rPr>
        <w:t xml:space="preserve">d </w:t>
      </w:r>
      <w:r w:rsidRPr="00870068">
        <w:rPr>
          <w:rFonts w:ascii="Georgia" w:eastAsia="Georgia" w:hAnsi="Georgia" w:cs="Georgia"/>
          <w:spacing w:val="1"/>
          <w:sz w:val="28"/>
          <w:szCs w:val="28"/>
        </w:rPr>
        <w:t>s</w:t>
      </w:r>
      <w:r w:rsidRPr="00870068">
        <w:rPr>
          <w:rFonts w:ascii="Georgia" w:eastAsia="Georgia" w:hAnsi="Georgia" w:cs="Georgia"/>
          <w:spacing w:val="-3"/>
          <w:sz w:val="28"/>
          <w:szCs w:val="28"/>
        </w:rPr>
        <w:t>i</w:t>
      </w:r>
      <w:r w:rsidRPr="00870068">
        <w:rPr>
          <w:rFonts w:ascii="Georgia" w:eastAsia="Georgia" w:hAnsi="Georgia" w:cs="Georgia"/>
          <w:sz w:val="28"/>
          <w:szCs w:val="28"/>
        </w:rPr>
        <w:t>m</w:t>
      </w:r>
      <w:r w:rsidRPr="00870068">
        <w:rPr>
          <w:rFonts w:ascii="Georgia" w:eastAsia="Georgia" w:hAnsi="Georgia" w:cs="Georgia"/>
          <w:spacing w:val="-1"/>
          <w:sz w:val="28"/>
          <w:szCs w:val="28"/>
        </w:rPr>
        <w:t>u</w:t>
      </w:r>
      <w:r w:rsidRPr="00870068">
        <w:rPr>
          <w:rFonts w:ascii="Georgia" w:eastAsia="Georgia" w:hAnsi="Georgia" w:cs="Georgia"/>
          <w:spacing w:val="-3"/>
          <w:sz w:val="28"/>
          <w:szCs w:val="28"/>
        </w:rPr>
        <w:t>l</w:t>
      </w:r>
      <w:r w:rsidRPr="00870068">
        <w:rPr>
          <w:rFonts w:ascii="Georgia" w:eastAsia="Georgia" w:hAnsi="Georgia" w:cs="Georgia"/>
          <w:sz w:val="28"/>
          <w:szCs w:val="28"/>
        </w:rPr>
        <w:t>at</w:t>
      </w:r>
      <w:r w:rsidRPr="00870068">
        <w:rPr>
          <w:rFonts w:ascii="Georgia" w:eastAsia="Georgia" w:hAnsi="Georgia" w:cs="Georgia"/>
          <w:spacing w:val="-4"/>
          <w:sz w:val="28"/>
          <w:szCs w:val="28"/>
        </w:rPr>
        <w:t>i</w:t>
      </w:r>
      <w:r w:rsidRPr="00870068">
        <w:rPr>
          <w:rFonts w:ascii="Georgia" w:eastAsia="Georgia" w:hAnsi="Georgia" w:cs="Georgia"/>
          <w:sz w:val="28"/>
          <w:szCs w:val="28"/>
        </w:rPr>
        <w:t>o</w:t>
      </w:r>
      <w:r w:rsidRPr="00870068">
        <w:rPr>
          <w:rFonts w:ascii="Georgia" w:eastAsia="Georgia" w:hAnsi="Georgia" w:cs="Georgia"/>
          <w:spacing w:val="-3"/>
          <w:sz w:val="28"/>
          <w:szCs w:val="28"/>
        </w:rPr>
        <w:t>n</w:t>
      </w:r>
      <w:r w:rsidRPr="00870068">
        <w:rPr>
          <w:rFonts w:ascii="Georgia" w:eastAsia="Georgia" w:hAnsi="Georgia" w:cs="Georgia"/>
          <w:spacing w:val="-1"/>
          <w:sz w:val="28"/>
          <w:szCs w:val="28"/>
        </w:rPr>
        <w:t>s</w:t>
      </w:r>
      <w:r w:rsidRPr="00870068">
        <w:rPr>
          <w:rFonts w:ascii="Georgia" w:eastAsia="Georgia" w:hAnsi="Georgia" w:cs="Georgia"/>
          <w:sz w:val="28"/>
          <w:szCs w:val="28"/>
        </w:rPr>
        <w:t>.</w:t>
      </w:r>
      <w:r w:rsidRPr="00870068">
        <w:rPr>
          <w:rFonts w:ascii="Georgia" w:eastAsia="Georgia" w:hAnsi="Georgia" w:cs="Georgia"/>
          <w:spacing w:val="1"/>
          <w:sz w:val="28"/>
          <w:szCs w:val="28"/>
        </w:rPr>
        <w:t xml:space="preserve"> </w:t>
      </w:r>
      <w:r w:rsidRPr="00CC4D9A">
        <w:rPr>
          <w:rFonts w:ascii="Georgia" w:eastAsia="Georgia" w:hAnsi="Georgia" w:cs="Georgia"/>
          <w:i/>
          <w:spacing w:val="-1"/>
          <w:sz w:val="28"/>
          <w:szCs w:val="28"/>
          <w:lang w:val="fr-FR"/>
          <w:rPrChange w:id="626" w:author="Dominique LONGIN" w:date="2016-09-13T17:39:00Z">
            <w:rPr>
              <w:rFonts w:ascii="Georgia" w:eastAsia="Georgia" w:hAnsi="Georgia" w:cs="Georgia"/>
              <w:i/>
              <w:spacing w:val="-1"/>
              <w:sz w:val="28"/>
              <w:szCs w:val="28"/>
            </w:rPr>
          </w:rPrChange>
        </w:rPr>
        <w:t>J</w:t>
      </w:r>
      <w:r w:rsidRPr="00CC4D9A">
        <w:rPr>
          <w:rFonts w:ascii="Georgia" w:eastAsia="Georgia" w:hAnsi="Georgia" w:cs="Georgia"/>
          <w:i/>
          <w:sz w:val="28"/>
          <w:szCs w:val="28"/>
          <w:lang w:val="fr-FR"/>
          <w:rPrChange w:id="627" w:author="Dominique LONGIN" w:date="2016-09-13T17:39:00Z">
            <w:rPr>
              <w:rFonts w:ascii="Georgia" w:eastAsia="Georgia" w:hAnsi="Georgia" w:cs="Georgia"/>
              <w:i/>
              <w:sz w:val="28"/>
              <w:szCs w:val="28"/>
            </w:rPr>
          </w:rPrChange>
        </w:rPr>
        <w:t>o</w:t>
      </w:r>
      <w:r w:rsidRPr="00CC4D9A">
        <w:rPr>
          <w:rFonts w:ascii="Georgia" w:eastAsia="Georgia" w:hAnsi="Georgia" w:cs="Georgia"/>
          <w:i/>
          <w:spacing w:val="-3"/>
          <w:sz w:val="28"/>
          <w:szCs w:val="28"/>
          <w:lang w:val="fr-FR"/>
          <w:rPrChange w:id="628" w:author="Dominique LONGIN" w:date="2016-09-13T17:39:00Z">
            <w:rPr>
              <w:rFonts w:ascii="Georgia" w:eastAsia="Georgia" w:hAnsi="Georgia" w:cs="Georgia"/>
              <w:i/>
              <w:spacing w:val="-3"/>
              <w:sz w:val="28"/>
              <w:szCs w:val="28"/>
            </w:rPr>
          </w:rPrChange>
        </w:rPr>
        <w:t>u</w:t>
      </w:r>
      <w:r w:rsidRPr="00CC4D9A">
        <w:rPr>
          <w:rFonts w:ascii="Georgia" w:eastAsia="Georgia" w:hAnsi="Georgia" w:cs="Georgia"/>
          <w:i/>
          <w:sz w:val="28"/>
          <w:szCs w:val="28"/>
          <w:lang w:val="fr-FR"/>
          <w:rPrChange w:id="629" w:author="Dominique LONGIN" w:date="2016-09-13T17:39:00Z">
            <w:rPr>
              <w:rFonts w:ascii="Georgia" w:eastAsia="Georgia" w:hAnsi="Georgia" w:cs="Georgia"/>
              <w:i/>
              <w:sz w:val="28"/>
              <w:szCs w:val="28"/>
            </w:rPr>
          </w:rPrChange>
        </w:rPr>
        <w:t>r</w:t>
      </w:r>
      <w:r w:rsidRPr="00CC4D9A">
        <w:rPr>
          <w:rFonts w:ascii="Georgia" w:eastAsia="Georgia" w:hAnsi="Georgia" w:cs="Georgia"/>
          <w:i/>
          <w:spacing w:val="-2"/>
          <w:sz w:val="28"/>
          <w:szCs w:val="28"/>
          <w:lang w:val="fr-FR"/>
          <w:rPrChange w:id="630" w:author="Dominique LONGIN" w:date="2016-09-13T17:39:00Z">
            <w:rPr>
              <w:rFonts w:ascii="Georgia" w:eastAsia="Georgia" w:hAnsi="Georgia" w:cs="Georgia"/>
              <w:i/>
              <w:spacing w:val="-2"/>
              <w:sz w:val="28"/>
              <w:szCs w:val="28"/>
            </w:rPr>
          </w:rPrChange>
        </w:rPr>
        <w:t>n</w:t>
      </w:r>
      <w:r w:rsidRPr="00CC4D9A">
        <w:rPr>
          <w:rFonts w:ascii="Georgia" w:eastAsia="Georgia" w:hAnsi="Georgia" w:cs="Georgia"/>
          <w:i/>
          <w:sz w:val="28"/>
          <w:szCs w:val="28"/>
          <w:lang w:val="fr-FR"/>
          <w:rPrChange w:id="631" w:author="Dominique LONGIN" w:date="2016-09-13T17:39:00Z">
            <w:rPr>
              <w:rFonts w:ascii="Georgia" w:eastAsia="Georgia" w:hAnsi="Georgia" w:cs="Georgia"/>
              <w:i/>
              <w:sz w:val="28"/>
              <w:szCs w:val="28"/>
            </w:rPr>
          </w:rPrChange>
        </w:rPr>
        <w:t xml:space="preserve">al of </w:t>
      </w:r>
      <w:proofErr w:type="spellStart"/>
      <w:r w:rsidRPr="00CC4D9A">
        <w:rPr>
          <w:rFonts w:ascii="Georgia" w:eastAsia="Georgia" w:hAnsi="Georgia" w:cs="Georgia"/>
          <w:i/>
          <w:spacing w:val="-1"/>
          <w:sz w:val="28"/>
          <w:szCs w:val="28"/>
          <w:lang w:val="fr-FR"/>
          <w:rPrChange w:id="632" w:author="Dominique LONGIN" w:date="2016-09-13T17:39:00Z">
            <w:rPr>
              <w:rFonts w:ascii="Georgia" w:eastAsia="Georgia" w:hAnsi="Georgia" w:cs="Georgia"/>
              <w:i/>
              <w:spacing w:val="-1"/>
              <w:sz w:val="28"/>
              <w:szCs w:val="28"/>
            </w:rPr>
          </w:rPrChange>
        </w:rPr>
        <w:t>A</w:t>
      </w:r>
      <w:r w:rsidRPr="00CC4D9A">
        <w:rPr>
          <w:rFonts w:ascii="Georgia" w:eastAsia="Georgia" w:hAnsi="Georgia" w:cs="Georgia"/>
          <w:i/>
          <w:spacing w:val="-2"/>
          <w:sz w:val="28"/>
          <w:szCs w:val="28"/>
          <w:lang w:val="fr-FR"/>
          <w:rPrChange w:id="633" w:author="Dominique LONGIN" w:date="2016-09-13T17:39:00Z">
            <w:rPr>
              <w:rFonts w:ascii="Georgia" w:eastAsia="Georgia" w:hAnsi="Georgia" w:cs="Georgia"/>
              <w:i/>
              <w:spacing w:val="-2"/>
              <w:sz w:val="28"/>
              <w:szCs w:val="28"/>
            </w:rPr>
          </w:rPrChange>
        </w:rPr>
        <w:t>r</w:t>
      </w:r>
      <w:r w:rsidRPr="00CC4D9A">
        <w:rPr>
          <w:rFonts w:ascii="Georgia" w:eastAsia="Georgia" w:hAnsi="Georgia" w:cs="Georgia"/>
          <w:i/>
          <w:spacing w:val="1"/>
          <w:sz w:val="28"/>
          <w:szCs w:val="28"/>
          <w:lang w:val="fr-FR"/>
          <w:rPrChange w:id="634" w:author="Dominique LONGIN" w:date="2016-09-13T17:39:00Z">
            <w:rPr>
              <w:rFonts w:ascii="Georgia" w:eastAsia="Georgia" w:hAnsi="Georgia" w:cs="Georgia"/>
              <w:i/>
              <w:spacing w:val="1"/>
              <w:sz w:val="28"/>
              <w:szCs w:val="28"/>
            </w:rPr>
          </w:rPrChange>
        </w:rPr>
        <w:t>t</w:t>
      </w:r>
      <w:r w:rsidRPr="00CC4D9A">
        <w:rPr>
          <w:rFonts w:ascii="Georgia" w:eastAsia="Georgia" w:hAnsi="Georgia" w:cs="Georgia"/>
          <w:i/>
          <w:sz w:val="28"/>
          <w:szCs w:val="28"/>
          <w:lang w:val="fr-FR"/>
          <w:rPrChange w:id="635" w:author="Dominique LONGIN" w:date="2016-09-13T17:39:00Z">
            <w:rPr>
              <w:rFonts w:ascii="Georgia" w:eastAsia="Georgia" w:hAnsi="Georgia" w:cs="Georgia"/>
              <w:i/>
              <w:sz w:val="28"/>
              <w:szCs w:val="28"/>
            </w:rPr>
          </w:rPrChange>
        </w:rPr>
        <w:t>i</w:t>
      </w:r>
      <w:r w:rsidRPr="00CC4D9A">
        <w:rPr>
          <w:rFonts w:ascii="Georgia" w:eastAsia="Georgia" w:hAnsi="Georgia" w:cs="Georgia"/>
          <w:i/>
          <w:spacing w:val="-3"/>
          <w:sz w:val="28"/>
          <w:szCs w:val="28"/>
          <w:lang w:val="fr-FR"/>
          <w:rPrChange w:id="636" w:author="Dominique LONGIN" w:date="2016-09-13T17:39:00Z">
            <w:rPr>
              <w:rFonts w:ascii="Georgia" w:eastAsia="Georgia" w:hAnsi="Georgia" w:cs="Georgia"/>
              <w:i/>
              <w:spacing w:val="-3"/>
              <w:sz w:val="28"/>
              <w:szCs w:val="28"/>
            </w:rPr>
          </w:rPrChange>
        </w:rPr>
        <w:t>f</w:t>
      </w:r>
      <w:r w:rsidRPr="00CC4D9A">
        <w:rPr>
          <w:rFonts w:ascii="Georgia" w:eastAsia="Georgia" w:hAnsi="Georgia" w:cs="Georgia"/>
          <w:i/>
          <w:spacing w:val="-2"/>
          <w:sz w:val="28"/>
          <w:szCs w:val="28"/>
          <w:lang w:val="fr-FR"/>
          <w:rPrChange w:id="637" w:author="Dominique LONGIN" w:date="2016-09-13T17:39:00Z">
            <w:rPr>
              <w:rFonts w:ascii="Georgia" w:eastAsia="Georgia" w:hAnsi="Georgia" w:cs="Georgia"/>
              <w:i/>
              <w:spacing w:val="-2"/>
              <w:sz w:val="28"/>
              <w:szCs w:val="28"/>
            </w:rPr>
          </w:rPrChange>
        </w:rPr>
        <w:t>i</w:t>
      </w:r>
      <w:r w:rsidRPr="00CC4D9A">
        <w:rPr>
          <w:rFonts w:ascii="Georgia" w:eastAsia="Georgia" w:hAnsi="Georgia" w:cs="Georgia"/>
          <w:i/>
          <w:sz w:val="28"/>
          <w:szCs w:val="28"/>
          <w:lang w:val="fr-FR"/>
          <w:rPrChange w:id="638" w:author="Dominique LONGIN" w:date="2016-09-13T17:39:00Z">
            <w:rPr>
              <w:rFonts w:ascii="Georgia" w:eastAsia="Georgia" w:hAnsi="Georgia" w:cs="Georgia"/>
              <w:i/>
              <w:sz w:val="28"/>
              <w:szCs w:val="28"/>
            </w:rPr>
          </w:rPrChange>
        </w:rPr>
        <w:t>c</w:t>
      </w:r>
      <w:r w:rsidRPr="00CC4D9A">
        <w:rPr>
          <w:rFonts w:ascii="Georgia" w:eastAsia="Georgia" w:hAnsi="Georgia" w:cs="Georgia"/>
          <w:i/>
          <w:spacing w:val="-2"/>
          <w:sz w:val="28"/>
          <w:szCs w:val="28"/>
          <w:lang w:val="fr-FR"/>
          <w:rPrChange w:id="639" w:author="Dominique LONGIN" w:date="2016-09-13T17:39:00Z">
            <w:rPr>
              <w:rFonts w:ascii="Georgia" w:eastAsia="Georgia" w:hAnsi="Georgia" w:cs="Georgia"/>
              <w:i/>
              <w:spacing w:val="-2"/>
              <w:sz w:val="28"/>
              <w:szCs w:val="28"/>
            </w:rPr>
          </w:rPrChange>
        </w:rPr>
        <w:t>i</w:t>
      </w:r>
      <w:r w:rsidRPr="00CC4D9A">
        <w:rPr>
          <w:rFonts w:ascii="Georgia" w:eastAsia="Georgia" w:hAnsi="Georgia" w:cs="Georgia"/>
          <w:i/>
          <w:sz w:val="28"/>
          <w:szCs w:val="28"/>
          <w:lang w:val="fr-FR"/>
          <w:rPrChange w:id="640" w:author="Dominique LONGIN" w:date="2016-09-13T17:39:00Z">
            <w:rPr>
              <w:rFonts w:ascii="Georgia" w:eastAsia="Georgia" w:hAnsi="Georgia" w:cs="Georgia"/>
              <w:i/>
              <w:sz w:val="28"/>
              <w:szCs w:val="28"/>
            </w:rPr>
          </w:rPrChange>
        </w:rPr>
        <w:t>al</w:t>
      </w:r>
      <w:proofErr w:type="spellEnd"/>
      <w:r w:rsidRPr="00CC4D9A">
        <w:rPr>
          <w:rFonts w:ascii="Georgia" w:eastAsia="Georgia" w:hAnsi="Georgia" w:cs="Georgia"/>
          <w:i/>
          <w:spacing w:val="-3"/>
          <w:sz w:val="28"/>
          <w:szCs w:val="28"/>
          <w:lang w:val="fr-FR"/>
          <w:rPrChange w:id="641" w:author="Dominique LONGIN" w:date="2016-09-13T17:39:00Z">
            <w:rPr>
              <w:rFonts w:ascii="Georgia" w:eastAsia="Georgia" w:hAnsi="Georgia" w:cs="Georgia"/>
              <w:i/>
              <w:spacing w:val="-3"/>
              <w:sz w:val="28"/>
              <w:szCs w:val="28"/>
            </w:rPr>
          </w:rPrChange>
        </w:rPr>
        <w:t xml:space="preserve"> </w:t>
      </w:r>
      <w:proofErr w:type="spellStart"/>
      <w:r w:rsidRPr="00CC4D9A">
        <w:rPr>
          <w:rFonts w:ascii="Georgia" w:eastAsia="Georgia" w:hAnsi="Georgia" w:cs="Georgia"/>
          <w:i/>
          <w:spacing w:val="-1"/>
          <w:sz w:val="28"/>
          <w:szCs w:val="28"/>
          <w:lang w:val="fr-FR"/>
          <w:rPrChange w:id="642" w:author="Dominique LONGIN" w:date="2016-09-13T17:39:00Z">
            <w:rPr>
              <w:rFonts w:ascii="Georgia" w:eastAsia="Georgia" w:hAnsi="Georgia" w:cs="Georgia"/>
              <w:i/>
              <w:spacing w:val="-1"/>
              <w:sz w:val="28"/>
              <w:szCs w:val="28"/>
            </w:rPr>
          </w:rPrChange>
        </w:rPr>
        <w:t>S</w:t>
      </w:r>
      <w:r w:rsidRPr="00CC4D9A">
        <w:rPr>
          <w:rFonts w:ascii="Georgia" w:eastAsia="Georgia" w:hAnsi="Georgia" w:cs="Georgia"/>
          <w:i/>
          <w:spacing w:val="-2"/>
          <w:sz w:val="28"/>
          <w:szCs w:val="28"/>
          <w:lang w:val="fr-FR"/>
          <w:rPrChange w:id="643" w:author="Dominique LONGIN" w:date="2016-09-13T17:39:00Z">
            <w:rPr>
              <w:rFonts w:ascii="Georgia" w:eastAsia="Georgia" w:hAnsi="Georgia" w:cs="Georgia"/>
              <w:i/>
              <w:spacing w:val="-2"/>
              <w:sz w:val="28"/>
              <w:szCs w:val="28"/>
            </w:rPr>
          </w:rPrChange>
        </w:rPr>
        <w:t>o</w:t>
      </w:r>
      <w:r w:rsidRPr="00CC4D9A">
        <w:rPr>
          <w:rFonts w:ascii="Georgia" w:eastAsia="Georgia" w:hAnsi="Georgia" w:cs="Georgia"/>
          <w:i/>
          <w:sz w:val="28"/>
          <w:szCs w:val="28"/>
          <w:lang w:val="fr-FR"/>
          <w:rPrChange w:id="644" w:author="Dominique LONGIN" w:date="2016-09-13T17:39:00Z">
            <w:rPr>
              <w:rFonts w:ascii="Georgia" w:eastAsia="Georgia" w:hAnsi="Georgia" w:cs="Georgia"/>
              <w:i/>
              <w:sz w:val="28"/>
              <w:szCs w:val="28"/>
            </w:rPr>
          </w:rPrChange>
        </w:rPr>
        <w:t>c</w:t>
      </w:r>
      <w:r w:rsidRPr="00CC4D9A">
        <w:rPr>
          <w:rFonts w:ascii="Georgia" w:eastAsia="Georgia" w:hAnsi="Georgia" w:cs="Georgia"/>
          <w:i/>
          <w:spacing w:val="-2"/>
          <w:sz w:val="28"/>
          <w:szCs w:val="28"/>
          <w:lang w:val="fr-FR"/>
          <w:rPrChange w:id="645" w:author="Dominique LONGIN" w:date="2016-09-13T17:39:00Z">
            <w:rPr>
              <w:rFonts w:ascii="Georgia" w:eastAsia="Georgia" w:hAnsi="Georgia" w:cs="Georgia"/>
              <w:i/>
              <w:spacing w:val="-2"/>
              <w:sz w:val="28"/>
              <w:szCs w:val="28"/>
            </w:rPr>
          </w:rPrChange>
        </w:rPr>
        <w:t>i</w:t>
      </w:r>
      <w:r w:rsidRPr="00CC4D9A">
        <w:rPr>
          <w:rFonts w:ascii="Georgia" w:eastAsia="Georgia" w:hAnsi="Georgia" w:cs="Georgia"/>
          <w:i/>
          <w:spacing w:val="-3"/>
          <w:sz w:val="28"/>
          <w:szCs w:val="28"/>
          <w:lang w:val="fr-FR"/>
          <w:rPrChange w:id="646" w:author="Dominique LONGIN" w:date="2016-09-13T17:39:00Z">
            <w:rPr>
              <w:rFonts w:ascii="Georgia" w:eastAsia="Georgia" w:hAnsi="Georgia" w:cs="Georgia"/>
              <w:i/>
              <w:spacing w:val="-3"/>
              <w:sz w:val="28"/>
              <w:szCs w:val="28"/>
            </w:rPr>
          </w:rPrChange>
        </w:rPr>
        <w:t>e</w:t>
      </w:r>
      <w:r w:rsidRPr="00CC4D9A">
        <w:rPr>
          <w:rFonts w:ascii="Georgia" w:eastAsia="Georgia" w:hAnsi="Georgia" w:cs="Georgia"/>
          <w:i/>
          <w:spacing w:val="1"/>
          <w:sz w:val="28"/>
          <w:szCs w:val="28"/>
          <w:lang w:val="fr-FR"/>
          <w:rPrChange w:id="647" w:author="Dominique LONGIN" w:date="2016-09-13T17:39:00Z">
            <w:rPr>
              <w:rFonts w:ascii="Georgia" w:eastAsia="Georgia" w:hAnsi="Georgia" w:cs="Georgia"/>
              <w:i/>
              <w:spacing w:val="1"/>
              <w:sz w:val="28"/>
              <w:szCs w:val="28"/>
            </w:rPr>
          </w:rPrChange>
        </w:rPr>
        <w:t>t</w:t>
      </w:r>
      <w:r w:rsidRPr="00CC4D9A">
        <w:rPr>
          <w:rFonts w:ascii="Georgia" w:eastAsia="Georgia" w:hAnsi="Georgia" w:cs="Georgia"/>
          <w:i/>
          <w:spacing w:val="-2"/>
          <w:sz w:val="28"/>
          <w:szCs w:val="28"/>
          <w:lang w:val="fr-FR"/>
          <w:rPrChange w:id="648" w:author="Dominique LONGIN" w:date="2016-09-13T17:39:00Z">
            <w:rPr>
              <w:rFonts w:ascii="Georgia" w:eastAsia="Georgia" w:hAnsi="Georgia" w:cs="Georgia"/>
              <w:i/>
              <w:spacing w:val="-2"/>
              <w:sz w:val="28"/>
              <w:szCs w:val="28"/>
            </w:rPr>
          </w:rPrChange>
        </w:rPr>
        <w:t>i</w:t>
      </w:r>
      <w:r w:rsidRPr="00CC4D9A">
        <w:rPr>
          <w:rFonts w:ascii="Georgia" w:eastAsia="Georgia" w:hAnsi="Georgia" w:cs="Georgia"/>
          <w:i/>
          <w:sz w:val="28"/>
          <w:szCs w:val="28"/>
          <w:lang w:val="fr-FR"/>
          <w:rPrChange w:id="649" w:author="Dominique LONGIN" w:date="2016-09-13T17:39:00Z">
            <w:rPr>
              <w:rFonts w:ascii="Georgia" w:eastAsia="Georgia" w:hAnsi="Georgia" w:cs="Georgia"/>
              <w:i/>
              <w:sz w:val="28"/>
              <w:szCs w:val="28"/>
            </w:rPr>
          </w:rPrChange>
        </w:rPr>
        <w:t>es</w:t>
      </w:r>
      <w:proofErr w:type="spellEnd"/>
      <w:r w:rsidRPr="00CC4D9A">
        <w:rPr>
          <w:rFonts w:ascii="Georgia" w:eastAsia="Georgia" w:hAnsi="Georgia" w:cs="Georgia"/>
          <w:i/>
          <w:spacing w:val="-4"/>
          <w:sz w:val="28"/>
          <w:szCs w:val="28"/>
          <w:lang w:val="fr-FR"/>
          <w:rPrChange w:id="650" w:author="Dominique LONGIN" w:date="2016-09-13T17:39:00Z">
            <w:rPr>
              <w:rFonts w:ascii="Georgia" w:eastAsia="Georgia" w:hAnsi="Georgia" w:cs="Georgia"/>
              <w:i/>
              <w:spacing w:val="-4"/>
              <w:sz w:val="28"/>
              <w:szCs w:val="28"/>
            </w:rPr>
          </w:rPrChange>
        </w:rPr>
        <w:t xml:space="preserve"> </w:t>
      </w:r>
      <w:r w:rsidRPr="00CC4D9A">
        <w:rPr>
          <w:rFonts w:ascii="Georgia" w:eastAsia="Georgia" w:hAnsi="Georgia" w:cs="Georgia"/>
          <w:i/>
          <w:sz w:val="28"/>
          <w:szCs w:val="28"/>
          <w:lang w:val="fr-FR"/>
          <w:rPrChange w:id="651" w:author="Dominique LONGIN" w:date="2016-09-13T17:39:00Z">
            <w:rPr>
              <w:rFonts w:ascii="Georgia" w:eastAsia="Georgia" w:hAnsi="Georgia" w:cs="Georgia"/>
              <w:i/>
              <w:sz w:val="28"/>
              <w:szCs w:val="28"/>
            </w:rPr>
          </w:rPrChange>
        </w:rPr>
        <w:t>and</w:t>
      </w:r>
      <w:r w:rsidRPr="00CC4D9A">
        <w:rPr>
          <w:rFonts w:ascii="Georgia" w:eastAsia="Georgia" w:hAnsi="Georgia" w:cs="Georgia"/>
          <w:i/>
          <w:spacing w:val="-6"/>
          <w:sz w:val="28"/>
          <w:szCs w:val="28"/>
          <w:lang w:val="fr-FR"/>
          <w:rPrChange w:id="652" w:author="Dominique LONGIN" w:date="2016-09-13T17:39:00Z">
            <w:rPr>
              <w:rFonts w:ascii="Georgia" w:eastAsia="Georgia" w:hAnsi="Georgia" w:cs="Georgia"/>
              <w:i/>
              <w:spacing w:val="-6"/>
              <w:sz w:val="28"/>
              <w:szCs w:val="28"/>
            </w:rPr>
          </w:rPrChange>
        </w:rPr>
        <w:t xml:space="preserve"> </w:t>
      </w:r>
      <w:r w:rsidRPr="00CC4D9A">
        <w:rPr>
          <w:rFonts w:ascii="Georgia" w:eastAsia="Georgia" w:hAnsi="Georgia" w:cs="Georgia"/>
          <w:i/>
          <w:spacing w:val="1"/>
          <w:sz w:val="28"/>
          <w:szCs w:val="28"/>
          <w:lang w:val="fr-FR"/>
          <w:rPrChange w:id="653" w:author="Dominique LONGIN" w:date="2016-09-13T17:39:00Z">
            <w:rPr>
              <w:rFonts w:ascii="Georgia" w:eastAsia="Georgia" w:hAnsi="Georgia" w:cs="Georgia"/>
              <w:i/>
              <w:spacing w:val="1"/>
              <w:sz w:val="28"/>
              <w:szCs w:val="28"/>
            </w:rPr>
          </w:rPrChange>
        </w:rPr>
        <w:t>S</w:t>
      </w:r>
      <w:r w:rsidRPr="00CC4D9A">
        <w:rPr>
          <w:rFonts w:ascii="Georgia" w:eastAsia="Georgia" w:hAnsi="Georgia" w:cs="Georgia"/>
          <w:i/>
          <w:spacing w:val="-2"/>
          <w:sz w:val="28"/>
          <w:szCs w:val="28"/>
          <w:lang w:val="fr-FR"/>
          <w:rPrChange w:id="654" w:author="Dominique LONGIN" w:date="2016-09-13T17:39:00Z">
            <w:rPr>
              <w:rFonts w:ascii="Georgia" w:eastAsia="Georgia" w:hAnsi="Georgia" w:cs="Georgia"/>
              <w:i/>
              <w:spacing w:val="-2"/>
              <w:sz w:val="28"/>
              <w:szCs w:val="28"/>
            </w:rPr>
          </w:rPrChange>
        </w:rPr>
        <w:t>o</w:t>
      </w:r>
      <w:r w:rsidRPr="00CC4D9A">
        <w:rPr>
          <w:rFonts w:ascii="Georgia" w:eastAsia="Georgia" w:hAnsi="Georgia" w:cs="Georgia"/>
          <w:i/>
          <w:spacing w:val="-3"/>
          <w:sz w:val="28"/>
          <w:szCs w:val="28"/>
          <w:lang w:val="fr-FR"/>
          <w:rPrChange w:id="655" w:author="Dominique LONGIN" w:date="2016-09-13T17:39:00Z">
            <w:rPr>
              <w:rFonts w:ascii="Georgia" w:eastAsia="Georgia" w:hAnsi="Georgia" w:cs="Georgia"/>
              <w:i/>
              <w:spacing w:val="-3"/>
              <w:sz w:val="28"/>
              <w:szCs w:val="28"/>
            </w:rPr>
          </w:rPrChange>
        </w:rPr>
        <w:t>c</w:t>
      </w:r>
      <w:r w:rsidRPr="00CC4D9A">
        <w:rPr>
          <w:rFonts w:ascii="Georgia" w:eastAsia="Georgia" w:hAnsi="Georgia" w:cs="Georgia"/>
          <w:i/>
          <w:sz w:val="28"/>
          <w:szCs w:val="28"/>
          <w:lang w:val="fr-FR"/>
          <w:rPrChange w:id="656" w:author="Dominique LONGIN" w:date="2016-09-13T17:39:00Z">
            <w:rPr>
              <w:rFonts w:ascii="Georgia" w:eastAsia="Georgia" w:hAnsi="Georgia" w:cs="Georgia"/>
              <w:i/>
              <w:sz w:val="28"/>
              <w:szCs w:val="28"/>
            </w:rPr>
          </w:rPrChange>
        </w:rPr>
        <w:t>ial</w:t>
      </w:r>
      <w:r w:rsidRPr="00CC4D9A">
        <w:rPr>
          <w:rFonts w:ascii="Georgia" w:eastAsia="Georgia" w:hAnsi="Georgia" w:cs="Georgia"/>
          <w:i/>
          <w:spacing w:val="-5"/>
          <w:sz w:val="28"/>
          <w:szCs w:val="28"/>
          <w:lang w:val="fr-FR"/>
          <w:rPrChange w:id="657" w:author="Dominique LONGIN" w:date="2016-09-13T17:39:00Z">
            <w:rPr>
              <w:rFonts w:ascii="Georgia" w:eastAsia="Georgia" w:hAnsi="Georgia" w:cs="Georgia"/>
              <w:i/>
              <w:spacing w:val="-5"/>
              <w:sz w:val="28"/>
              <w:szCs w:val="28"/>
            </w:rPr>
          </w:rPrChange>
        </w:rPr>
        <w:t xml:space="preserve"> </w:t>
      </w:r>
      <w:r w:rsidRPr="00CC4D9A">
        <w:rPr>
          <w:rFonts w:ascii="Georgia" w:eastAsia="Georgia" w:hAnsi="Georgia" w:cs="Georgia"/>
          <w:i/>
          <w:spacing w:val="1"/>
          <w:sz w:val="28"/>
          <w:szCs w:val="28"/>
          <w:lang w:val="fr-FR"/>
          <w:rPrChange w:id="658" w:author="Dominique LONGIN" w:date="2016-09-13T17:39:00Z">
            <w:rPr>
              <w:rFonts w:ascii="Georgia" w:eastAsia="Georgia" w:hAnsi="Georgia" w:cs="Georgia"/>
              <w:i/>
              <w:spacing w:val="1"/>
              <w:sz w:val="28"/>
              <w:szCs w:val="28"/>
            </w:rPr>
          </w:rPrChange>
        </w:rPr>
        <w:t>S</w:t>
      </w:r>
      <w:r w:rsidRPr="00CC4D9A">
        <w:rPr>
          <w:rFonts w:ascii="Georgia" w:eastAsia="Georgia" w:hAnsi="Georgia" w:cs="Georgia"/>
          <w:i/>
          <w:spacing w:val="-2"/>
          <w:sz w:val="28"/>
          <w:szCs w:val="28"/>
          <w:lang w:val="fr-FR"/>
          <w:rPrChange w:id="659" w:author="Dominique LONGIN" w:date="2016-09-13T17:39:00Z">
            <w:rPr>
              <w:rFonts w:ascii="Georgia" w:eastAsia="Georgia" w:hAnsi="Georgia" w:cs="Georgia"/>
              <w:i/>
              <w:spacing w:val="-2"/>
              <w:sz w:val="28"/>
              <w:szCs w:val="28"/>
            </w:rPr>
          </w:rPrChange>
        </w:rPr>
        <w:t>i</w:t>
      </w:r>
      <w:r w:rsidRPr="00CC4D9A">
        <w:rPr>
          <w:rFonts w:ascii="Georgia" w:eastAsia="Georgia" w:hAnsi="Georgia" w:cs="Georgia"/>
          <w:i/>
          <w:sz w:val="28"/>
          <w:szCs w:val="28"/>
          <w:lang w:val="fr-FR"/>
          <w:rPrChange w:id="660" w:author="Dominique LONGIN" w:date="2016-09-13T17:39:00Z">
            <w:rPr>
              <w:rFonts w:ascii="Georgia" w:eastAsia="Georgia" w:hAnsi="Georgia" w:cs="Georgia"/>
              <w:i/>
              <w:sz w:val="28"/>
              <w:szCs w:val="28"/>
            </w:rPr>
          </w:rPrChange>
        </w:rPr>
        <w:t>m</w:t>
      </w:r>
      <w:r w:rsidRPr="00CC4D9A">
        <w:rPr>
          <w:rFonts w:ascii="Georgia" w:eastAsia="Georgia" w:hAnsi="Georgia" w:cs="Georgia"/>
          <w:i/>
          <w:spacing w:val="-3"/>
          <w:sz w:val="28"/>
          <w:szCs w:val="28"/>
          <w:lang w:val="fr-FR"/>
          <w:rPrChange w:id="661" w:author="Dominique LONGIN" w:date="2016-09-13T17:39:00Z">
            <w:rPr>
              <w:rFonts w:ascii="Georgia" w:eastAsia="Georgia" w:hAnsi="Georgia" w:cs="Georgia"/>
              <w:i/>
              <w:spacing w:val="-3"/>
              <w:sz w:val="28"/>
              <w:szCs w:val="28"/>
            </w:rPr>
          </w:rPrChange>
        </w:rPr>
        <w:t>u</w:t>
      </w:r>
      <w:r w:rsidRPr="00CC4D9A">
        <w:rPr>
          <w:rFonts w:ascii="Georgia" w:eastAsia="Georgia" w:hAnsi="Georgia" w:cs="Georgia"/>
          <w:i/>
          <w:sz w:val="28"/>
          <w:szCs w:val="28"/>
          <w:lang w:val="fr-FR"/>
          <w:rPrChange w:id="662" w:author="Dominique LONGIN" w:date="2016-09-13T17:39:00Z">
            <w:rPr>
              <w:rFonts w:ascii="Georgia" w:eastAsia="Georgia" w:hAnsi="Georgia" w:cs="Georgia"/>
              <w:i/>
              <w:sz w:val="28"/>
              <w:szCs w:val="28"/>
            </w:rPr>
          </w:rPrChange>
        </w:rPr>
        <w:t>l</w:t>
      </w:r>
      <w:r w:rsidRPr="00CC4D9A">
        <w:rPr>
          <w:rFonts w:ascii="Georgia" w:eastAsia="Georgia" w:hAnsi="Georgia" w:cs="Georgia"/>
          <w:i/>
          <w:spacing w:val="-3"/>
          <w:sz w:val="28"/>
          <w:szCs w:val="28"/>
          <w:lang w:val="fr-FR"/>
          <w:rPrChange w:id="663" w:author="Dominique LONGIN" w:date="2016-09-13T17:39:00Z">
            <w:rPr>
              <w:rFonts w:ascii="Georgia" w:eastAsia="Georgia" w:hAnsi="Georgia" w:cs="Georgia"/>
              <w:i/>
              <w:spacing w:val="-3"/>
              <w:sz w:val="28"/>
              <w:szCs w:val="28"/>
            </w:rPr>
          </w:rPrChange>
        </w:rPr>
        <w:t>a</w:t>
      </w:r>
      <w:r w:rsidRPr="00CC4D9A">
        <w:rPr>
          <w:rFonts w:ascii="Georgia" w:eastAsia="Georgia" w:hAnsi="Georgia" w:cs="Georgia"/>
          <w:i/>
          <w:spacing w:val="-1"/>
          <w:sz w:val="28"/>
          <w:szCs w:val="28"/>
          <w:lang w:val="fr-FR"/>
          <w:rPrChange w:id="664" w:author="Dominique LONGIN" w:date="2016-09-13T17:39:00Z">
            <w:rPr>
              <w:rFonts w:ascii="Georgia" w:eastAsia="Georgia" w:hAnsi="Georgia" w:cs="Georgia"/>
              <w:i/>
              <w:spacing w:val="-1"/>
              <w:sz w:val="28"/>
              <w:szCs w:val="28"/>
            </w:rPr>
          </w:rPrChange>
        </w:rPr>
        <w:t>t</w:t>
      </w:r>
      <w:r w:rsidRPr="00CC4D9A">
        <w:rPr>
          <w:rFonts w:ascii="Georgia" w:eastAsia="Georgia" w:hAnsi="Georgia" w:cs="Georgia"/>
          <w:i/>
          <w:spacing w:val="-2"/>
          <w:sz w:val="28"/>
          <w:szCs w:val="28"/>
          <w:lang w:val="fr-FR"/>
          <w:rPrChange w:id="665" w:author="Dominique LONGIN" w:date="2016-09-13T17:39:00Z">
            <w:rPr>
              <w:rFonts w:ascii="Georgia" w:eastAsia="Georgia" w:hAnsi="Georgia" w:cs="Georgia"/>
              <w:i/>
              <w:spacing w:val="-2"/>
              <w:sz w:val="28"/>
              <w:szCs w:val="28"/>
            </w:rPr>
          </w:rPrChange>
        </w:rPr>
        <w:t>i</w:t>
      </w:r>
      <w:r w:rsidRPr="00CC4D9A">
        <w:rPr>
          <w:rFonts w:ascii="Georgia" w:eastAsia="Georgia" w:hAnsi="Georgia" w:cs="Georgia"/>
          <w:i/>
          <w:sz w:val="28"/>
          <w:szCs w:val="28"/>
          <w:lang w:val="fr-FR"/>
          <w:rPrChange w:id="666" w:author="Dominique LONGIN" w:date="2016-09-13T17:39:00Z">
            <w:rPr>
              <w:rFonts w:ascii="Georgia" w:eastAsia="Georgia" w:hAnsi="Georgia" w:cs="Georgia"/>
              <w:i/>
              <w:sz w:val="28"/>
              <w:szCs w:val="28"/>
            </w:rPr>
          </w:rPrChange>
        </w:rPr>
        <w:t>o</w:t>
      </w:r>
      <w:r w:rsidRPr="00CC4D9A">
        <w:rPr>
          <w:rFonts w:ascii="Georgia" w:eastAsia="Georgia" w:hAnsi="Georgia" w:cs="Georgia"/>
          <w:i/>
          <w:spacing w:val="-2"/>
          <w:sz w:val="28"/>
          <w:szCs w:val="28"/>
          <w:lang w:val="fr-FR"/>
          <w:rPrChange w:id="667" w:author="Dominique LONGIN" w:date="2016-09-13T17:39:00Z">
            <w:rPr>
              <w:rFonts w:ascii="Georgia" w:eastAsia="Georgia" w:hAnsi="Georgia" w:cs="Georgia"/>
              <w:i/>
              <w:spacing w:val="-2"/>
              <w:sz w:val="28"/>
              <w:szCs w:val="28"/>
            </w:rPr>
          </w:rPrChange>
        </w:rPr>
        <w:t>n</w:t>
      </w:r>
      <w:r w:rsidRPr="00CC4D9A">
        <w:rPr>
          <w:rFonts w:ascii="Georgia" w:eastAsia="Georgia" w:hAnsi="Georgia" w:cs="Georgia"/>
          <w:i/>
          <w:sz w:val="28"/>
          <w:szCs w:val="28"/>
          <w:lang w:val="fr-FR"/>
          <w:rPrChange w:id="668" w:author="Dominique LONGIN" w:date="2016-09-13T17:39:00Z">
            <w:rPr>
              <w:rFonts w:ascii="Georgia" w:eastAsia="Georgia" w:hAnsi="Georgia" w:cs="Georgia"/>
              <w:i/>
              <w:sz w:val="28"/>
              <w:szCs w:val="28"/>
            </w:rPr>
          </w:rPrChange>
        </w:rPr>
        <w:t>,</w:t>
      </w:r>
      <w:r w:rsidRPr="00CC4D9A">
        <w:rPr>
          <w:rFonts w:ascii="Georgia" w:eastAsia="Georgia" w:hAnsi="Georgia" w:cs="Georgia"/>
          <w:i/>
          <w:spacing w:val="-1"/>
          <w:sz w:val="28"/>
          <w:szCs w:val="28"/>
          <w:lang w:val="fr-FR"/>
          <w:rPrChange w:id="669" w:author="Dominique LONGIN" w:date="2016-09-13T17:39:00Z">
            <w:rPr>
              <w:rFonts w:ascii="Georgia" w:eastAsia="Georgia" w:hAnsi="Georgia" w:cs="Georgia"/>
              <w:i/>
              <w:spacing w:val="-1"/>
              <w:sz w:val="28"/>
              <w:szCs w:val="28"/>
            </w:rPr>
          </w:rPrChange>
        </w:rPr>
        <w:t xml:space="preserve"> </w:t>
      </w:r>
      <w:r w:rsidRPr="00CC4D9A">
        <w:rPr>
          <w:rFonts w:ascii="Georgia" w:eastAsia="Georgia" w:hAnsi="Georgia" w:cs="Georgia"/>
          <w:i/>
          <w:spacing w:val="-2"/>
          <w:sz w:val="28"/>
          <w:szCs w:val="28"/>
          <w:lang w:val="fr-FR"/>
          <w:rPrChange w:id="670" w:author="Dominique LONGIN" w:date="2016-09-13T17:39:00Z">
            <w:rPr>
              <w:rFonts w:ascii="Georgia" w:eastAsia="Georgia" w:hAnsi="Georgia" w:cs="Georgia"/>
              <w:i/>
              <w:spacing w:val="-2"/>
              <w:sz w:val="28"/>
              <w:szCs w:val="28"/>
            </w:rPr>
          </w:rPrChange>
        </w:rPr>
        <w:t>5(</w:t>
      </w:r>
      <w:r w:rsidRPr="00CC4D9A">
        <w:rPr>
          <w:rFonts w:ascii="Georgia" w:eastAsia="Georgia" w:hAnsi="Georgia" w:cs="Georgia"/>
          <w:i/>
          <w:spacing w:val="-1"/>
          <w:sz w:val="28"/>
          <w:szCs w:val="28"/>
          <w:lang w:val="fr-FR"/>
          <w:rPrChange w:id="671" w:author="Dominique LONGIN" w:date="2016-09-13T17:39:00Z">
            <w:rPr>
              <w:rFonts w:ascii="Georgia" w:eastAsia="Georgia" w:hAnsi="Georgia" w:cs="Georgia"/>
              <w:i/>
              <w:spacing w:val="-1"/>
              <w:sz w:val="28"/>
              <w:szCs w:val="28"/>
            </w:rPr>
          </w:rPrChange>
        </w:rPr>
        <w:t>3</w:t>
      </w:r>
      <w:r w:rsidRPr="00CC4D9A">
        <w:rPr>
          <w:rFonts w:ascii="Georgia" w:eastAsia="Georgia" w:hAnsi="Georgia" w:cs="Georgia"/>
          <w:i/>
          <w:spacing w:val="-2"/>
          <w:sz w:val="28"/>
          <w:szCs w:val="28"/>
          <w:lang w:val="fr-FR"/>
          <w:rPrChange w:id="672" w:author="Dominique LONGIN" w:date="2016-09-13T17:39:00Z">
            <w:rPr>
              <w:rFonts w:ascii="Georgia" w:eastAsia="Georgia" w:hAnsi="Georgia" w:cs="Georgia"/>
              <w:i/>
              <w:spacing w:val="-2"/>
              <w:sz w:val="28"/>
              <w:szCs w:val="28"/>
            </w:rPr>
          </w:rPrChange>
        </w:rPr>
        <w:t>)</w:t>
      </w:r>
      <w:r w:rsidRPr="00CC4D9A">
        <w:rPr>
          <w:rFonts w:ascii="Georgia" w:eastAsia="Georgia" w:hAnsi="Georgia" w:cs="Georgia"/>
          <w:i/>
          <w:sz w:val="28"/>
          <w:szCs w:val="28"/>
          <w:lang w:val="fr-FR"/>
          <w:rPrChange w:id="673" w:author="Dominique LONGIN" w:date="2016-09-13T17:39:00Z">
            <w:rPr>
              <w:rFonts w:ascii="Georgia" w:eastAsia="Georgia" w:hAnsi="Georgia" w:cs="Georgia"/>
              <w:i/>
              <w:sz w:val="28"/>
              <w:szCs w:val="28"/>
            </w:rPr>
          </w:rPrChange>
        </w:rPr>
        <w:t>,</w:t>
      </w:r>
      <w:r w:rsidRPr="00CC4D9A">
        <w:rPr>
          <w:rFonts w:ascii="Georgia" w:eastAsia="Georgia" w:hAnsi="Georgia" w:cs="Georgia"/>
          <w:i/>
          <w:spacing w:val="1"/>
          <w:sz w:val="28"/>
          <w:szCs w:val="28"/>
          <w:lang w:val="fr-FR"/>
          <w:rPrChange w:id="674" w:author="Dominique LONGIN" w:date="2016-09-13T17:39:00Z">
            <w:rPr>
              <w:rFonts w:ascii="Georgia" w:eastAsia="Georgia" w:hAnsi="Georgia" w:cs="Georgia"/>
              <w:i/>
              <w:spacing w:val="1"/>
              <w:sz w:val="28"/>
              <w:szCs w:val="28"/>
            </w:rPr>
          </w:rPrChange>
        </w:rPr>
        <w:t xml:space="preserve"> </w:t>
      </w:r>
      <w:r w:rsidRPr="00CC4D9A">
        <w:rPr>
          <w:rFonts w:ascii="Georgia" w:eastAsia="Georgia" w:hAnsi="Georgia" w:cs="Georgia"/>
          <w:i/>
          <w:spacing w:val="-4"/>
          <w:sz w:val="28"/>
          <w:szCs w:val="28"/>
          <w:lang w:val="fr-FR"/>
          <w:rPrChange w:id="675" w:author="Dominique LONGIN" w:date="2016-09-13T17:39:00Z">
            <w:rPr>
              <w:rFonts w:ascii="Georgia" w:eastAsia="Georgia" w:hAnsi="Georgia" w:cs="Georgia"/>
              <w:i/>
              <w:spacing w:val="-4"/>
              <w:sz w:val="28"/>
              <w:szCs w:val="28"/>
            </w:rPr>
          </w:rPrChange>
        </w:rPr>
        <w:t>2</w:t>
      </w:r>
      <w:r w:rsidRPr="00CC4D9A">
        <w:rPr>
          <w:rFonts w:ascii="Georgia" w:eastAsia="Georgia" w:hAnsi="Georgia" w:cs="Georgia"/>
          <w:i/>
          <w:spacing w:val="-2"/>
          <w:sz w:val="28"/>
          <w:szCs w:val="28"/>
          <w:lang w:val="fr-FR"/>
          <w:rPrChange w:id="676" w:author="Dominique LONGIN" w:date="2016-09-13T17:39:00Z">
            <w:rPr>
              <w:rFonts w:ascii="Georgia" w:eastAsia="Georgia" w:hAnsi="Georgia" w:cs="Georgia"/>
              <w:i/>
              <w:spacing w:val="-2"/>
              <w:sz w:val="28"/>
              <w:szCs w:val="28"/>
            </w:rPr>
          </w:rPrChange>
        </w:rPr>
        <w:t>0</w:t>
      </w:r>
      <w:r w:rsidRPr="00CC4D9A">
        <w:rPr>
          <w:rFonts w:ascii="Georgia" w:eastAsia="Georgia" w:hAnsi="Georgia" w:cs="Georgia"/>
          <w:i/>
          <w:sz w:val="28"/>
          <w:szCs w:val="28"/>
          <w:lang w:val="fr-FR"/>
          <w:rPrChange w:id="677" w:author="Dominique LONGIN" w:date="2016-09-13T17:39:00Z">
            <w:rPr>
              <w:rFonts w:ascii="Georgia" w:eastAsia="Georgia" w:hAnsi="Georgia" w:cs="Georgia"/>
              <w:i/>
              <w:sz w:val="28"/>
              <w:szCs w:val="28"/>
            </w:rPr>
          </w:rPrChange>
        </w:rPr>
        <w:t>0</w:t>
      </w:r>
      <w:r w:rsidRPr="00CC4D9A">
        <w:rPr>
          <w:rFonts w:ascii="Georgia" w:eastAsia="Georgia" w:hAnsi="Georgia" w:cs="Georgia"/>
          <w:i/>
          <w:spacing w:val="-3"/>
          <w:sz w:val="28"/>
          <w:szCs w:val="28"/>
          <w:lang w:val="fr-FR"/>
          <w:rPrChange w:id="678" w:author="Dominique LONGIN" w:date="2016-09-13T17:39:00Z">
            <w:rPr>
              <w:rFonts w:ascii="Georgia" w:eastAsia="Georgia" w:hAnsi="Georgia" w:cs="Georgia"/>
              <w:i/>
              <w:spacing w:val="-3"/>
              <w:sz w:val="28"/>
              <w:szCs w:val="28"/>
            </w:rPr>
          </w:rPrChange>
        </w:rPr>
        <w:t>2</w:t>
      </w:r>
      <w:r w:rsidRPr="00CC4D9A">
        <w:rPr>
          <w:rFonts w:ascii="Georgia" w:eastAsia="Georgia" w:hAnsi="Georgia" w:cs="Georgia"/>
          <w:i/>
          <w:sz w:val="28"/>
          <w:szCs w:val="28"/>
          <w:lang w:val="fr-FR"/>
          <w:rPrChange w:id="679" w:author="Dominique LONGIN" w:date="2016-09-13T17:39:00Z">
            <w:rPr>
              <w:rFonts w:ascii="Georgia" w:eastAsia="Georgia" w:hAnsi="Georgia" w:cs="Georgia"/>
              <w:i/>
              <w:sz w:val="28"/>
              <w:szCs w:val="28"/>
            </w:rPr>
          </w:rPrChange>
        </w:rPr>
        <w:t>.</w:t>
      </w:r>
    </w:p>
    <w:sectPr w:rsidR="00A54283" w:rsidRPr="00CC4D9A">
      <w:pgSz w:w="12240" w:h="15840"/>
      <w:pgMar w:top="1480" w:right="1320" w:bottom="1200" w:left="1720" w:header="0" w:footer="1015"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3" w:author="Dominique LONGIN" w:date="2016-09-13T17:50:00Z" w:initials="DL">
    <w:p w14:paraId="5D17E447" w14:textId="77777777" w:rsidR="00946021" w:rsidRPr="00946021" w:rsidRDefault="00946021">
      <w:pPr>
        <w:pStyle w:val="Commentaire"/>
        <w:rPr>
          <w:lang w:val="fr-FR"/>
        </w:rPr>
      </w:pPr>
      <w:r>
        <w:rPr>
          <w:rStyle w:val="Marquedecommentaire"/>
        </w:rPr>
        <w:annotationRef/>
      </w:r>
      <w:r w:rsidRPr="00946021">
        <w:rPr>
          <w:lang w:val="fr-FR"/>
        </w:rPr>
        <w:t>Je ne comprends pas bien le terme “</w:t>
      </w:r>
      <w:proofErr w:type="spellStart"/>
      <w:r w:rsidRPr="00946021">
        <w:rPr>
          <w:lang w:val="fr-FR"/>
        </w:rPr>
        <w:t>caratère</w:t>
      </w:r>
      <w:proofErr w:type="spellEnd"/>
      <w:r w:rsidRPr="00946021">
        <w:rPr>
          <w:lang w:val="fr-FR"/>
        </w:rPr>
        <w:t xml:space="preserve">” dans ce </w:t>
      </w:r>
      <w:proofErr w:type="spellStart"/>
      <w:r w:rsidRPr="00946021">
        <w:rPr>
          <w:lang w:val="fr-FR"/>
        </w:rPr>
        <w:t>context</w:t>
      </w:r>
      <w:proofErr w:type="spellEnd"/>
      <w:r w:rsidRPr="00946021">
        <w:rPr>
          <w:lang w:val="fr-FR"/>
        </w:rPr>
        <w:t xml:space="preserve">. </w:t>
      </w:r>
      <w:r>
        <w:rPr>
          <w:lang w:val="fr-FR"/>
        </w:rPr>
        <w:t>Pourrais-tu préciser ?</w:t>
      </w:r>
    </w:p>
  </w:comment>
  <w:comment w:id="347" w:author="Dominique LONGIN" w:date="2016-09-13T17:58:00Z" w:initials="DL">
    <w:p w14:paraId="789D63FC" w14:textId="77777777" w:rsidR="00946021" w:rsidRPr="00946021" w:rsidRDefault="00946021">
      <w:pPr>
        <w:pStyle w:val="Commentaire"/>
        <w:rPr>
          <w:lang w:val="fr-FR"/>
        </w:rPr>
      </w:pPr>
      <w:r>
        <w:rPr>
          <w:rStyle w:val="Marquedecommentaire"/>
        </w:rPr>
        <w:annotationRef/>
      </w:r>
      <w:r w:rsidRPr="00946021">
        <w:rPr>
          <w:lang w:val="fr-FR"/>
        </w:rPr>
        <w:t>Faire un chercher-remplacer. Dans la suite, peut-</w:t>
      </w:r>
      <w:r>
        <w:rPr>
          <w:lang w:val="fr-FR"/>
        </w:rPr>
        <w:t>être je ne corrige pas toutes les occurrences de cette correction…</w:t>
      </w:r>
    </w:p>
  </w:comment>
  <w:comment w:id="357" w:author="Dominique LONGIN" w:date="2016-09-13T18:01:00Z" w:initials="DL">
    <w:p w14:paraId="586B86DA" w14:textId="77777777" w:rsidR="00C20BEC" w:rsidRDefault="00C20BEC">
      <w:pPr>
        <w:pStyle w:val="Commentaire"/>
        <w:rPr>
          <w:lang w:val="fr-FR"/>
        </w:rPr>
      </w:pPr>
      <w:r>
        <w:rPr>
          <w:rStyle w:val="Marquedecommentaire"/>
        </w:rPr>
        <w:annotationRef/>
      </w:r>
      <w:r w:rsidRPr="00C20BEC">
        <w:rPr>
          <w:lang w:val="fr-FR"/>
        </w:rPr>
        <w:t xml:space="preserve">Que signifie “actif” dans ce </w:t>
      </w:r>
      <w:proofErr w:type="spellStart"/>
      <w:r w:rsidRPr="00C20BEC">
        <w:rPr>
          <w:lang w:val="fr-FR"/>
        </w:rPr>
        <w:t>context</w:t>
      </w:r>
      <w:proofErr w:type="spellEnd"/>
      <w:r w:rsidRPr="00C20BEC">
        <w:rPr>
          <w:lang w:val="fr-FR"/>
        </w:rPr>
        <w:t xml:space="preserve"> ? </w:t>
      </w:r>
      <w:r>
        <w:rPr>
          <w:lang w:val="fr-FR"/>
        </w:rPr>
        <w:t>(préciser le sens de ce mot en 1 phrase)</w:t>
      </w:r>
    </w:p>
    <w:p w14:paraId="4911C5D7" w14:textId="6F6CEABC" w:rsidR="00870068" w:rsidRPr="00C20BEC" w:rsidRDefault="00870068">
      <w:pPr>
        <w:pStyle w:val="Commentaire"/>
        <w:rPr>
          <w:lang w:val="fr-FR"/>
        </w:rPr>
      </w:pPr>
      <w:r>
        <w:rPr>
          <w:lang w:val="fr-FR"/>
        </w:rPr>
        <w:t>Est-ce que tu veux parler des personnes qui influencent v dans le même sens (c’est-</w:t>
      </w:r>
      <w:proofErr w:type="spellStart"/>
      <w:r>
        <w:rPr>
          <w:lang w:val="fr-FR"/>
        </w:rPr>
        <w:t>a</w:t>
      </w:r>
      <w:proofErr w:type="spellEnd"/>
      <w:r>
        <w:rPr>
          <w:lang w:val="fr-FR"/>
        </w:rPr>
        <w:t>-dire avec la même opinion) ? Ou simplement l’ensemble des voisins dont le coefficient d’influence est différent de 0 ?</w:t>
      </w:r>
    </w:p>
  </w:comment>
  <w:comment w:id="365" w:author="Dominique LONGIN" w:date="2016-09-14T11:47:00Z" w:initials="DL">
    <w:p w14:paraId="529656B8" w14:textId="77777777" w:rsidR="00870068" w:rsidRDefault="00870068">
      <w:pPr>
        <w:pStyle w:val="Commentaire"/>
        <w:rPr>
          <w:lang w:val="fr-FR"/>
        </w:rPr>
      </w:pPr>
      <w:r>
        <w:rPr>
          <w:rStyle w:val="Marquedecommentaire"/>
        </w:rPr>
        <w:annotationRef/>
      </w:r>
      <w:r w:rsidRPr="00870068">
        <w:rPr>
          <w:lang w:val="fr-FR"/>
        </w:rPr>
        <w:t>Là aussi il s’agit d’une opinion binaire</w:t>
      </w:r>
      <w:r w:rsidR="009D3BA9">
        <w:rPr>
          <w:lang w:val="fr-FR"/>
        </w:rPr>
        <w:t xml:space="preserve"> unique</w:t>
      </w:r>
      <w:r w:rsidRPr="00870068">
        <w:rPr>
          <w:lang w:val="fr-FR"/>
        </w:rPr>
        <w:t xml:space="preserve">, non ? </w:t>
      </w:r>
      <w:r>
        <w:rPr>
          <w:lang w:val="fr-FR"/>
        </w:rPr>
        <w:t>Soit le nœud est actif, soit il ne l’est pas. Ce qui peut être vu comme soit il croit que quelque chose est vrai, soit il croit qu’elle est fausse. Right ?</w:t>
      </w:r>
    </w:p>
    <w:p w14:paraId="4076232F" w14:textId="74611D8D" w:rsidR="009D3BA9" w:rsidRPr="00870068" w:rsidRDefault="009D3BA9">
      <w:pPr>
        <w:pStyle w:val="Commentaire"/>
        <w:rPr>
          <w:lang w:val="fr-FR"/>
        </w:rPr>
      </w:pPr>
      <w:r>
        <w:rPr>
          <w:lang w:val="fr-FR"/>
        </w:rPr>
        <w:t>Mais il peut exister des modèles discrets où chaque agent donne son avis (binaire) sur un ensemble de faits p0, p1, p2…)</w:t>
      </w:r>
    </w:p>
  </w:comment>
  <w:comment w:id="384" w:author="Dominique LONGIN" w:date="2016-09-14T12:07:00Z" w:initials="DL">
    <w:p w14:paraId="66EED0B6" w14:textId="1E90484F" w:rsidR="009D3BA9" w:rsidRPr="009D3BA9" w:rsidRDefault="009D3BA9">
      <w:pPr>
        <w:pStyle w:val="Commentaire"/>
        <w:rPr>
          <w:lang w:val="fr-FR"/>
        </w:rPr>
      </w:pPr>
      <w:r>
        <w:rPr>
          <w:rStyle w:val="Marquedecommentaire"/>
        </w:rPr>
        <w:annotationRef/>
      </w:r>
      <w:r w:rsidRPr="009D3BA9">
        <w:rPr>
          <w:lang w:val="fr-FR"/>
        </w:rPr>
        <w:t xml:space="preserve">Tu cites 4 exemples : il faudrait la </w:t>
      </w:r>
      <w:proofErr w:type="spellStart"/>
      <w:r w:rsidRPr="009D3BA9">
        <w:rPr>
          <w:lang w:val="fr-FR"/>
        </w:rPr>
        <w:t>reference</w:t>
      </w:r>
      <w:proofErr w:type="spellEnd"/>
      <w:r w:rsidRPr="009D3BA9">
        <w:rPr>
          <w:lang w:val="fr-FR"/>
        </w:rPr>
        <w:t xml:space="preserve"> à un travail publié après chaque exemple</w:t>
      </w:r>
    </w:p>
  </w:comment>
  <w:comment w:id="390" w:author="Dominique LONGIN" w:date="2016-09-15T11:38:00Z" w:initials="DL">
    <w:p w14:paraId="717DD38A" w14:textId="77777777" w:rsidR="00703FE7" w:rsidRPr="00703FE7" w:rsidRDefault="00703FE7">
      <w:pPr>
        <w:pStyle w:val="Commentaire"/>
        <w:rPr>
          <w:lang w:val="fr-FR"/>
        </w:rPr>
      </w:pPr>
      <w:r>
        <w:rPr>
          <w:rStyle w:val="Marquedecommentaire"/>
        </w:rPr>
        <w:annotationRef/>
      </w:r>
      <w:r w:rsidRPr="00703FE7">
        <w:rPr>
          <w:lang w:val="fr-FR"/>
        </w:rPr>
        <w:t xml:space="preserve">Faire suivre le nom d’une </w:t>
      </w:r>
      <w:proofErr w:type="spellStart"/>
      <w:r w:rsidRPr="00703FE7">
        <w:rPr>
          <w:lang w:val="fr-FR"/>
        </w:rPr>
        <w:t>reference</w:t>
      </w:r>
      <w:proofErr w:type="spellEnd"/>
      <w:r w:rsidRPr="00703FE7">
        <w:rPr>
          <w:lang w:val="fr-FR"/>
        </w:rPr>
        <w:t xml:space="preserve"> bibliographique</w:t>
      </w:r>
    </w:p>
    <w:p w14:paraId="0D05157F" w14:textId="032958F0" w:rsidR="00703FE7" w:rsidRPr="00703FE7" w:rsidRDefault="00703FE7">
      <w:pPr>
        <w:pStyle w:val="Commentaire"/>
        <w:rPr>
          <w:lang w:val="fr-FR"/>
        </w:rPr>
      </w:pPr>
    </w:p>
  </w:comment>
  <w:comment w:id="394" w:author="Dominique LONGIN" w:date="2016-09-15T11:39:00Z" w:initials="DL">
    <w:p w14:paraId="0A9E1501" w14:textId="0BFE2F2E" w:rsidR="00703FE7" w:rsidRPr="00594415" w:rsidRDefault="00703FE7">
      <w:pPr>
        <w:pStyle w:val="Commentaire"/>
        <w:rPr>
          <w:lang w:val="fr-FR"/>
        </w:rPr>
      </w:pPr>
      <w:r>
        <w:rPr>
          <w:rStyle w:val="Marquedecommentaire"/>
        </w:rPr>
        <w:annotationRef/>
      </w:r>
      <w:r w:rsidRPr="00594415">
        <w:rPr>
          <w:lang w:val="fr-FR"/>
        </w:rPr>
        <w:t>Référence biblio ?</w:t>
      </w:r>
    </w:p>
  </w:comment>
  <w:comment w:id="429" w:author="Dominique LONGIN" w:date="2016-09-15T11:53:00Z" w:initials="DL">
    <w:p w14:paraId="20D95E18" w14:textId="56A51E1F" w:rsidR="00110EF7" w:rsidRPr="00110EF7" w:rsidRDefault="00110EF7">
      <w:pPr>
        <w:pStyle w:val="Commentaire"/>
        <w:rPr>
          <w:lang w:val="fr-FR"/>
        </w:rPr>
      </w:pPr>
      <w:r>
        <w:rPr>
          <w:rStyle w:val="Marquedecommentaire"/>
        </w:rPr>
        <w:annotationRef/>
      </w:r>
      <w:r w:rsidR="002371C0">
        <w:rPr>
          <w:lang w:val="fr-FR"/>
        </w:rPr>
        <w:t xml:space="preserve">Cette formule n’apparait pas dans le </w:t>
      </w:r>
      <w:proofErr w:type="spellStart"/>
      <w:r w:rsidR="002371C0">
        <w:rPr>
          <w:lang w:val="fr-FR"/>
        </w:rPr>
        <w:t>word</w:t>
      </w:r>
      <w:proofErr w:type="spellEnd"/>
      <w:r w:rsidR="002371C0">
        <w:rPr>
          <w:lang w:val="fr-FR"/>
        </w:rPr>
        <w:t xml:space="preserve"> mais c’est ok dans le PDF</w:t>
      </w:r>
    </w:p>
  </w:comment>
  <w:comment w:id="435" w:author="Dominique LONGIN" w:date="2016-09-15T11:55:00Z" w:initials="DL">
    <w:p w14:paraId="05756E8F" w14:textId="77777777" w:rsidR="00110EF7" w:rsidRDefault="00110EF7">
      <w:pPr>
        <w:pStyle w:val="Commentaire"/>
        <w:rPr>
          <w:rStyle w:val="Marquedecommentaire"/>
          <w:lang w:val="fr-FR"/>
        </w:rPr>
      </w:pPr>
      <w:r>
        <w:rPr>
          <w:rStyle w:val="Marquedecommentaire"/>
        </w:rPr>
        <w:annotationRef/>
      </w:r>
      <w:r w:rsidR="002371C0" w:rsidRPr="002371C0">
        <w:rPr>
          <w:rStyle w:val="Marquedecommentaire"/>
          <w:lang w:val="fr-FR"/>
        </w:rPr>
        <w:t>Idem : non visible dans le Word mais ok pour le PDF</w:t>
      </w:r>
    </w:p>
    <w:p w14:paraId="051F15C8" w14:textId="77777777" w:rsidR="002371C0" w:rsidRDefault="002371C0">
      <w:pPr>
        <w:pStyle w:val="Commentaire"/>
        <w:rPr>
          <w:rStyle w:val="Marquedecommentaire"/>
          <w:lang w:val="fr-FR"/>
        </w:rPr>
      </w:pPr>
    </w:p>
    <w:p w14:paraId="36D33866" w14:textId="6D1E5A0B" w:rsidR="002371C0" w:rsidRPr="00110EF7" w:rsidRDefault="002371C0">
      <w:pPr>
        <w:pStyle w:val="Commentaire"/>
        <w:rPr>
          <w:lang w:val="fr-FR"/>
        </w:rPr>
      </w:pPr>
      <w:r>
        <w:rPr>
          <w:rStyle w:val="Marquedecommentaire"/>
          <w:lang w:val="fr-FR"/>
        </w:rPr>
        <w:t xml:space="preserve">ATTENTION : c’est </w:t>
      </w:r>
      <w:proofErr w:type="spellStart"/>
      <w:r>
        <w:rPr>
          <w:rStyle w:val="Marquedecommentaire"/>
          <w:lang w:val="fr-FR"/>
        </w:rPr>
        <w:t>F_i</w:t>
      </w:r>
      <w:proofErr w:type="spellEnd"/>
      <w:r>
        <w:rPr>
          <w:rStyle w:val="Marquedecommentaire"/>
          <w:lang w:val="fr-FR"/>
        </w:rPr>
        <w:t xml:space="preserve"> que tu définis ici non ? (et PAS </w:t>
      </w:r>
      <w:proofErr w:type="spellStart"/>
      <w:r>
        <w:rPr>
          <w:rStyle w:val="Marquedecommentaire"/>
          <w:lang w:val="fr-FR"/>
        </w:rPr>
        <w:t>F_ij</w:t>
      </w:r>
      <w:proofErr w:type="spellEnd"/>
      <w:r>
        <w:rPr>
          <w:rStyle w:val="Marquedecommentaire"/>
          <w:lang w:val="fr-FR"/>
        </w:rPr>
        <w:t>)</w:t>
      </w:r>
    </w:p>
  </w:comment>
  <w:comment w:id="449" w:author="Dominique LONGIN" w:date="2016-09-15T12:11:00Z" w:initials="DL">
    <w:p w14:paraId="114620CD" w14:textId="01B22FBD" w:rsidR="00F473D9" w:rsidRPr="00F473D9" w:rsidRDefault="00F473D9">
      <w:pPr>
        <w:pStyle w:val="Commentaire"/>
        <w:rPr>
          <w:lang w:val="fr-FR"/>
        </w:rPr>
      </w:pPr>
      <w:r>
        <w:rPr>
          <w:rStyle w:val="Marquedecommentaire"/>
        </w:rPr>
        <w:annotationRef/>
      </w:r>
      <w:r w:rsidRPr="00F473D9">
        <w:rPr>
          <w:lang w:val="fr-FR"/>
        </w:rPr>
        <w:t xml:space="preserve">Il faut expliquer les différents composants de cette formule. </w:t>
      </w:r>
      <w:r>
        <w:rPr>
          <w:lang w:val="fr-FR"/>
        </w:rPr>
        <w:t xml:space="preserve">Pourquoi y </w:t>
      </w:r>
      <w:proofErr w:type="spellStart"/>
      <w:r>
        <w:rPr>
          <w:lang w:val="fr-FR"/>
        </w:rPr>
        <w:t>a-t-il</w:t>
      </w:r>
      <w:proofErr w:type="spellEnd"/>
      <w:r>
        <w:rPr>
          <w:lang w:val="fr-FR"/>
        </w:rPr>
        <w:t xml:space="preserve"> </w:t>
      </w:r>
      <w:proofErr w:type="spellStart"/>
      <w:r>
        <w:rPr>
          <w:lang w:val="fr-FR"/>
        </w:rPr>
        <w:t>x_i</w:t>
      </w:r>
      <w:proofErr w:type="spellEnd"/>
      <w:r>
        <w:rPr>
          <w:lang w:val="fr-FR"/>
        </w:rPr>
        <w:t>(t) et</w:t>
      </w:r>
      <w:r w:rsidR="00594415">
        <w:rPr>
          <w:lang w:val="fr-FR"/>
        </w:rPr>
        <w:t xml:space="preserve"> x(t) (sans le nom de l’agent) ? Je ne comprends pas ce qu’est |</w:t>
      </w:r>
      <w:proofErr w:type="gramStart"/>
      <w:r w:rsidR="00594415">
        <w:rPr>
          <w:lang w:val="fr-FR"/>
        </w:rPr>
        <w:t>I(</w:t>
      </w:r>
      <w:proofErr w:type="spellStart"/>
      <w:proofErr w:type="gramEnd"/>
      <w:r w:rsidR="00594415">
        <w:rPr>
          <w:lang w:val="fr-FR"/>
        </w:rPr>
        <w:t>i,x</w:t>
      </w:r>
      <w:proofErr w:type="spellEnd"/>
      <w:r w:rsidR="00594415">
        <w:rPr>
          <w:lang w:val="fr-FR"/>
        </w:rPr>
        <w:t>(t))|^-1 car I est un ensemble d’agents… c’est quoi |I| ??</w:t>
      </w:r>
    </w:p>
  </w:comment>
  <w:comment w:id="452" w:author="Dominique LONGIN" w:date="2016-09-15T12:15:00Z" w:initials="DL">
    <w:p w14:paraId="59406451" w14:textId="1C86DB73" w:rsidR="00F473D9" w:rsidRPr="00F473D9" w:rsidRDefault="00F473D9">
      <w:pPr>
        <w:pStyle w:val="Commentaire"/>
        <w:rPr>
          <w:lang w:val="fr-FR"/>
        </w:rPr>
      </w:pPr>
      <w:r>
        <w:rPr>
          <w:rStyle w:val="Marquedecommentaire"/>
        </w:rPr>
        <w:annotationRef/>
      </w:r>
      <w:r w:rsidRPr="00F473D9">
        <w:rPr>
          <w:lang w:val="fr-FR"/>
        </w:rPr>
        <w:t xml:space="preserve">Dans la formule ci-dessous, c’est </w:t>
      </w:r>
      <w:proofErr w:type="gramStart"/>
      <w:r w:rsidRPr="00F473D9">
        <w:rPr>
          <w:lang w:val="fr-FR"/>
        </w:rPr>
        <w:t>I(</w:t>
      </w:r>
      <w:proofErr w:type="gramEnd"/>
      <w:r w:rsidRPr="00F473D9">
        <w:rPr>
          <w:lang w:val="fr-FR"/>
        </w:rPr>
        <w:t>i,x(t)) non ?</w:t>
      </w:r>
    </w:p>
  </w:comment>
  <w:comment w:id="507" w:author="Dominique LONGIN" w:date="2016-09-15T12:34:00Z" w:initials="DL">
    <w:p w14:paraId="62BD01BC" w14:textId="06B7666F" w:rsidR="00FE7E19" w:rsidRDefault="00FE7E19">
      <w:pPr>
        <w:pStyle w:val="Commentaire"/>
      </w:pPr>
      <w:r>
        <w:rPr>
          <w:rStyle w:val="Marquedecommentaire"/>
        </w:rPr>
        <w:annotationRef/>
      </w:r>
      <w:r>
        <w:t xml:space="preserve">Que </w:t>
      </w:r>
      <w:proofErr w:type="spellStart"/>
      <w:r>
        <w:t>représentent</w:t>
      </w:r>
      <w:proofErr w:type="spellEnd"/>
      <w:r>
        <w:t xml:space="preserve"> epsilon left and </w:t>
      </w:r>
      <w:proofErr w:type="gramStart"/>
      <w:r>
        <w:t>right ?</w:t>
      </w:r>
      <w:proofErr w:type="gramEnd"/>
    </w:p>
  </w:comment>
  <w:comment w:id="523" w:author="Dominique LONGIN" w:date="2016-09-15T12:33:00Z" w:initials="DL">
    <w:p w14:paraId="5AAF9D41" w14:textId="4A09D981" w:rsidR="00594415" w:rsidRDefault="00594415">
      <w:pPr>
        <w:pStyle w:val="Commentaire"/>
      </w:pPr>
      <w:r>
        <w:rPr>
          <w:rStyle w:val="Marquedecommentaire"/>
        </w:rPr>
        <w:annotationRef/>
      </w:r>
      <w:r>
        <w:t>???</w:t>
      </w:r>
    </w:p>
  </w:comment>
  <w:comment w:id="542" w:author="Dominique LONGIN" w:date="2016-09-15T12:35:00Z" w:initials="DL">
    <w:p w14:paraId="44E15710" w14:textId="5F97352F" w:rsidR="00FE7E19" w:rsidRPr="00FE7E19" w:rsidRDefault="00FE7E19">
      <w:pPr>
        <w:pStyle w:val="Commentaire"/>
        <w:rPr>
          <w:lang w:val="fr-FR"/>
        </w:rPr>
      </w:pPr>
      <w:r>
        <w:rPr>
          <w:rStyle w:val="Marquedecommentaire"/>
        </w:rPr>
        <w:annotationRef/>
      </w:r>
      <w:proofErr w:type="spellStart"/>
      <w:r w:rsidRPr="00FE7E19">
        <w:rPr>
          <w:lang w:val="fr-FR"/>
        </w:rPr>
        <w:t>DAns</w:t>
      </w:r>
      <w:proofErr w:type="spellEnd"/>
      <w:r w:rsidRPr="00FE7E19">
        <w:rPr>
          <w:lang w:val="fr-FR"/>
        </w:rPr>
        <w:t xml:space="preserve"> toutes ces figures, que représente l’axe des abscisses et  celui des ordonnées ? </w:t>
      </w:r>
      <w:r>
        <w:rPr>
          <w:lang w:val="fr-FR"/>
        </w:rPr>
        <w:t>(le marquer sur les figures)</w:t>
      </w:r>
    </w:p>
  </w:comment>
  <w:comment w:id="551" w:author="Dominique LONGIN" w:date="2016-09-15T12:35:00Z" w:initials="DL">
    <w:p w14:paraId="1C1B09CE" w14:textId="4AF91A64" w:rsidR="00FE7E19" w:rsidRDefault="00FE7E19">
      <w:pPr>
        <w:pStyle w:val="Commentaire"/>
      </w:pPr>
      <w:r>
        <w:rPr>
          <w:rStyle w:val="Marquedecommentaire"/>
        </w:rPr>
        <w:annotationRef/>
      </w:r>
      <w:r>
        <w:t xml:space="preserve">De </w:t>
      </w:r>
      <w:proofErr w:type="gramStart"/>
      <w:r>
        <w:t>quoi ?</w:t>
      </w:r>
      <w:proofErr w:type="gramEnd"/>
    </w:p>
  </w:comment>
  <w:comment w:id="556" w:author="Dominique LONGIN" w:date="2016-09-15T12:36:00Z" w:initials="DL">
    <w:p w14:paraId="51764445" w14:textId="72A06D41" w:rsidR="00FE7E19" w:rsidRPr="00FE7E19" w:rsidRDefault="00FE7E19">
      <w:pPr>
        <w:pStyle w:val="Commentaire"/>
        <w:rPr>
          <w:lang w:val="fr-FR"/>
        </w:rPr>
      </w:pPr>
      <w:r>
        <w:rPr>
          <w:rStyle w:val="Marquedecommentaire"/>
        </w:rPr>
        <w:annotationRef/>
      </w:r>
      <w:r w:rsidRPr="00FE7E19">
        <w:rPr>
          <w:lang w:val="fr-FR"/>
        </w:rPr>
        <w:t xml:space="preserve">Ok, et que nous dit cette figure alors ? </w:t>
      </w:r>
      <w:r>
        <w:rPr>
          <w:lang w:val="fr-FR"/>
        </w:rPr>
        <w:t>(expliquer ce qu’on voit…)</w:t>
      </w:r>
    </w:p>
  </w:comment>
  <w:comment w:id="563" w:author="Dominique LONGIN" w:date="2016-09-15T12:38:00Z" w:initials="DL">
    <w:p w14:paraId="00BDDBD7" w14:textId="1C05BFEC" w:rsidR="00FE7E19" w:rsidRDefault="00FE7E19">
      <w:pPr>
        <w:pStyle w:val="Commentaire"/>
      </w:pPr>
      <w:r>
        <w:rPr>
          <w:rStyle w:val="Marquedecommentaire"/>
        </w:rPr>
        <w:annotationRef/>
      </w:r>
      <w:r>
        <w:t xml:space="preserve">Citation </w:t>
      </w:r>
      <w:proofErr w:type="spellStart"/>
      <w:r>
        <w:t>biliographique</w:t>
      </w:r>
      <w:proofErr w:type="spellEnd"/>
      <w:r>
        <w:t xml:space="preserve"> </w:t>
      </w:r>
      <w:proofErr w:type="spellStart"/>
      <w:r>
        <w:t>plutôt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447" w15:done="0"/>
  <w15:commentEx w15:paraId="789D63FC" w15:done="0"/>
  <w15:commentEx w15:paraId="4911C5D7" w15:done="0"/>
  <w15:commentEx w15:paraId="4076232F" w15:done="0"/>
  <w15:commentEx w15:paraId="66EED0B6" w15:done="0"/>
  <w15:commentEx w15:paraId="0D05157F" w15:done="0"/>
  <w15:commentEx w15:paraId="0A9E1501" w15:done="0"/>
  <w15:commentEx w15:paraId="20D95E18" w15:done="0"/>
  <w15:commentEx w15:paraId="36D33866" w15:done="0"/>
  <w15:commentEx w15:paraId="114620CD" w15:done="0"/>
  <w15:commentEx w15:paraId="59406451" w15:done="0"/>
  <w15:commentEx w15:paraId="62BD01BC" w15:done="0"/>
  <w15:commentEx w15:paraId="5AAF9D41" w15:done="0"/>
  <w15:commentEx w15:paraId="44E15710" w15:done="0"/>
  <w15:commentEx w15:paraId="1C1B09CE" w15:done="0"/>
  <w15:commentEx w15:paraId="51764445" w15:done="0"/>
  <w15:commentEx w15:paraId="00BDDB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77819" w14:textId="77777777" w:rsidR="00F64FDF" w:rsidRDefault="00F64FDF">
      <w:pPr>
        <w:spacing w:after="0" w:line="240" w:lineRule="auto"/>
      </w:pPr>
      <w:r>
        <w:separator/>
      </w:r>
    </w:p>
  </w:endnote>
  <w:endnote w:type="continuationSeparator" w:id="0">
    <w:p w14:paraId="6E72E5ED" w14:textId="77777777" w:rsidR="00F64FDF" w:rsidRDefault="00F6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93C58" w14:textId="77777777" w:rsidR="00A54283" w:rsidRDefault="00F64FDF">
    <w:pPr>
      <w:spacing w:after="0" w:line="200" w:lineRule="exact"/>
      <w:rPr>
        <w:sz w:val="20"/>
        <w:szCs w:val="20"/>
      </w:rPr>
    </w:pPr>
    <w:r>
      <w:pict w14:anchorId="71AC5C9D">
        <v:shapetype id="_x0000_t202" coordsize="21600,21600" o:spt="202" path="m,l,21600r21600,l21600,xe">
          <v:stroke joinstyle="miter"/>
          <v:path gradientshapeok="t" o:connecttype="rect"/>
        </v:shapetype>
        <v:shape id="_x0000_s2049" type="#_x0000_t202" style="position:absolute;margin-left:298.4pt;margin-top:730.25pt;width:15.3pt;height:13.05pt;z-index:-251658752;mso-position-horizontal-relative:page;mso-position-vertical-relative:page" filled="f" stroked="f">
          <v:textbox inset="0,0,0,0">
            <w:txbxContent>
              <w:p w14:paraId="7C69EA3E" w14:textId="77777777" w:rsidR="00A54283" w:rsidRDefault="00C26CB5">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FE7E19">
                  <w:rPr>
                    <w:rFonts w:ascii="Calibri" w:eastAsia="Calibri" w:hAnsi="Calibri" w:cs="Calibri"/>
                    <w:noProof/>
                    <w:position w:val="1"/>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63C98" w14:textId="77777777" w:rsidR="00F64FDF" w:rsidRDefault="00F64FDF">
      <w:pPr>
        <w:spacing w:after="0" w:line="240" w:lineRule="auto"/>
      </w:pPr>
      <w:r>
        <w:separator/>
      </w:r>
    </w:p>
  </w:footnote>
  <w:footnote w:type="continuationSeparator" w:id="0">
    <w:p w14:paraId="274A4DEE" w14:textId="77777777" w:rsidR="00F64FDF" w:rsidRDefault="00F64FD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que LONGIN">
    <w15:presenceInfo w15:providerId="AD" w15:userId="S-1-5-21-3829552051-3050013822-3960545485-1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54283"/>
    <w:rsid w:val="000246DB"/>
    <w:rsid w:val="00110EF7"/>
    <w:rsid w:val="002371C0"/>
    <w:rsid w:val="00594415"/>
    <w:rsid w:val="00703FE7"/>
    <w:rsid w:val="00870068"/>
    <w:rsid w:val="00946021"/>
    <w:rsid w:val="009D3BA9"/>
    <w:rsid w:val="009F31AE"/>
    <w:rsid w:val="00A54283"/>
    <w:rsid w:val="00AD5E7C"/>
    <w:rsid w:val="00C20BEC"/>
    <w:rsid w:val="00C26CB5"/>
    <w:rsid w:val="00CC4D9A"/>
    <w:rsid w:val="00DE1B05"/>
    <w:rsid w:val="00E13A86"/>
    <w:rsid w:val="00F473D9"/>
    <w:rsid w:val="00F64FDF"/>
    <w:rsid w:val="00FE7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45397D"/>
  <w15:docId w15:val="{81201581-1F98-43F2-BCDD-30AB615C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4D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4D9A"/>
    <w:rPr>
      <w:rFonts w:ascii="Segoe UI" w:hAnsi="Segoe UI" w:cs="Segoe UI"/>
      <w:sz w:val="18"/>
      <w:szCs w:val="18"/>
    </w:rPr>
  </w:style>
  <w:style w:type="character" w:styleId="Marquedecommentaire">
    <w:name w:val="annotation reference"/>
    <w:basedOn w:val="Policepardfaut"/>
    <w:uiPriority w:val="99"/>
    <w:semiHidden/>
    <w:unhideWhenUsed/>
    <w:rsid w:val="00946021"/>
    <w:rPr>
      <w:sz w:val="16"/>
      <w:szCs w:val="16"/>
    </w:rPr>
  </w:style>
  <w:style w:type="paragraph" w:styleId="Commentaire">
    <w:name w:val="annotation text"/>
    <w:basedOn w:val="Normal"/>
    <w:link w:val="CommentaireCar"/>
    <w:uiPriority w:val="99"/>
    <w:semiHidden/>
    <w:unhideWhenUsed/>
    <w:rsid w:val="00946021"/>
    <w:pPr>
      <w:spacing w:line="240" w:lineRule="auto"/>
    </w:pPr>
    <w:rPr>
      <w:sz w:val="20"/>
      <w:szCs w:val="20"/>
    </w:rPr>
  </w:style>
  <w:style w:type="character" w:customStyle="1" w:styleId="CommentaireCar">
    <w:name w:val="Commentaire Car"/>
    <w:basedOn w:val="Policepardfaut"/>
    <w:link w:val="Commentaire"/>
    <w:uiPriority w:val="99"/>
    <w:semiHidden/>
    <w:rsid w:val="00946021"/>
    <w:rPr>
      <w:sz w:val="20"/>
      <w:szCs w:val="20"/>
    </w:rPr>
  </w:style>
  <w:style w:type="paragraph" w:styleId="Objetducommentaire">
    <w:name w:val="annotation subject"/>
    <w:basedOn w:val="Commentaire"/>
    <w:next w:val="Commentaire"/>
    <w:link w:val="ObjetducommentaireCar"/>
    <w:uiPriority w:val="99"/>
    <w:semiHidden/>
    <w:unhideWhenUsed/>
    <w:rsid w:val="00946021"/>
    <w:rPr>
      <w:b/>
      <w:bCs/>
    </w:rPr>
  </w:style>
  <w:style w:type="character" w:customStyle="1" w:styleId="ObjetducommentaireCar">
    <w:name w:val="Objet du commentaire Car"/>
    <w:basedOn w:val="CommentaireCar"/>
    <w:link w:val="Objetducommentaire"/>
    <w:uiPriority w:val="99"/>
    <w:semiHidden/>
    <w:rsid w:val="00946021"/>
    <w:rPr>
      <w:b/>
      <w:bCs/>
      <w:sz w:val="20"/>
      <w:szCs w:val="20"/>
    </w:rPr>
  </w:style>
  <w:style w:type="character" w:styleId="Textedelespacerserv">
    <w:name w:val="Placeholder Text"/>
    <w:basedOn w:val="Policepardfaut"/>
    <w:uiPriority w:val="99"/>
    <w:semiHidden/>
    <w:rsid w:val="00110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1678</Words>
  <Characters>9233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Dominique LONGIN</cp:lastModifiedBy>
  <cp:revision>9</cp:revision>
  <dcterms:created xsi:type="dcterms:W3CDTF">2016-09-13T13:02:00Z</dcterms:created>
  <dcterms:modified xsi:type="dcterms:W3CDTF">2016-09-15T10:46:00Z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2016-09-01T00:00:00Z</vt:filetime>
  </property>
  <property fmtid="{D5CDD505-2E9C-101B-9397-08002B2CF9AE}" pid="3" name="LastSaved">
    <vt:filetime>2016-09-13T00:00:00Z</vt:filetime>
  </property>
</Properties>
</file>