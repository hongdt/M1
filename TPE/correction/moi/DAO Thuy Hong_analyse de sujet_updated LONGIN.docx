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EB" w:rsidRPr="00D650AD" w:rsidRDefault="008B1FAD">
      <w:pPr>
        <w:spacing w:before="39"/>
        <w:ind w:left="360"/>
        <w:jc w:val="center"/>
        <w:rPr>
          <w:rFonts w:ascii="Times New Roman" w:eastAsia="Times New Roman" w:hAnsi="Times New Roman" w:cs="Times New Roman"/>
          <w:sz w:val="40"/>
          <w:szCs w:val="40"/>
          <w:lang w:val="fr-FR"/>
        </w:rPr>
      </w:pPr>
      <w:r w:rsidRPr="00D650AD">
        <w:rPr>
          <w:rFonts w:ascii="Times New Roman"/>
          <w:b/>
          <w:spacing w:val="-1"/>
          <w:sz w:val="40"/>
          <w:lang w:val="fr-FR"/>
        </w:rPr>
        <w:t>Institut Francophone</w:t>
      </w:r>
      <w:r w:rsidRPr="00D650AD">
        <w:rPr>
          <w:rFonts w:ascii="Times New Roman"/>
          <w:b/>
          <w:spacing w:val="-3"/>
          <w:sz w:val="40"/>
          <w:lang w:val="fr-FR"/>
        </w:rPr>
        <w:t xml:space="preserve"> </w:t>
      </w:r>
      <w:r w:rsidRPr="00D650AD">
        <w:rPr>
          <w:rFonts w:ascii="Times New Roman"/>
          <w:b/>
          <w:spacing w:val="-1"/>
          <w:sz w:val="40"/>
          <w:lang w:val="fr-FR"/>
        </w:rPr>
        <w:t>International</w:t>
      </w:r>
    </w:p>
    <w:p w:rsidR="00A24BEB" w:rsidRPr="00D650AD" w:rsidRDefault="00A24BEB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</w:pPr>
    </w:p>
    <w:p w:rsidR="00A24BEB" w:rsidRPr="00D650AD" w:rsidRDefault="00A24BEB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</w:pPr>
    </w:p>
    <w:p w:rsidR="00A24BEB" w:rsidRPr="00D650AD" w:rsidRDefault="00A24BEB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</w:pPr>
    </w:p>
    <w:p w:rsidR="00A24BEB" w:rsidRPr="00D650AD" w:rsidRDefault="00A24BEB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</w:pPr>
    </w:p>
    <w:p w:rsidR="00A24BEB" w:rsidRPr="00D650AD" w:rsidRDefault="00A24BEB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</w:pPr>
    </w:p>
    <w:p w:rsidR="00A24BEB" w:rsidRPr="00D650AD" w:rsidRDefault="008B1FAD">
      <w:pPr>
        <w:pStyle w:val="Titre1"/>
        <w:spacing w:before="249" w:line="426" w:lineRule="auto"/>
        <w:ind w:left="2477" w:right="2115" w:firstLine="2"/>
        <w:jc w:val="center"/>
        <w:rPr>
          <w:b w:val="0"/>
          <w:bCs w:val="0"/>
          <w:lang w:val="fr-FR"/>
        </w:rPr>
      </w:pPr>
      <w:r w:rsidRPr="00D650AD">
        <w:rPr>
          <w:rFonts w:cs="Times New Roman"/>
          <w:spacing w:val="-1"/>
          <w:lang w:val="fr-FR"/>
        </w:rPr>
        <w:t>Rapport</w:t>
      </w:r>
      <w:r w:rsidRPr="00D650AD">
        <w:rPr>
          <w:rFonts w:cs="Times New Roman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d’analyse</w:t>
      </w:r>
      <w:r w:rsidRPr="00D650AD">
        <w:rPr>
          <w:rFonts w:cs="Times New Roman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du</w:t>
      </w:r>
      <w:r w:rsidRPr="00D650AD">
        <w:rPr>
          <w:rFonts w:cs="Times New Roman"/>
          <w:lang w:val="fr-FR"/>
        </w:rPr>
        <w:t xml:space="preserve"> sujet</w:t>
      </w:r>
      <w:r w:rsidRPr="00D650AD">
        <w:rPr>
          <w:rFonts w:cs="Times New Roman"/>
          <w:spacing w:val="26"/>
          <w:lang w:val="fr-FR"/>
        </w:rPr>
        <w:t xml:space="preserve"> </w:t>
      </w:r>
      <w:r w:rsidRPr="00D650AD">
        <w:rPr>
          <w:spacing w:val="-2"/>
          <w:lang w:val="fr-FR"/>
        </w:rPr>
        <w:t>TRAVAIL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PERSONNEL</w:t>
      </w:r>
      <w:r w:rsidRPr="00D650AD">
        <w:rPr>
          <w:lang w:val="fr-FR"/>
        </w:rPr>
        <w:t xml:space="preserve"> </w:t>
      </w:r>
      <w:r w:rsidRPr="00D650AD">
        <w:rPr>
          <w:spacing w:val="-2"/>
          <w:lang w:val="fr-FR"/>
        </w:rPr>
        <w:t>ENCADRE</w:t>
      </w:r>
    </w:p>
    <w:p w:rsidR="00A24BEB" w:rsidRPr="00D650AD" w:rsidRDefault="00A24BEB">
      <w:pPr>
        <w:rPr>
          <w:rFonts w:ascii="Times New Roman" w:eastAsia="Times New Roman" w:hAnsi="Times New Roman" w:cs="Times New Roman"/>
          <w:b/>
          <w:bCs/>
          <w:sz w:val="25"/>
          <w:szCs w:val="25"/>
          <w:lang w:val="fr-FR"/>
        </w:rPr>
      </w:pPr>
    </w:p>
    <w:p w:rsidR="00A24BEB" w:rsidRPr="00D650AD" w:rsidRDefault="008B1FAD">
      <w:pPr>
        <w:spacing w:line="276" w:lineRule="auto"/>
        <w:ind w:left="2521" w:right="113" w:hanging="2408"/>
        <w:rPr>
          <w:rFonts w:ascii="Cambria" w:eastAsia="Cambria" w:hAnsi="Cambria" w:cs="Cambria"/>
          <w:sz w:val="36"/>
          <w:szCs w:val="36"/>
          <w:lang w:val="fr-FR"/>
        </w:rPr>
      </w:pPr>
      <w:r w:rsidRPr="00D650AD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  <w:lang w:val="fr-FR"/>
        </w:rPr>
        <w:t>Sujet</w:t>
      </w:r>
      <w:r w:rsidRPr="00D650AD">
        <w:rPr>
          <w:rFonts w:ascii="Cambria" w:eastAsia="Cambria" w:hAnsi="Cambria" w:cs="Cambria"/>
          <w:b/>
          <w:bCs/>
          <w:color w:val="365F91"/>
          <w:sz w:val="36"/>
          <w:szCs w:val="36"/>
          <w:lang w:val="fr-FR"/>
        </w:rPr>
        <w:t xml:space="preserve"> : </w:t>
      </w:r>
      <w:r w:rsidRPr="00D650AD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  <w:lang w:val="fr-FR"/>
        </w:rPr>
        <w:t>“Diffusion</w:t>
      </w:r>
      <w:r w:rsidRPr="00D650AD">
        <w:rPr>
          <w:rFonts w:ascii="Cambria" w:eastAsia="Cambria" w:hAnsi="Cambria" w:cs="Cambria"/>
          <w:b/>
          <w:bCs/>
          <w:color w:val="365F91"/>
          <w:sz w:val="36"/>
          <w:szCs w:val="36"/>
          <w:lang w:val="fr-FR"/>
        </w:rPr>
        <w:t xml:space="preserve"> </w:t>
      </w:r>
      <w:r w:rsidRPr="00D650AD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  <w:lang w:val="fr-FR"/>
        </w:rPr>
        <w:t>d’opinions</w:t>
      </w:r>
      <w:r w:rsidRPr="00D650AD">
        <w:rPr>
          <w:rFonts w:ascii="Cambria" w:eastAsia="Cambria" w:hAnsi="Cambria" w:cs="Cambria"/>
          <w:b/>
          <w:bCs/>
          <w:color w:val="365F91"/>
          <w:spacing w:val="-2"/>
          <w:sz w:val="36"/>
          <w:szCs w:val="36"/>
          <w:lang w:val="fr-FR"/>
        </w:rPr>
        <w:t xml:space="preserve"> </w:t>
      </w:r>
      <w:r w:rsidRPr="00D650AD">
        <w:rPr>
          <w:rFonts w:ascii="Cambria" w:eastAsia="Cambria" w:hAnsi="Cambria" w:cs="Cambria"/>
          <w:b/>
          <w:bCs/>
          <w:color w:val="365F91"/>
          <w:sz w:val="36"/>
          <w:szCs w:val="36"/>
          <w:lang w:val="fr-FR"/>
        </w:rPr>
        <w:t xml:space="preserve">dans les </w:t>
      </w:r>
      <w:r w:rsidRPr="00D650AD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  <w:lang w:val="fr-FR"/>
        </w:rPr>
        <w:t>réseaux</w:t>
      </w:r>
      <w:r w:rsidRPr="00D650AD">
        <w:rPr>
          <w:rFonts w:ascii="Cambria" w:eastAsia="Cambria" w:hAnsi="Cambria" w:cs="Cambria"/>
          <w:b/>
          <w:bCs/>
          <w:color w:val="365F91"/>
          <w:sz w:val="36"/>
          <w:szCs w:val="36"/>
          <w:lang w:val="fr-FR"/>
        </w:rPr>
        <w:t xml:space="preserve"> </w:t>
      </w:r>
      <w:r w:rsidRPr="00D650AD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  <w:lang w:val="fr-FR"/>
        </w:rPr>
        <w:t>sociaux</w:t>
      </w:r>
      <w:r w:rsidRPr="00D650AD">
        <w:rPr>
          <w:rFonts w:ascii="Cambria" w:eastAsia="Cambria" w:hAnsi="Cambria" w:cs="Cambria"/>
          <w:b/>
          <w:bCs/>
          <w:color w:val="365F91"/>
          <w:sz w:val="36"/>
          <w:szCs w:val="36"/>
          <w:lang w:val="fr-FR"/>
        </w:rPr>
        <w:t xml:space="preserve"> :</w:t>
      </w:r>
      <w:r w:rsidRPr="00D650AD">
        <w:rPr>
          <w:rFonts w:ascii="Cambria" w:eastAsia="Cambria" w:hAnsi="Cambria" w:cs="Cambria"/>
          <w:b/>
          <w:bCs/>
          <w:color w:val="365F91"/>
          <w:spacing w:val="53"/>
          <w:sz w:val="36"/>
          <w:szCs w:val="36"/>
          <w:lang w:val="fr-FR"/>
        </w:rPr>
        <w:t xml:space="preserve"> </w:t>
      </w:r>
      <w:r w:rsidRPr="00D650AD">
        <w:rPr>
          <w:rFonts w:ascii="Cambria" w:eastAsia="Cambria" w:hAnsi="Cambria" w:cs="Cambria"/>
          <w:b/>
          <w:bCs/>
          <w:color w:val="365F91"/>
          <w:sz w:val="36"/>
          <w:szCs w:val="36"/>
          <w:lang w:val="fr-FR"/>
        </w:rPr>
        <w:t xml:space="preserve">l’évacuation d’une </w:t>
      </w:r>
      <w:r w:rsidRPr="00D650AD">
        <w:rPr>
          <w:rFonts w:ascii="Cambria" w:eastAsia="Cambria" w:hAnsi="Cambria" w:cs="Cambria"/>
          <w:b/>
          <w:bCs/>
          <w:color w:val="365F91"/>
          <w:spacing w:val="-1"/>
          <w:sz w:val="36"/>
          <w:szCs w:val="36"/>
          <w:lang w:val="fr-FR"/>
        </w:rPr>
        <w:t>foule”</w:t>
      </w:r>
    </w:p>
    <w:p w:rsidR="00A24BEB" w:rsidRPr="00D650AD" w:rsidRDefault="00A24BEB">
      <w:pPr>
        <w:rPr>
          <w:rFonts w:ascii="Cambria" w:eastAsia="Cambria" w:hAnsi="Cambria" w:cs="Cambria"/>
          <w:b/>
          <w:bCs/>
          <w:sz w:val="20"/>
          <w:szCs w:val="20"/>
          <w:lang w:val="fr-FR"/>
        </w:rPr>
      </w:pPr>
    </w:p>
    <w:p w:rsidR="00A24BEB" w:rsidRPr="00D650AD" w:rsidRDefault="00A24BEB">
      <w:pPr>
        <w:rPr>
          <w:rFonts w:ascii="Cambria" w:eastAsia="Cambria" w:hAnsi="Cambria" w:cs="Cambria"/>
          <w:b/>
          <w:bCs/>
          <w:sz w:val="20"/>
          <w:szCs w:val="20"/>
          <w:lang w:val="fr-FR"/>
        </w:rPr>
      </w:pPr>
    </w:p>
    <w:p w:rsidR="00A24BEB" w:rsidRPr="00D650AD" w:rsidRDefault="00A24BEB">
      <w:pPr>
        <w:rPr>
          <w:rFonts w:ascii="Cambria" w:eastAsia="Cambria" w:hAnsi="Cambria" w:cs="Cambria"/>
          <w:b/>
          <w:bCs/>
          <w:sz w:val="20"/>
          <w:szCs w:val="20"/>
          <w:lang w:val="fr-FR"/>
        </w:rPr>
      </w:pPr>
    </w:p>
    <w:p w:rsidR="00A24BEB" w:rsidRPr="00D650AD" w:rsidRDefault="00A24BEB">
      <w:pPr>
        <w:rPr>
          <w:rFonts w:ascii="Cambria" w:eastAsia="Cambria" w:hAnsi="Cambria" w:cs="Cambria"/>
          <w:b/>
          <w:bCs/>
          <w:sz w:val="20"/>
          <w:szCs w:val="20"/>
          <w:lang w:val="fr-FR"/>
        </w:rPr>
      </w:pPr>
    </w:p>
    <w:p w:rsidR="00A24BEB" w:rsidRPr="00D650AD" w:rsidRDefault="00A24BEB">
      <w:pPr>
        <w:rPr>
          <w:rFonts w:ascii="Cambria" w:eastAsia="Cambria" w:hAnsi="Cambria" w:cs="Cambria"/>
          <w:b/>
          <w:bCs/>
          <w:sz w:val="20"/>
          <w:szCs w:val="20"/>
          <w:lang w:val="fr-FR"/>
        </w:rPr>
      </w:pPr>
    </w:p>
    <w:p w:rsidR="00A24BEB" w:rsidRPr="00D650AD" w:rsidRDefault="00A24BEB">
      <w:pPr>
        <w:spacing w:before="5"/>
        <w:rPr>
          <w:rFonts w:ascii="Cambria" w:eastAsia="Cambria" w:hAnsi="Cambria" w:cs="Cambria"/>
          <w:b/>
          <w:bCs/>
          <w:sz w:val="27"/>
          <w:szCs w:val="27"/>
          <w:lang w:val="fr-FR"/>
        </w:rPr>
      </w:pPr>
    </w:p>
    <w:tbl>
      <w:tblPr>
        <w:tblStyle w:val="TableNormal"/>
        <w:tblW w:w="0" w:type="auto"/>
        <w:tblInd w:w="1695" w:type="dxa"/>
        <w:tblLayout w:type="fixed"/>
        <w:tblLook w:val="01E0" w:firstRow="1" w:lastRow="1" w:firstColumn="1" w:lastColumn="1" w:noHBand="0" w:noVBand="0"/>
      </w:tblPr>
      <w:tblGrid>
        <w:gridCol w:w="2105"/>
        <w:gridCol w:w="4455"/>
      </w:tblGrid>
      <w:tr w:rsidR="00A24BEB">
        <w:trPr>
          <w:trHeight w:hRule="exact" w:val="364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</w:tcPr>
          <w:p w:rsidR="00A24BEB" w:rsidRDefault="008B1FAD">
            <w:pPr>
              <w:pStyle w:val="TableParagraph"/>
              <w:spacing w:before="29"/>
              <w:ind w:left="2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Encadrement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</w:tcPr>
          <w:p w:rsidR="00A24BEB" w:rsidRDefault="008B1FAD">
            <w:pPr>
              <w:pStyle w:val="TableParagraph"/>
              <w:spacing w:before="24"/>
              <w:ind w:left="2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: Prof.</w:t>
            </w:r>
            <w:r>
              <w:rPr>
                <w:rFonts w:ascii="Times New Roman"/>
                <w:spacing w:val="-1"/>
                <w:sz w:val="28"/>
              </w:rPr>
              <w:t xml:space="preserve"> HO </w:t>
            </w:r>
            <w:r>
              <w:rPr>
                <w:rFonts w:ascii="Times New Roman"/>
                <w:spacing w:val="-2"/>
                <w:sz w:val="28"/>
              </w:rPr>
              <w:t>Tuong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Vinh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(IFI)</w:t>
            </w:r>
          </w:p>
        </w:tc>
      </w:tr>
      <w:tr w:rsidR="00A24BEB">
        <w:trPr>
          <w:trHeight w:hRule="exact" w:val="319"/>
        </w:trPr>
        <w:tc>
          <w:tcPr>
            <w:tcW w:w="6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4BEB" w:rsidRDefault="008B1FAD">
            <w:pPr>
              <w:pStyle w:val="TableParagraph"/>
              <w:spacing w:line="305" w:lineRule="exact"/>
              <w:ind w:left="235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Prof. </w:t>
            </w:r>
            <w:r>
              <w:rPr>
                <w:rFonts w:ascii="Times New Roman"/>
                <w:spacing w:val="-2"/>
                <w:sz w:val="28"/>
              </w:rPr>
              <w:t>Dominique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LONGIN</w:t>
            </w:r>
            <w:r>
              <w:rPr>
                <w:rFonts w:ascii="Times New Roman"/>
                <w:spacing w:val="-1"/>
                <w:sz w:val="28"/>
              </w:rPr>
              <w:t xml:space="preserve"> (IRIT)</w:t>
            </w:r>
          </w:p>
        </w:tc>
      </w:tr>
      <w:tr w:rsidR="00A24BEB">
        <w:trPr>
          <w:trHeight w:hRule="exact" w:val="324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</w:tcPr>
          <w:p w:rsidR="00A24BEB" w:rsidRDefault="008B1FAD">
            <w:pPr>
              <w:pStyle w:val="TableParagraph"/>
              <w:spacing w:line="312" w:lineRule="exact"/>
              <w:ind w:left="2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Étudiante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</w:tcPr>
          <w:p w:rsidR="00A24BEB" w:rsidRDefault="008B1FAD">
            <w:pPr>
              <w:pStyle w:val="TableParagraph"/>
              <w:spacing w:line="307" w:lineRule="exact"/>
              <w:ind w:left="2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DAO</w:t>
            </w:r>
            <w:r>
              <w:rPr>
                <w:rFonts w:ascii="Times New Roman"/>
                <w:spacing w:val="-1"/>
                <w:sz w:val="28"/>
              </w:rPr>
              <w:t xml:space="preserve"> Thuy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Hong</w:t>
            </w:r>
          </w:p>
        </w:tc>
      </w:tr>
      <w:tr w:rsidR="00A24BEB">
        <w:trPr>
          <w:trHeight w:hRule="exact" w:val="364"/>
        </w:trPr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</w:tcPr>
          <w:p w:rsidR="00A24BEB" w:rsidRDefault="008B1FAD">
            <w:pPr>
              <w:pStyle w:val="TableParagraph"/>
              <w:spacing w:line="309" w:lineRule="exact"/>
              <w:ind w:left="2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Promotion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</w:tcPr>
          <w:p w:rsidR="00A24BEB" w:rsidRDefault="008B1FAD">
            <w:pPr>
              <w:pStyle w:val="TableParagraph"/>
              <w:spacing w:line="305" w:lineRule="exact"/>
              <w:ind w:left="2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20</w:t>
            </w:r>
          </w:p>
        </w:tc>
      </w:tr>
    </w:tbl>
    <w:p w:rsidR="00A24BEB" w:rsidRDefault="00A24BEB">
      <w:pPr>
        <w:spacing w:line="305" w:lineRule="exact"/>
        <w:rPr>
          <w:rFonts w:ascii="Times New Roman" w:eastAsia="Times New Roman" w:hAnsi="Times New Roman" w:cs="Times New Roman"/>
          <w:sz w:val="28"/>
          <w:szCs w:val="28"/>
        </w:rPr>
        <w:sectPr w:rsidR="00A24BEB">
          <w:footerReference w:type="default" r:id="rId8"/>
          <w:type w:val="continuous"/>
          <w:pgSz w:w="12240" w:h="15840"/>
          <w:pgMar w:top="1400" w:right="1560" w:bottom="1200" w:left="1560" w:header="720" w:footer="1015" w:gutter="0"/>
          <w:pgNumType w:start="1"/>
          <w:cols w:space="720"/>
        </w:sectPr>
      </w:pPr>
    </w:p>
    <w:p w:rsidR="00A24BEB" w:rsidRPr="00D650AD" w:rsidRDefault="008B1FAD">
      <w:pPr>
        <w:pStyle w:val="Corpsdetexte"/>
        <w:spacing w:before="53" w:line="276" w:lineRule="auto"/>
        <w:ind w:left="440" w:right="115" w:firstLine="720"/>
        <w:jc w:val="both"/>
        <w:rPr>
          <w:lang w:val="fr-FR"/>
        </w:rPr>
      </w:pPr>
      <w:r w:rsidRPr="00D650AD">
        <w:rPr>
          <w:rFonts w:cs="Times New Roman"/>
          <w:spacing w:val="-1"/>
          <w:lang w:val="fr-FR"/>
        </w:rPr>
        <w:lastRenderedPageBreak/>
        <w:t>Aujourd’hui,</w:t>
      </w:r>
      <w:r w:rsidRPr="00D650AD">
        <w:rPr>
          <w:rFonts w:cs="Times New Roman"/>
          <w:spacing w:val="22"/>
          <w:lang w:val="fr-FR"/>
        </w:rPr>
        <w:t xml:space="preserve"> </w:t>
      </w:r>
      <w:r w:rsidRPr="00D650AD">
        <w:rPr>
          <w:rFonts w:cs="Times New Roman"/>
          <w:lang w:val="fr-FR"/>
        </w:rPr>
        <w:t>les</w:t>
      </w:r>
      <w:r w:rsidRPr="00D650AD">
        <w:rPr>
          <w:rFonts w:cs="Times New Roman"/>
          <w:spacing w:val="24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réseaux</w:t>
      </w:r>
      <w:r w:rsidRPr="00D650AD">
        <w:rPr>
          <w:rFonts w:cs="Times New Roman"/>
          <w:spacing w:val="26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sociaux</w:t>
      </w:r>
      <w:r w:rsidRPr="00D650AD">
        <w:rPr>
          <w:rFonts w:cs="Times New Roman"/>
          <w:spacing w:val="24"/>
          <w:lang w:val="fr-FR"/>
        </w:rPr>
        <w:t xml:space="preserve"> </w:t>
      </w:r>
      <w:ins w:id="0" w:author="Dominique LONGIN" w:date="2016-08-16T15:50:00Z">
        <w:r w:rsidR="00D650AD">
          <w:rPr>
            <w:rFonts w:cs="Times New Roman"/>
            <w:spacing w:val="24"/>
            <w:lang w:val="fr-FR"/>
          </w:rPr>
          <w:t xml:space="preserve">ont un rôle </w:t>
        </w:r>
      </w:ins>
      <w:r w:rsidRPr="00D650AD">
        <w:rPr>
          <w:rFonts w:cs="Times New Roman"/>
          <w:lang w:val="fr-FR"/>
        </w:rPr>
        <w:t>de</w:t>
      </w:r>
      <w:r w:rsidRPr="00D650AD">
        <w:rPr>
          <w:rFonts w:cs="Times New Roman"/>
          <w:spacing w:val="23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plus</w:t>
      </w:r>
      <w:r w:rsidRPr="00D650AD">
        <w:rPr>
          <w:rFonts w:cs="Times New Roman"/>
          <w:spacing w:val="24"/>
          <w:lang w:val="fr-FR"/>
        </w:rPr>
        <w:t xml:space="preserve"> </w:t>
      </w:r>
      <w:r w:rsidRPr="00D650AD">
        <w:rPr>
          <w:rFonts w:cs="Times New Roman"/>
          <w:lang w:val="fr-FR"/>
        </w:rPr>
        <w:t>en</w:t>
      </w:r>
      <w:r w:rsidRPr="00D650AD">
        <w:rPr>
          <w:rFonts w:cs="Times New Roman"/>
          <w:spacing w:val="24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plus</w:t>
      </w:r>
      <w:r w:rsidRPr="00D650AD">
        <w:rPr>
          <w:rFonts w:cs="Times New Roman"/>
          <w:spacing w:val="24"/>
          <w:lang w:val="fr-FR"/>
        </w:rPr>
        <w:t xml:space="preserve"> </w:t>
      </w:r>
      <w:del w:id="1" w:author="Dominique LONGIN" w:date="2016-08-16T15:51:00Z">
        <w:r w:rsidRPr="00D650AD" w:rsidDel="00D650AD">
          <w:rPr>
            <w:rFonts w:cs="Times New Roman"/>
            <w:lang w:val="fr-FR"/>
          </w:rPr>
          <w:delText>a</w:delText>
        </w:r>
        <w:r w:rsidRPr="00D650AD" w:rsidDel="00D650AD">
          <w:rPr>
            <w:rFonts w:cs="Times New Roman"/>
            <w:spacing w:val="25"/>
            <w:lang w:val="fr-FR"/>
          </w:rPr>
          <w:delText xml:space="preserve"> </w:delText>
        </w:r>
        <w:r w:rsidRPr="00D650AD" w:rsidDel="00D650AD">
          <w:rPr>
            <w:rFonts w:cs="Times New Roman"/>
            <w:spacing w:val="-1"/>
            <w:lang w:val="fr-FR"/>
          </w:rPr>
          <w:delText>un</w:delText>
        </w:r>
        <w:r w:rsidRPr="00D650AD" w:rsidDel="00D650AD">
          <w:rPr>
            <w:rFonts w:cs="Times New Roman"/>
            <w:spacing w:val="26"/>
            <w:lang w:val="fr-FR"/>
          </w:rPr>
          <w:delText xml:space="preserve"> </w:delText>
        </w:r>
        <w:r w:rsidRPr="00D650AD" w:rsidDel="00D650AD">
          <w:rPr>
            <w:rFonts w:cs="Times New Roman"/>
            <w:spacing w:val="-2"/>
            <w:lang w:val="fr-FR"/>
          </w:rPr>
          <w:delText>rôle</w:delText>
        </w:r>
        <w:r w:rsidRPr="00D650AD" w:rsidDel="00D650AD">
          <w:rPr>
            <w:rFonts w:cs="Times New Roman"/>
            <w:spacing w:val="25"/>
            <w:lang w:val="fr-FR"/>
          </w:rPr>
          <w:delText xml:space="preserve"> </w:delText>
        </w:r>
      </w:del>
      <w:r w:rsidRPr="00D650AD">
        <w:rPr>
          <w:rFonts w:cs="Times New Roman"/>
          <w:spacing w:val="-2"/>
          <w:lang w:val="fr-FR"/>
        </w:rPr>
        <w:t>important</w:t>
      </w:r>
      <w:r w:rsidRPr="00D650AD">
        <w:rPr>
          <w:rFonts w:cs="Times New Roman"/>
          <w:spacing w:val="33"/>
          <w:lang w:val="fr-FR"/>
        </w:rPr>
        <w:t xml:space="preserve"> </w:t>
      </w:r>
      <w:r w:rsidRPr="00D650AD">
        <w:rPr>
          <w:spacing w:val="-1"/>
          <w:lang w:val="fr-FR"/>
        </w:rPr>
        <w:t>dans</w:t>
      </w:r>
      <w:r w:rsidRPr="00D650AD">
        <w:rPr>
          <w:spacing w:val="9"/>
          <w:lang w:val="fr-FR"/>
        </w:rPr>
        <w:t xml:space="preserve"> </w:t>
      </w:r>
      <w:r w:rsidRPr="00D650AD">
        <w:rPr>
          <w:lang w:val="fr-FR"/>
        </w:rPr>
        <w:t>la</w:t>
      </w:r>
      <w:r w:rsidRPr="00D650AD">
        <w:rPr>
          <w:spacing w:val="8"/>
          <w:lang w:val="fr-FR"/>
        </w:rPr>
        <w:t xml:space="preserve"> </w:t>
      </w:r>
      <w:r w:rsidRPr="00D650AD">
        <w:rPr>
          <w:lang w:val="fr-FR"/>
        </w:rPr>
        <w:t>vie</w:t>
      </w:r>
      <w:r w:rsidRPr="00D650AD">
        <w:rPr>
          <w:spacing w:val="11"/>
          <w:lang w:val="fr-FR"/>
        </w:rPr>
        <w:t xml:space="preserve"> </w:t>
      </w:r>
      <w:del w:id="2" w:author="Dominique LONGIN" w:date="2016-08-16T15:51:00Z">
        <w:r w:rsidRPr="00D650AD" w:rsidDel="00D650AD">
          <w:rPr>
            <w:spacing w:val="-1"/>
            <w:lang w:val="fr-FR"/>
          </w:rPr>
          <w:delText>mentale</w:delText>
        </w:r>
        <w:r w:rsidRPr="00D650AD" w:rsidDel="00D650AD">
          <w:rPr>
            <w:spacing w:val="8"/>
            <w:lang w:val="fr-FR"/>
          </w:rPr>
          <w:delText xml:space="preserve"> </w:delText>
        </w:r>
      </w:del>
      <w:r w:rsidRPr="00D650AD">
        <w:rPr>
          <w:spacing w:val="-1"/>
          <w:lang w:val="fr-FR"/>
        </w:rPr>
        <w:t>de</w:t>
      </w:r>
      <w:ins w:id="3" w:author="Dominique LONGIN" w:date="2016-08-16T15:51:00Z">
        <w:r w:rsidR="00D650AD">
          <w:rPr>
            <w:spacing w:val="-1"/>
            <w:lang w:val="fr-FR"/>
          </w:rPr>
          <w:t>s</w:t>
        </w:r>
      </w:ins>
      <w:r w:rsidRPr="00D650AD">
        <w:rPr>
          <w:spacing w:val="11"/>
          <w:lang w:val="fr-FR"/>
        </w:rPr>
        <w:t xml:space="preserve"> </w:t>
      </w:r>
      <w:del w:id="4" w:author="Dominique LONGIN" w:date="2016-08-16T15:51:00Z">
        <w:r w:rsidRPr="00D650AD" w:rsidDel="00D650AD">
          <w:rPr>
            <w:spacing w:val="-1"/>
            <w:lang w:val="fr-FR"/>
          </w:rPr>
          <w:delText>chaque</w:delText>
        </w:r>
        <w:r w:rsidRPr="00D650AD" w:rsidDel="00D650AD">
          <w:rPr>
            <w:spacing w:val="14"/>
            <w:lang w:val="fr-FR"/>
          </w:rPr>
          <w:delText xml:space="preserve"> </w:delText>
        </w:r>
      </w:del>
      <w:r w:rsidRPr="00D650AD">
        <w:rPr>
          <w:spacing w:val="-1"/>
          <w:lang w:val="fr-FR"/>
        </w:rPr>
        <w:t>personne</w:t>
      </w:r>
      <w:ins w:id="5" w:author="Dominique LONGIN" w:date="2016-08-16T15:51:00Z">
        <w:r w:rsidR="00D650AD">
          <w:rPr>
            <w:spacing w:val="-1"/>
            <w:lang w:val="fr-FR"/>
          </w:rPr>
          <w:t>s</w:t>
        </w:r>
      </w:ins>
      <w:r w:rsidRPr="00D650AD">
        <w:rPr>
          <w:spacing w:val="-1"/>
          <w:lang w:val="fr-FR"/>
        </w:rPr>
        <w:t>.</w:t>
      </w:r>
      <w:r w:rsidRPr="00D650AD">
        <w:rPr>
          <w:spacing w:val="10"/>
          <w:lang w:val="fr-FR"/>
        </w:rPr>
        <w:t xml:space="preserve"> </w:t>
      </w:r>
      <w:r w:rsidRPr="00D650AD">
        <w:rPr>
          <w:spacing w:val="-1"/>
          <w:lang w:val="fr-FR"/>
        </w:rPr>
        <w:t>Dans</w:t>
      </w:r>
      <w:r w:rsidRPr="00D650AD">
        <w:rPr>
          <w:spacing w:val="12"/>
          <w:lang w:val="fr-FR"/>
        </w:rPr>
        <w:t xml:space="preserve"> </w:t>
      </w:r>
      <w:r w:rsidRPr="00D650AD">
        <w:rPr>
          <w:spacing w:val="-1"/>
          <w:lang w:val="fr-FR"/>
        </w:rPr>
        <w:t>ces</w:t>
      </w:r>
      <w:r w:rsidRPr="00D650AD">
        <w:rPr>
          <w:spacing w:val="12"/>
          <w:lang w:val="fr-FR"/>
        </w:rPr>
        <w:t xml:space="preserve"> </w:t>
      </w:r>
      <w:r w:rsidRPr="00D650AD">
        <w:rPr>
          <w:spacing w:val="-1"/>
          <w:lang w:val="fr-FR"/>
        </w:rPr>
        <w:t>réseaux,</w:t>
      </w:r>
      <w:r w:rsidRPr="00D650AD">
        <w:rPr>
          <w:spacing w:val="10"/>
          <w:lang w:val="fr-FR"/>
        </w:rPr>
        <w:t xml:space="preserve"> </w:t>
      </w:r>
      <w:r w:rsidRPr="00D650AD">
        <w:rPr>
          <w:spacing w:val="-2"/>
          <w:lang w:val="fr-FR"/>
        </w:rPr>
        <w:t>chaque</w:t>
      </w:r>
      <w:r w:rsidRPr="00D650AD">
        <w:rPr>
          <w:spacing w:val="8"/>
          <w:lang w:val="fr-FR"/>
        </w:rPr>
        <w:t xml:space="preserve"> </w:t>
      </w:r>
      <w:r w:rsidRPr="00D650AD">
        <w:rPr>
          <w:spacing w:val="-1"/>
          <w:lang w:val="fr-FR"/>
        </w:rPr>
        <w:t>personne</w:t>
      </w:r>
      <w:r w:rsidRPr="00D650AD">
        <w:rPr>
          <w:spacing w:val="37"/>
          <w:lang w:val="fr-FR"/>
        </w:rPr>
        <w:t xml:space="preserve"> </w:t>
      </w:r>
      <w:r w:rsidRPr="00D650AD">
        <w:rPr>
          <w:spacing w:val="-1"/>
          <w:lang w:val="fr-FR"/>
        </w:rPr>
        <w:t>peut</w:t>
      </w:r>
      <w:r w:rsidRPr="00D650AD">
        <w:rPr>
          <w:spacing w:val="38"/>
          <w:lang w:val="fr-FR"/>
        </w:rPr>
        <w:t xml:space="preserve"> </w:t>
      </w:r>
      <w:r w:rsidRPr="00D650AD">
        <w:rPr>
          <w:spacing w:val="-1"/>
          <w:lang w:val="fr-FR"/>
        </w:rPr>
        <w:t>donner</w:t>
      </w:r>
      <w:r w:rsidRPr="00D650AD">
        <w:rPr>
          <w:spacing w:val="37"/>
          <w:lang w:val="fr-FR"/>
        </w:rPr>
        <w:t xml:space="preserve"> </w:t>
      </w:r>
      <w:r w:rsidRPr="00D650AD">
        <w:rPr>
          <w:spacing w:val="-1"/>
          <w:lang w:val="fr-FR"/>
        </w:rPr>
        <w:t>ses</w:t>
      </w:r>
      <w:r w:rsidRPr="00D650AD">
        <w:rPr>
          <w:spacing w:val="40"/>
          <w:lang w:val="fr-FR"/>
        </w:rPr>
        <w:t xml:space="preserve"> </w:t>
      </w:r>
      <w:r w:rsidRPr="00D650AD">
        <w:rPr>
          <w:spacing w:val="-1"/>
          <w:lang w:val="fr-FR"/>
        </w:rPr>
        <w:t>points</w:t>
      </w:r>
      <w:r w:rsidRPr="00D650AD">
        <w:rPr>
          <w:spacing w:val="38"/>
          <w:lang w:val="fr-FR"/>
        </w:rPr>
        <w:t xml:space="preserve"> </w:t>
      </w:r>
      <w:r w:rsidRPr="00D650AD">
        <w:rPr>
          <w:lang w:val="fr-FR"/>
        </w:rPr>
        <w:t>de</w:t>
      </w:r>
      <w:r w:rsidRPr="00D650AD">
        <w:rPr>
          <w:spacing w:val="37"/>
          <w:lang w:val="fr-FR"/>
        </w:rPr>
        <w:t xml:space="preserve"> </w:t>
      </w:r>
      <w:r w:rsidRPr="00D650AD">
        <w:rPr>
          <w:spacing w:val="-1"/>
          <w:lang w:val="fr-FR"/>
        </w:rPr>
        <w:t>vue,</w:t>
      </w:r>
      <w:r w:rsidRPr="00D650AD">
        <w:rPr>
          <w:spacing w:val="39"/>
          <w:lang w:val="fr-FR"/>
        </w:rPr>
        <w:t xml:space="preserve"> </w:t>
      </w:r>
      <w:r w:rsidRPr="00D650AD">
        <w:rPr>
          <w:spacing w:val="-1"/>
          <w:lang w:val="fr-FR"/>
        </w:rPr>
        <w:t>ses</w:t>
      </w:r>
      <w:r w:rsidRPr="00D650AD">
        <w:rPr>
          <w:spacing w:val="40"/>
          <w:lang w:val="fr-FR"/>
        </w:rPr>
        <w:t xml:space="preserve"> </w:t>
      </w:r>
      <w:r w:rsidRPr="00D650AD">
        <w:rPr>
          <w:spacing w:val="-1"/>
          <w:lang w:val="fr-FR"/>
        </w:rPr>
        <w:t>pensées,</w:t>
      </w:r>
      <w:r w:rsidRPr="00D650AD">
        <w:rPr>
          <w:spacing w:val="39"/>
          <w:lang w:val="fr-FR"/>
        </w:rPr>
        <w:t xml:space="preserve"> </w:t>
      </w:r>
      <w:r w:rsidRPr="00D650AD">
        <w:rPr>
          <w:spacing w:val="-2"/>
          <w:lang w:val="fr-FR"/>
        </w:rPr>
        <w:t>exprimer</w:t>
      </w:r>
      <w:r w:rsidRPr="00D650AD">
        <w:rPr>
          <w:spacing w:val="40"/>
          <w:lang w:val="fr-FR"/>
        </w:rPr>
        <w:t xml:space="preserve"> </w:t>
      </w:r>
      <w:r w:rsidRPr="00D650AD">
        <w:rPr>
          <w:lang w:val="fr-FR"/>
        </w:rPr>
        <w:t>ses</w:t>
      </w:r>
      <w:r w:rsidRPr="00D650AD">
        <w:rPr>
          <w:spacing w:val="38"/>
          <w:lang w:val="fr-FR"/>
        </w:rPr>
        <w:t xml:space="preserve"> </w:t>
      </w:r>
      <w:r w:rsidRPr="00D650AD">
        <w:rPr>
          <w:spacing w:val="1"/>
          <w:lang w:val="fr-FR"/>
        </w:rPr>
        <w:t>gouts,</w:t>
      </w:r>
      <w:r w:rsidRPr="00D650AD">
        <w:rPr>
          <w:spacing w:val="39"/>
          <w:lang w:val="fr-FR"/>
        </w:rPr>
        <w:t xml:space="preserve"> </w:t>
      </w:r>
      <w:ins w:id="6" w:author="Dominique LONGIN" w:date="2016-08-16T15:53:00Z">
        <w:r w:rsidR="00D650AD">
          <w:rPr>
            <w:spacing w:val="39"/>
            <w:lang w:val="fr-FR"/>
          </w:rPr>
          <w:t xml:space="preserve">se </w:t>
        </w:r>
      </w:ins>
      <w:r w:rsidRPr="00D650AD">
        <w:rPr>
          <w:spacing w:val="-2"/>
          <w:lang w:val="fr-FR"/>
        </w:rPr>
        <w:t>connecter</w:t>
      </w:r>
      <w:r w:rsidRPr="00D650AD">
        <w:rPr>
          <w:spacing w:val="41"/>
          <w:lang w:val="fr-FR"/>
        </w:rPr>
        <w:t xml:space="preserve"> </w:t>
      </w:r>
      <w:del w:id="7" w:author="Dominique LONGIN" w:date="2016-08-16T15:53:00Z">
        <w:r w:rsidRPr="00D650AD" w:rsidDel="00D650AD">
          <w:rPr>
            <w:lang w:val="fr-FR"/>
          </w:rPr>
          <w:delText>avec</w:delText>
        </w:r>
        <w:r w:rsidRPr="00D650AD" w:rsidDel="00D650AD">
          <w:rPr>
            <w:spacing w:val="-3"/>
            <w:lang w:val="fr-FR"/>
          </w:rPr>
          <w:delText xml:space="preserve"> </w:delText>
        </w:r>
        <w:r w:rsidRPr="00D650AD" w:rsidDel="00D650AD">
          <w:rPr>
            <w:spacing w:val="-1"/>
            <w:lang w:val="fr-FR"/>
          </w:rPr>
          <w:delText>des</w:delText>
        </w:r>
        <w:r w:rsidRPr="00D650AD" w:rsidDel="00D650AD">
          <w:rPr>
            <w:spacing w:val="1"/>
            <w:lang w:val="fr-FR"/>
          </w:rPr>
          <w:delText xml:space="preserve"> </w:delText>
        </w:r>
      </w:del>
      <w:ins w:id="8" w:author="Dominique LONGIN" w:date="2016-08-16T15:53:00Z">
        <w:r w:rsidR="00D650AD">
          <w:rPr>
            <w:spacing w:val="1"/>
            <w:lang w:val="fr-FR"/>
          </w:rPr>
          <w:t>à d’</w:t>
        </w:r>
      </w:ins>
      <w:r w:rsidRPr="00D650AD">
        <w:rPr>
          <w:spacing w:val="-1"/>
          <w:lang w:val="fr-FR"/>
        </w:rPr>
        <w:t>autres</w:t>
      </w:r>
      <w:r w:rsidRPr="00D650AD">
        <w:rPr>
          <w:spacing w:val="1"/>
          <w:lang w:val="fr-FR"/>
        </w:rPr>
        <w:t xml:space="preserve"> </w:t>
      </w:r>
      <w:ins w:id="9" w:author="Dominique LONGIN" w:date="2016-08-16T15:53:00Z">
        <w:r w:rsidR="00D650AD">
          <w:rPr>
            <w:spacing w:val="1"/>
            <w:lang w:val="fr-FR"/>
          </w:rPr>
          <w:t xml:space="preserve">personnes, </w:t>
        </w:r>
      </w:ins>
      <w:r w:rsidRPr="00D650AD">
        <w:rPr>
          <w:spacing w:val="-1"/>
          <w:lang w:val="fr-FR"/>
        </w:rPr>
        <w:t>etc.</w:t>
      </w:r>
    </w:p>
    <w:p w:rsidR="00A24BEB" w:rsidRPr="00D650AD" w:rsidRDefault="008B1FAD">
      <w:pPr>
        <w:pStyle w:val="Corpsdetexte"/>
        <w:spacing w:before="1" w:line="276" w:lineRule="auto"/>
        <w:ind w:left="440" w:right="112" w:firstLine="720"/>
        <w:jc w:val="both"/>
        <w:rPr>
          <w:lang w:val="fr-FR"/>
        </w:rPr>
      </w:pPr>
      <w:r w:rsidRPr="00D650AD">
        <w:rPr>
          <w:spacing w:val="-1"/>
          <w:lang w:val="fr-FR"/>
        </w:rPr>
        <w:t>En</w:t>
      </w:r>
      <w:r w:rsidRPr="00D650AD">
        <w:rPr>
          <w:spacing w:val="31"/>
          <w:lang w:val="fr-FR"/>
        </w:rPr>
        <w:t xml:space="preserve"> </w:t>
      </w:r>
      <w:r w:rsidRPr="00D650AD">
        <w:rPr>
          <w:spacing w:val="-1"/>
          <w:lang w:val="fr-FR"/>
        </w:rPr>
        <w:t>général</w:t>
      </w:r>
      <w:del w:id="10" w:author="Dominique LONGIN" w:date="2016-08-17T10:00:00Z">
        <w:r w:rsidRPr="00D650AD" w:rsidDel="00A60573">
          <w:rPr>
            <w:spacing w:val="-1"/>
            <w:lang w:val="fr-FR"/>
          </w:rPr>
          <w:delText>ement</w:delText>
        </w:r>
      </w:del>
      <w:r w:rsidRPr="00D650AD">
        <w:rPr>
          <w:spacing w:val="-1"/>
          <w:lang w:val="fr-FR"/>
        </w:rPr>
        <w:t>,</w:t>
      </w:r>
      <w:r w:rsidRPr="00D650AD">
        <w:rPr>
          <w:spacing w:val="29"/>
          <w:lang w:val="fr-FR"/>
        </w:rPr>
        <w:t xml:space="preserve"> </w:t>
      </w:r>
      <w:del w:id="11" w:author="Dominique LONGIN" w:date="2016-08-17T10:00:00Z">
        <w:r w:rsidRPr="00D650AD" w:rsidDel="00A60573">
          <w:rPr>
            <w:spacing w:val="-1"/>
            <w:lang w:val="fr-FR"/>
          </w:rPr>
          <w:delText>sur</w:delText>
        </w:r>
        <w:r w:rsidRPr="00D650AD" w:rsidDel="00A60573">
          <w:rPr>
            <w:spacing w:val="28"/>
            <w:lang w:val="fr-FR"/>
          </w:rPr>
          <w:delText xml:space="preserve"> </w:delText>
        </w:r>
        <w:r w:rsidRPr="00D650AD" w:rsidDel="00A60573">
          <w:rPr>
            <w:lang w:val="fr-FR"/>
          </w:rPr>
          <w:delText>le</w:delText>
        </w:r>
        <w:r w:rsidRPr="00D650AD" w:rsidDel="00A60573">
          <w:rPr>
            <w:spacing w:val="30"/>
            <w:lang w:val="fr-FR"/>
          </w:rPr>
          <w:delText xml:space="preserve"> </w:delText>
        </w:r>
      </w:del>
      <w:ins w:id="12" w:author="Dominique LONGIN" w:date="2016-08-17T10:00:00Z">
        <w:r w:rsidR="00A60573">
          <w:rPr>
            <w:spacing w:val="30"/>
            <w:lang w:val="fr-FR"/>
          </w:rPr>
          <w:t xml:space="preserve">dans un </w:t>
        </w:r>
      </w:ins>
      <w:r w:rsidRPr="00D650AD">
        <w:rPr>
          <w:spacing w:val="-1"/>
          <w:lang w:val="fr-FR"/>
        </w:rPr>
        <w:t>réseau</w:t>
      </w:r>
      <w:r w:rsidRPr="00D650AD">
        <w:rPr>
          <w:spacing w:val="31"/>
          <w:lang w:val="fr-FR"/>
        </w:rPr>
        <w:t xml:space="preserve"> </w:t>
      </w:r>
      <w:r w:rsidRPr="00D650AD">
        <w:rPr>
          <w:spacing w:val="-2"/>
          <w:lang w:val="fr-FR"/>
        </w:rPr>
        <w:t>social,</w:t>
      </w:r>
      <w:r w:rsidRPr="00D650AD">
        <w:rPr>
          <w:spacing w:val="29"/>
          <w:lang w:val="fr-FR"/>
        </w:rPr>
        <w:t xml:space="preserve"> </w:t>
      </w:r>
      <w:r w:rsidRPr="00D650AD">
        <w:rPr>
          <w:spacing w:val="-1"/>
          <w:lang w:val="fr-FR"/>
        </w:rPr>
        <w:t>les</w:t>
      </w:r>
      <w:r w:rsidRPr="00D650AD">
        <w:rPr>
          <w:spacing w:val="29"/>
          <w:lang w:val="fr-FR"/>
        </w:rPr>
        <w:t xml:space="preserve"> </w:t>
      </w:r>
      <w:r w:rsidRPr="00D650AD">
        <w:rPr>
          <w:spacing w:val="-1"/>
          <w:lang w:val="fr-FR"/>
        </w:rPr>
        <w:t>gens</w:t>
      </w:r>
      <w:r w:rsidRPr="00D650AD">
        <w:rPr>
          <w:spacing w:val="31"/>
          <w:lang w:val="fr-FR"/>
        </w:rPr>
        <w:t xml:space="preserve"> </w:t>
      </w:r>
      <w:r w:rsidRPr="00D650AD">
        <w:rPr>
          <w:spacing w:val="-2"/>
          <w:lang w:val="fr-FR"/>
        </w:rPr>
        <w:t>peuvent</w:t>
      </w:r>
      <w:r w:rsidRPr="00D650AD">
        <w:rPr>
          <w:spacing w:val="31"/>
          <w:lang w:val="fr-FR"/>
        </w:rPr>
        <w:t xml:space="preserve"> </w:t>
      </w:r>
      <w:r w:rsidRPr="00D650AD">
        <w:rPr>
          <w:spacing w:val="-2"/>
          <w:lang w:val="fr-FR"/>
        </w:rPr>
        <w:t>donner</w:t>
      </w:r>
      <w:r w:rsidRPr="00D650AD">
        <w:rPr>
          <w:spacing w:val="30"/>
          <w:lang w:val="fr-FR"/>
        </w:rPr>
        <w:t xml:space="preserve"> </w:t>
      </w:r>
      <w:r w:rsidRPr="00D650AD">
        <w:rPr>
          <w:spacing w:val="-1"/>
          <w:lang w:val="fr-FR"/>
        </w:rPr>
        <w:t>leurs</w:t>
      </w:r>
      <w:r w:rsidRPr="00D650AD">
        <w:rPr>
          <w:spacing w:val="59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opinions.</w:t>
      </w:r>
      <w:r w:rsidRPr="00D650AD">
        <w:rPr>
          <w:rFonts w:cs="Times New Roman"/>
          <w:spacing w:val="1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Ici,</w:t>
      </w:r>
      <w:r w:rsidRPr="00D650AD">
        <w:rPr>
          <w:rFonts w:cs="Times New Roman"/>
          <w:spacing w:val="1"/>
          <w:lang w:val="fr-FR"/>
        </w:rPr>
        <w:t xml:space="preserve"> </w:t>
      </w:r>
      <w:r w:rsidRPr="00D650AD">
        <w:rPr>
          <w:rFonts w:cs="Times New Roman"/>
          <w:lang w:val="fr-FR"/>
        </w:rPr>
        <w:t>le</w:t>
      </w:r>
      <w:r w:rsidRPr="00D650AD">
        <w:rPr>
          <w:rFonts w:cs="Times New Roman"/>
          <w:spacing w:val="1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mot</w:t>
      </w:r>
      <w:r w:rsidRPr="00D650AD">
        <w:rPr>
          <w:rFonts w:cs="Times New Roman"/>
          <w:spacing w:val="4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“opinion”</w:t>
      </w:r>
      <w:r w:rsidRPr="00D650AD">
        <w:rPr>
          <w:rFonts w:cs="Times New Roman"/>
          <w:spacing w:val="6"/>
          <w:lang w:val="fr-FR"/>
        </w:rPr>
        <w:t xml:space="preserve"> </w:t>
      </w:r>
      <w:r w:rsidRPr="00D650AD">
        <w:rPr>
          <w:lang w:val="fr-FR"/>
        </w:rPr>
        <w:t>ne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fait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pas</w:t>
      </w:r>
      <w:r w:rsidRPr="00D650AD">
        <w:rPr>
          <w:spacing w:val="2"/>
          <w:lang w:val="fr-FR"/>
        </w:rPr>
        <w:t xml:space="preserve"> </w:t>
      </w:r>
      <w:r w:rsidRPr="00D650AD">
        <w:rPr>
          <w:spacing w:val="-1"/>
          <w:lang w:val="fr-FR"/>
        </w:rPr>
        <w:t>référence</w:t>
      </w:r>
      <w:r w:rsidRPr="00D650AD">
        <w:rPr>
          <w:spacing w:val="2"/>
          <w:lang w:val="fr-FR"/>
        </w:rPr>
        <w:t xml:space="preserve"> </w:t>
      </w:r>
      <w:r w:rsidRPr="00D650AD">
        <w:rPr>
          <w:lang w:val="fr-FR"/>
        </w:rPr>
        <w:t>à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l'attitude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mentale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d'une</w:t>
      </w:r>
      <w:r w:rsidRPr="00D650AD">
        <w:rPr>
          <w:spacing w:val="47"/>
          <w:lang w:val="fr-FR"/>
        </w:rPr>
        <w:t xml:space="preserve"> </w:t>
      </w:r>
      <w:r w:rsidRPr="00D650AD">
        <w:rPr>
          <w:spacing w:val="-1"/>
          <w:lang w:val="fr-FR"/>
        </w:rPr>
        <w:t>personne,</w:t>
      </w:r>
      <w:r w:rsidRPr="00D650AD">
        <w:rPr>
          <w:spacing w:val="3"/>
          <w:lang w:val="fr-FR"/>
        </w:rPr>
        <w:t xml:space="preserve"> </w:t>
      </w:r>
      <w:r w:rsidRPr="00D650AD">
        <w:rPr>
          <w:spacing w:val="-2"/>
          <w:lang w:val="fr-FR"/>
        </w:rPr>
        <w:t>mais</w:t>
      </w:r>
      <w:r w:rsidRPr="00D650AD">
        <w:rPr>
          <w:spacing w:val="2"/>
          <w:lang w:val="fr-FR"/>
        </w:rPr>
        <w:t xml:space="preserve"> </w:t>
      </w:r>
      <w:r w:rsidRPr="00D650AD">
        <w:rPr>
          <w:spacing w:val="-1"/>
          <w:lang w:val="fr-FR"/>
        </w:rPr>
        <w:t>plutôt</w:t>
      </w:r>
      <w:r w:rsidRPr="00D650AD">
        <w:rPr>
          <w:spacing w:val="3"/>
          <w:lang w:val="fr-FR"/>
        </w:rPr>
        <w:t xml:space="preserve"> </w:t>
      </w:r>
      <w:r w:rsidRPr="00D650AD">
        <w:rPr>
          <w:lang w:val="fr-FR"/>
        </w:rPr>
        <w:t>à</w:t>
      </w:r>
      <w:r w:rsidRPr="00D650AD">
        <w:rPr>
          <w:spacing w:val="4"/>
          <w:lang w:val="fr-FR"/>
        </w:rPr>
        <w:t xml:space="preserve"> </w:t>
      </w:r>
      <w:r w:rsidRPr="00D650AD">
        <w:rPr>
          <w:spacing w:val="-1"/>
          <w:lang w:val="fr-FR"/>
        </w:rPr>
        <w:t>l'expression</w:t>
      </w:r>
      <w:r w:rsidRPr="00D650AD">
        <w:rPr>
          <w:spacing w:val="3"/>
          <w:lang w:val="fr-FR"/>
        </w:rPr>
        <w:t xml:space="preserve"> </w:t>
      </w:r>
      <w:r w:rsidRPr="00D650AD">
        <w:rPr>
          <w:lang w:val="fr-FR"/>
        </w:rPr>
        <w:t>d'une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attitude</w:t>
      </w:r>
      <w:r w:rsidRPr="00D650AD">
        <w:rPr>
          <w:spacing w:val="4"/>
          <w:lang w:val="fr-FR"/>
        </w:rPr>
        <w:t xml:space="preserve"> </w:t>
      </w:r>
      <w:r w:rsidRPr="00D650AD">
        <w:rPr>
          <w:spacing w:val="-1"/>
          <w:lang w:val="fr-FR"/>
        </w:rPr>
        <w:t>mentale</w:t>
      </w:r>
      <w:r w:rsidRPr="00D650AD">
        <w:rPr>
          <w:spacing w:val="1"/>
          <w:lang w:val="fr-FR"/>
        </w:rPr>
        <w:t xml:space="preserve"> </w:t>
      </w:r>
      <w:r w:rsidRPr="00D650AD">
        <w:rPr>
          <w:lang w:val="fr-FR"/>
        </w:rPr>
        <w:t>de</w:t>
      </w:r>
      <w:r w:rsidRPr="00D650AD">
        <w:rPr>
          <w:spacing w:val="1"/>
          <w:lang w:val="fr-FR"/>
        </w:rPr>
        <w:t xml:space="preserve"> </w:t>
      </w:r>
      <w:r w:rsidRPr="00D650AD">
        <w:rPr>
          <w:lang w:val="fr-FR"/>
        </w:rPr>
        <w:t>la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personne.</w:t>
      </w:r>
      <w:r w:rsidRPr="00D650AD">
        <w:rPr>
          <w:spacing w:val="3"/>
          <w:lang w:val="fr-FR"/>
        </w:rPr>
        <w:t xml:space="preserve"> </w:t>
      </w:r>
      <w:r w:rsidRPr="00D650AD">
        <w:rPr>
          <w:spacing w:val="-2"/>
          <w:lang w:val="fr-FR"/>
        </w:rPr>
        <w:t>Et</w:t>
      </w:r>
      <w:r w:rsidRPr="00D650AD">
        <w:rPr>
          <w:spacing w:val="31"/>
          <w:lang w:val="fr-FR"/>
        </w:rPr>
        <w:t xml:space="preserve"> </w:t>
      </w:r>
      <w:r w:rsidRPr="00D650AD">
        <w:rPr>
          <w:spacing w:val="-1"/>
          <w:lang w:val="fr-FR"/>
        </w:rPr>
        <w:t>cette</w:t>
      </w:r>
      <w:r w:rsidRPr="00D650AD">
        <w:rPr>
          <w:spacing w:val="27"/>
          <w:lang w:val="fr-FR"/>
        </w:rPr>
        <w:t xml:space="preserve"> </w:t>
      </w:r>
      <w:r w:rsidRPr="00D650AD">
        <w:rPr>
          <w:spacing w:val="-1"/>
          <w:lang w:val="fr-FR"/>
        </w:rPr>
        <w:t>expression</w:t>
      </w:r>
      <w:r w:rsidRPr="00D650AD">
        <w:rPr>
          <w:spacing w:val="25"/>
          <w:lang w:val="fr-FR"/>
        </w:rPr>
        <w:t xml:space="preserve"> </w:t>
      </w:r>
      <w:r w:rsidRPr="00D650AD">
        <w:rPr>
          <w:spacing w:val="-1"/>
          <w:lang w:val="fr-FR"/>
        </w:rPr>
        <w:t>de</w:t>
      </w:r>
      <w:r w:rsidRPr="00D650AD">
        <w:rPr>
          <w:spacing w:val="27"/>
          <w:lang w:val="fr-FR"/>
        </w:rPr>
        <w:t xml:space="preserve"> </w:t>
      </w:r>
      <w:r w:rsidRPr="00D650AD">
        <w:rPr>
          <w:spacing w:val="-1"/>
          <w:lang w:val="fr-FR"/>
        </w:rPr>
        <w:t>chaque</w:t>
      </w:r>
      <w:r w:rsidRPr="00D650AD">
        <w:rPr>
          <w:spacing w:val="25"/>
          <w:lang w:val="fr-FR"/>
        </w:rPr>
        <w:t xml:space="preserve"> </w:t>
      </w:r>
      <w:r w:rsidRPr="00D650AD">
        <w:rPr>
          <w:spacing w:val="-1"/>
          <w:lang w:val="fr-FR"/>
        </w:rPr>
        <w:t>personne</w:t>
      </w:r>
      <w:r w:rsidRPr="00D650AD">
        <w:rPr>
          <w:spacing w:val="25"/>
          <w:lang w:val="fr-FR"/>
        </w:rPr>
        <w:t xml:space="preserve"> </w:t>
      </w:r>
      <w:del w:id="13" w:author="Dominique LONGIN" w:date="2016-08-17T10:01:00Z">
        <w:r w:rsidRPr="00D650AD" w:rsidDel="00A60573">
          <w:rPr>
            <w:spacing w:val="-1"/>
            <w:lang w:val="fr-FR"/>
          </w:rPr>
          <w:delText>depend</w:delText>
        </w:r>
      </w:del>
      <w:ins w:id="14" w:author="Dominique LONGIN" w:date="2016-08-17T10:01:00Z">
        <w:r w:rsidR="00A60573" w:rsidRPr="00D650AD">
          <w:rPr>
            <w:spacing w:val="-1"/>
            <w:lang w:val="fr-FR"/>
          </w:rPr>
          <w:t>dépend</w:t>
        </w:r>
      </w:ins>
      <w:r w:rsidRPr="00D650AD">
        <w:rPr>
          <w:spacing w:val="28"/>
          <w:lang w:val="fr-FR"/>
        </w:rPr>
        <w:t xml:space="preserve"> </w:t>
      </w:r>
      <w:r w:rsidRPr="00D650AD">
        <w:rPr>
          <w:lang w:val="fr-FR"/>
        </w:rPr>
        <w:t>de</w:t>
      </w:r>
      <w:r w:rsidRPr="00D650AD">
        <w:rPr>
          <w:spacing w:val="34"/>
          <w:lang w:val="fr-FR"/>
        </w:rPr>
        <w:t xml:space="preserve"> </w:t>
      </w:r>
      <w:del w:id="15" w:author="Dominique LONGIN" w:date="2016-08-17T10:01:00Z">
        <w:r w:rsidRPr="00D650AD" w:rsidDel="00A60573">
          <w:rPr>
            <w:spacing w:val="-1"/>
            <w:lang w:val="fr-FR"/>
          </w:rPr>
          <w:delText>ses</w:delText>
        </w:r>
        <w:r w:rsidRPr="00D650AD" w:rsidDel="00A60573">
          <w:rPr>
            <w:spacing w:val="28"/>
            <w:lang w:val="fr-FR"/>
          </w:rPr>
          <w:delText xml:space="preserve"> </w:delText>
        </w:r>
      </w:del>
      <w:ins w:id="16" w:author="Dominique LONGIN" w:date="2016-08-17T10:01:00Z">
        <w:r w:rsidR="00A60573">
          <w:rPr>
            <w:spacing w:val="-1"/>
            <w:lang w:val="fr-FR"/>
          </w:rPr>
          <w:t>son</w:t>
        </w:r>
        <w:r w:rsidR="00A60573" w:rsidRPr="00D650AD">
          <w:rPr>
            <w:spacing w:val="28"/>
            <w:lang w:val="fr-FR"/>
          </w:rPr>
          <w:t xml:space="preserve"> </w:t>
        </w:r>
      </w:ins>
      <w:r w:rsidRPr="00D650AD">
        <w:rPr>
          <w:spacing w:val="-1"/>
          <w:lang w:val="fr-FR"/>
        </w:rPr>
        <w:t>entourage</w:t>
      </w:r>
      <w:del w:id="17" w:author="Dominique LONGIN" w:date="2016-08-17T10:01:00Z">
        <w:r w:rsidRPr="00D650AD" w:rsidDel="00A60573">
          <w:rPr>
            <w:spacing w:val="-1"/>
            <w:lang w:val="fr-FR"/>
          </w:rPr>
          <w:delText>s</w:delText>
        </w:r>
        <w:r w:rsidRPr="00D650AD" w:rsidDel="00A60573">
          <w:rPr>
            <w:spacing w:val="28"/>
            <w:lang w:val="fr-FR"/>
          </w:rPr>
          <w:delText xml:space="preserve"> </w:delText>
        </w:r>
      </w:del>
      <w:r w:rsidRPr="00D650AD">
        <w:rPr>
          <w:lang w:val="fr-FR"/>
        </w:rPr>
        <w:t>.</w:t>
      </w:r>
      <w:r w:rsidRPr="00D650AD">
        <w:rPr>
          <w:spacing w:val="27"/>
          <w:lang w:val="fr-FR"/>
        </w:rPr>
        <w:t xml:space="preserve"> </w:t>
      </w:r>
      <w:ins w:id="18" w:author="Dominique LONGIN" w:date="2016-08-17T10:28:00Z">
        <w:r w:rsidR="00022B57">
          <w:rPr>
            <w:spacing w:val="27"/>
            <w:lang w:val="fr-FR"/>
          </w:rPr>
          <w:t>Ceci peut être étendu à une foule (on parle alors de « l’opinion d’une foule ») comme l</w:t>
        </w:r>
      </w:ins>
      <w:ins w:id="19" w:author="Dominique LONGIN" w:date="2016-08-17T10:29:00Z">
        <w:r w:rsidR="00022B57">
          <w:rPr>
            <w:spacing w:val="27"/>
            <w:lang w:val="fr-FR"/>
          </w:rPr>
          <w:t xml:space="preserve">’expression d’un groupe de personne où les opinions individuelles ont été agrégées selon une fonction donnée. Très souvent, la fonction choisie est </w:t>
        </w:r>
      </w:ins>
      <w:del w:id="20" w:author="Dominique LONGIN" w:date="2016-08-17T10:30:00Z">
        <w:r w:rsidRPr="00D650AD" w:rsidDel="00022B57">
          <w:rPr>
            <w:spacing w:val="-1"/>
            <w:lang w:val="fr-FR"/>
          </w:rPr>
          <w:delText>Spécialement,</w:delText>
        </w:r>
        <w:r w:rsidRPr="00D650AD" w:rsidDel="00022B57">
          <w:rPr>
            <w:spacing w:val="49"/>
            <w:lang w:val="fr-FR"/>
          </w:rPr>
          <w:delText xml:space="preserve"> </w:delText>
        </w:r>
        <w:r w:rsidRPr="00D650AD" w:rsidDel="00022B57">
          <w:rPr>
            <w:lang w:val="fr-FR"/>
          </w:rPr>
          <w:delText>s</w:delText>
        </w:r>
        <w:r w:rsidRPr="00D650AD" w:rsidDel="00022B57">
          <w:rPr>
            <w:rFonts w:cs="Times New Roman"/>
            <w:lang w:val="fr-FR"/>
          </w:rPr>
          <w:delText>’e</w:delText>
        </w:r>
        <w:r w:rsidRPr="00D650AD" w:rsidDel="00022B57">
          <w:rPr>
            <w:lang w:val="fr-FR"/>
          </w:rPr>
          <w:delText>lle</w:delText>
        </w:r>
        <w:r w:rsidRPr="00D650AD" w:rsidDel="00022B57">
          <w:rPr>
            <w:spacing w:val="47"/>
            <w:lang w:val="fr-FR"/>
          </w:rPr>
          <w:delText xml:space="preserve"> </w:delText>
        </w:r>
        <w:r w:rsidRPr="00D650AD" w:rsidDel="00022B57">
          <w:rPr>
            <w:lang w:val="fr-FR"/>
          </w:rPr>
          <w:delText>est</w:delText>
        </w:r>
        <w:r w:rsidRPr="00D650AD" w:rsidDel="00022B57">
          <w:rPr>
            <w:spacing w:val="48"/>
            <w:lang w:val="fr-FR"/>
          </w:rPr>
          <w:delText xml:space="preserve"> </w:delText>
        </w:r>
        <w:r w:rsidRPr="00D650AD" w:rsidDel="00022B57">
          <w:rPr>
            <w:spacing w:val="-1"/>
            <w:lang w:val="fr-FR"/>
          </w:rPr>
          <w:delText>dans</w:delText>
        </w:r>
        <w:r w:rsidRPr="00D650AD" w:rsidDel="00022B57">
          <w:rPr>
            <w:spacing w:val="50"/>
            <w:lang w:val="fr-FR"/>
          </w:rPr>
          <w:delText xml:space="preserve"> </w:delText>
        </w:r>
        <w:r w:rsidRPr="00D650AD" w:rsidDel="00022B57">
          <w:rPr>
            <w:lang w:val="fr-FR"/>
          </w:rPr>
          <w:delText>la</w:delText>
        </w:r>
        <w:r w:rsidRPr="00D650AD" w:rsidDel="00022B57">
          <w:rPr>
            <w:spacing w:val="49"/>
            <w:lang w:val="fr-FR"/>
          </w:rPr>
          <w:delText xml:space="preserve"> </w:delText>
        </w:r>
        <w:r w:rsidRPr="00D650AD" w:rsidDel="00022B57">
          <w:rPr>
            <w:spacing w:val="-1"/>
            <w:lang w:val="fr-FR"/>
          </w:rPr>
          <w:delText>foule,</w:delText>
        </w:r>
        <w:r w:rsidRPr="00D650AD" w:rsidDel="00022B57">
          <w:rPr>
            <w:spacing w:val="49"/>
            <w:lang w:val="fr-FR"/>
          </w:rPr>
          <w:delText xml:space="preserve"> </w:delText>
        </w:r>
        <w:r w:rsidRPr="00D650AD" w:rsidDel="00022B57">
          <w:rPr>
            <w:lang w:val="fr-FR"/>
          </w:rPr>
          <w:delText>elle</w:delText>
        </w:r>
        <w:r w:rsidRPr="00D650AD" w:rsidDel="00022B57">
          <w:rPr>
            <w:spacing w:val="50"/>
            <w:lang w:val="fr-FR"/>
          </w:rPr>
          <w:delText xml:space="preserve"> </w:delText>
        </w:r>
        <w:r w:rsidRPr="00D650AD" w:rsidDel="00022B57">
          <w:rPr>
            <w:rFonts w:cs="Times New Roman"/>
            <w:lang w:val="fr-FR"/>
          </w:rPr>
          <w:delText>a</w:delText>
        </w:r>
        <w:r w:rsidRPr="00D650AD" w:rsidDel="00022B57">
          <w:rPr>
            <w:rFonts w:cs="Times New Roman"/>
            <w:spacing w:val="49"/>
            <w:lang w:val="fr-FR"/>
          </w:rPr>
          <w:delText xml:space="preserve"> </w:delText>
        </w:r>
        <w:r w:rsidRPr="00D650AD" w:rsidDel="00022B57">
          <w:rPr>
            <w:rFonts w:cs="Times New Roman"/>
            <w:spacing w:val="-1"/>
            <w:lang w:val="fr-FR"/>
          </w:rPr>
          <w:delText>tendance</w:delText>
        </w:r>
        <w:r w:rsidRPr="00D650AD" w:rsidDel="00022B57">
          <w:rPr>
            <w:rFonts w:cs="Times New Roman"/>
            <w:spacing w:val="49"/>
            <w:lang w:val="fr-FR"/>
          </w:rPr>
          <w:delText xml:space="preserve"> </w:delText>
        </w:r>
        <w:r w:rsidRPr="00D650AD" w:rsidDel="00022B57">
          <w:rPr>
            <w:rFonts w:cs="Times New Roman"/>
            <w:lang w:val="fr-FR"/>
          </w:rPr>
          <w:delText>à</w:delText>
        </w:r>
        <w:r w:rsidRPr="00D650AD" w:rsidDel="00022B57">
          <w:rPr>
            <w:rFonts w:cs="Times New Roman"/>
            <w:spacing w:val="49"/>
            <w:lang w:val="fr-FR"/>
          </w:rPr>
          <w:delText xml:space="preserve"> </w:delText>
        </w:r>
        <w:r w:rsidRPr="00D650AD" w:rsidDel="00022B57">
          <w:rPr>
            <w:rFonts w:cs="Times New Roman"/>
            <w:spacing w:val="-1"/>
            <w:lang w:val="fr-FR"/>
          </w:rPr>
          <w:delText>donner</w:delText>
        </w:r>
        <w:r w:rsidRPr="00D650AD" w:rsidDel="00022B57">
          <w:rPr>
            <w:rFonts w:cs="Times New Roman"/>
            <w:spacing w:val="49"/>
            <w:lang w:val="fr-FR"/>
          </w:rPr>
          <w:delText xml:space="preserve"> </w:delText>
        </w:r>
        <w:r w:rsidRPr="00D650AD" w:rsidDel="00022B57">
          <w:rPr>
            <w:rFonts w:cs="Times New Roman"/>
            <w:spacing w:val="-1"/>
            <w:lang w:val="fr-FR"/>
          </w:rPr>
          <w:delText>l’opinion</w:delText>
        </w:r>
        <w:r w:rsidRPr="00D650AD" w:rsidDel="00022B57">
          <w:rPr>
            <w:rFonts w:cs="Times New Roman"/>
            <w:spacing w:val="23"/>
            <w:lang w:val="fr-FR"/>
          </w:rPr>
          <w:delText xml:space="preserve"> </w:delText>
        </w:r>
        <w:r w:rsidRPr="00D650AD" w:rsidDel="00022B57">
          <w:rPr>
            <w:spacing w:val="-2"/>
            <w:lang w:val="fr-FR"/>
          </w:rPr>
          <w:delText>comme</w:delText>
        </w:r>
        <w:r w:rsidRPr="00D650AD" w:rsidDel="00022B57">
          <w:rPr>
            <w:spacing w:val="22"/>
            <w:lang w:val="fr-FR"/>
          </w:rPr>
          <w:delText xml:space="preserve"> </w:delText>
        </w:r>
      </w:del>
      <w:r w:rsidRPr="00D650AD">
        <w:rPr>
          <w:lang w:val="fr-FR"/>
        </w:rPr>
        <w:t>la</w:t>
      </w:r>
      <w:r w:rsidRPr="00D650AD">
        <w:rPr>
          <w:spacing w:val="64"/>
          <w:lang w:val="fr-FR"/>
        </w:rPr>
        <w:t xml:space="preserve"> </w:t>
      </w:r>
      <w:r w:rsidRPr="00D650AD">
        <w:rPr>
          <w:spacing w:val="-1"/>
          <w:lang w:val="fr-FR"/>
        </w:rPr>
        <w:t>majorité.</w:t>
      </w:r>
      <w:r w:rsidRPr="00D650AD">
        <w:rPr>
          <w:spacing w:val="23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C’est</w:t>
      </w:r>
      <w:r w:rsidRPr="00D650AD">
        <w:rPr>
          <w:rFonts w:cs="Times New Roman"/>
          <w:spacing w:val="21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la</w:t>
      </w:r>
      <w:r w:rsidRPr="00D650AD">
        <w:rPr>
          <w:rFonts w:cs="Times New Roman"/>
          <w:spacing w:val="20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psychologie</w:t>
      </w:r>
      <w:r w:rsidRPr="00D650AD">
        <w:rPr>
          <w:rFonts w:cs="Times New Roman"/>
          <w:spacing w:val="20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de</w:t>
      </w:r>
      <w:r w:rsidRPr="00D650AD">
        <w:rPr>
          <w:rFonts w:cs="Times New Roman"/>
          <w:spacing w:val="20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masse.</w:t>
      </w:r>
      <w:r w:rsidRPr="00D650AD">
        <w:rPr>
          <w:rFonts w:cs="Times New Roman"/>
          <w:spacing w:val="23"/>
          <w:lang w:val="fr-FR"/>
        </w:rPr>
        <w:t xml:space="preserve"> </w:t>
      </w:r>
      <w:r w:rsidRPr="00D650AD">
        <w:rPr>
          <w:rFonts w:cs="Times New Roman"/>
          <w:lang w:val="fr-FR"/>
        </w:rPr>
        <w:t>À</w:t>
      </w:r>
      <w:r w:rsidRPr="00D650AD">
        <w:rPr>
          <w:rFonts w:cs="Times New Roman"/>
          <w:spacing w:val="19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l’égard</w:t>
      </w:r>
      <w:r w:rsidRPr="00D650AD">
        <w:rPr>
          <w:rFonts w:cs="Times New Roman"/>
          <w:spacing w:val="21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d’un</w:t>
      </w:r>
      <w:r w:rsidRPr="00D650AD">
        <w:rPr>
          <w:rFonts w:cs="Times New Roman"/>
          <w:spacing w:val="41"/>
          <w:lang w:val="fr-FR"/>
        </w:rPr>
        <w:t xml:space="preserve"> </w:t>
      </w:r>
      <w:r w:rsidRPr="00D650AD">
        <w:rPr>
          <w:spacing w:val="-1"/>
          <w:lang w:val="fr-FR"/>
        </w:rPr>
        <w:t>événement,</w:t>
      </w:r>
      <w:r w:rsidRPr="00D650AD">
        <w:rPr>
          <w:spacing w:val="29"/>
          <w:lang w:val="fr-FR"/>
        </w:rPr>
        <w:t xml:space="preserve"> </w:t>
      </w:r>
      <w:r w:rsidRPr="00D650AD">
        <w:rPr>
          <w:spacing w:val="-1"/>
          <w:lang w:val="fr-FR"/>
        </w:rPr>
        <w:t>si</w:t>
      </w:r>
      <w:r w:rsidRPr="00D650AD">
        <w:rPr>
          <w:spacing w:val="28"/>
          <w:lang w:val="fr-FR"/>
        </w:rPr>
        <w:t xml:space="preserve"> </w:t>
      </w:r>
      <w:r w:rsidRPr="00D650AD">
        <w:rPr>
          <w:lang w:val="fr-FR"/>
        </w:rPr>
        <w:t>des</w:t>
      </w:r>
      <w:r w:rsidRPr="00D650AD">
        <w:rPr>
          <w:spacing w:val="29"/>
          <w:lang w:val="fr-FR"/>
        </w:rPr>
        <w:t xml:space="preserve"> </w:t>
      </w:r>
      <w:r w:rsidRPr="00D650AD">
        <w:rPr>
          <w:spacing w:val="-2"/>
          <w:lang w:val="fr-FR"/>
        </w:rPr>
        <w:t>personnes</w:t>
      </w:r>
      <w:r w:rsidRPr="00D650AD">
        <w:rPr>
          <w:spacing w:val="31"/>
          <w:lang w:val="fr-FR"/>
        </w:rPr>
        <w:t xml:space="preserve"> </w:t>
      </w:r>
      <w:del w:id="21" w:author="Dominique LONGIN" w:date="2016-08-17T10:30:00Z">
        <w:r w:rsidRPr="00D650AD" w:rsidDel="00022B57">
          <w:rPr>
            <w:spacing w:val="-2"/>
            <w:lang w:val="fr-FR"/>
          </w:rPr>
          <w:delText>choissisent</w:delText>
        </w:r>
        <w:r w:rsidRPr="00D650AD" w:rsidDel="00022B57">
          <w:rPr>
            <w:spacing w:val="31"/>
            <w:lang w:val="fr-FR"/>
          </w:rPr>
          <w:delText xml:space="preserve"> </w:delText>
        </w:r>
        <w:r w:rsidRPr="00D650AD" w:rsidDel="00022B57">
          <w:rPr>
            <w:spacing w:val="-1"/>
            <w:lang w:val="fr-FR"/>
          </w:rPr>
          <w:delText>le</w:delText>
        </w:r>
        <w:r w:rsidRPr="00D650AD" w:rsidDel="00022B57">
          <w:rPr>
            <w:spacing w:val="30"/>
            <w:lang w:val="fr-FR"/>
          </w:rPr>
          <w:delText xml:space="preserve"> </w:delText>
        </w:r>
        <w:r w:rsidRPr="00D650AD" w:rsidDel="00022B57">
          <w:rPr>
            <w:spacing w:val="-1"/>
            <w:lang w:val="fr-FR"/>
          </w:rPr>
          <w:delText>côté</w:delText>
        </w:r>
        <w:r w:rsidRPr="00D650AD" w:rsidDel="00022B57">
          <w:rPr>
            <w:spacing w:val="30"/>
            <w:lang w:val="fr-FR"/>
          </w:rPr>
          <w:delText xml:space="preserve"> </w:delText>
        </w:r>
      </w:del>
      <w:ins w:id="22" w:author="Dominique LONGIN" w:date="2016-08-17T10:31:00Z">
        <w:r w:rsidR="00022B57">
          <w:rPr>
            <w:spacing w:val="30"/>
            <w:lang w:val="fr-FR"/>
          </w:rPr>
          <w:t xml:space="preserve">plébiscitent </w:t>
        </w:r>
      </w:ins>
      <w:r w:rsidRPr="00D650AD">
        <w:rPr>
          <w:spacing w:val="-1"/>
          <w:lang w:val="fr-FR"/>
        </w:rPr>
        <w:t>A,</w:t>
      </w:r>
      <w:r w:rsidRPr="00D650AD">
        <w:rPr>
          <w:spacing w:val="29"/>
          <w:lang w:val="fr-FR"/>
        </w:rPr>
        <w:t xml:space="preserve"> </w:t>
      </w:r>
      <w:r w:rsidRPr="00D650AD">
        <w:rPr>
          <w:spacing w:val="-2"/>
          <w:lang w:val="fr-FR"/>
        </w:rPr>
        <w:t>alors</w:t>
      </w:r>
      <w:r w:rsidRPr="00D650AD">
        <w:rPr>
          <w:spacing w:val="28"/>
          <w:lang w:val="fr-FR"/>
        </w:rPr>
        <w:t xml:space="preserve"> </w:t>
      </w:r>
      <w:del w:id="23" w:author="Dominique LONGIN" w:date="2016-08-17T10:31:00Z">
        <w:r w:rsidRPr="00D650AD" w:rsidDel="00022B57">
          <w:rPr>
            <w:lang w:val="fr-FR"/>
          </w:rPr>
          <w:delText>il</w:delText>
        </w:r>
        <w:r w:rsidRPr="00D650AD" w:rsidDel="00022B57">
          <w:rPr>
            <w:spacing w:val="28"/>
            <w:lang w:val="fr-FR"/>
          </w:rPr>
          <w:delText xml:space="preserve"> </w:delText>
        </w:r>
      </w:del>
      <w:ins w:id="24" w:author="Dominique LONGIN" w:date="2016-08-17T10:31:00Z">
        <w:r w:rsidR="00022B57">
          <w:rPr>
            <w:spacing w:val="28"/>
            <w:lang w:val="fr-FR"/>
          </w:rPr>
          <w:t xml:space="preserve">un individu sera tenté de plébisciter </w:t>
        </w:r>
      </w:ins>
      <w:del w:id="25" w:author="Dominique LONGIN" w:date="2016-08-17T10:31:00Z">
        <w:r w:rsidRPr="00D650AD" w:rsidDel="00022B57">
          <w:rPr>
            <w:lang w:val="fr-FR"/>
          </w:rPr>
          <w:delText>va</w:delText>
        </w:r>
        <w:r w:rsidRPr="00D650AD" w:rsidDel="00022B57">
          <w:rPr>
            <w:spacing w:val="28"/>
            <w:lang w:val="fr-FR"/>
          </w:rPr>
          <w:delText xml:space="preserve"> </w:delText>
        </w:r>
        <w:r w:rsidRPr="00D650AD" w:rsidDel="00022B57">
          <w:rPr>
            <w:spacing w:val="-1"/>
            <w:lang w:val="fr-FR"/>
          </w:rPr>
          <w:delText>choisir</w:delText>
        </w:r>
      </w:del>
      <w:r w:rsidRPr="00D650AD">
        <w:rPr>
          <w:spacing w:val="28"/>
          <w:lang w:val="fr-FR"/>
        </w:rPr>
        <w:t xml:space="preserve"> </w:t>
      </w:r>
      <w:r w:rsidRPr="00D650AD">
        <w:rPr>
          <w:spacing w:val="-1"/>
          <w:lang w:val="fr-FR"/>
        </w:rPr>
        <w:t>A.</w:t>
      </w:r>
      <w:r w:rsidRPr="00D650AD">
        <w:rPr>
          <w:spacing w:val="42"/>
          <w:lang w:val="fr-FR"/>
        </w:rPr>
        <w:t xml:space="preserve"> </w:t>
      </w:r>
      <w:r w:rsidRPr="00D650AD">
        <w:rPr>
          <w:lang w:val="fr-FR"/>
        </w:rPr>
        <w:t>À</w:t>
      </w:r>
      <w:ins w:id="26" w:author="Dominique LONGIN" w:date="2016-08-17T10:38:00Z">
        <w:r w:rsidR="00A06CFD">
          <w:rPr>
            <w:lang w:val="fr-FR"/>
          </w:rPr>
          <w:t xml:space="preserve"> </w:t>
        </w:r>
      </w:ins>
      <w:del w:id="27" w:author="Dominique LONGIN" w:date="2016-08-17T10:32:00Z">
        <w:r w:rsidRPr="00D650AD" w:rsidDel="00022B57">
          <w:rPr>
            <w:spacing w:val="59"/>
            <w:lang w:val="fr-FR"/>
          </w:rPr>
          <w:delText xml:space="preserve"> </w:delText>
        </w:r>
        <w:r w:rsidRPr="00D650AD" w:rsidDel="00022B57">
          <w:rPr>
            <w:rFonts w:cs="Times New Roman"/>
            <w:spacing w:val="-1"/>
            <w:lang w:val="fr-FR"/>
          </w:rPr>
          <w:delText>l’autre</w:delText>
        </w:r>
        <w:r w:rsidRPr="00D650AD" w:rsidDel="00022B57">
          <w:rPr>
            <w:rFonts w:cs="Times New Roman"/>
            <w:spacing w:val="1"/>
            <w:lang w:val="fr-FR"/>
          </w:rPr>
          <w:delText xml:space="preserve"> </w:delText>
        </w:r>
        <w:r w:rsidRPr="00D650AD" w:rsidDel="00022B57">
          <w:rPr>
            <w:rFonts w:cs="Times New Roman"/>
            <w:spacing w:val="-1"/>
            <w:lang w:val="fr-FR"/>
          </w:rPr>
          <w:delText>côté</w:delText>
        </w:r>
      </w:del>
      <w:ins w:id="28" w:author="Dominique LONGIN" w:date="2016-08-17T10:32:00Z">
        <w:r w:rsidR="00022B57">
          <w:rPr>
            <w:rFonts w:cs="Times New Roman"/>
            <w:spacing w:val="-1"/>
            <w:lang w:val="fr-FR"/>
          </w:rPr>
          <w:t>l’opposé</w:t>
        </w:r>
      </w:ins>
      <w:r w:rsidRPr="00D650AD">
        <w:rPr>
          <w:rFonts w:cs="Times New Roman"/>
          <w:spacing w:val="-1"/>
          <w:lang w:val="fr-FR"/>
        </w:rPr>
        <w:t>,</w:t>
      </w:r>
      <w:r w:rsidRPr="00D650AD">
        <w:rPr>
          <w:rFonts w:cs="Times New Roman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l’opinion</w:t>
      </w:r>
      <w:r w:rsidRPr="00D650AD">
        <w:rPr>
          <w:rFonts w:cs="Times New Roman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d’une</w:t>
      </w:r>
      <w:r w:rsidRPr="00D650AD">
        <w:rPr>
          <w:rFonts w:cs="Times New Roman"/>
          <w:spacing w:val="1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personne</w:t>
      </w:r>
      <w:r w:rsidRPr="00D650AD">
        <w:rPr>
          <w:rFonts w:cs="Times New Roman"/>
          <w:spacing w:val="1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n’est</w:t>
      </w:r>
      <w:r w:rsidRPr="00D650AD">
        <w:rPr>
          <w:rFonts w:cs="Times New Roman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pas</w:t>
      </w:r>
      <w:r w:rsidRPr="00D650AD">
        <w:rPr>
          <w:rFonts w:cs="Times New Roman"/>
          <w:spacing w:val="2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constant</w:t>
      </w:r>
      <w:ins w:id="29" w:author="Dominique LONGIN" w:date="2016-08-17T10:32:00Z">
        <w:r w:rsidR="00022B57">
          <w:rPr>
            <w:rFonts w:cs="Times New Roman"/>
            <w:spacing w:val="-1"/>
            <w:lang w:val="fr-FR"/>
          </w:rPr>
          <w:t>e</w:t>
        </w:r>
      </w:ins>
      <w:r w:rsidRPr="00D650AD">
        <w:rPr>
          <w:rFonts w:cs="Times New Roman"/>
          <w:spacing w:val="-1"/>
          <w:lang w:val="fr-FR"/>
        </w:rPr>
        <w:t>.</w:t>
      </w:r>
      <w:r w:rsidRPr="00D650AD">
        <w:rPr>
          <w:rFonts w:cs="Times New Roman"/>
          <w:spacing w:val="1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Elle</w:t>
      </w:r>
      <w:r w:rsidRPr="00D650AD">
        <w:rPr>
          <w:rFonts w:cs="Times New Roman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peut</w:t>
      </w:r>
      <w:r w:rsidRPr="00D650AD">
        <w:rPr>
          <w:rFonts w:cs="Times New Roman"/>
          <w:spacing w:val="1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change</w:t>
      </w:r>
      <w:ins w:id="30" w:author="Dominique LONGIN" w:date="2016-08-17T10:32:00Z">
        <w:r w:rsidR="00022B57">
          <w:rPr>
            <w:rFonts w:cs="Times New Roman"/>
            <w:spacing w:val="-1"/>
            <w:lang w:val="fr-FR"/>
          </w:rPr>
          <w:t>r</w:t>
        </w:r>
      </w:ins>
      <w:r w:rsidRPr="00D650AD">
        <w:rPr>
          <w:rFonts w:cs="Times New Roman"/>
          <w:spacing w:val="1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au</w:t>
      </w:r>
      <w:r w:rsidRPr="00D650AD">
        <w:rPr>
          <w:rFonts w:cs="Times New Roman"/>
          <w:spacing w:val="33"/>
          <w:lang w:val="fr-FR"/>
        </w:rPr>
        <w:t xml:space="preserve"> </w:t>
      </w:r>
      <w:r w:rsidRPr="00D650AD">
        <w:rPr>
          <w:lang w:val="fr-FR"/>
        </w:rPr>
        <w:t>fil</w:t>
      </w:r>
      <w:r w:rsidRPr="00D650AD">
        <w:rPr>
          <w:spacing w:val="17"/>
          <w:lang w:val="fr-FR"/>
        </w:rPr>
        <w:t xml:space="preserve"> </w:t>
      </w:r>
      <w:r w:rsidRPr="00D650AD">
        <w:rPr>
          <w:lang w:val="fr-FR"/>
        </w:rPr>
        <w:t>du</w:t>
      </w:r>
      <w:r w:rsidRPr="00D650AD">
        <w:rPr>
          <w:spacing w:val="17"/>
          <w:lang w:val="fr-FR"/>
        </w:rPr>
        <w:t xml:space="preserve"> </w:t>
      </w:r>
      <w:r w:rsidRPr="00D650AD">
        <w:rPr>
          <w:spacing w:val="-1"/>
          <w:lang w:val="fr-FR"/>
        </w:rPr>
        <w:t>temps.</w:t>
      </w:r>
      <w:r w:rsidRPr="00D650AD">
        <w:rPr>
          <w:spacing w:val="20"/>
          <w:lang w:val="fr-FR"/>
        </w:rPr>
        <w:t xml:space="preserve"> </w:t>
      </w:r>
      <w:r w:rsidRPr="00D650AD">
        <w:rPr>
          <w:rFonts w:cs="Times New Roman"/>
          <w:lang w:val="fr-FR"/>
        </w:rPr>
        <w:t>Par</w:t>
      </w:r>
      <w:r w:rsidRPr="00D650AD">
        <w:rPr>
          <w:rFonts w:cs="Times New Roman"/>
          <w:spacing w:val="18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exemple,</w:t>
      </w:r>
      <w:r w:rsidRPr="00D650AD">
        <w:rPr>
          <w:rFonts w:cs="Times New Roman"/>
          <w:spacing w:val="18"/>
          <w:lang w:val="fr-FR"/>
        </w:rPr>
        <w:t xml:space="preserve"> </w:t>
      </w:r>
      <w:r w:rsidRPr="00D650AD">
        <w:rPr>
          <w:rFonts w:cs="Times New Roman"/>
          <w:lang w:val="fr-FR"/>
        </w:rPr>
        <w:t>à</w:t>
      </w:r>
      <w:r w:rsidRPr="00D650AD">
        <w:rPr>
          <w:rFonts w:cs="Times New Roman"/>
          <w:spacing w:val="18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l’instant</w:t>
      </w:r>
      <w:r w:rsidRPr="00D650AD">
        <w:rPr>
          <w:rFonts w:cs="Times New Roman"/>
          <w:spacing w:val="19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t1,</w:t>
      </w:r>
      <w:r w:rsidRPr="00D650AD">
        <w:rPr>
          <w:rFonts w:cs="Times New Roman"/>
          <w:spacing w:val="17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“Ah</w:t>
      </w:r>
      <w:r w:rsidRPr="00D650AD">
        <w:rPr>
          <w:rFonts w:cs="Times New Roman"/>
          <w:spacing w:val="21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mes</w:t>
      </w:r>
      <w:r w:rsidRPr="00D650AD">
        <w:rPr>
          <w:rFonts w:cs="Times New Roman"/>
          <w:spacing w:val="24"/>
          <w:lang w:val="fr-FR"/>
        </w:rPr>
        <w:t xml:space="preserve"> </w:t>
      </w:r>
      <w:r w:rsidRPr="00D650AD">
        <w:rPr>
          <w:spacing w:val="-2"/>
          <w:lang w:val="fr-FR"/>
        </w:rPr>
        <w:t>amis</w:t>
      </w:r>
      <w:r w:rsidRPr="00D650AD">
        <w:rPr>
          <w:spacing w:val="19"/>
          <w:lang w:val="fr-FR"/>
        </w:rPr>
        <w:t xml:space="preserve"> </w:t>
      </w:r>
      <w:r w:rsidRPr="00D650AD">
        <w:rPr>
          <w:spacing w:val="-1"/>
          <w:lang w:val="fr-FR"/>
        </w:rPr>
        <w:t>choisissent</w:t>
      </w:r>
      <w:r w:rsidRPr="00D650AD">
        <w:rPr>
          <w:spacing w:val="22"/>
          <w:lang w:val="fr-FR"/>
        </w:rPr>
        <w:t xml:space="preserve"> </w:t>
      </w:r>
      <w:r w:rsidRPr="00D650AD">
        <w:rPr>
          <w:spacing w:val="-1"/>
          <w:lang w:val="fr-FR"/>
        </w:rPr>
        <w:t>A,</w:t>
      </w:r>
      <w:r w:rsidRPr="00D650AD">
        <w:rPr>
          <w:spacing w:val="17"/>
          <w:lang w:val="fr-FR"/>
        </w:rPr>
        <w:t xml:space="preserve"> </w:t>
      </w:r>
      <w:r w:rsidRPr="00D650AD">
        <w:rPr>
          <w:spacing w:val="-1"/>
          <w:lang w:val="fr-FR"/>
        </w:rPr>
        <w:t>donc</w:t>
      </w:r>
      <w:r w:rsidRPr="00D650AD">
        <w:rPr>
          <w:spacing w:val="35"/>
          <w:lang w:val="fr-FR"/>
        </w:rPr>
        <w:t xml:space="preserve"> </w:t>
      </w:r>
      <w:r w:rsidRPr="00D650AD">
        <w:rPr>
          <w:spacing w:val="-1"/>
          <w:lang w:val="fr-FR"/>
        </w:rPr>
        <w:t>je</w:t>
      </w:r>
      <w:r w:rsidRPr="00D650AD">
        <w:rPr>
          <w:spacing w:val="13"/>
          <w:lang w:val="fr-FR"/>
        </w:rPr>
        <w:t xml:space="preserve"> </w:t>
      </w:r>
      <w:r w:rsidRPr="00D650AD">
        <w:rPr>
          <w:spacing w:val="-1"/>
          <w:lang w:val="fr-FR"/>
        </w:rPr>
        <w:t>vais</w:t>
      </w:r>
      <w:r w:rsidRPr="00D650AD">
        <w:rPr>
          <w:spacing w:val="12"/>
          <w:lang w:val="fr-FR"/>
        </w:rPr>
        <w:t xml:space="preserve"> </w:t>
      </w:r>
      <w:r w:rsidRPr="00D650AD">
        <w:rPr>
          <w:spacing w:val="-1"/>
          <w:lang w:val="fr-FR"/>
        </w:rPr>
        <w:t>cho</w:t>
      </w:r>
      <w:ins w:id="31" w:author="Dominique LONGIN" w:date="2016-08-17T10:32:00Z">
        <w:r w:rsidR="00022B57">
          <w:rPr>
            <w:spacing w:val="-1"/>
            <w:lang w:val="fr-FR"/>
          </w:rPr>
          <w:t>i</w:t>
        </w:r>
      </w:ins>
      <w:r w:rsidRPr="00D650AD">
        <w:rPr>
          <w:spacing w:val="-1"/>
          <w:lang w:val="fr-FR"/>
        </w:rPr>
        <w:t>sir</w:t>
      </w:r>
      <w:r w:rsidRPr="00D650AD">
        <w:rPr>
          <w:spacing w:val="11"/>
          <w:lang w:val="fr-FR"/>
        </w:rPr>
        <w:t xml:space="preserve"> </w:t>
      </w:r>
      <w:r w:rsidRPr="00D650AD">
        <w:rPr>
          <w:lang w:val="fr-FR"/>
        </w:rPr>
        <w:t>A</w:t>
      </w:r>
      <w:r w:rsidRPr="00D650AD">
        <w:rPr>
          <w:rFonts w:cs="Times New Roman"/>
          <w:lang w:val="fr-FR"/>
        </w:rPr>
        <w:t>”,</w:t>
      </w:r>
      <w:r w:rsidRPr="00D650AD">
        <w:rPr>
          <w:rFonts w:cs="Times New Roman"/>
          <w:spacing w:val="13"/>
          <w:lang w:val="fr-FR"/>
        </w:rPr>
        <w:t xml:space="preserve"> </w:t>
      </w:r>
      <w:r w:rsidRPr="00D650AD">
        <w:rPr>
          <w:rFonts w:cs="Times New Roman"/>
          <w:lang w:val="fr-FR"/>
        </w:rPr>
        <w:t>à</w:t>
      </w:r>
      <w:r w:rsidRPr="00D650AD">
        <w:rPr>
          <w:rFonts w:cs="Times New Roman"/>
          <w:spacing w:val="11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l’instant</w:t>
      </w:r>
      <w:r w:rsidRPr="00D650AD">
        <w:rPr>
          <w:rFonts w:cs="Times New Roman"/>
          <w:spacing w:val="12"/>
          <w:lang w:val="fr-FR"/>
        </w:rPr>
        <w:t xml:space="preserve"> </w:t>
      </w:r>
      <w:r w:rsidRPr="00D650AD">
        <w:rPr>
          <w:rFonts w:cs="Times New Roman"/>
          <w:lang w:val="fr-FR"/>
        </w:rPr>
        <w:t>t2</w:t>
      </w:r>
      <w:r w:rsidRPr="00D650AD">
        <w:rPr>
          <w:rFonts w:cs="Times New Roman"/>
          <w:spacing w:val="12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“Humm</w:t>
      </w:r>
      <w:del w:id="32" w:author="Dominique LONGIN" w:date="2016-08-17T10:32:00Z">
        <w:r w:rsidRPr="00D650AD" w:rsidDel="00022B57">
          <w:rPr>
            <w:rFonts w:cs="Times New Roman"/>
            <w:spacing w:val="-2"/>
            <w:lang w:val="fr-FR"/>
          </w:rPr>
          <w:delText>..</w:delText>
        </w:r>
      </w:del>
      <w:ins w:id="33" w:author="Dominique LONGIN" w:date="2016-08-17T10:32:00Z">
        <w:r w:rsidR="00022B57">
          <w:rPr>
            <w:rFonts w:cs="Times New Roman"/>
            <w:spacing w:val="-2"/>
            <w:lang w:val="fr-FR"/>
          </w:rPr>
          <w:t>…</w:t>
        </w:r>
      </w:ins>
      <w:r w:rsidRPr="00D650AD">
        <w:rPr>
          <w:rFonts w:cs="Times New Roman"/>
          <w:spacing w:val="12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beaucoup</w:t>
      </w:r>
      <w:r w:rsidRPr="00D650AD">
        <w:rPr>
          <w:rFonts w:cs="Times New Roman"/>
          <w:spacing w:val="12"/>
          <w:lang w:val="fr-FR"/>
        </w:rPr>
        <w:t xml:space="preserve"> </w:t>
      </w:r>
      <w:r w:rsidRPr="00D650AD">
        <w:rPr>
          <w:rFonts w:cs="Times New Roman"/>
          <w:lang w:val="fr-FR"/>
        </w:rPr>
        <w:t>de</w:t>
      </w:r>
      <w:r w:rsidRPr="00D650AD">
        <w:rPr>
          <w:rFonts w:cs="Times New Roman"/>
          <w:spacing w:val="11"/>
          <w:lang w:val="fr-FR"/>
        </w:rPr>
        <w:t xml:space="preserve"> </w:t>
      </w:r>
      <w:r w:rsidRPr="00D650AD">
        <w:rPr>
          <w:rFonts w:cs="Times New Roman"/>
          <w:lang w:val="fr-FR"/>
        </w:rPr>
        <w:t>ge</w:t>
      </w:r>
      <w:r w:rsidRPr="00D650AD">
        <w:rPr>
          <w:lang w:val="fr-FR"/>
        </w:rPr>
        <w:t>ns</w:t>
      </w:r>
      <w:r w:rsidRPr="00D650AD">
        <w:rPr>
          <w:spacing w:val="14"/>
          <w:lang w:val="fr-FR"/>
        </w:rPr>
        <w:t xml:space="preserve"> </w:t>
      </w:r>
      <w:r w:rsidRPr="00D650AD">
        <w:rPr>
          <w:spacing w:val="-2"/>
          <w:lang w:val="fr-FR"/>
        </w:rPr>
        <w:t>choisissent</w:t>
      </w:r>
      <w:r w:rsidRPr="00D650AD">
        <w:rPr>
          <w:spacing w:val="14"/>
          <w:lang w:val="fr-FR"/>
        </w:rPr>
        <w:t xml:space="preserve"> </w:t>
      </w:r>
      <w:r w:rsidRPr="00D650AD">
        <w:rPr>
          <w:lang w:val="fr-FR"/>
        </w:rPr>
        <w:t>B,</w:t>
      </w:r>
      <w:r w:rsidRPr="00D650AD">
        <w:rPr>
          <w:spacing w:val="10"/>
          <w:lang w:val="fr-FR"/>
        </w:rPr>
        <w:t xml:space="preserve"> </w:t>
      </w:r>
      <w:r w:rsidRPr="00D650AD">
        <w:rPr>
          <w:lang w:val="fr-FR"/>
        </w:rPr>
        <w:t>B</w:t>
      </w:r>
      <w:r w:rsidRPr="00D650AD">
        <w:rPr>
          <w:spacing w:val="45"/>
          <w:lang w:val="fr-FR"/>
        </w:rPr>
        <w:t xml:space="preserve"> </w:t>
      </w:r>
      <w:r w:rsidRPr="00D650AD">
        <w:rPr>
          <w:spacing w:val="-1"/>
          <w:lang w:val="fr-FR"/>
        </w:rPr>
        <w:t>semble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meilleur, je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vais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2"/>
          <w:lang w:val="fr-FR"/>
        </w:rPr>
        <w:t>choisir</w:t>
      </w:r>
      <w:r w:rsidRPr="00D650AD">
        <w:rPr>
          <w:lang w:val="fr-FR"/>
        </w:rPr>
        <w:t xml:space="preserve"> B</w:t>
      </w:r>
      <w:r w:rsidRPr="00D650AD">
        <w:rPr>
          <w:rFonts w:cs="Times New Roman"/>
          <w:lang w:val="fr-FR"/>
        </w:rPr>
        <w:t>”</w:t>
      </w:r>
      <w:r w:rsidRPr="00D650AD">
        <w:rPr>
          <w:lang w:val="fr-FR"/>
        </w:rPr>
        <w:t>,</w:t>
      </w:r>
      <w:r w:rsidRPr="00D650AD">
        <w:rPr>
          <w:spacing w:val="-1"/>
          <w:lang w:val="fr-FR"/>
        </w:rPr>
        <w:t xml:space="preserve"> etc.</w:t>
      </w:r>
    </w:p>
    <w:p w:rsidR="00A24BEB" w:rsidRPr="00D650AD" w:rsidRDefault="008B1FAD">
      <w:pPr>
        <w:pStyle w:val="Corpsdetexte"/>
        <w:spacing w:before="1" w:line="276" w:lineRule="auto"/>
        <w:ind w:left="440" w:right="114" w:firstLine="720"/>
        <w:jc w:val="both"/>
        <w:rPr>
          <w:lang w:val="fr-FR"/>
        </w:rPr>
      </w:pPr>
      <w:r w:rsidRPr="00D650AD">
        <w:rPr>
          <w:spacing w:val="-1"/>
          <w:lang w:val="fr-FR"/>
        </w:rPr>
        <w:t>Mon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sujet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se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situe</w:t>
      </w:r>
      <w:r w:rsidRPr="00D650AD">
        <w:rPr>
          <w:spacing w:val="-3"/>
          <w:lang w:val="fr-FR"/>
        </w:rPr>
        <w:t xml:space="preserve"> </w:t>
      </w:r>
      <w:r w:rsidRPr="00D650AD">
        <w:rPr>
          <w:spacing w:val="-1"/>
          <w:lang w:val="fr-FR"/>
        </w:rPr>
        <w:t>sous</w:t>
      </w:r>
      <w:r w:rsidRPr="00D650AD">
        <w:rPr>
          <w:spacing w:val="-3"/>
          <w:lang w:val="fr-FR"/>
        </w:rPr>
        <w:t xml:space="preserve"> </w:t>
      </w:r>
      <w:r w:rsidRPr="00D650AD">
        <w:rPr>
          <w:lang w:val="fr-FR"/>
        </w:rPr>
        <w:t>le</w:t>
      </w:r>
      <w:r w:rsidRPr="00D650AD">
        <w:rPr>
          <w:spacing w:val="3"/>
          <w:lang w:val="fr-FR"/>
        </w:rPr>
        <w:t xml:space="preserve"> </w:t>
      </w:r>
      <w:r w:rsidRPr="00D650AD">
        <w:rPr>
          <w:spacing w:val="-1"/>
          <w:lang w:val="fr-FR"/>
        </w:rPr>
        <w:t>domaine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de</w:t>
      </w:r>
      <w:r w:rsidRPr="00D650AD">
        <w:rPr>
          <w:lang w:val="fr-FR"/>
        </w:rPr>
        <w:t xml:space="preserve"> la </w:t>
      </w:r>
      <w:del w:id="34" w:author="Dominique LONGIN" w:date="2016-08-17T10:32:00Z">
        <w:r w:rsidRPr="00D650AD" w:rsidDel="00022B57">
          <w:rPr>
            <w:lang w:val="fr-FR"/>
          </w:rPr>
          <w:delText xml:space="preserve">   </w:delText>
        </w:r>
      </w:del>
      <w:del w:id="35" w:author="Dominique LONGIN" w:date="2016-08-17T10:33:00Z">
        <w:r w:rsidRPr="00D650AD" w:rsidDel="00022B57">
          <w:rPr>
            <w:spacing w:val="36"/>
            <w:lang w:val="fr-FR"/>
          </w:rPr>
          <w:delText xml:space="preserve"> </w:delText>
        </w:r>
      </w:del>
      <w:r w:rsidRPr="00D650AD">
        <w:rPr>
          <w:spacing w:val="-1"/>
          <w:lang w:val="fr-FR"/>
        </w:rPr>
        <w:t>diffusion</w:t>
      </w:r>
      <w:r w:rsidRPr="00D650AD">
        <w:rPr>
          <w:lang w:val="fr-FR"/>
        </w:rPr>
        <w:t xml:space="preserve"> </w:t>
      </w:r>
      <w:del w:id="36" w:author="Dominique LONGIN" w:date="2016-08-17T10:33:00Z">
        <w:r w:rsidRPr="00D650AD" w:rsidDel="00022B57">
          <w:rPr>
            <w:lang w:val="fr-FR"/>
          </w:rPr>
          <w:delText xml:space="preserve">   </w:delText>
        </w:r>
        <w:r w:rsidRPr="00D650AD" w:rsidDel="00022B57">
          <w:rPr>
            <w:spacing w:val="12"/>
            <w:lang w:val="fr-FR"/>
          </w:rPr>
          <w:delText xml:space="preserve"> </w:delText>
        </w:r>
      </w:del>
      <w:r w:rsidRPr="00D650AD">
        <w:rPr>
          <w:rFonts w:cs="Times New Roman"/>
          <w:spacing w:val="-1"/>
          <w:lang w:val="fr-FR"/>
        </w:rPr>
        <w:t>d’opinion</w:t>
      </w:r>
      <w:r w:rsidRPr="00D650AD">
        <w:rPr>
          <w:spacing w:val="-1"/>
          <w:lang w:val="fr-FR"/>
        </w:rPr>
        <w:t>.</w:t>
      </w:r>
      <w:ins w:id="37" w:author="Dominique LONGIN" w:date="2016-08-17T10:33:00Z">
        <w:r w:rsidR="00022B57">
          <w:rPr>
            <w:spacing w:val="-1"/>
            <w:lang w:val="fr-FR"/>
          </w:rPr>
          <w:t xml:space="preserve"> </w:t>
        </w:r>
      </w:ins>
      <w:del w:id="38" w:author="Dominique LONGIN" w:date="2016-08-17T10:32:00Z">
        <w:r w:rsidRPr="00D650AD" w:rsidDel="00022B57">
          <w:rPr>
            <w:spacing w:val="26"/>
            <w:lang w:val="fr-FR"/>
          </w:rPr>
          <w:delText xml:space="preserve"> </w:delText>
        </w:r>
      </w:del>
      <w:r w:rsidRPr="00D650AD">
        <w:rPr>
          <w:spacing w:val="-1"/>
          <w:lang w:val="fr-FR"/>
        </w:rPr>
        <w:t>Cette</w:t>
      </w:r>
      <w:r w:rsidRPr="00D650AD">
        <w:rPr>
          <w:spacing w:val="11"/>
          <w:lang w:val="fr-FR"/>
        </w:rPr>
        <w:t xml:space="preserve"> </w:t>
      </w:r>
      <w:r w:rsidRPr="00D650AD">
        <w:rPr>
          <w:spacing w:val="-1"/>
          <w:lang w:val="fr-FR"/>
        </w:rPr>
        <w:t>étude</w:t>
      </w:r>
      <w:r w:rsidRPr="00D650AD">
        <w:rPr>
          <w:spacing w:val="11"/>
          <w:lang w:val="fr-FR"/>
        </w:rPr>
        <w:t xml:space="preserve"> </w:t>
      </w:r>
      <w:del w:id="39" w:author="Dominique LONGIN" w:date="2016-08-17T10:33:00Z">
        <w:r w:rsidRPr="00D650AD" w:rsidDel="00022B57">
          <w:rPr>
            <w:spacing w:val="-1"/>
            <w:lang w:val="fr-FR"/>
          </w:rPr>
          <w:delText>est</w:delText>
        </w:r>
        <w:r w:rsidRPr="00D650AD" w:rsidDel="00022B57">
          <w:rPr>
            <w:spacing w:val="14"/>
            <w:lang w:val="fr-FR"/>
          </w:rPr>
          <w:delText xml:space="preserve"> </w:delText>
        </w:r>
        <w:r w:rsidRPr="00D650AD" w:rsidDel="00022B57">
          <w:rPr>
            <w:spacing w:val="-1"/>
            <w:lang w:val="fr-FR"/>
          </w:rPr>
          <w:delText>visé</w:delText>
        </w:r>
        <w:r w:rsidRPr="00D650AD" w:rsidDel="00022B57">
          <w:rPr>
            <w:spacing w:val="8"/>
            <w:lang w:val="fr-FR"/>
          </w:rPr>
          <w:delText xml:space="preserve"> </w:delText>
        </w:r>
        <w:r w:rsidRPr="00D650AD" w:rsidDel="00022B57">
          <w:rPr>
            <w:spacing w:val="-1"/>
            <w:lang w:val="fr-FR"/>
          </w:rPr>
          <w:delText>le</w:delText>
        </w:r>
        <w:r w:rsidRPr="00D650AD" w:rsidDel="00022B57">
          <w:rPr>
            <w:spacing w:val="11"/>
            <w:lang w:val="fr-FR"/>
          </w:rPr>
          <w:delText xml:space="preserve"> </w:delText>
        </w:r>
      </w:del>
      <w:ins w:id="40" w:author="Dominique LONGIN" w:date="2016-08-17T10:33:00Z">
        <w:r w:rsidR="00022B57">
          <w:rPr>
            <w:spacing w:val="11"/>
            <w:lang w:val="fr-FR"/>
          </w:rPr>
          <w:t xml:space="preserve">s’intéresse au </w:t>
        </w:r>
      </w:ins>
      <w:r w:rsidRPr="00D650AD">
        <w:rPr>
          <w:spacing w:val="-1"/>
          <w:lang w:val="fr-FR"/>
        </w:rPr>
        <w:t>processus</w:t>
      </w:r>
      <w:r w:rsidRPr="00D650AD">
        <w:rPr>
          <w:spacing w:val="9"/>
          <w:lang w:val="fr-FR"/>
        </w:rPr>
        <w:t xml:space="preserve"> </w:t>
      </w:r>
      <w:ins w:id="41" w:author="Dominique LONGIN" w:date="2016-08-17T10:33:00Z">
        <w:r w:rsidR="00022B57">
          <w:rPr>
            <w:spacing w:val="9"/>
            <w:lang w:val="fr-FR"/>
          </w:rPr>
          <w:t xml:space="preserve">selon lequel </w:t>
        </w:r>
      </w:ins>
      <w:del w:id="42" w:author="Dominique LONGIN" w:date="2016-08-17T10:33:00Z">
        <w:r w:rsidRPr="00D650AD" w:rsidDel="00022B57">
          <w:rPr>
            <w:lang w:val="fr-FR"/>
          </w:rPr>
          <w:delText>que</w:delText>
        </w:r>
        <w:r w:rsidRPr="00D650AD" w:rsidDel="00022B57">
          <w:rPr>
            <w:spacing w:val="11"/>
            <w:lang w:val="fr-FR"/>
          </w:rPr>
          <w:delText xml:space="preserve"> </w:delText>
        </w:r>
      </w:del>
      <w:r w:rsidRPr="00D650AD">
        <w:rPr>
          <w:spacing w:val="-2"/>
          <w:lang w:val="fr-FR"/>
        </w:rPr>
        <w:t>chaque</w:t>
      </w:r>
      <w:r w:rsidRPr="00D650AD">
        <w:rPr>
          <w:spacing w:val="11"/>
          <w:lang w:val="fr-FR"/>
        </w:rPr>
        <w:t xml:space="preserve"> </w:t>
      </w:r>
      <w:r w:rsidRPr="00D650AD">
        <w:rPr>
          <w:spacing w:val="-1"/>
          <w:lang w:val="fr-FR"/>
        </w:rPr>
        <w:t>personne</w:t>
      </w:r>
      <w:r w:rsidRPr="00D650AD">
        <w:rPr>
          <w:spacing w:val="11"/>
          <w:lang w:val="fr-FR"/>
        </w:rPr>
        <w:t xml:space="preserve"> </w:t>
      </w:r>
      <w:r w:rsidRPr="00D650AD">
        <w:rPr>
          <w:spacing w:val="-1"/>
          <w:lang w:val="fr-FR"/>
        </w:rPr>
        <w:t>construit</w:t>
      </w:r>
      <w:r w:rsidRPr="00D650AD">
        <w:rPr>
          <w:spacing w:val="10"/>
          <w:lang w:val="fr-FR"/>
        </w:rPr>
        <w:t xml:space="preserve"> </w:t>
      </w:r>
      <w:r w:rsidRPr="00D650AD">
        <w:rPr>
          <w:lang w:val="fr-FR"/>
        </w:rPr>
        <w:t>et</w:t>
      </w:r>
      <w:r w:rsidRPr="00D650AD">
        <w:rPr>
          <w:spacing w:val="12"/>
          <w:lang w:val="fr-FR"/>
        </w:rPr>
        <w:t xml:space="preserve"> </w:t>
      </w:r>
      <w:r w:rsidRPr="00D650AD">
        <w:rPr>
          <w:spacing w:val="-1"/>
          <w:lang w:val="fr-FR"/>
        </w:rPr>
        <w:t>forme</w:t>
      </w:r>
      <w:r w:rsidRPr="00D650AD">
        <w:rPr>
          <w:spacing w:val="11"/>
          <w:lang w:val="fr-FR"/>
        </w:rPr>
        <w:t xml:space="preserve"> </w:t>
      </w:r>
      <w:r w:rsidRPr="00D650AD">
        <w:rPr>
          <w:lang w:val="fr-FR"/>
        </w:rPr>
        <w:t>ses</w:t>
      </w:r>
      <w:r w:rsidRPr="00D650AD">
        <w:rPr>
          <w:spacing w:val="41"/>
          <w:lang w:val="fr-FR"/>
        </w:rPr>
        <w:t xml:space="preserve"> </w:t>
      </w:r>
      <w:r w:rsidRPr="00D650AD">
        <w:rPr>
          <w:spacing w:val="-1"/>
          <w:lang w:val="fr-FR"/>
        </w:rPr>
        <w:t>opinions.</w:t>
      </w:r>
      <w:r w:rsidRPr="00D650AD">
        <w:rPr>
          <w:spacing w:val="19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On</w:t>
      </w:r>
      <w:r w:rsidRPr="00D650AD">
        <w:rPr>
          <w:rFonts w:cs="Times New Roman"/>
          <w:spacing w:val="17"/>
          <w:lang w:val="fr-FR"/>
        </w:rPr>
        <w:t xml:space="preserve"> </w:t>
      </w:r>
      <w:r w:rsidRPr="00D650AD">
        <w:rPr>
          <w:rFonts w:cs="Times New Roman"/>
          <w:lang w:val="fr-FR"/>
        </w:rPr>
        <w:t>va</w:t>
      </w:r>
      <w:r w:rsidRPr="00D650AD">
        <w:rPr>
          <w:rFonts w:cs="Times New Roman"/>
          <w:spacing w:val="16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étudier</w:t>
      </w:r>
      <w:r w:rsidRPr="00D650AD">
        <w:rPr>
          <w:rFonts w:cs="Times New Roman"/>
          <w:spacing w:val="16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comment</w:t>
      </w:r>
      <w:r w:rsidRPr="00D650AD">
        <w:rPr>
          <w:rFonts w:cs="Times New Roman"/>
          <w:spacing w:val="19"/>
          <w:lang w:val="fr-FR"/>
        </w:rPr>
        <w:t xml:space="preserve"> </w:t>
      </w:r>
      <w:r w:rsidRPr="00D650AD">
        <w:rPr>
          <w:rFonts w:cs="Times New Roman"/>
          <w:spacing w:val="-2"/>
          <w:lang w:val="fr-FR"/>
        </w:rPr>
        <w:t>l’opinion</w:t>
      </w:r>
      <w:r w:rsidRPr="00D650AD">
        <w:rPr>
          <w:rFonts w:cs="Times New Roman"/>
          <w:spacing w:val="17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d’une</w:t>
      </w:r>
      <w:r w:rsidRPr="00D650AD">
        <w:rPr>
          <w:rFonts w:cs="Times New Roman"/>
          <w:spacing w:val="13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personne</w:t>
      </w:r>
      <w:r w:rsidRPr="00D650AD">
        <w:rPr>
          <w:rFonts w:cs="Times New Roman"/>
          <w:spacing w:val="25"/>
          <w:lang w:val="fr-FR"/>
        </w:rPr>
        <w:t xml:space="preserve"> </w:t>
      </w:r>
      <w:r w:rsidRPr="00D650AD">
        <w:rPr>
          <w:spacing w:val="-2"/>
          <w:lang w:val="fr-FR"/>
        </w:rPr>
        <w:t>évolue</w:t>
      </w:r>
      <w:r w:rsidRPr="00D650AD">
        <w:rPr>
          <w:spacing w:val="17"/>
          <w:lang w:val="fr-FR"/>
        </w:rPr>
        <w:t xml:space="preserve"> </w:t>
      </w:r>
      <w:r w:rsidRPr="00D650AD">
        <w:rPr>
          <w:spacing w:val="-2"/>
          <w:lang w:val="fr-FR"/>
        </w:rPr>
        <w:t>au</w:t>
      </w:r>
      <w:r w:rsidRPr="00D650AD">
        <w:rPr>
          <w:spacing w:val="19"/>
          <w:lang w:val="fr-FR"/>
        </w:rPr>
        <w:t xml:space="preserve"> </w:t>
      </w:r>
      <w:r w:rsidRPr="00D650AD">
        <w:rPr>
          <w:spacing w:val="-2"/>
          <w:lang w:val="fr-FR"/>
        </w:rPr>
        <w:t>fil</w:t>
      </w:r>
      <w:r w:rsidRPr="00D650AD">
        <w:rPr>
          <w:spacing w:val="17"/>
          <w:lang w:val="fr-FR"/>
        </w:rPr>
        <w:t xml:space="preserve"> </w:t>
      </w:r>
      <w:r w:rsidRPr="00D650AD">
        <w:rPr>
          <w:lang w:val="fr-FR"/>
        </w:rPr>
        <w:t>du</w:t>
      </w:r>
      <w:r w:rsidRPr="00D650AD">
        <w:rPr>
          <w:spacing w:val="43"/>
          <w:lang w:val="fr-FR"/>
        </w:rPr>
        <w:t xml:space="preserve"> </w:t>
      </w:r>
      <w:r w:rsidRPr="00D650AD">
        <w:rPr>
          <w:spacing w:val="-1"/>
          <w:lang w:val="fr-FR"/>
        </w:rPr>
        <w:t>temps</w:t>
      </w:r>
      <w:r w:rsidRPr="00D650AD">
        <w:rPr>
          <w:spacing w:val="2"/>
          <w:lang w:val="fr-FR"/>
        </w:rPr>
        <w:t xml:space="preserve"> </w:t>
      </w:r>
      <w:r w:rsidRPr="00D650AD">
        <w:rPr>
          <w:lang w:val="fr-FR"/>
        </w:rPr>
        <w:t>en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raison</w:t>
      </w:r>
      <w:r w:rsidRPr="00D650AD">
        <w:rPr>
          <w:spacing w:val="1"/>
          <w:lang w:val="fr-FR"/>
        </w:rPr>
        <w:t xml:space="preserve"> </w:t>
      </w:r>
      <w:r w:rsidRPr="00D650AD">
        <w:rPr>
          <w:lang w:val="fr-FR"/>
        </w:rPr>
        <w:t xml:space="preserve">de </w:t>
      </w:r>
      <w:r w:rsidRPr="00D650AD">
        <w:rPr>
          <w:spacing w:val="-1"/>
          <w:lang w:val="fr-FR"/>
        </w:rPr>
        <w:t>l'influence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des</w:t>
      </w:r>
      <w:r w:rsidRPr="00D650AD">
        <w:rPr>
          <w:spacing w:val="5"/>
          <w:lang w:val="fr-FR"/>
        </w:rPr>
        <w:t xml:space="preserve"> </w:t>
      </w:r>
      <w:r w:rsidRPr="00D650AD">
        <w:rPr>
          <w:spacing w:val="-1"/>
          <w:lang w:val="fr-FR"/>
        </w:rPr>
        <w:t>autres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dans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les</w:t>
      </w:r>
      <w:r w:rsidRPr="00D650AD">
        <w:rPr>
          <w:spacing w:val="2"/>
          <w:lang w:val="fr-FR"/>
        </w:rPr>
        <w:t xml:space="preserve"> </w:t>
      </w:r>
      <w:r w:rsidRPr="00D650AD">
        <w:rPr>
          <w:spacing w:val="-2"/>
          <w:lang w:val="fr-FR"/>
        </w:rPr>
        <w:t>rés</w:t>
      </w:r>
      <w:ins w:id="43" w:author="Dominique LONGIN" w:date="2016-08-17T10:33:00Z">
        <w:r w:rsidR="00022B57">
          <w:rPr>
            <w:spacing w:val="-2"/>
            <w:lang w:val="fr-FR"/>
          </w:rPr>
          <w:t>e</w:t>
        </w:r>
      </w:ins>
      <w:r w:rsidRPr="00D650AD">
        <w:rPr>
          <w:spacing w:val="-2"/>
          <w:lang w:val="fr-FR"/>
        </w:rPr>
        <w:t>aux</w:t>
      </w:r>
      <w:r w:rsidRPr="00D650AD">
        <w:rPr>
          <w:spacing w:val="2"/>
          <w:lang w:val="fr-FR"/>
        </w:rPr>
        <w:t xml:space="preserve"> </w:t>
      </w:r>
      <w:r w:rsidRPr="00D650AD">
        <w:rPr>
          <w:spacing w:val="-2"/>
          <w:lang w:val="fr-FR"/>
        </w:rPr>
        <w:t>sociaux.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Donc,</w:t>
      </w:r>
      <w:r w:rsidRPr="00D650AD">
        <w:rPr>
          <w:spacing w:val="1"/>
          <w:lang w:val="fr-FR"/>
        </w:rPr>
        <w:t xml:space="preserve"> </w:t>
      </w:r>
      <w:r w:rsidRPr="00D650AD">
        <w:rPr>
          <w:lang w:val="fr-FR"/>
        </w:rPr>
        <w:t>c</w:t>
      </w:r>
      <w:r w:rsidRPr="00D650AD">
        <w:rPr>
          <w:rFonts w:cs="Times New Roman"/>
          <w:lang w:val="fr-FR"/>
        </w:rPr>
        <w:t>’</w:t>
      </w:r>
      <w:r w:rsidRPr="00D650AD">
        <w:rPr>
          <w:lang w:val="fr-FR"/>
        </w:rPr>
        <w:t>est</w:t>
      </w:r>
      <w:r w:rsidRPr="00D650AD">
        <w:rPr>
          <w:spacing w:val="47"/>
          <w:lang w:val="fr-FR"/>
        </w:rPr>
        <w:t xml:space="preserve"> </w:t>
      </w:r>
      <w:r w:rsidRPr="00D650AD">
        <w:rPr>
          <w:lang w:val="fr-FR"/>
        </w:rPr>
        <w:t>un</w:t>
      </w:r>
      <w:r w:rsidRPr="00D650AD">
        <w:rPr>
          <w:spacing w:val="-3"/>
          <w:lang w:val="fr-FR"/>
        </w:rPr>
        <w:t xml:space="preserve"> </w:t>
      </w:r>
      <w:r w:rsidRPr="00D650AD">
        <w:rPr>
          <w:spacing w:val="-1"/>
          <w:lang w:val="fr-FR"/>
        </w:rPr>
        <w:t>sujet</w:t>
      </w:r>
      <w:r w:rsidRPr="00D650AD">
        <w:rPr>
          <w:spacing w:val="1"/>
          <w:lang w:val="fr-FR"/>
        </w:rPr>
        <w:t xml:space="preserve"> </w:t>
      </w:r>
      <w:r w:rsidRPr="00D650AD">
        <w:rPr>
          <w:lang w:val="fr-FR"/>
        </w:rPr>
        <w:t>de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recherche.</w:t>
      </w:r>
    </w:p>
    <w:p w:rsidR="00A24BEB" w:rsidRPr="00D650AD" w:rsidRDefault="008B1FAD">
      <w:pPr>
        <w:pStyle w:val="Corpsdetexte"/>
        <w:spacing w:before="3" w:line="275" w:lineRule="auto"/>
        <w:ind w:left="440" w:right="114" w:firstLine="720"/>
        <w:jc w:val="both"/>
        <w:rPr>
          <w:lang w:val="fr-FR"/>
        </w:rPr>
      </w:pPr>
      <w:r w:rsidRPr="00D650AD">
        <w:rPr>
          <w:lang w:val="fr-FR"/>
        </w:rPr>
        <w:t>Ici,</w:t>
      </w:r>
      <w:r w:rsidRPr="00D650AD">
        <w:rPr>
          <w:spacing w:val="63"/>
          <w:lang w:val="fr-FR"/>
        </w:rPr>
        <w:t xml:space="preserve"> </w:t>
      </w:r>
      <w:r w:rsidRPr="00D650AD">
        <w:rPr>
          <w:lang w:val="fr-FR"/>
        </w:rPr>
        <w:t>la</w:t>
      </w:r>
      <w:r w:rsidRPr="00D650AD">
        <w:rPr>
          <w:spacing w:val="64"/>
          <w:lang w:val="fr-FR"/>
        </w:rPr>
        <w:t xml:space="preserve"> </w:t>
      </w:r>
      <w:r w:rsidRPr="00D650AD">
        <w:rPr>
          <w:spacing w:val="-1"/>
          <w:lang w:val="fr-FR"/>
        </w:rPr>
        <w:t>difficulté</w:t>
      </w:r>
      <w:r w:rsidRPr="00D650AD">
        <w:rPr>
          <w:spacing w:val="64"/>
          <w:lang w:val="fr-FR"/>
        </w:rPr>
        <w:t xml:space="preserve"> </w:t>
      </w:r>
      <w:r w:rsidRPr="00D650AD">
        <w:rPr>
          <w:spacing w:val="-1"/>
          <w:lang w:val="fr-FR"/>
        </w:rPr>
        <w:t>est</w:t>
      </w:r>
      <w:r w:rsidRPr="00D650AD">
        <w:rPr>
          <w:spacing w:val="69"/>
          <w:lang w:val="fr-FR"/>
        </w:rPr>
        <w:t xml:space="preserve"> </w:t>
      </w:r>
      <w:del w:id="44" w:author="Dominique LONGIN" w:date="2016-08-17T10:34:00Z">
        <w:r w:rsidRPr="00D650AD" w:rsidDel="00022B57">
          <w:rPr>
            <w:lang w:val="fr-FR"/>
          </w:rPr>
          <w:delText>:</w:delText>
        </w:r>
        <w:r w:rsidRPr="00D650AD" w:rsidDel="00022B57">
          <w:rPr>
            <w:spacing w:val="67"/>
            <w:lang w:val="fr-FR"/>
          </w:rPr>
          <w:delText xml:space="preserve"> </w:delText>
        </w:r>
      </w:del>
      <w:ins w:id="45" w:author="Dominique LONGIN" w:date="2016-08-17T10:34:00Z">
        <w:r w:rsidR="00022B57">
          <w:rPr>
            <w:spacing w:val="67"/>
            <w:lang w:val="fr-FR"/>
          </w:rPr>
          <w:t>qu’</w:t>
        </w:r>
      </w:ins>
      <w:r w:rsidRPr="00D650AD">
        <w:rPr>
          <w:spacing w:val="-1"/>
          <w:lang w:val="fr-FR"/>
        </w:rPr>
        <w:t>il</w:t>
      </w:r>
      <w:r w:rsidRPr="00D650AD">
        <w:rPr>
          <w:spacing w:val="67"/>
          <w:lang w:val="fr-FR"/>
        </w:rPr>
        <w:t xml:space="preserve"> </w:t>
      </w:r>
      <w:r w:rsidRPr="00D650AD">
        <w:rPr>
          <w:lang w:val="fr-FR"/>
        </w:rPr>
        <w:t>y</w:t>
      </w:r>
      <w:r w:rsidRPr="00D650AD">
        <w:rPr>
          <w:spacing w:val="62"/>
          <w:lang w:val="fr-FR"/>
        </w:rPr>
        <w:t xml:space="preserve"> </w:t>
      </w:r>
      <w:r w:rsidRPr="00D650AD">
        <w:rPr>
          <w:lang w:val="fr-FR"/>
        </w:rPr>
        <w:t>a</w:t>
      </w:r>
      <w:r w:rsidRPr="00D650AD">
        <w:rPr>
          <w:spacing w:val="66"/>
          <w:lang w:val="fr-FR"/>
        </w:rPr>
        <w:t xml:space="preserve"> </w:t>
      </w:r>
      <w:r w:rsidRPr="00D650AD">
        <w:rPr>
          <w:spacing w:val="-2"/>
          <w:lang w:val="fr-FR"/>
        </w:rPr>
        <w:t>beaucoup</w:t>
      </w:r>
      <w:r w:rsidRPr="00D650AD">
        <w:rPr>
          <w:spacing w:val="67"/>
          <w:lang w:val="fr-FR"/>
        </w:rPr>
        <w:t xml:space="preserve"> </w:t>
      </w:r>
      <w:r w:rsidRPr="00D650AD">
        <w:rPr>
          <w:spacing w:val="-1"/>
          <w:lang w:val="fr-FR"/>
        </w:rPr>
        <w:t>de</w:t>
      </w:r>
      <w:r w:rsidRPr="00D650AD">
        <w:rPr>
          <w:spacing w:val="66"/>
          <w:lang w:val="fr-FR"/>
        </w:rPr>
        <w:t xml:space="preserve"> </w:t>
      </w:r>
      <w:r w:rsidRPr="00D650AD">
        <w:rPr>
          <w:spacing w:val="-1"/>
          <w:lang w:val="fr-FR"/>
        </w:rPr>
        <w:t>choses</w:t>
      </w:r>
      <w:r w:rsidRPr="00D650AD">
        <w:rPr>
          <w:spacing w:val="65"/>
          <w:lang w:val="fr-FR"/>
        </w:rPr>
        <w:t xml:space="preserve"> </w:t>
      </w:r>
      <w:r w:rsidRPr="00D650AD">
        <w:rPr>
          <w:spacing w:val="-1"/>
          <w:lang w:val="fr-FR"/>
        </w:rPr>
        <w:t>avec</w:t>
      </w:r>
      <w:r w:rsidRPr="00D650AD">
        <w:rPr>
          <w:spacing w:val="64"/>
          <w:lang w:val="fr-FR"/>
        </w:rPr>
        <w:t xml:space="preserve"> </w:t>
      </w:r>
      <w:r w:rsidRPr="00D650AD">
        <w:rPr>
          <w:spacing w:val="-1"/>
          <w:lang w:val="fr-FR"/>
        </w:rPr>
        <w:t>des</w:t>
      </w:r>
      <w:r w:rsidRPr="00D650AD">
        <w:rPr>
          <w:spacing w:val="67"/>
          <w:lang w:val="fr-FR"/>
        </w:rPr>
        <w:t xml:space="preserve"> </w:t>
      </w:r>
      <w:r w:rsidRPr="00D650AD">
        <w:rPr>
          <w:spacing w:val="-2"/>
          <w:lang w:val="fr-FR"/>
        </w:rPr>
        <w:t>formes</w:t>
      </w:r>
      <w:r w:rsidRPr="00D650AD">
        <w:rPr>
          <w:spacing w:val="35"/>
          <w:lang w:val="fr-FR"/>
        </w:rPr>
        <w:t xml:space="preserve"> </w:t>
      </w:r>
      <w:r w:rsidRPr="00D650AD">
        <w:rPr>
          <w:spacing w:val="-1"/>
          <w:lang w:val="fr-FR"/>
        </w:rPr>
        <w:t>variées</w:t>
      </w:r>
      <w:r w:rsidRPr="00D650AD">
        <w:rPr>
          <w:spacing w:val="45"/>
          <w:lang w:val="fr-FR"/>
        </w:rPr>
        <w:t xml:space="preserve"> </w:t>
      </w:r>
      <w:r w:rsidRPr="00D650AD">
        <w:rPr>
          <w:spacing w:val="-1"/>
          <w:lang w:val="fr-FR"/>
        </w:rPr>
        <w:t>qui</w:t>
      </w:r>
      <w:r w:rsidRPr="00D650AD">
        <w:rPr>
          <w:spacing w:val="21"/>
          <w:lang w:val="fr-FR"/>
        </w:rPr>
        <w:t xml:space="preserve"> </w:t>
      </w:r>
      <w:r w:rsidRPr="00D650AD">
        <w:rPr>
          <w:spacing w:val="-1"/>
          <w:lang w:val="fr-FR"/>
        </w:rPr>
        <w:t>concernent</w:t>
      </w:r>
      <w:r w:rsidRPr="00D650AD">
        <w:rPr>
          <w:spacing w:val="22"/>
          <w:lang w:val="fr-FR"/>
        </w:rPr>
        <w:t xml:space="preserve"> </w:t>
      </w:r>
      <w:r w:rsidRPr="00D650AD">
        <w:rPr>
          <w:lang w:val="fr-FR"/>
        </w:rPr>
        <w:t>ce</w:t>
      </w:r>
      <w:r w:rsidRPr="00D650AD">
        <w:rPr>
          <w:spacing w:val="25"/>
          <w:lang w:val="fr-FR"/>
        </w:rPr>
        <w:t xml:space="preserve"> </w:t>
      </w:r>
      <w:r w:rsidRPr="00D650AD">
        <w:rPr>
          <w:spacing w:val="-1"/>
          <w:lang w:val="fr-FR"/>
        </w:rPr>
        <w:t>processus.</w:t>
      </w:r>
      <w:r w:rsidRPr="00D650AD">
        <w:rPr>
          <w:spacing w:val="22"/>
          <w:lang w:val="fr-FR"/>
        </w:rPr>
        <w:t xml:space="preserve"> </w:t>
      </w:r>
      <w:r w:rsidRPr="00D650AD">
        <w:rPr>
          <w:spacing w:val="-1"/>
          <w:lang w:val="fr-FR"/>
        </w:rPr>
        <w:t>On</w:t>
      </w:r>
      <w:r w:rsidRPr="00D650AD">
        <w:rPr>
          <w:spacing w:val="21"/>
          <w:lang w:val="fr-FR"/>
        </w:rPr>
        <w:t xml:space="preserve"> </w:t>
      </w:r>
      <w:r w:rsidRPr="00D650AD">
        <w:rPr>
          <w:spacing w:val="-1"/>
          <w:lang w:val="fr-FR"/>
        </w:rPr>
        <w:t>doit</w:t>
      </w:r>
      <w:r w:rsidRPr="00D650AD">
        <w:rPr>
          <w:spacing w:val="22"/>
          <w:lang w:val="fr-FR"/>
        </w:rPr>
        <w:t xml:space="preserve"> </w:t>
      </w:r>
      <w:r w:rsidRPr="00D650AD">
        <w:rPr>
          <w:spacing w:val="-1"/>
          <w:lang w:val="fr-FR"/>
        </w:rPr>
        <w:t>les</w:t>
      </w:r>
      <w:r w:rsidRPr="00D650AD">
        <w:rPr>
          <w:spacing w:val="22"/>
          <w:lang w:val="fr-FR"/>
        </w:rPr>
        <w:t xml:space="preserve"> </w:t>
      </w:r>
      <w:r w:rsidRPr="00D650AD">
        <w:rPr>
          <w:spacing w:val="-1"/>
          <w:lang w:val="fr-FR"/>
        </w:rPr>
        <w:t>chercher</w:t>
      </w:r>
      <w:r w:rsidRPr="00D650AD">
        <w:rPr>
          <w:spacing w:val="23"/>
          <w:lang w:val="fr-FR"/>
        </w:rPr>
        <w:t xml:space="preserve"> </w:t>
      </w:r>
      <w:r w:rsidRPr="00D650AD">
        <w:rPr>
          <w:spacing w:val="-2"/>
          <w:lang w:val="fr-FR"/>
        </w:rPr>
        <w:t>et</w:t>
      </w:r>
      <w:r w:rsidRPr="00D650AD">
        <w:rPr>
          <w:spacing w:val="21"/>
          <w:lang w:val="fr-FR"/>
        </w:rPr>
        <w:t xml:space="preserve"> </w:t>
      </w:r>
      <w:r w:rsidRPr="00D650AD">
        <w:rPr>
          <w:spacing w:val="-1"/>
          <w:lang w:val="fr-FR"/>
        </w:rPr>
        <w:t>modéliser.</w:t>
      </w:r>
      <w:r w:rsidRPr="00D650AD">
        <w:rPr>
          <w:spacing w:val="27"/>
          <w:lang w:val="fr-FR"/>
        </w:rPr>
        <w:t xml:space="preserve"> </w:t>
      </w:r>
      <w:r w:rsidRPr="00D650AD">
        <w:rPr>
          <w:spacing w:val="-2"/>
          <w:lang w:val="fr-FR"/>
        </w:rPr>
        <w:t>En</w:t>
      </w:r>
      <w:r w:rsidRPr="00D650AD">
        <w:rPr>
          <w:spacing w:val="33"/>
          <w:lang w:val="fr-FR"/>
        </w:rPr>
        <w:t xml:space="preserve"> </w:t>
      </w:r>
      <w:r w:rsidRPr="00D650AD">
        <w:rPr>
          <w:spacing w:val="-1"/>
          <w:lang w:val="fr-FR"/>
        </w:rPr>
        <w:t>outre,</w:t>
      </w:r>
      <w:r w:rsidRPr="00D650AD">
        <w:rPr>
          <w:spacing w:val="-4"/>
          <w:lang w:val="fr-FR"/>
        </w:rPr>
        <w:t xml:space="preserve"> </w:t>
      </w:r>
      <w:r w:rsidRPr="00D650AD">
        <w:rPr>
          <w:lang w:val="fr-FR"/>
        </w:rPr>
        <w:t>on</w:t>
      </w:r>
      <w:r w:rsidRPr="00D650AD">
        <w:rPr>
          <w:spacing w:val="1"/>
          <w:lang w:val="fr-FR"/>
        </w:rPr>
        <w:t xml:space="preserve"> </w:t>
      </w:r>
      <w:del w:id="46" w:author="Dominique LONGIN" w:date="2016-08-17T10:34:00Z">
        <w:r w:rsidRPr="00D650AD" w:rsidDel="00022B57">
          <w:rPr>
            <w:spacing w:val="-2"/>
            <w:lang w:val="fr-FR"/>
          </w:rPr>
          <w:delText>aussi</w:delText>
        </w:r>
        <w:r w:rsidRPr="00D650AD" w:rsidDel="00022B57">
          <w:rPr>
            <w:spacing w:val="1"/>
            <w:lang w:val="fr-FR"/>
          </w:rPr>
          <w:delText xml:space="preserve"> </w:delText>
        </w:r>
      </w:del>
      <w:r w:rsidRPr="00D650AD">
        <w:rPr>
          <w:spacing w:val="-1"/>
          <w:lang w:val="fr-FR"/>
        </w:rPr>
        <w:t>doit</w:t>
      </w:r>
      <w:r w:rsidRPr="00D650AD">
        <w:rPr>
          <w:spacing w:val="1"/>
          <w:lang w:val="fr-FR"/>
        </w:rPr>
        <w:t xml:space="preserve"> </w:t>
      </w:r>
      <w:ins w:id="47" w:author="Dominique LONGIN" w:date="2016-08-17T10:34:00Z">
        <w:r w:rsidR="00022B57">
          <w:rPr>
            <w:spacing w:val="1"/>
            <w:lang w:val="fr-FR"/>
          </w:rPr>
          <w:t xml:space="preserve">aussi </w:t>
        </w:r>
      </w:ins>
      <w:r w:rsidRPr="00D650AD">
        <w:rPr>
          <w:spacing w:val="-2"/>
          <w:lang w:val="fr-FR"/>
        </w:rPr>
        <w:t>modéliser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des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2"/>
          <w:lang w:val="fr-FR"/>
        </w:rPr>
        <w:t>opinion</w:t>
      </w:r>
      <w:ins w:id="48" w:author="Dominique LONGIN" w:date="2016-08-17T10:34:00Z">
        <w:r w:rsidR="00022B57">
          <w:rPr>
            <w:spacing w:val="-2"/>
            <w:lang w:val="fr-FR"/>
          </w:rPr>
          <w:t>s</w:t>
        </w:r>
      </w:ins>
      <w:r w:rsidRPr="00D650AD">
        <w:rPr>
          <w:spacing w:val="-3"/>
          <w:lang w:val="fr-FR"/>
        </w:rPr>
        <w:t xml:space="preserve"> </w:t>
      </w:r>
      <w:r w:rsidRPr="00D650AD">
        <w:rPr>
          <w:spacing w:val="-1"/>
          <w:lang w:val="fr-FR"/>
        </w:rPr>
        <w:t>pour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faciliter</w:t>
      </w:r>
      <w:r w:rsidRPr="00D650AD">
        <w:rPr>
          <w:spacing w:val="-3"/>
          <w:lang w:val="fr-FR"/>
        </w:rPr>
        <w:t xml:space="preserve"> </w:t>
      </w:r>
      <w:r w:rsidRPr="00D650AD">
        <w:rPr>
          <w:spacing w:val="-1"/>
          <w:lang w:val="fr-FR"/>
        </w:rPr>
        <w:t>des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traitements.</w:t>
      </w:r>
    </w:p>
    <w:p w:rsidR="00A24BEB" w:rsidRPr="00D650AD" w:rsidRDefault="008B1FAD">
      <w:pPr>
        <w:pStyle w:val="Corpsdetexte"/>
        <w:spacing w:before="1" w:line="276" w:lineRule="auto"/>
        <w:ind w:left="440" w:right="113" w:firstLine="720"/>
        <w:jc w:val="both"/>
        <w:rPr>
          <w:rFonts w:cs="Times New Roman"/>
          <w:lang w:val="fr-FR"/>
        </w:rPr>
      </w:pPr>
      <w:r w:rsidRPr="00D650AD">
        <w:rPr>
          <w:spacing w:val="-1"/>
          <w:lang w:val="fr-FR"/>
        </w:rPr>
        <w:t>Pour</w:t>
      </w:r>
      <w:r w:rsidRPr="00D650AD">
        <w:rPr>
          <w:spacing w:val="11"/>
          <w:lang w:val="fr-FR"/>
        </w:rPr>
        <w:t xml:space="preserve"> </w:t>
      </w:r>
      <w:r w:rsidRPr="00D650AD">
        <w:rPr>
          <w:spacing w:val="-1"/>
          <w:lang w:val="fr-FR"/>
        </w:rPr>
        <w:t>démontrer</w:t>
      </w:r>
      <w:r w:rsidRPr="00D650AD">
        <w:rPr>
          <w:spacing w:val="13"/>
          <w:lang w:val="fr-FR"/>
        </w:rPr>
        <w:t xml:space="preserve"> </w:t>
      </w:r>
      <w:r w:rsidRPr="00D650AD">
        <w:rPr>
          <w:lang w:val="fr-FR"/>
        </w:rPr>
        <w:t>et</w:t>
      </w:r>
      <w:r w:rsidRPr="00D650AD">
        <w:rPr>
          <w:spacing w:val="12"/>
          <w:lang w:val="fr-FR"/>
        </w:rPr>
        <w:t xml:space="preserve"> </w:t>
      </w:r>
      <w:r w:rsidRPr="00D650AD">
        <w:rPr>
          <w:spacing w:val="-1"/>
          <w:lang w:val="fr-FR"/>
        </w:rPr>
        <w:t>évaluer</w:t>
      </w:r>
      <w:r w:rsidRPr="00D650AD">
        <w:rPr>
          <w:spacing w:val="12"/>
          <w:lang w:val="fr-FR"/>
        </w:rPr>
        <w:t xml:space="preserve"> </w:t>
      </w:r>
      <w:r w:rsidRPr="00D650AD">
        <w:rPr>
          <w:spacing w:val="-1"/>
          <w:lang w:val="fr-FR"/>
        </w:rPr>
        <w:t>des</w:t>
      </w:r>
      <w:r w:rsidRPr="00D650AD">
        <w:rPr>
          <w:spacing w:val="13"/>
          <w:lang w:val="fr-FR"/>
        </w:rPr>
        <w:t xml:space="preserve"> </w:t>
      </w:r>
      <w:r w:rsidRPr="00D650AD">
        <w:rPr>
          <w:spacing w:val="-1"/>
          <w:lang w:val="fr-FR"/>
        </w:rPr>
        <w:t>idées</w:t>
      </w:r>
      <w:r w:rsidRPr="00D650AD">
        <w:rPr>
          <w:spacing w:val="9"/>
          <w:lang w:val="fr-FR"/>
        </w:rPr>
        <w:t xml:space="preserve"> </w:t>
      </w:r>
      <w:r w:rsidRPr="00D650AD">
        <w:rPr>
          <w:lang w:val="fr-FR"/>
        </w:rPr>
        <w:t>que</w:t>
      </w:r>
      <w:r w:rsidRPr="00D650AD">
        <w:rPr>
          <w:spacing w:val="11"/>
          <w:lang w:val="fr-FR"/>
        </w:rPr>
        <w:t xml:space="preserve"> </w:t>
      </w:r>
      <w:r w:rsidRPr="00D650AD">
        <w:rPr>
          <w:spacing w:val="-1"/>
          <w:lang w:val="fr-FR"/>
        </w:rPr>
        <w:t>j</w:t>
      </w:r>
      <w:r w:rsidRPr="00D650AD">
        <w:rPr>
          <w:rFonts w:cs="Times New Roman"/>
          <w:spacing w:val="-1"/>
          <w:lang w:val="fr-FR"/>
        </w:rPr>
        <w:t>’</w:t>
      </w:r>
      <w:r w:rsidRPr="00D650AD">
        <w:rPr>
          <w:spacing w:val="-1"/>
          <w:lang w:val="fr-FR"/>
        </w:rPr>
        <w:t>obtiens,</w:t>
      </w:r>
      <w:r w:rsidRPr="00D650AD">
        <w:rPr>
          <w:spacing w:val="10"/>
          <w:lang w:val="fr-FR"/>
        </w:rPr>
        <w:t xml:space="preserve"> </w:t>
      </w:r>
      <w:r w:rsidRPr="00D650AD">
        <w:rPr>
          <w:spacing w:val="-1"/>
          <w:lang w:val="fr-FR"/>
        </w:rPr>
        <w:t>je</w:t>
      </w:r>
      <w:r w:rsidRPr="00D650AD">
        <w:rPr>
          <w:spacing w:val="11"/>
          <w:lang w:val="fr-FR"/>
        </w:rPr>
        <w:t xml:space="preserve"> </w:t>
      </w:r>
      <w:r w:rsidRPr="00D650AD">
        <w:rPr>
          <w:spacing w:val="-1"/>
          <w:lang w:val="fr-FR"/>
        </w:rPr>
        <w:t>vais</w:t>
      </w:r>
      <w:r w:rsidRPr="00D650AD">
        <w:rPr>
          <w:spacing w:val="9"/>
          <w:lang w:val="fr-FR"/>
        </w:rPr>
        <w:t xml:space="preserve"> </w:t>
      </w:r>
      <w:del w:id="49" w:author="Dominique LONGIN" w:date="2016-08-17T10:34:00Z">
        <w:r w:rsidRPr="00D650AD" w:rsidDel="00022B57">
          <w:rPr>
            <w:spacing w:val="-1"/>
            <w:lang w:val="fr-FR"/>
          </w:rPr>
          <w:delText>implémener</w:delText>
        </w:r>
      </w:del>
      <w:ins w:id="50" w:author="Dominique LONGIN" w:date="2016-08-17T10:34:00Z">
        <w:r w:rsidR="00022B57" w:rsidRPr="00D650AD">
          <w:rPr>
            <w:spacing w:val="-1"/>
            <w:lang w:val="fr-FR"/>
          </w:rPr>
          <w:t>implémenter</w:t>
        </w:r>
      </w:ins>
      <w:r w:rsidRPr="00D650AD">
        <w:rPr>
          <w:spacing w:val="31"/>
          <w:lang w:val="fr-FR"/>
        </w:rPr>
        <w:t xml:space="preserve"> </w:t>
      </w:r>
      <w:r w:rsidRPr="00D650AD">
        <w:rPr>
          <w:lang w:val="fr-FR"/>
        </w:rPr>
        <w:t>un</w:t>
      </w:r>
      <w:r w:rsidRPr="00D650AD">
        <w:rPr>
          <w:spacing w:val="27"/>
          <w:lang w:val="fr-FR"/>
        </w:rPr>
        <w:t xml:space="preserve"> </w:t>
      </w:r>
      <w:r w:rsidRPr="00D650AD">
        <w:rPr>
          <w:spacing w:val="-1"/>
          <w:lang w:val="fr-FR"/>
        </w:rPr>
        <w:t>modèle</w:t>
      </w:r>
      <w:r w:rsidRPr="00D650AD">
        <w:rPr>
          <w:spacing w:val="25"/>
          <w:lang w:val="fr-FR"/>
        </w:rPr>
        <w:t xml:space="preserve"> </w:t>
      </w:r>
      <w:r w:rsidRPr="00D650AD">
        <w:rPr>
          <w:spacing w:val="-1"/>
          <w:lang w:val="fr-FR"/>
        </w:rPr>
        <w:t>sous</w:t>
      </w:r>
      <w:r w:rsidRPr="00D650AD">
        <w:rPr>
          <w:spacing w:val="26"/>
          <w:lang w:val="fr-FR"/>
        </w:rPr>
        <w:t xml:space="preserve"> </w:t>
      </w:r>
      <w:r w:rsidRPr="00D650AD">
        <w:rPr>
          <w:spacing w:val="-1"/>
          <w:lang w:val="fr-FR"/>
        </w:rPr>
        <w:t>Java</w:t>
      </w:r>
      <w:r w:rsidRPr="00D650AD">
        <w:rPr>
          <w:spacing w:val="25"/>
          <w:lang w:val="fr-FR"/>
        </w:rPr>
        <w:t xml:space="preserve"> </w:t>
      </w:r>
      <w:r w:rsidRPr="00D650AD">
        <w:rPr>
          <w:lang w:val="fr-FR"/>
        </w:rPr>
        <w:t>et</w:t>
      </w:r>
      <w:r w:rsidRPr="00D650AD">
        <w:rPr>
          <w:spacing w:val="26"/>
          <w:lang w:val="fr-FR"/>
        </w:rPr>
        <w:t xml:space="preserve"> </w:t>
      </w:r>
      <w:r w:rsidRPr="00D650AD">
        <w:rPr>
          <w:spacing w:val="-1"/>
          <w:lang w:val="fr-FR"/>
        </w:rPr>
        <w:t>puis</w:t>
      </w:r>
      <w:r w:rsidRPr="00D650AD">
        <w:rPr>
          <w:spacing w:val="29"/>
          <w:lang w:val="fr-FR"/>
        </w:rPr>
        <w:t xml:space="preserve"> </w:t>
      </w:r>
      <w:del w:id="51" w:author="Dominique LONGIN" w:date="2016-08-17T10:34:00Z">
        <w:r w:rsidRPr="00D650AD" w:rsidDel="00022B57">
          <w:rPr>
            <w:spacing w:val="-1"/>
            <w:lang w:val="fr-FR"/>
          </w:rPr>
          <w:delText>implementer</w:delText>
        </w:r>
      </w:del>
      <w:ins w:id="52" w:author="Dominique LONGIN" w:date="2016-08-17T10:34:00Z">
        <w:r w:rsidR="00022B57" w:rsidRPr="00D650AD">
          <w:rPr>
            <w:spacing w:val="-1"/>
            <w:lang w:val="fr-FR"/>
          </w:rPr>
          <w:t>implémenter</w:t>
        </w:r>
      </w:ins>
      <w:r w:rsidRPr="00D650AD">
        <w:rPr>
          <w:spacing w:val="28"/>
          <w:lang w:val="fr-FR"/>
        </w:rPr>
        <w:t xml:space="preserve"> </w:t>
      </w:r>
      <w:r w:rsidRPr="00D650AD">
        <w:rPr>
          <w:spacing w:val="-1"/>
          <w:lang w:val="fr-FR"/>
        </w:rPr>
        <w:t>ce</w:t>
      </w:r>
      <w:del w:id="53" w:author="Dominique LONGIN" w:date="2016-08-17T10:34:00Z">
        <w:r w:rsidRPr="00D650AD" w:rsidDel="00022B57">
          <w:rPr>
            <w:spacing w:val="-1"/>
            <w:lang w:val="fr-FR"/>
          </w:rPr>
          <w:delText>tte</w:delText>
        </w:r>
      </w:del>
      <w:r w:rsidRPr="00D650AD">
        <w:rPr>
          <w:spacing w:val="25"/>
          <w:lang w:val="fr-FR"/>
        </w:rPr>
        <w:t xml:space="preserve"> </w:t>
      </w:r>
      <w:r w:rsidRPr="00D650AD">
        <w:rPr>
          <w:spacing w:val="-1"/>
          <w:lang w:val="fr-FR"/>
        </w:rPr>
        <w:t>modèle</w:t>
      </w:r>
      <w:r w:rsidRPr="00D650AD">
        <w:rPr>
          <w:spacing w:val="25"/>
          <w:lang w:val="fr-FR"/>
        </w:rPr>
        <w:t xml:space="preserve"> </w:t>
      </w:r>
      <w:r w:rsidRPr="00D650AD">
        <w:rPr>
          <w:spacing w:val="-2"/>
          <w:lang w:val="fr-FR"/>
        </w:rPr>
        <w:t>dans</w:t>
      </w:r>
      <w:r w:rsidRPr="00D650AD">
        <w:rPr>
          <w:spacing w:val="26"/>
          <w:lang w:val="fr-FR"/>
        </w:rPr>
        <w:t xml:space="preserve"> </w:t>
      </w:r>
      <w:r w:rsidRPr="00D650AD">
        <w:rPr>
          <w:spacing w:val="-1"/>
          <w:lang w:val="fr-FR"/>
        </w:rPr>
        <w:t>l</w:t>
      </w:r>
      <w:r w:rsidRPr="00D650AD">
        <w:rPr>
          <w:rFonts w:cs="Times New Roman"/>
          <w:spacing w:val="-1"/>
          <w:lang w:val="fr-FR"/>
        </w:rPr>
        <w:t>’</w:t>
      </w:r>
      <w:del w:id="54" w:author="Dominique LONGIN" w:date="2016-08-17T10:34:00Z">
        <w:r w:rsidRPr="00D650AD" w:rsidDel="00022B57">
          <w:rPr>
            <w:rFonts w:cs="Times New Roman"/>
            <w:spacing w:val="-1"/>
            <w:lang w:val="fr-FR"/>
          </w:rPr>
          <w:delText>arcchitecture</w:delText>
        </w:r>
      </w:del>
      <w:ins w:id="55" w:author="Dominique LONGIN" w:date="2016-08-17T10:34:00Z">
        <w:r w:rsidR="00022B57" w:rsidRPr="00D650AD">
          <w:rPr>
            <w:rFonts w:cs="Times New Roman"/>
            <w:spacing w:val="-1"/>
            <w:lang w:val="fr-FR"/>
          </w:rPr>
          <w:t>architecture</w:t>
        </w:r>
      </w:ins>
      <w:r w:rsidRPr="00D650AD">
        <w:rPr>
          <w:rFonts w:cs="Times New Roman"/>
          <w:spacing w:val="47"/>
          <w:lang w:val="fr-FR"/>
        </w:rPr>
        <w:t xml:space="preserve"> </w:t>
      </w:r>
      <w:r w:rsidRPr="00D650AD">
        <w:rPr>
          <w:spacing w:val="-2"/>
          <w:lang w:val="fr-FR"/>
        </w:rPr>
        <w:t>GAMA.</w:t>
      </w:r>
      <w:r w:rsidRPr="00D650AD">
        <w:rPr>
          <w:spacing w:val="66"/>
          <w:lang w:val="fr-FR"/>
        </w:rPr>
        <w:t xml:space="preserve"> </w:t>
      </w:r>
      <w:r w:rsidRPr="00D650AD">
        <w:rPr>
          <w:spacing w:val="-1"/>
          <w:lang w:val="fr-FR"/>
        </w:rPr>
        <w:t>Sous</w:t>
      </w:r>
      <w:r w:rsidRPr="00D650AD">
        <w:rPr>
          <w:spacing w:val="68"/>
          <w:lang w:val="fr-FR"/>
        </w:rPr>
        <w:t xml:space="preserve"> </w:t>
      </w:r>
      <w:r w:rsidRPr="00D650AD">
        <w:rPr>
          <w:spacing w:val="-1"/>
          <w:lang w:val="fr-FR"/>
        </w:rPr>
        <w:t>Java,</w:t>
      </w:r>
      <w:r w:rsidRPr="00D650AD">
        <w:rPr>
          <w:spacing w:val="61"/>
          <w:lang w:val="fr-FR"/>
        </w:rPr>
        <w:t xml:space="preserve"> </w:t>
      </w:r>
      <w:r w:rsidRPr="00D650AD">
        <w:rPr>
          <w:spacing w:val="-1"/>
          <w:lang w:val="fr-FR"/>
        </w:rPr>
        <w:t>je</w:t>
      </w:r>
      <w:r w:rsidRPr="00D650AD">
        <w:rPr>
          <w:spacing w:val="66"/>
          <w:lang w:val="fr-FR"/>
        </w:rPr>
        <w:t xml:space="preserve"> </w:t>
      </w:r>
      <w:r w:rsidRPr="00D650AD">
        <w:rPr>
          <w:spacing w:val="-1"/>
          <w:lang w:val="fr-FR"/>
        </w:rPr>
        <w:t>vais</w:t>
      </w:r>
      <w:r w:rsidRPr="00D650AD">
        <w:rPr>
          <w:spacing w:val="65"/>
          <w:lang w:val="fr-FR"/>
        </w:rPr>
        <w:t xml:space="preserve"> </w:t>
      </w:r>
      <w:r w:rsidRPr="00D650AD">
        <w:rPr>
          <w:spacing w:val="-1"/>
          <w:lang w:val="fr-FR"/>
        </w:rPr>
        <w:t>ajouter</w:t>
      </w:r>
      <w:r w:rsidRPr="00D650AD">
        <w:rPr>
          <w:spacing w:val="64"/>
          <w:lang w:val="fr-FR"/>
        </w:rPr>
        <w:t xml:space="preserve"> </w:t>
      </w:r>
      <w:ins w:id="56" w:author="Dominique LONGIN" w:date="2016-08-17T10:35:00Z">
        <w:r w:rsidR="00022B57">
          <w:rPr>
            <w:spacing w:val="64"/>
            <w:lang w:val="fr-FR"/>
          </w:rPr>
          <w:t xml:space="preserve">différents </w:t>
        </w:r>
      </w:ins>
      <w:del w:id="57" w:author="Dominique LONGIN" w:date="2016-08-17T10:35:00Z">
        <w:r w:rsidRPr="00D650AD" w:rsidDel="00022B57">
          <w:rPr>
            <w:spacing w:val="-1"/>
            <w:lang w:val="fr-FR"/>
          </w:rPr>
          <w:delText>des</w:delText>
        </w:r>
        <w:r w:rsidRPr="00D650AD" w:rsidDel="00022B57">
          <w:rPr>
            <w:spacing w:val="65"/>
            <w:lang w:val="fr-FR"/>
          </w:rPr>
          <w:delText xml:space="preserve"> </w:delText>
        </w:r>
        <w:r w:rsidRPr="00D650AD" w:rsidDel="00022B57">
          <w:rPr>
            <w:spacing w:val="-1"/>
            <w:lang w:val="fr-FR"/>
          </w:rPr>
          <w:delText>pramètres</w:delText>
        </w:r>
      </w:del>
      <w:ins w:id="58" w:author="Dominique LONGIN" w:date="2016-08-17T10:35:00Z">
        <w:r w:rsidR="00022B57" w:rsidRPr="00D650AD">
          <w:rPr>
            <w:spacing w:val="-1"/>
            <w:lang w:val="fr-FR"/>
          </w:rPr>
          <w:t>paramètres</w:t>
        </w:r>
      </w:ins>
      <w:r w:rsidRPr="00D650AD">
        <w:rPr>
          <w:spacing w:val="66"/>
          <w:lang w:val="fr-FR"/>
        </w:rPr>
        <w:t xml:space="preserve"> </w:t>
      </w:r>
      <w:del w:id="59" w:author="Dominique LONGIN" w:date="2016-08-17T10:35:00Z">
        <w:r w:rsidRPr="00D650AD" w:rsidDel="00022B57">
          <w:rPr>
            <w:spacing w:val="-1"/>
            <w:lang w:val="fr-FR"/>
          </w:rPr>
          <w:delText>différentes</w:delText>
        </w:r>
        <w:r w:rsidRPr="00D650AD" w:rsidDel="00022B57">
          <w:rPr>
            <w:spacing w:val="65"/>
            <w:lang w:val="fr-FR"/>
          </w:rPr>
          <w:delText xml:space="preserve"> </w:delText>
        </w:r>
      </w:del>
      <w:r w:rsidRPr="00D650AD">
        <w:rPr>
          <w:spacing w:val="-1"/>
          <w:lang w:val="fr-FR"/>
        </w:rPr>
        <w:t>que</w:t>
      </w:r>
      <w:r w:rsidRPr="00D650AD">
        <w:rPr>
          <w:spacing w:val="67"/>
          <w:lang w:val="fr-FR"/>
        </w:rPr>
        <w:t xml:space="preserve"> </w:t>
      </w:r>
      <w:r w:rsidRPr="00D650AD">
        <w:rPr>
          <w:spacing w:val="-1"/>
          <w:lang w:val="fr-FR"/>
        </w:rPr>
        <w:t>j</w:t>
      </w:r>
      <w:r w:rsidRPr="00D650AD">
        <w:rPr>
          <w:rFonts w:cs="Times New Roman"/>
          <w:spacing w:val="-1"/>
          <w:lang w:val="fr-FR"/>
        </w:rPr>
        <w:t>’</w:t>
      </w:r>
      <w:r w:rsidRPr="00D650AD">
        <w:rPr>
          <w:spacing w:val="-1"/>
          <w:lang w:val="fr-FR"/>
        </w:rPr>
        <w:t>aurai</w:t>
      </w:r>
      <w:r w:rsidRPr="00D650AD">
        <w:rPr>
          <w:spacing w:val="59"/>
          <w:lang w:val="fr-FR"/>
        </w:rPr>
        <w:t xml:space="preserve"> </w:t>
      </w:r>
      <w:r w:rsidRPr="00D650AD">
        <w:rPr>
          <w:spacing w:val="-1"/>
          <w:lang w:val="fr-FR"/>
        </w:rPr>
        <w:t>étudié</w:t>
      </w:r>
      <w:ins w:id="60" w:author="Dominique LONGIN" w:date="2016-08-17T10:35:00Z">
        <w:r w:rsidR="00022B57">
          <w:rPr>
            <w:spacing w:val="-1"/>
            <w:lang w:val="fr-FR"/>
          </w:rPr>
          <w:t>s</w:t>
        </w:r>
      </w:ins>
      <w:r w:rsidRPr="00D650AD">
        <w:rPr>
          <w:spacing w:val="32"/>
          <w:lang w:val="fr-FR"/>
        </w:rPr>
        <w:t xml:space="preserve"> </w:t>
      </w:r>
      <w:ins w:id="61" w:author="Dominique LONGIN" w:date="2016-08-17T10:35:00Z">
        <w:r w:rsidR="00022B57">
          <w:rPr>
            <w:spacing w:val="-2"/>
            <w:lang w:val="fr-FR"/>
          </w:rPr>
          <w:t>puis</w:t>
        </w:r>
      </w:ins>
      <w:del w:id="62" w:author="Dominique LONGIN" w:date="2016-08-17T10:35:00Z">
        <w:r w:rsidRPr="00D650AD" w:rsidDel="00022B57">
          <w:rPr>
            <w:spacing w:val="-2"/>
            <w:lang w:val="fr-FR"/>
          </w:rPr>
          <w:delText>et</w:delText>
        </w:r>
      </w:del>
      <w:r w:rsidRPr="00D650AD">
        <w:rPr>
          <w:spacing w:val="33"/>
          <w:lang w:val="fr-FR"/>
        </w:rPr>
        <w:t xml:space="preserve"> </w:t>
      </w:r>
      <w:r w:rsidRPr="00D650AD">
        <w:rPr>
          <w:spacing w:val="-1"/>
          <w:lang w:val="fr-FR"/>
        </w:rPr>
        <w:t>analyser</w:t>
      </w:r>
      <w:r w:rsidRPr="00D650AD">
        <w:rPr>
          <w:spacing w:val="32"/>
          <w:lang w:val="fr-FR"/>
        </w:rPr>
        <w:t xml:space="preserve"> </w:t>
      </w:r>
      <w:ins w:id="63" w:author="Dominique LONGIN" w:date="2016-08-17T10:35:00Z">
        <w:r w:rsidR="00022B57">
          <w:rPr>
            <w:lang w:val="fr-FR"/>
          </w:rPr>
          <w:t>l</w:t>
        </w:r>
      </w:ins>
      <w:del w:id="64" w:author="Dominique LONGIN" w:date="2016-08-17T10:35:00Z">
        <w:r w:rsidRPr="00D650AD" w:rsidDel="00022B57">
          <w:rPr>
            <w:lang w:val="fr-FR"/>
          </w:rPr>
          <w:delText>d</w:delText>
        </w:r>
      </w:del>
      <w:r w:rsidRPr="00D650AD">
        <w:rPr>
          <w:lang w:val="fr-FR"/>
        </w:rPr>
        <w:t>es</w:t>
      </w:r>
      <w:r w:rsidRPr="00D650AD">
        <w:rPr>
          <w:spacing w:val="33"/>
          <w:lang w:val="fr-FR"/>
        </w:rPr>
        <w:t xml:space="preserve"> </w:t>
      </w:r>
      <w:r w:rsidRPr="00D650AD">
        <w:rPr>
          <w:spacing w:val="-1"/>
          <w:lang w:val="fr-FR"/>
        </w:rPr>
        <w:t>résultats.</w:t>
      </w:r>
      <w:r w:rsidRPr="00D650AD">
        <w:rPr>
          <w:spacing w:val="32"/>
          <w:lang w:val="fr-FR"/>
        </w:rPr>
        <w:t xml:space="preserve"> </w:t>
      </w:r>
      <w:r w:rsidRPr="00D650AD">
        <w:rPr>
          <w:spacing w:val="-2"/>
          <w:lang w:val="fr-FR"/>
        </w:rPr>
        <w:t>D</w:t>
      </w:r>
      <w:r w:rsidRPr="00D650AD">
        <w:rPr>
          <w:rFonts w:cs="Times New Roman"/>
          <w:spacing w:val="-2"/>
          <w:lang w:val="fr-FR"/>
        </w:rPr>
        <w:t>ans</w:t>
      </w:r>
      <w:r w:rsidRPr="00D650AD">
        <w:rPr>
          <w:rFonts w:cs="Times New Roman"/>
          <w:spacing w:val="31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l’</w:t>
      </w:r>
      <w:del w:id="65" w:author="Dominique LONGIN" w:date="2016-08-17T10:35:00Z">
        <w:r w:rsidRPr="00D650AD" w:rsidDel="00022B57">
          <w:rPr>
            <w:rFonts w:cs="Times New Roman"/>
            <w:spacing w:val="-1"/>
            <w:lang w:val="fr-FR"/>
          </w:rPr>
          <w:delText>arcchitecture</w:delText>
        </w:r>
      </w:del>
      <w:ins w:id="66" w:author="Dominique LONGIN" w:date="2016-08-17T10:35:00Z">
        <w:r w:rsidR="00022B57" w:rsidRPr="00D650AD">
          <w:rPr>
            <w:rFonts w:cs="Times New Roman"/>
            <w:spacing w:val="-1"/>
            <w:lang w:val="fr-FR"/>
          </w:rPr>
          <w:t>architecture</w:t>
        </w:r>
      </w:ins>
      <w:r w:rsidRPr="00D650AD">
        <w:rPr>
          <w:rFonts w:cs="Times New Roman"/>
          <w:spacing w:val="32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GAMA</w:t>
      </w:r>
      <w:r w:rsidRPr="00D650AD">
        <w:rPr>
          <w:spacing w:val="-1"/>
          <w:lang w:val="fr-FR"/>
        </w:rPr>
        <w:t>,</w:t>
      </w:r>
      <w:r w:rsidRPr="00D650AD">
        <w:rPr>
          <w:spacing w:val="32"/>
          <w:lang w:val="fr-FR"/>
        </w:rPr>
        <w:t xml:space="preserve"> </w:t>
      </w:r>
      <w:r w:rsidRPr="00D650AD">
        <w:rPr>
          <w:spacing w:val="-1"/>
          <w:lang w:val="fr-FR"/>
        </w:rPr>
        <w:t>d</w:t>
      </w:r>
      <w:r w:rsidRPr="00D650AD">
        <w:rPr>
          <w:rFonts w:cs="Times New Roman"/>
          <w:spacing w:val="-1"/>
          <w:lang w:val="fr-FR"/>
        </w:rPr>
        <w:t>’abord,</w:t>
      </w:r>
      <w:r w:rsidRPr="00D650AD">
        <w:rPr>
          <w:rFonts w:cs="Times New Roman"/>
          <w:spacing w:val="53"/>
          <w:lang w:val="fr-FR"/>
        </w:rPr>
        <w:t xml:space="preserve"> </w:t>
      </w:r>
      <w:r w:rsidRPr="00D650AD">
        <w:rPr>
          <w:spacing w:val="-1"/>
          <w:lang w:val="fr-FR"/>
        </w:rPr>
        <w:t>chaque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agent</w:t>
      </w:r>
      <w:r w:rsidRPr="00D650AD">
        <w:rPr>
          <w:spacing w:val="1"/>
          <w:lang w:val="fr-FR"/>
        </w:rPr>
        <w:t xml:space="preserve"> </w:t>
      </w:r>
      <w:r w:rsidRPr="00D650AD">
        <w:rPr>
          <w:lang w:val="fr-FR"/>
        </w:rPr>
        <w:t>a</w:t>
      </w:r>
      <w:r w:rsidRPr="00D650AD">
        <w:rPr>
          <w:spacing w:val="-1"/>
          <w:lang w:val="fr-FR"/>
        </w:rPr>
        <w:t xml:space="preserve"> </w:t>
      </w:r>
      <w:r w:rsidRPr="00D650AD">
        <w:rPr>
          <w:lang w:val="fr-FR"/>
        </w:rPr>
        <w:t>un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2"/>
          <w:lang w:val="fr-FR"/>
        </w:rPr>
        <w:t>état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initial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(des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2"/>
          <w:lang w:val="fr-FR"/>
        </w:rPr>
        <w:t>opinions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initiales). Et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 xml:space="preserve">puis, </w:t>
      </w:r>
      <w:r w:rsidRPr="00D650AD">
        <w:rPr>
          <w:spacing w:val="3"/>
          <w:lang w:val="fr-FR"/>
        </w:rPr>
        <w:t>on</w:t>
      </w:r>
      <w:r w:rsidRPr="00D650AD">
        <w:rPr>
          <w:spacing w:val="-3"/>
          <w:lang w:val="fr-FR"/>
        </w:rPr>
        <w:t xml:space="preserve"> </w:t>
      </w:r>
      <w:r w:rsidRPr="00D650AD">
        <w:rPr>
          <w:lang w:val="fr-FR"/>
        </w:rPr>
        <w:t xml:space="preserve">va </w:t>
      </w:r>
      <w:r w:rsidRPr="00D650AD">
        <w:rPr>
          <w:spacing w:val="-1"/>
          <w:lang w:val="fr-FR"/>
        </w:rPr>
        <w:t>utiliser</w:t>
      </w:r>
      <w:r w:rsidRPr="00D650AD">
        <w:rPr>
          <w:spacing w:val="-3"/>
          <w:lang w:val="fr-FR"/>
        </w:rPr>
        <w:t xml:space="preserve"> </w:t>
      </w:r>
      <w:del w:id="67" w:author="Dominique LONGIN" w:date="2016-08-17T10:36:00Z">
        <w:r w:rsidRPr="00D650AD" w:rsidDel="00022B57">
          <w:rPr>
            <w:lang w:val="fr-FR"/>
          </w:rPr>
          <w:delText>la</w:delText>
        </w:r>
        <w:r w:rsidRPr="00D650AD" w:rsidDel="00022B57">
          <w:rPr>
            <w:spacing w:val="55"/>
            <w:lang w:val="fr-FR"/>
          </w:rPr>
          <w:delText xml:space="preserve"> </w:delText>
        </w:r>
      </w:del>
      <w:ins w:id="68" w:author="Dominique LONGIN" w:date="2016-08-17T10:36:00Z">
        <w:r w:rsidR="00022B57">
          <w:rPr>
            <w:lang w:val="fr-FR"/>
          </w:rPr>
          <w:t>le</w:t>
        </w:r>
        <w:r w:rsidR="00022B57" w:rsidRPr="00D650AD">
          <w:rPr>
            <w:spacing w:val="55"/>
            <w:lang w:val="fr-FR"/>
          </w:rPr>
          <w:t xml:space="preserve"> </w:t>
        </w:r>
      </w:ins>
      <w:r w:rsidRPr="00D650AD">
        <w:rPr>
          <w:spacing w:val="-1"/>
          <w:lang w:val="fr-FR"/>
        </w:rPr>
        <w:t>modèle</w:t>
      </w:r>
      <w:r w:rsidRPr="00D650AD">
        <w:rPr>
          <w:spacing w:val="18"/>
          <w:lang w:val="fr-FR"/>
        </w:rPr>
        <w:t xml:space="preserve"> </w:t>
      </w:r>
      <w:r w:rsidRPr="00D650AD">
        <w:rPr>
          <w:spacing w:val="-2"/>
          <w:lang w:val="fr-FR"/>
        </w:rPr>
        <w:t>mathématique</w:t>
      </w:r>
      <w:r w:rsidRPr="00D650AD">
        <w:rPr>
          <w:spacing w:val="18"/>
          <w:lang w:val="fr-FR"/>
        </w:rPr>
        <w:t xml:space="preserve"> </w:t>
      </w:r>
      <w:r w:rsidRPr="00D650AD">
        <w:rPr>
          <w:lang w:val="fr-FR"/>
        </w:rPr>
        <w:t>de</w:t>
      </w:r>
      <w:r w:rsidRPr="00D650AD">
        <w:rPr>
          <w:spacing w:val="18"/>
          <w:lang w:val="fr-FR"/>
        </w:rPr>
        <w:t xml:space="preserve"> </w:t>
      </w:r>
      <w:r w:rsidRPr="00D650AD">
        <w:rPr>
          <w:spacing w:val="-2"/>
          <w:lang w:val="fr-FR"/>
        </w:rPr>
        <w:t>mécanisme</w:t>
      </w:r>
      <w:r w:rsidRPr="00D650AD">
        <w:rPr>
          <w:spacing w:val="18"/>
          <w:lang w:val="fr-FR"/>
        </w:rPr>
        <w:t xml:space="preserve"> </w:t>
      </w:r>
      <w:r w:rsidRPr="00D650AD">
        <w:rPr>
          <w:lang w:val="fr-FR"/>
        </w:rPr>
        <w:t>de</w:t>
      </w:r>
      <w:r w:rsidRPr="00D650AD">
        <w:rPr>
          <w:spacing w:val="23"/>
          <w:lang w:val="fr-FR"/>
        </w:rPr>
        <w:t xml:space="preserve"> </w:t>
      </w:r>
      <w:r w:rsidRPr="00D650AD">
        <w:rPr>
          <w:spacing w:val="-1"/>
          <w:lang w:val="fr-FR"/>
        </w:rPr>
        <w:t>diffusion</w:t>
      </w:r>
      <w:r w:rsidRPr="00D650AD">
        <w:rPr>
          <w:spacing w:val="18"/>
          <w:lang w:val="fr-FR"/>
        </w:rPr>
        <w:t xml:space="preserve"> </w:t>
      </w:r>
      <w:r w:rsidRPr="00D650AD">
        <w:rPr>
          <w:spacing w:val="-1"/>
          <w:lang w:val="fr-FR"/>
        </w:rPr>
        <w:t>que</w:t>
      </w:r>
      <w:r w:rsidRPr="00D650AD">
        <w:rPr>
          <w:spacing w:val="18"/>
          <w:lang w:val="fr-FR"/>
        </w:rPr>
        <w:t xml:space="preserve"> </w:t>
      </w:r>
      <w:del w:id="69" w:author="Dominique LONGIN" w:date="2016-08-17T10:36:00Z">
        <w:r w:rsidRPr="00D650AD" w:rsidDel="00022B57">
          <w:rPr>
            <w:spacing w:val="-1"/>
            <w:lang w:val="fr-FR"/>
          </w:rPr>
          <w:delText>on</w:delText>
        </w:r>
        <w:r w:rsidRPr="00D650AD" w:rsidDel="00022B57">
          <w:rPr>
            <w:spacing w:val="19"/>
            <w:lang w:val="fr-FR"/>
          </w:rPr>
          <w:delText xml:space="preserve"> </w:delText>
        </w:r>
        <w:r w:rsidRPr="00D650AD" w:rsidDel="00022B57">
          <w:rPr>
            <w:lang w:val="fr-FR"/>
          </w:rPr>
          <w:delText>a</w:delText>
        </w:r>
        <w:r w:rsidRPr="00D650AD" w:rsidDel="00022B57">
          <w:rPr>
            <w:spacing w:val="16"/>
            <w:lang w:val="fr-FR"/>
          </w:rPr>
          <w:delText xml:space="preserve"> </w:delText>
        </w:r>
      </w:del>
      <w:ins w:id="70" w:author="Dominique LONGIN" w:date="2016-08-17T10:36:00Z">
        <w:r w:rsidR="00022B57">
          <w:rPr>
            <w:spacing w:val="-1"/>
            <w:lang w:val="fr-FR"/>
          </w:rPr>
          <w:t xml:space="preserve">nous avons </w:t>
        </w:r>
      </w:ins>
      <w:r w:rsidRPr="00D650AD">
        <w:rPr>
          <w:spacing w:val="-1"/>
          <w:lang w:val="fr-FR"/>
        </w:rPr>
        <w:t>déjà</w:t>
      </w:r>
      <w:r w:rsidRPr="00D650AD">
        <w:rPr>
          <w:spacing w:val="37"/>
          <w:lang w:val="fr-FR"/>
        </w:rPr>
        <w:t xml:space="preserve"> </w:t>
      </w:r>
      <w:r w:rsidRPr="00D650AD">
        <w:rPr>
          <w:spacing w:val="-1"/>
          <w:lang w:val="fr-FR"/>
        </w:rPr>
        <w:t>mentionné</w:t>
      </w:r>
      <w:r w:rsidRPr="00D650AD">
        <w:rPr>
          <w:spacing w:val="45"/>
          <w:lang w:val="fr-FR"/>
        </w:rPr>
        <w:t xml:space="preserve"> </w:t>
      </w:r>
      <w:r w:rsidRPr="00D650AD">
        <w:rPr>
          <w:spacing w:val="-1"/>
          <w:lang w:val="fr-FR"/>
        </w:rPr>
        <w:t xml:space="preserve">ci-dessus </w:t>
      </w:r>
      <w:r w:rsidRPr="00D650AD">
        <w:rPr>
          <w:rFonts w:cs="Times New Roman"/>
          <w:spacing w:val="-1"/>
          <w:lang w:val="fr-FR"/>
        </w:rPr>
        <w:t>pour</w:t>
      </w:r>
      <w:r w:rsidRPr="00D650AD">
        <w:rPr>
          <w:rFonts w:cs="Times New Roman"/>
          <w:spacing w:val="-3"/>
          <w:lang w:val="fr-FR"/>
        </w:rPr>
        <w:t xml:space="preserve"> </w:t>
      </w:r>
      <w:del w:id="71" w:author="Dominique LONGIN" w:date="2016-08-17T10:36:00Z">
        <w:r w:rsidRPr="00D650AD" w:rsidDel="00022B57">
          <w:rPr>
            <w:rFonts w:cs="Times New Roman"/>
            <w:spacing w:val="-2"/>
            <w:lang w:val="fr-FR"/>
          </w:rPr>
          <w:delText>determiner</w:delText>
        </w:r>
      </w:del>
      <w:ins w:id="72" w:author="Dominique LONGIN" w:date="2016-08-17T10:36:00Z">
        <w:r w:rsidR="00022B57" w:rsidRPr="00D650AD">
          <w:rPr>
            <w:rFonts w:cs="Times New Roman"/>
            <w:spacing w:val="-2"/>
            <w:lang w:val="fr-FR"/>
          </w:rPr>
          <w:t>déterminer</w:t>
        </w:r>
      </w:ins>
      <w:r w:rsidRPr="00D650AD">
        <w:rPr>
          <w:rFonts w:cs="Times New Roman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l’état</w:t>
      </w:r>
      <w:r w:rsidRPr="00D650AD">
        <w:rPr>
          <w:rFonts w:cs="Times New Roman"/>
          <w:spacing w:val="1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suivant.</w:t>
      </w:r>
    </w:p>
    <w:p w:rsidR="00A24BEB" w:rsidRPr="00D650AD" w:rsidRDefault="008B1FAD">
      <w:pPr>
        <w:pStyle w:val="Corpsdetexte"/>
        <w:spacing w:before="1"/>
        <w:ind w:left="1160" w:firstLine="0"/>
        <w:rPr>
          <w:lang w:val="fr-FR"/>
        </w:rPr>
      </w:pPr>
      <w:r w:rsidRPr="00D650AD">
        <w:rPr>
          <w:spacing w:val="-1"/>
          <w:lang w:val="fr-FR"/>
        </w:rPr>
        <w:lastRenderedPageBreak/>
        <w:t>Dans</w:t>
      </w:r>
      <w:r w:rsidRPr="00D650AD">
        <w:rPr>
          <w:spacing w:val="-3"/>
          <w:lang w:val="fr-FR"/>
        </w:rPr>
        <w:t xml:space="preserve"> </w:t>
      </w:r>
      <w:r w:rsidRPr="00D650AD">
        <w:rPr>
          <w:lang w:val="fr-FR"/>
        </w:rPr>
        <w:t xml:space="preserve">le </w:t>
      </w:r>
      <w:del w:id="73" w:author="Dominique LONGIN" w:date="2016-08-17T10:36:00Z">
        <w:r w:rsidRPr="00D650AD" w:rsidDel="00022B57">
          <w:rPr>
            <w:spacing w:val="-1"/>
            <w:lang w:val="fr-FR"/>
          </w:rPr>
          <w:delText>cardre</w:delText>
        </w:r>
      </w:del>
      <w:ins w:id="74" w:author="Dominique LONGIN" w:date="2016-08-17T10:36:00Z">
        <w:r w:rsidR="00022B57" w:rsidRPr="00D650AD">
          <w:rPr>
            <w:spacing w:val="-1"/>
            <w:lang w:val="fr-FR"/>
          </w:rPr>
          <w:t>cadre</w:t>
        </w:r>
      </w:ins>
      <w:r w:rsidRPr="00D650AD">
        <w:rPr>
          <w:spacing w:val="-3"/>
          <w:lang w:val="fr-FR"/>
        </w:rPr>
        <w:t xml:space="preserve"> </w:t>
      </w:r>
      <w:r w:rsidRPr="00D650AD">
        <w:rPr>
          <w:lang w:val="fr-FR"/>
        </w:rPr>
        <w:t>de</w:t>
      </w:r>
      <w:r w:rsidRPr="00D650AD">
        <w:rPr>
          <w:spacing w:val="1"/>
          <w:lang w:val="fr-FR"/>
        </w:rPr>
        <w:t xml:space="preserve"> </w:t>
      </w:r>
      <w:r w:rsidRPr="00D650AD">
        <w:rPr>
          <w:lang w:val="fr-FR"/>
        </w:rPr>
        <w:t>ce</w:t>
      </w:r>
      <w:r w:rsidRPr="00D650AD">
        <w:rPr>
          <w:spacing w:val="-3"/>
          <w:lang w:val="fr-FR"/>
        </w:rPr>
        <w:t xml:space="preserve"> </w:t>
      </w:r>
      <w:r w:rsidRPr="00D650AD">
        <w:rPr>
          <w:spacing w:val="-1"/>
          <w:lang w:val="fr-FR"/>
        </w:rPr>
        <w:t>sujet, il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faudra</w:t>
      </w:r>
      <w:r w:rsidRPr="00D650AD">
        <w:rPr>
          <w:lang w:val="fr-FR"/>
        </w:rPr>
        <w:t xml:space="preserve"> :</w:t>
      </w:r>
      <w:bookmarkStart w:id="75" w:name="_GoBack"/>
      <w:bookmarkEnd w:id="75"/>
    </w:p>
    <w:p w:rsidR="00A24BEB" w:rsidRPr="00A06CFD" w:rsidRDefault="008B1FAD">
      <w:pPr>
        <w:pStyle w:val="Corpsdetexte"/>
        <w:numPr>
          <w:ilvl w:val="0"/>
          <w:numId w:val="1"/>
        </w:numPr>
        <w:tabs>
          <w:tab w:val="left" w:pos="1881"/>
        </w:tabs>
        <w:spacing w:before="49"/>
        <w:rPr>
          <w:lang w:val="fr-FR"/>
          <w:rPrChange w:id="76" w:author="Dominique LONGIN" w:date="2016-08-17T10:39:00Z">
            <w:rPr/>
          </w:rPrChange>
        </w:rPr>
      </w:pPr>
      <w:r w:rsidRPr="00A06CFD">
        <w:rPr>
          <w:spacing w:val="-1"/>
          <w:lang w:val="fr-FR"/>
          <w:rPrChange w:id="77" w:author="Dominique LONGIN" w:date="2016-08-17T10:39:00Z">
            <w:rPr>
              <w:spacing w:val="-1"/>
            </w:rPr>
          </w:rPrChange>
        </w:rPr>
        <w:t xml:space="preserve">Travaux théoriques </w:t>
      </w:r>
      <w:r w:rsidRPr="00A06CFD">
        <w:rPr>
          <w:lang w:val="fr-FR"/>
          <w:rPrChange w:id="78" w:author="Dominique LONGIN" w:date="2016-08-17T10:39:00Z">
            <w:rPr/>
          </w:rPrChange>
        </w:rPr>
        <w:t>:</w:t>
      </w:r>
    </w:p>
    <w:p w:rsidR="00A24BEB" w:rsidRPr="00D650AD" w:rsidRDefault="008B1FAD">
      <w:pPr>
        <w:pStyle w:val="Corpsdetexte"/>
        <w:numPr>
          <w:ilvl w:val="1"/>
          <w:numId w:val="1"/>
        </w:numPr>
        <w:tabs>
          <w:tab w:val="left" w:pos="2601"/>
        </w:tabs>
        <w:spacing w:line="276" w:lineRule="auto"/>
        <w:ind w:right="115"/>
        <w:jc w:val="both"/>
        <w:rPr>
          <w:lang w:val="fr-FR"/>
        </w:rPr>
      </w:pPr>
      <w:r w:rsidRPr="00D650AD">
        <w:rPr>
          <w:spacing w:val="-1"/>
          <w:lang w:val="fr-FR"/>
        </w:rPr>
        <w:t>Recherche</w:t>
      </w:r>
      <w:r w:rsidRPr="00D650AD">
        <w:rPr>
          <w:spacing w:val="47"/>
          <w:lang w:val="fr-FR"/>
        </w:rPr>
        <w:t xml:space="preserve"> </w:t>
      </w:r>
      <w:r w:rsidRPr="00D650AD">
        <w:rPr>
          <w:spacing w:val="-2"/>
          <w:lang w:val="fr-FR"/>
        </w:rPr>
        <w:t>bibliographiques</w:t>
      </w:r>
      <w:r w:rsidRPr="00D650AD">
        <w:rPr>
          <w:spacing w:val="55"/>
          <w:lang w:val="fr-FR"/>
        </w:rPr>
        <w:t xml:space="preserve"> </w:t>
      </w:r>
      <w:r w:rsidRPr="00D650AD">
        <w:rPr>
          <w:spacing w:val="-2"/>
          <w:lang w:val="fr-FR"/>
        </w:rPr>
        <w:t>et</w:t>
      </w:r>
      <w:r w:rsidRPr="00D650AD">
        <w:rPr>
          <w:spacing w:val="50"/>
          <w:lang w:val="fr-FR"/>
        </w:rPr>
        <w:t xml:space="preserve"> </w:t>
      </w:r>
      <w:del w:id="79" w:author="Dominique LONGIN" w:date="2016-08-17T10:36:00Z">
        <w:r w:rsidRPr="00D650AD" w:rsidDel="00022B57">
          <w:rPr>
            <w:spacing w:val="-1"/>
            <w:lang w:val="fr-FR"/>
          </w:rPr>
          <w:delText>lire</w:delText>
        </w:r>
        <w:r w:rsidRPr="00D650AD" w:rsidDel="00022B57">
          <w:rPr>
            <w:spacing w:val="32"/>
            <w:lang w:val="fr-FR"/>
          </w:rPr>
          <w:delText xml:space="preserve"> </w:delText>
        </w:r>
      </w:del>
      <w:ins w:id="80" w:author="Dominique LONGIN" w:date="2016-08-17T10:36:00Z">
        <w:r w:rsidR="00022B57">
          <w:rPr>
            <w:spacing w:val="-1"/>
            <w:lang w:val="fr-FR"/>
          </w:rPr>
          <w:t>lecture</w:t>
        </w:r>
        <w:r w:rsidR="00022B57" w:rsidRPr="00D650AD">
          <w:rPr>
            <w:spacing w:val="32"/>
            <w:lang w:val="fr-FR"/>
          </w:rPr>
          <w:t xml:space="preserve"> </w:t>
        </w:r>
      </w:ins>
      <w:r w:rsidRPr="00D650AD">
        <w:rPr>
          <w:spacing w:val="-1"/>
          <w:lang w:val="fr-FR"/>
        </w:rPr>
        <w:t>des</w:t>
      </w:r>
      <w:r w:rsidRPr="00D650AD">
        <w:rPr>
          <w:spacing w:val="36"/>
          <w:lang w:val="fr-FR"/>
        </w:rPr>
        <w:t xml:space="preserve"> </w:t>
      </w:r>
      <w:r w:rsidRPr="00D650AD">
        <w:rPr>
          <w:spacing w:val="-1"/>
          <w:lang w:val="fr-FR"/>
        </w:rPr>
        <w:t>articles</w:t>
      </w:r>
      <w:r w:rsidRPr="00D650AD">
        <w:rPr>
          <w:spacing w:val="31"/>
          <w:lang w:val="fr-FR"/>
        </w:rPr>
        <w:t xml:space="preserve"> </w:t>
      </w:r>
      <w:r w:rsidRPr="00D650AD">
        <w:rPr>
          <w:spacing w:val="-1"/>
          <w:lang w:val="fr-FR"/>
        </w:rPr>
        <w:t>qui</w:t>
      </w:r>
      <w:r w:rsidRPr="00D650AD">
        <w:rPr>
          <w:spacing w:val="45"/>
          <w:lang w:val="fr-FR"/>
        </w:rPr>
        <w:t xml:space="preserve"> </w:t>
      </w:r>
      <w:r w:rsidRPr="00D650AD">
        <w:rPr>
          <w:spacing w:val="-1"/>
          <w:lang w:val="fr-FR"/>
        </w:rPr>
        <w:t>concernent</w:t>
      </w:r>
      <w:r w:rsidRPr="00D650AD">
        <w:rPr>
          <w:spacing w:val="68"/>
          <w:lang w:val="fr-FR"/>
        </w:rPr>
        <w:t xml:space="preserve"> </w:t>
      </w:r>
      <w:del w:id="81" w:author="Dominique LONGIN" w:date="2016-08-17T10:36:00Z">
        <w:r w:rsidRPr="00D650AD" w:rsidDel="00022B57">
          <w:rPr>
            <w:spacing w:val="-1"/>
            <w:lang w:val="fr-FR"/>
          </w:rPr>
          <w:delText>dans</w:delText>
        </w:r>
        <w:r w:rsidRPr="00D650AD" w:rsidDel="00022B57">
          <w:rPr>
            <w:lang w:val="fr-FR"/>
          </w:rPr>
          <w:delText xml:space="preserve">  </w:delText>
        </w:r>
      </w:del>
      <w:r w:rsidRPr="00D650AD">
        <w:rPr>
          <w:lang w:val="fr-FR"/>
        </w:rPr>
        <w:t>le</w:t>
      </w:r>
      <w:r w:rsidRPr="00D650AD">
        <w:rPr>
          <w:spacing w:val="67"/>
          <w:lang w:val="fr-FR"/>
        </w:rPr>
        <w:t xml:space="preserve"> </w:t>
      </w:r>
      <w:r w:rsidRPr="00D650AD">
        <w:rPr>
          <w:spacing w:val="-1"/>
          <w:lang w:val="fr-FR"/>
        </w:rPr>
        <w:t>domaine</w:t>
      </w:r>
      <w:r w:rsidRPr="00D650AD">
        <w:rPr>
          <w:lang w:val="fr-FR"/>
        </w:rPr>
        <w:t xml:space="preserve"> </w:t>
      </w:r>
      <w:r w:rsidRPr="00D650AD">
        <w:rPr>
          <w:spacing w:val="59"/>
          <w:lang w:val="fr-FR"/>
        </w:rPr>
        <w:t xml:space="preserve"> </w:t>
      </w:r>
      <w:r w:rsidRPr="00D650AD">
        <w:rPr>
          <w:lang w:val="fr-FR"/>
        </w:rPr>
        <w:t xml:space="preserve">de </w:t>
      </w:r>
      <w:r w:rsidRPr="00D650AD">
        <w:rPr>
          <w:spacing w:val="34"/>
          <w:lang w:val="fr-FR"/>
        </w:rPr>
        <w:t xml:space="preserve"> </w:t>
      </w:r>
      <w:r w:rsidRPr="00D650AD">
        <w:rPr>
          <w:lang w:val="fr-FR"/>
        </w:rPr>
        <w:t xml:space="preserve">la  </w:t>
      </w:r>
      <w:r w:rsidRPr="00D650AD">
        <w:rPr>
          <w:spacing w:val="34"/>
          <w:lang w:val="fr-FR"/>
        </w:rPr>
        <w:t xml:space="preserve"> </w:t>
      </w:r>
      <w:r w:rsidRPr="00D650AD">
        <w:rPr>
          <w:spacing w:val="-1"/>
          <w:lang w:val="fr-FR"/>
        </w:rPr>
        <w:t>diffusion</w:t>
      </w:r>
      <w:r w:rsidRPr="00D650AD">
        <w:rPr>
          <w:spacing w:val="29"/>
          <w:lang w:val="fr-FR"/>
        </w:rPr>
        <w:t xml:space="preserve"> </w:t>
      </w:r>
      <w:r w:rsidRPr="00D650AD">
        <w:rPr>
          <w:spacing w:val="-1"/>
          <w:lang w:val="fr-FR"/>
        </w:rPr>
        <w:t>d</w:t>
      </w:r>
      <w:r w:rsidRPr="00D650AD">
        <w:rPr>
          <w:rFonts w:cs="Times New Roman"/>
          <w:spacing w:val="-1"/>
          <w:lang w:val="fr-FR"/>
        </w:rPr>
        <w:t>’</w:t>
      </w:r>
      <w:r w:rsidRPr="00D650AD">
        <w:rPr>
          <w:spacing w:val="-1"/>
          <w:lang w:val="fr-FR"/>
        </w:rPr>
        <w:t>opinion.</w:t>
      </w:r>
    </w:p>
    <w:p w:rsidR="00A24BEB" w:rsidRPr="00D650AD" w:rsidRDefault="00A24BEB">
      <w:pPr>
        <w:spacing w:line="276" w:lineRule="auto"/>
        <w:jc w:val="both"/>
        <w:rPr>
          <w:lang w:val="fr-FR"/>
        </w:rPr>
        <w:sectPr w:rsidR="00A24BEB" w:rsidRPr="00D650AD">
          <w:pgSz w:w="12240" w:h="15840"/>
          <w:pgMar w:top="1380" w:right="1320" w:bottom="1200" w:left="1720" w:header="0" w:footer="1015" w:gutter="0"/>
          <w:cols w:space="720"/>
        </w:sectPr>
      </w:pPr>
    </w:p>
    <w:p w:rsidR="00A24BEB" w:rsidRPr="00D650AD" w:rsidRDefault="008B1FAD">
      <w:pPr>
        <w:pStyle w:val="Corpsdetexte"/>
        <w:numPr>
          <w:ilvl w:val="1"/>
          <w:numId w:val="1"/>
        </w:numPr>
        <w:tabs>
          <w:tab w:val="left" w:pos="2601"/>
        </w:tabs>
        <w:spacing w:before="53" w:line="275" w:lineRule="auto"/>
        <w:ind w:right="118"/>
        <w:rPr>
          <w:lang w:val="fr-FR"/>
        </w:rPr>
      </w:pPr>
      <w:r w:rsidRPr="00D650AD">
        <w:rPr>
          <w:spacing w:val="-1"/>
          <w:lang w:val="fr-FR"/>
        </w:rPr>
        <w:lastRenderedPageBreak/>
        <w:t>Chercher</w:t>
      </w:r>
      <w:r w:rsidRPr="00D650AD">
        <w:rPr>
          <w:lang w:val="fr-FR"/>
        </w:rPr>
        <w:t xml:space="preserve"> </w:t>
      </w:r>
      <w:r w:rsidRPr="00D650AD">
        <w:rPr>
          <w:spacing w:val="56"/>
          <w:lang w:val="fr-FR"/>
        </w:rPr>
        <w:t xml:space="preserve"> </w:t>
      </w:r>
      <w:r w:rsidRPr="00D650AD">
        <w:rPr>
          <w:lang w:val="fr-FR"/>
        </w:rPr>
        <w:t xml:space="preserve">et </w:t>
      </w:r>
      <w:r w:rsidRPr="00D650AD">
        <w:rPr>
          <w:spacing w:val="59"/>
          <w:lang w:val="fr-FR"/>
        </w:rPr>
        <w:t xml:space="preserve"> </w:t>
      </w:r>
      <w:r w:rsidRPr="00D650AD">
        <w:rPr>
          <w:spacing w:val="-1"/>
          <w:lang w:val="fr-FR"/>
        </w:rPr>
        <w:t>étudier</w:t>
      </w:r>
      <w:r w:rsidRPr="00D650AD">
        <w:rPr>
          <w:lang w:val="fr-FR"/>
        </w:rPr>
        <w:t xml:space="preserve"> </w:t>
      </w:r>
      <w:r w:rsidRPr="00D650AD">
        <w:rPr>
          <w:spacing w:val="56"/>
          <w:lang w:val="fr-FR"/>
        </w:rPr>
        <w:t xml:space="preserve"> </w:t>
      </w:r>
      <w:r w:rsidRPr="00D650AD">
        <w:rPr>
          <w:lang w:val="fr-FR"/>
        </w:rPr>
        <w:t xml:space="preserve">des </w:t>
      </w:r>
      <w:r w:rsidRPr="00D650AD">
        <w:rPr>
          <w:spacing w:val="59"/>
          <w:lang w:val="fr-FR"/>
        </w:rPr>
        <w:t xml:space="preserve"> </w:t>
      </w:r>
      <w:r w:rsidRPr="00D650AD">
        <w:rPr>
          <w:spacing w:val="-1"/>
          <w:lang w:val="fr-FR"/>
        </w:rPr>
        <w:t>facteurs</w:t>
      </w:r>
      <w:r w:rsidRPr="00D650AD">
        <w:rPr>
          <w:lang w:val="fr-FR"/>
        </w:rPr>
        <w:t xml:space="preserve"> </w:t>
      </w:r>
      <w:r w:rsidRPr="00D650AD">
        <w:rPr>
          <w:spacing w:val="57"/>
          <w:lang w:val="fr-FR"/>
        </w:rPr>
        <w:t xml:space="preserve"> </w:t>
      </w:r>
      <w:r w:rsidRPr="00D650AD">
        <w:rPr>
          <w:spacing w:val="-1"/>
          <w:lang w:val="fr-FR"/>
        </w:rPr>
        <w:t>qui</w:t>
      </w:r>
      <w:r w:rsidRPr="00D650AD">
        <w:rPr>
          <w:lang w:val="fr-FR"/>
        </w:rPr>
        <w:t xml:space="preserve"> </w:t>
      </w:r>
      <w:r w:rsidRPr="00D650AD">
        <w:rPr>
          <w:spacing w:val="57"/>
          <w:lang w:val="fr-FR"/>
        </w:rPr>
        <w:t xml:space="preserve"> </w:t>
      </w:r>
      <w:r w:rsidRPr="00D650AD">
        <w:rPr>
          <w:spacing w:val="-1"/>
          <w:lang w:val="fr-FR"/>
        </w:rPr>
        <w:t>influencent</w:t>
      </w:r>
      <w:r w:rsidRPr="00D650AD">
        <w:rPr>
          <w:lang w:val="fr-FR"/>
        </w:rPr>
        <w:t xml:space="preserve"> </w:t>
      </w:r>
      <w:r w:rsidRPr="00D650AD">
        <w:rPr>
          <w:spacing w:val="57"/>
          <w:lang w:val="fr-FR"/>
        </w:rPr>
        <w:t xml:space="preserve"> </w:t>
      </w:r>
      <w:r w:rsidRPr="00D650AD">
        <w:rPr>
          <w:lang w:val="fr-FR"/>
        </w:rPr>
        <w:t>le</w:t>
      </w:r>
      <w:r w:rsidRPr="00D650AD">
        <w:rPr>
          <w:spacing w:val="27"/>
          <w:lang w:val="fr-FR"/>
        </w:rPr>
        <w:t xml:space="preserve"> </w:t>
      </w:r>
      <w:r w:rsidRPr="00D650AD">
        <w:rPr>
          <w:spacing w:val="-1"/>
          <w:lang w:val="fr-FR"/>
        </w:rPr>
        <w:t>processus</w:t>
      </w:r>
      <w:r w:rsidRPr="00D650AD">
        <w:rPr>
          <w:spacing w:val="-2"/>
          <w:lang w:val="fr-FR"/>
        </w:rPr>
        <w:t xml:space="preserve"> </w:t>
      </w:r>
      <w:r w:rsidRPr="00D650AD">
        <w:rPr>
          <w:lang w:val="fr-FR"/>
        </w:rPr>
        <w:t>de</w:t>
      </w:r>
      <w:r w:rsidRPr="00D650AD">
        <w:rPr>
          <w:spacing w:val="-3"/>
          <w:lang w:val="fr-FR"/>
        </w:rPr>
        <w:t xml:space="preserve"> </w:t>
      </w:r>
      <w:r w:rsidRPr="00D650AD">
        <w:rPr>
          <w:spacing w:val="-1"/>
          <w:lang w:val="fr-FR"/>
        </w:rPr>
        <w:t>diffusion</w:t>
      </w:r>
      <w:r w:rsidRPr="00D650AD">
        <w:rPr>
          <w:lang w:val="fr-FR"/>
        </w:rPr>
        <w:t xml:space="preserve"> </w:t>
      </w:r>
      <w:r w:rsidRPr="00D650AD">
        <w:rPr>
          <w:spacing w:val="-2"/>
          <w:lang w:val="fr-FR"/>
        </w:rPr>
        <w:t>d</w:t>
      </w:r>
      <w:r w:rsidRPr="00D650AD">
        <w:rPr>
          <w:rFonts w:cs="Times New Roman"/>
          <w:spacing w:val="-2"/>
          <w:lang w:val="fr-FR"/>
        </w:rPr>
        <w:t>’</w:t>
      </w:r>
      <w:r w:rsidRPr="00D650AD">
        <w:rPr>
          <w:spacing w:val="-2"/>
          <w:lang w:val="fr-FR"/>
        </w:rPr>
        <w:t>opinion</w:t>
      </w:r>
      <w:r w:rsidRPr="00D650AD">
        <w:rPr>
          <w:spacing w:val="1"/>
          <w:lang w:val="fr-FR"/>
        </w:rPr>
        <w:t xml:space="preserve"> </w:t>
      </w:r>
      <w:r w:rsidRPr="00D650AD">
        <w:rPr>
          <w:lang w:val="fr-FR"/>
        </w:rPr>
        <w:t>de</w:t>
      </w:r>
      <w:r w:rsidRPr="00D650AD">
        <w:rPr>
          <w:spacing w:val="-3"/>
          <w:lang w:val="fr-FR"/>
        </w:rPr>
        <w:t xml:space="preserve"> </w:t>
      </w:r>
      <w:r w:rsidRPr="00D650AD">
        <w:rPr>
          <w:spacing w:val="-1"/>
          <w:lang w:val="fr-FR"/>
        </w:rPr>
        <w:t>l</w:t>
      </w:r>
      <w:r w:rsidRPr="00D650AD">
        <w:rPr>
          <w:rFonts w:cs="Times New Roman"/>
          <w:spacing w:val="-1"/>
          <w:lang w:val="fr-FR"/>
        </w:rPr>
        <w:t>’</w:t>
      </w:r>
      <w:r w:rsidRPr="00D650AD">
        <w:rPr>
          <w:spacing w:val="-1"/>
          <w:lang w:val="fr-FR"/>
        </w:rPr>
        <w:t>individu.</w:t>
      </w:r>
    </w:p>
    <w:p w:rsidR="00A24BEB" w:rsidRPr="00D650AD" w:rsidRDefault="008B1FAD">
      <w:pPr>
        <w:pStyle w:val="Corpsdetexte"/>
        <w:numPr>
          <w:ilvl w:val="1"/>
          <w:numId w:val="1"/>
        </w:numPr>
        <w:tabs>
          <w:tab w:val="left" w:pos="2601"/>
        </w:tabs>
        <w:spacing w:before="4"/>
        <w:rPr>
          <w:lang w:val="fr-FR"/>
        </w:rPr>
      </w:pPr>
      <w:del w:id="82" w:author="Dominique LONGIN" w:date="2016-08-17T10:37:00Z">
        <w:r w:rsidRPr="00D650AD" w:rsidDel="00022B57">
          <w:rPr>
            <w:spacing w:val="-1"/>
            <w:lang w:val="fr-FR"/>
          </w:rPr>
          <w:delText>Modeliser</w:delText>
        </w:r>
      </w:del>
      <w:ins w:id="83" w:author="Dominique LONGIN" w:date="2016-08-17T10:37:00Z">
        <w:r w:rsidR="00022B57" w:rsidRPr="00D650AD">
          <w:rPr>
            <w:spacing w:val="-1"/>
            <w:lang w:val="fr-FR"/>
          </w:rPr>
          <w:t>Modéliser</w:t>
        </w:r>
      </w:ins>
      <w:r w:rsidRPr="00D650AD">
        <w:rPr>
          <w:lang w:val="fr-FR"/>
        </w:rPr>
        <w:t xml:space="preserve"> </w:t>
      </w:r>
      <w:del w:id="84" w:author="Dominique LONGIN" w:date="2016-08-17T10:37:00Z">
        <w:r w:rsidRPr="00D650AD" w:rsidDel="00022B57">
          <w:rPr>
            <w:spacing w:val="-1"/>
            <w:lang w:val="fr-FR"/>
          </w:rPr>
          <w:delText>la</w:delText>
        </w:r>
        <w:r w:rsidRPr="00D650AD" w:rsidDel="00022B57">
          <w:rPr>
            <w:lang w:val="fr-FR"/>
          </w:rPr>
          <w:delText xml:space="preserve"> </w:delText>
        </w:r>
        <w:r w:rsidRPr="00D650AD" w:rsidDel="00022B57">
          <w:rPr>
            <w:spacing w:val="-1"/>
            <w:lang w:val="fr-FR"/>
          </w:rPr>
          <w:delText>modèle</w:delText>
        </w:r>
        <w:r w:rsidRPr="00D650AD" w:rsidDel="00022B57">
          <w:rPr>
            <w:spacing w:val="-3"/>
            <w:lang w:val="fr-FR"/>
          </w:rPr>
          <w:delText xml:space="preserve"> </w:delText>
        </w:r>
      </w:del>
      <w:r w:rsidRPr="00D650AD">
        <w:rPr>
          <w:spacing w:val="-1"/>
          <w:lang w:val="fr-FR"/>
        </w:rPr>
        <w:t>mathématique</w:t>
      </w:r>
      <w:ins w:id="85" w:author="Dominique LONGIN" w:date="2016-08-17T10:39:00Z">
        <w:r w:rsidR="00A06CFD">
          <w:rPr>
            <w:spacing w:val="-1"/>
            <w:lang w:val="fr-FR"/>
          </w:rPr>
          <w:t>me</w:t>
        </w:r>
      </w:ins>
      <w:ins w:id="86" w:author="Dominique LONGIN" w:date="2016-08-17T10:37:00Z">
        <w:r w:rsidR="00022B57">
          <w:rPr>
            <w:spacing w:val="-1"/>
            <w:lang w:val="fr-FR"/>
          </w:rPr>
          <w:t>nt</w:t>
        </w:r>
      </w:ins>
      <w:r w:rsidRPr="00D650AD">
        <w:rPr>
          <w:lang w:val="fr-FR"/>
        </w:rPr>
        <w:t xml:space="preserve"> </w:t>
      </w:r>
      <w:del w:id="87" w:author="Dominique LONGIN" w:date="2016-08-17T10:37:00Z">
        <w:r w:rsidRPr="00D650AD" w:rsidDel="00022B57">
          <w:rPr>
            <w:lang w:val="fr-FR"/>
          </w:rPr>
          <w:delText>de</w:delText>
        </w:r>
        <w:r w:rsidRPr="00D650AD" w:rsidDel="00022B57">
          <w:rPr>
            <w:spacing w:val="-1"/>
            <w:lang w:val="fr-FR"/>
          </w:rPr>
          <w:delText xml:space="preserve"> </w:delText>
        </w:r>
      </w:del>
      <w:r w:rsidRPr="00D650AD">
        <w:rPr>
          <w:spacing w:val="-1"/>
          <w:lang w:val="fr-FR"/>
        </w:rPr>
        <w:t>ces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facteurs.</w:t>
      </w:r>
    </w:p>
    <w:p w:rsidR="00A24BEB" w:rsidRPr="00A06CFD" w:rsidRDefault="008B1FAD">
      <w:pPr>
        <w:pStyle w:val="Corpsdetexte"/>
        <w:numPr>
          <w:ilvl w:val="0"/>
          <w:numId w:val="1"/>
        </w:numPr>
        <w:tabs>
          <w:tab w:val="left" w:pos="1881"/>
        </w:tabs>
        <w:rPr>
          <w:lang w:val="fr-FR"/>
          <w:rPrChange w:id="88" w:author="Dominique LONGIN" w:date="2016-08-17T10:39:00Z">
            <w:rPr/>
          </w:rPrChange>
        </w:rPr>
      </w:pPr>
      <w:r w:rsidRPr="00A06CFD">
        <w:rPr>
          <w:spacing w:val="-1"/>
          <w:lang w:val="fr-FR"/>
          <w:rPrChange w:id="89" w:author="Dominique LONGIN" w:date="2016-08-17T10:39:00Z">
            <w:rPr>
              <w:spacing w:val="-1"/>
            </w:rPr>
          </w:rPrChange>
        </w:rPr>
        <w:t>Travaux</w:t>
      </w:r>
      <w:r w:rsidRPr="00A06CFD">
        <w:rPr>
          <w:spacing w:val="-3"/>
          <w:lang w:val="fr-FR"/>
          <w:rPrChange w:id="90" w:author="Dominique LONGIN" w:date="2016-08-17T10:39:00Z">
            <w:rPr>
              <w:spacing w:val="-3"/>
            </w:rPr>
          </w:rPrChange>
        </w:rPr>
        <w:t xml:space="preserve"> </w:t>
      </w:r>
      <w:r w:rsidRPr="00A06CFD">
        <w:rPr>
          <w:spacing w:val="-1"/>
          <w:lang w:val="fr-FR"/>
          <w:rPrChange w:id="91" w:author="Dominique LONGIN" w:date="2016-08-17T10:39:00Z">
            <w:rPr>
              <w:spacing w:val="-1"/>
            </w:rPr>
          </w:rPrChange>
        </w:rPr>
        <w:t>pratiques</w:t>
      </w:r>
      <w:r w:rsidRPr="00A06CFD">
        <w:rPr>
          <w:spacing w:val="-2"/>
          <w:lang w:val="fr-FR"/>
          <w:rPrChange w:id="92" w:author="Dominique LONGIN" w:date="2016-08-17T10:39:00Z">
            <w:rPr>
              <w:spacing w:val="-2"/>
            </w:rPr>
          </w:rPrChange>
        </w:rPr>
        <w:t xml:space="preserve"> </w:t>
      </w:r>
      <w:r w:rsidRPr="00A06CFD">
        <w:rPr>
          <w:lang w:val="fr-FR"/>
          <w:rPrChange w:id="93" w:author="Dominique LONGIN" w:date="2016-08-17T10:39:00Z">
            <w:rPr/>
          </w:rPrChange>
        </w:rPr>
        <w:t>:</w:t>
      </w:r>
    </w:p>
    <w:p w:rsidR="00A24BEB" w:rsidRPr="00D650AD" w:rsidRDefault="008B1FAD">
      <w:pPr>
        <w:pStyle w:val="Corpsdetexte"/>
        <w:numPr>
          <w:ilvl w:val="1"/>
          <w:numId w:val="1"/>
        </w:numPr>
        <w:tabs>
          <w:tab w:val="left" w:pos="2601"/>
        </w:tabs>
        <w:rPr>
          <w:lang w:val="fr-FR"/>
        </w:rPr>
      </w:pPr>
      <w:r w:rsidRPr="00D650AD">
        <w:rPr>
          <w:spacing w:val="-1"/>
          <w:lang w:val="fr-FR"/>
        </w:rPr>
        <w:t>Implémenter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un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modèle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sous</w:t>
      </w:r>
      <w:r w:rsidRPr="00D650AD">
        <w:rPr>
          <w:spacing w:val="-3"/>
          <w:lang w:val="fr-FR"/>
        </w:rPr>
        <w:t xml:space="preserve"> </w:t>
      </w:r>
      <w:r w:rsidRPr="00D650AD">
        <w:rPr>
          <w:spacing w:val="-1"/>
          <w:lang w:val="fr-FR"/>
        </w:rPr>
        <w:t>Java.</w:t>
      </w:r>
    </w:p>
    <w:p w:rsidR="00A24BEB" w:rsidRPr="00D650AD" w:rsidRDefault="008B1FAD">
      <w:pPr>
        <w:pStyle w:val="Corpsdetexte"/>
        <w:numPr>
          <w:ilvl w:val="1"/>
          <w:numId w:val="1"/>
        </w:numPr>
        <w:tabs>
          <w:tab w:val="left" w:pos="2601"/>
        </w:tabs>
        <w:spacing w:before="50"/>
        <w:rPr>
          <w:lang w:val="fr-FR"/>
        </w:rPr>
      </w:pPr>
      <w:r w:rsidRPr="00D650AD">
        <w:rPr>
          <w:spacing w:val="-1"/>
          <w:lang w:val="fr-FR"/>
        </w:rPr>
        <w:t>Implémenter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la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modèle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dans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l</w:t>
      </w:r>
      <w:r w:rsidRPr="00D650AD">
        <w:rPr>
          <w:rFonts w:cs="Times New Roman"/>
          <w:spacing w:val="-1"/>
          <w:lang w:val="fr-FR"/>
        </w:rPr>
        <w:t>’</w:t>
      </w:r>
      <w:del w:id="94" w:author="Dominique LONGIN" w:date="2016-08-17T10:37:00Z">
        <w:r w:rsidRPr="00D650AD" w:rsidDel="00022B57">
          <w:rPr>
            <w:rFonts w:cs="Times New Roman"/>
            <w:spacing w:val="-1"/>
            <w:lang w:val="fr-FR"/>
          </w:rPr>
          <w:delText>arcchitecture</w:delText>
        </w:r>
      </w:del>
      <w:ins w:id="95" w:author="Dominique LONGIN" w:date="2016-08-17T10:37:00Z">
        <w:r w:rsidR="00022B57" w:rsidRPr="00D650AD">
          <w:rPr>
            <w:rFonts w:cs="Times New Roman"/>
            <w:spacing w:val="-1"/>
            <w:lang w:val="fr-FR"/>
          </w:rPr>
          <w:t>architecture</w:t>
        </w:r>
      </w:ins>
      <w:r w:rsidRPr="00D650AD">
        <w:rPr>
          <w:rFonts w:cs="Times New Roman"/>
          <w:lang w:val="fr-FR"/>
        </w:rPr>
        <w:t xml:space="preserve"> </w:t>
      </w:r>
      <w:r w:rsidRPr="00D650AD">
        <w:rPr>
          <w:rFonts w:cs="Times New Roman"/>
          <w:spacing w:val="-1"/>
          <w:lang w:val="fr-FR"/>
        </w:rPr>
        <w:t>GAMA</w:t>
      </w:r>
      <w:r w:rsidRPr="00D650AD">
        <w:rPr>
          <w:spacing w:val="-1"/>
          <w:lang w:val="fr-FR"/>
        </w:rPr>
        <w:t>.</w:t>
      </w:r>
    </w:p>
    <w:p w:rsidR="00A24BEB" w:rsidRPr="00D650AD" w:rsidRDefault="008B1FAD">
      <w:pPr>
        <w:pStyle w:val="Corpsdetexte"/>
        <w:numPr>
          <w:ilvl w:val="1"/>
          <w:numId w:val="1"/>
        </w:numPr>
        <w:tabs>
          <w:tab w:val="left" w:pos="2601"/>
        </w:tabs>
        <w:spacing w:before="47"/>
        <w:rPr>
          <w:lang w:val="fr-FR"/>
        </w:rPr>
      </w:pPr>
      <w:r w:rsidRPr="00D650AD">
        <w:rPr>
          <w:spacing w:val="-1"/>
          <w:lang w:val="fr-FR"/>
        </w:rPr>
        <w:t>Analyser</w:t>
      </w:r>
      <w:r w:rsidRPr="00D650AD">
        <w:rPr>
          <w:lang w:val="fr-FR"/>
        </w:rPr>
        <w:t xml:space="preserve"> et </w:t>
      </w:r>
      <w:r w:rsidRPr="00D650AD">
        <w:rPr>
          <w:spacing w:val="-1"/>
          <w:lang w:val="fr-FR"/>
        </w:rPr>
        <w:t>évaluer</w:t>
      </w:r>
      <w:r w:rsidRPr="00D650AD">
        <w:rPr>
          <w:lang w:val="fr-FR"/>
        </w:rPr>
        <w:t xml:space="preserve"> </w:t>
      </w:r>
      <w:r w:rsidRPr="00D650AD">
        <w:rPr>
          <w:spacing w:val="-1"/>
          <w:lang w:val="fr-FR"/>
        </w:rPr>
        <w:t>des</w:t>
      </w:r>
      <w:r w:rsidRPr="00D650AD">
        <w:rPr>
          <w:spacing w:val="1"/>
          <w:lang w:val="fr-FR"/>
        </w:rPr>
        <w:t xml:space="preserve"> </w:t>
      </w:r>
      <w:r w:rsidRPr="00D650AD">
        <w:rPr>
          <w:spacing w:val="-1"/>
          <w:lang w:val="fr-FR"/>
        </w:rPr>
        <w:t>résultats.</w:t>
      </w:r>
    </w:p>
    <w:p w:rsidR="00A24BEB" w:rsidRPr="00D650AD" w:rsidRDefault="00A24BEB">
      <w:pPr>
        <w:spacing w:before="1"/>
        <w:rPr>
          <w:rFonts w:ascii="Times New Roman" w:eastAsia="Times New Roman" w:hAnsi="Times New Roman" w:cs="Times New Roman"/>
          <w:lang w:val="fr-FR"/>
        </w:rPr>
      </w:pPr>
    </w:p>
    <w:p w:rsidR="00A24BEB" w:rsidRPr="00022B57" w:rsidRDefault="008B1FAD">
      <w:pPr>
        <w:pStyle w:val="Titre1"/>
        <w:rPr>
          <w:b w:val="0"/>
          <w:bCs w:val="0"/>
          <w:lang w:val="fr-FR"/>
          <w:rPrChange w:id="96" w:author="Dominique LONGIN" w:date="2016-08-17T10:37:00Z">
            <w:rPr>
              <w:b w:val="0"/>
              <w:bCs w:val="0"/>
            </w:rPr>
          </w:rPrChange>
        </w:rPr>
      </w:pPr>
      <w:r w:rsidRPr="00022B57">
        <w:rPr>
          <w:spacing w:val="-1"/>
          <w:u w:val="thick" w:color="000000"/>
          <w:lang w:val="fr-FR"/>
          <w:rPrChange w:id="97" w:author="Dominique LONGIN" w:date="2016-08-17T10:37:00Z">
            <w:rPr>
              <w:spacing w:val="-1"/>
              <w:u w:val="thick" w:color="000000"/>
            </w:rPr>
          </w:rPrChange>
        </w:rPr>
        <w:t>Référence</w:t>
      </w:r>
    </w:p>
    <w:p w:rsidR="00A24BEB" w:rsidRPr="00022B57" w:rsidRDefault="00A24BEB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  <w:lang w:val="fr-FR"/>
          <w:rPrChange w:id="98" w:author="Dominique LONGIN" w:date="2016-08-17T10:37:00Z">
            <w:rPr>
              <w:rFonts w:ascii="Times New Roman" w:eastAsia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:rsidR="00A24BEB" w:rsidRDefault="008B1FAD">
      <w:pPr>
        <w:pStyle w:val="Corpsdetexte"/>
        <w:numPr>
          <w:ilvl w:val="0"/>
          <w:numId w:val="1"/>
        </w:numPr>
        <w:tabs>
          <w:tab w:val="left" w:pos="1881"/>
        </w:tabs>
        <w:spacing w:before="49"/>
      </w:pPr>
      <w:r>
        <w:rPr>
          <w:spacing w:val="-1"/>
        </w:rPr>
        <w:t>Umberto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Grandi,</w:t>
      </w:r>
      <w:r>
        <w:t xml:space="preserve"> </w:t>
      </w:r>
      <w:r>
        <w:rPr>
          <w:spacing w:val="39"/>
        </w:rPr>
        <w:t xml:space="preserve"> </w:t>
      </w:r>
      <w:r>
        <w:rPr>
          <w:spacing w:val="-2"/>
        </w:rPr>
        <w:t>Emiliano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Lorini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Laurent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Perrussel</w:t>
      </w:r>
      <w:r>
        <w:t xml:space="preserve"> </w:t>
      </w:r>
      <w:r>
        <w:rPr>
          <w:spacing w:val="36"/>
        </w:rPr>
        <w:t xml:space="preserve"> </w:t>
      </w:r>
      <w:r>
        <w:t>:</w:t>
      </w:r>
    </w:p>
    <w:p w:rsidR="00A24BEB" w:rsidRDefault="008B1FAD">
      <w:pPr>
        <w:spacing w:before="49"/>
        <w:ind w:left="1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i/>
          <w:spacing w:val="-1"/>
          <w:sz w:val="28"/>
        </w:rPr>
        <w:t>Strategic</w:t>
      </w:r>
      <w:r>
        <w:rPr>
          <w:rFonts w:ascii="Times New Roman"/>
          <w:i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disclosure</w:t>
      </w:r>
      <w:r>
        <w:rPr>
          <w:rFonts w:ascii="Times New Roman"/>
          <w:i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of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opinions</w:t>
      </w:r>
      <w:r>
        <w:rPr>
          <w:rFonts w:ascii="Times New Roman"/>
          <w:i/>
          <w:spacing w:val="-3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on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>a</w:t>
      </w:r>
      <w:r>
        <w:rPr>
          <w:rFonts w:ascii="Times New Roman"/>
          <w:i/>
          <w:spacing w:val="-3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social network.</w:t>
      </w:r>
    </w:p>
    <w:p w:rsidR="00A24BEB" w:rsidRDefault="008B1FAD">
      <w:pPr>
        <w:pStyle w:val="Corpsdetexte"/>
        <w:numPr>
          <w:ilvl w:val="0"/>
          <w:numId w:val="1"/>
        </w:numPr>
        <w:tabs>
          <w:tab w:val="left" w:pos="1881"/>
        </w:tabs>
      </w:pPr>
      <w:r>
        <w:rPr>
          <w:spacing w:val="-1"/>
        </w:rPr>
        <w:t>Umberto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Grandi,</w:t>
      </w:r>
      <w:r>
        <w:t xml:space="preserve"> </w:t>
      </w:r>
      <w:r>
        <w:rPr>
          <w:spacing w:val="39"/>
        </w:rPr>
        <w:t xml:space="preserve"> </w:t>
      </w:r>
      <w:r>
        <w:rPr>
          <w:spacing w:val="-2"/>
        </w:rPr>
        <w:t>Emiliano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Lorini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Laurent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Perrussel</w:t>
      </w:r>
      <w:r>
        <w:t xml:space="preserve"> </w:t>
      </w:r>
      <w:r>
        <w:rPr>
          <w:spacing w:val="36"/>
        </w:rPr>
        <w:t xml:space="preserve"> </w:t>
      </w:r>
      <w:r>
        <w:t>:</w:t>
      </w:r>
    </w:p>
    <w:p w:rsidR="00A24BEB" w:rsidRDefault="008B1FAD">
      <w:pPr>
        <w:spacing w:before="49"/>
        <w:ind w:left="1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i/>
          <w:spacing w:val="-2"/>
          <w:sz w:val="28"/>
        </w:rPr>
        <w:t>Propositional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pacing w:val="-2"/>
          <w:sz w:val="28"/>
        </w:rPr>
        <w:t>Opinion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Diffusion</w:t>
      </w:r>
      <w:r>
        <w:rPr>
          <w:rFonts w:ascii="Times New Roman"/>
          <w:spacing w:val="-1"/>
          <w:sz w:val="28"/>
        </w:rPr>
        <w:t>.</w:t>
      </w:r>
    </w:p>
    <w:p w:rsidR="00A24BEB" w:rsidRDefault="008B1FAD">
      <w:pPr>
        <w:pStyle w:val="Corpsdetexte"/>
        <w:numPr>
          <w:ilvl w:val="0"/>
          <w:numId w:val="1"/>
        </w:numPr>
        <w:tabs>
          <w:tab w:val="left" w:pos="1881"/>
        </w:tabs>
      </w:pPr>
      <w:r>
        <w:rPr>
          <w:spacing w:val="-1"/>
        </w:rPr>
        <w:t>Markus</w:t>
      </w:r>
      <w:r>
        <w:rPr>
          <w:spacing w:val="67"/>
        </w:rPr>
        <w:t xml:space="preserve"> </w:t>
      </w:r>
      <w:r>
        <w:rPr>
          <w:spacing w:val="-1"/>
        </w:rPr>
        <w:t>Brill,</w:t>
      </w:r>
      <w:r>
        <w:rPr>
          <w:spacing w:val="65"/>
        </w:rPr>
        <w:t xml:space="preserve"> </w:t>
      </w:r>
      <w:r>
        <w:rPr>
          <w:spacing w:val="-2"/>
        </w:rPr>
        <w:t>Edith</w:t>
      </w:r>
      <w:r>
        <w:rPr>
          <w:spacing w:val="65"/>
        </w:rPr>
        <w:t xml:space="preserve"> </w:t>
      </w:r>
      <w:r>
        <w:rPr>
          <w:spacing w:val="-1"/>
        </w:rPr>
        <w:t>Elkind,</w:t>
      </w:r>
      <w:r>
        <w:rPr>
          <w:spacing w:val="65"/>
        </w:rPr>
        <w:t xml:space="preserve"> </w:t>
      </w:r>
      <w:r>
        <w:rPr>
          <w:spacing w:val="-1"/>
        </w:rPr>
        <w:t>Ulle</w:t>
      </w:r>
      <w:r>
        <w:rPr>
          <w:spacing w:val="66"/>
        </w:rPr>
        <w:t xml:space="preserve"> </w:t>
      </w:r>
      <w:r>
        <w:rPr>
          <w:spacing w:val="-2"/>
        </w:rPr>
        <w:t>Endriss,</w:t>
      </w:r>
      <w:r>
        <w:rPr>
          <w:spacing w:val="65"/>
        </w:rPr>
        <w:t xml:space="preserve"> </w:t>
      </w:r>
      <w:r>
        <w:rPr>
          <w:spacing w:val="-1"/>
        </w:rPr>
        <w:t>Umberto</w:t>
      </w:r>
      <w:r>
        <w:rPr>
          <w:spacing w:val="67"/>
        </w:rPr>
        <w:t xml:space="preserve"> </w:t>
      </w:r>
      <w:r>
        <w:rPr>
          <w:spacing w:val="-2"/>
        </w:rPr>
        <w:t>Grandi</w:t>
      </w:r>
      <w:r>
        <w:t xml:space="preserve"> </w:t>
      </w:r>
      <w:r>
        <w:rPr>
          <w:spacing w:val="2"/>
        </w:rPr>
        <w:t xml:space="preserve"> </w:t>
      </w:r>
      <w:r>
        <w:t>:</w:t>
      </w:r>
    </w:p>
    <w:p w:rsidR="00A24BEB" w:rsidRDefault="008B1FAD">
      <w:pPr>
        <w:spacing w:before="49"/>
        <w:ind w:left="1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i/>
          <w:spacing w:val="-1"/>
          <w:sz w:val="28"/>
        </w:rPr>
        <w:t>Pairwise</w:t>
      </w:r>
      <w:r>
        <w:rPr>
          <w:rFonts w:ascii="Times New Roman"/>
          <w:i/>
          <w:sz w:val="28"/>
        </w:rPr>
        <w:t xml:space="preserve"> </w:t>
      </w:r>
      <w:r>
        <w:rPr>
          <w:rFonts w:ascii="Times New Roman"/>
          <w:i/>
          <w:spacing w:val="-2"/>
          <w:sz w:val="28"/>
        </w:rPr>
        <w:t>Diffusion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of Preference</w:t>
      </w:r>
      <w:r>
        <w:rPr>
          <w:rFonts w:ascii="Times New Roman"/>
          <w:i/>
          <w:sz w:val="28"/>
        </w:rPr>
        <w:t xml:space="preserve"> </w:t>
      </w:r>
      <w:r>
        <w:rPr>
          <w:rFonts w:ascii="Times New Roman"/>
          <w:i/>
          <w:spacing w:val="-2"/>
          <w:sz w:val="28"/>
        </w:rPr>
        <w:t>Rankings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i/>
          <w:sz w:val="28"/>
        </w:rPr>
        <w:t>in</w:t>
      </w:r>
      <w:r>
        <w:rPr>
          <w:rFonts w:ascii="Times New Roman"/>
          <w:i/>
          <w:spacing w:val="-2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Social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Networks.</w:t>
      </w:r>
    </w:p>
    <w:sectPr w:rsidR="00A24BEB">
      <w:pgSz w:w="12240" w:h="15840"/>
      <w:pgMar w:top="1380" w:right="1320" w:bottom="1200" w:left="17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A63" w:rsidRDefault="00E81A63">
      <w:r>
        <w:separator/>
      </w:r>
    </w:p>
  </w:endnote>
  <w:endnote w:type="continuationSeparator" w:id="0">
    <w:p w:rsidR="00E81A63" w:rsidRDefault="00E8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BEB" w:rsidRDefault="00E81A6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3pt;margin-top:730.25pt;width:9.6pt;height:13.05pt;z-index:-251658752;mso-position-horizontal-relative:page;mso-position-vertical-relative:page" filled="f" stroked="f">
          <v:textbox inset="0,0,0,0">
            <w:txbxContent>
              <w:p w:rsidR="00A24BEB" w:rsidRDefault="008B1FAD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06CFD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A63" w:rsidRDefault="00E81A63">
      <w:r>
        <w:separator/>
      </w:r>
    </w:p>
  </w:footnote>
  <w:footnote w:type="continuationSeparator" w:id="0">
    <w:p w:rsidR="00E81A63" w:rsidRDefault="00E81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24CC0"/>
    <w:multiLevelType w:val="hybridMultilevel"/>
    <w:tmpl w:val="5052ACB6"/>
    <w:lvl w:ilvl="0" w:tplc="5B4AB714">
      <w:start w:val="1"/>
      <w:numFmt w:val="bullet"/>
      <w:lvlText w:val=""/>
      <w:lvlJc w:val="left"/>
      <w:pPr>
        <w:ind w:left="1880" w:hanging="360"/>
      </w:pPr>
      <w:rPr>
        <w:rFonts w:ascii="Symbol" w:eastAsia="Symbol" w:hAnsi="Symbol" w:hint="default"/>
        <w:sz w:val="28"/>
        <w:szCs w:val="28"/>
      </w:rPr>
    </w:lvl>
    <w:lvl w:ilvl="1" w:tplc="F0F4812C">
      <w:start w:val="1"/>
      <w:numFmt w:val="bullet"/>
      <w:lvlText w:val="-"/>
      <w:lvlJc w:val="left"/>
      <w:pPr>
        <w:ind w:left="2601" w:hanging="360"/>
      </w:pPr>
      <w:rPr>
        <w:rFonts w:ascii="Times New Roman" w:eastAsia="Times New Roman" w:hAnsi="Times New Roman" w:hint="default"/>
        <w:sz w:val="28"/>
        <w:szCs w:val="28"/>
      </w:rPr>
    </w:lvl>
    <w:lvl w:ilvl="2" w:tplc="FD3451EE">
      <w:start w:val="1"/>
      <w:numFmt w:val="bullet"/>
      <w:lvlText w:val="•"/>
      <w:lvlJc w:val="left"/>
      <w:pPr>
        <w:ind w:left="3334" w:hanging="360"/>
      </w:pPr>
      <w:rPr>
        <w:rFonts w:hint="default"/>
      </w:rPr>
    </w:lvl>
    <w:lvl w:ilvl="3" w:tplc="677C83E6">
      <w:start w:val="1"/>
      <w:numFmt w:val="bullet"/>
      <w:lvlText w:val="•"/>
      <w:lvlJc w:val="left"/>
      <w:pPr>
        <w:ind w:left="4067" w:hanging="360"/>
      </w:pPr>
      <w:rPr>
        <w:rFonts w:hint="default"/>
      </w:rPr>
    </w:lvl>
    <w:lvl w:ilvl="4" w:tplc="B89823E8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CA466D10">
      <w:start w:val="1"/>
      <w:numFmt w:val="bullet"/>
      <w:lvlText w:val="•"/>
      <w:lvlJc w:val="left"/>
      <w:pPr>
        <w:ind w:left="5533" w:hanging="360"/>
      </w:pPr>
      <w:rPr>
        <w:rFonts w:hint="default"/>
      </w:rPr>
    </w:lvl>
    <w:lvl w:ilvl="6" w:tplc="64AEF298">
      <w:start w:val="1"/>
      <w:numFmt w:val="bullet"/>
      <w:lvlText w:val="•"/>
      <w:lvlJc w:val="left"/>
      <w:pPr>
        <w:ind w:left="6267" w:hanging="360"/>
      </w:pPr>
      <w:rPr>
        <w:rFonts w:hint="default"/>
      </w:rPr>
    </w:lvl>
    <w:lvl w:ilvl="7" w:tplc="6A6C39B6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  <w:lvl w:ilvl="8" w:tplc="4ABC9C2C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minique LONGIN">
    <w15:presenceInfo w15:providerId="AD" w15:userId="S-1-5-21-3829552051-3050013822-3960545485-1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24BEB"/>
    <w:rsid w:val="00022B57"/>
    <w:rsid w:val="00100BF7"/>
    <w:rsid w:val="00607FCF"/>
    <w:rsid w:val="008B1FAD"/>
    <w:rsid w:val="00A06CFD"/>
    <w:rsid w:val="00A24BEB"/>
    <w:rsid w:val="00A60573"/>
    <w:rsid w:val="00D650AD"/>
    <w:rsid w:val="00E8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7EC631C-2DFE-4E1A-9AC7-6B901FE2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46"/>
      <w:ind w:left="2601" w:hanging="360"/>
    </w:pPr>
    <w:rPr>
      <w:rFonts w:ascii="Times New Roman" w:eastAsia="Times New Roman" w:hAnsi="Times New Roman"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022B5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56B9B-4838-4BCC-BE7D-A08C93FD7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Dominique LONGIN</cp:lastModifiedBy>
  <cp:revision>5</cp:revision>
  <dcterms:created xsi:type="dcterms:W3CDTF">2016-08-16T15:37:00Z</dcterms:created>
  <dcterms:modified xsi:type="dcterms:W3CDTF">2016-08-17T08:39:00Z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2016-07-21T00:00:00Z</vt:filetime>
  </property>
  <property fmtid="{D5CDD505-2E9C-101B-9397-08002B2CF9AE}" pid="3" name="LastSaved">
    <vt:filetime>2016-08-16T00:00:00Z</vt:filetime>
  </property>
</Properties>
</file>