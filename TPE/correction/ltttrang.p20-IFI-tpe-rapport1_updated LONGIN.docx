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30A2B" w14:textId="77777777" w:rsidR="00955655" w:rsidRDefault="003504B7">
      <w:pPr>
        <w:pStyle w:val="Titre1"/>
        <w:ind w:right="1103"/>
        <w:jc w:val="center"/>
      </w:pPr>
      <w:r>
        <w:rPr>
          <w:color w:val="006FC0"/>
        </w:rPr>
        <w:t>Institut</w:t>
      </w:r>
      <w:r>
        <w:rPr>
          <w:color w:val="006FC0"/>
          <w:spacing w:val="1"/>
        </w:rPr>
        <w:t xml:space="preserve"> </w:t>
      </w:r>
      <w:r>
        <w:rPr>
          <w:color w:val="006FC0"/>
          <w:spacing w:val="-1"/>
        </w:rPr>
        <w:t>Francophone</w:t>
      </w:r>
      <w:r>
        <w:rPr>
          <w:color w:val="006FC0"/>
          <w:spacing w:val="1"/>
        </w:rPr>
        <w:t xml:space="preserve"> </w:t>
      </w:r>
      <w:r>
        <w:rPr>
          <w:color w:val="006FC0"/>
          <w:spacing w:val="-1"/>
        </w:rPr>
        <w:t>International</w:t>
      </w:r>
    </w:p>
    <w:p w14:paraId="1259D45D" w14:textId="77777777" w:rsidR="00955655" w:rsidRDefault="00955655">
      <w:pPr>
        <w:rPr>
          <w:rFonts w:ascii="Times New Roman" w:eastAsia="Times New Roman" w:hAnsi="Times New Roman" w:cs="Times New Roman"/>
          <w:sz w:val="20"/>
          <w:szCs w:val="20"/>
        </w:rPr>
      </w:pPr>
    </w:p>
    <w:p w14:paraId="1B34A4DE" w14:textId="77777777" w:rsidR="00955655" w:rsidRDefault="00955655">
      <w:pPr>
        <w:rPr>
          <w:rFonts w:ascii="Times New Roman" w:eastAsia="Times New Roman" w:hAnsi="Times New Roman" w:cs="Times New Roman"/>
          <w:sz w:val="20"/>
          <w:szCs w:val="20"/>
        </w:rPr>
      </w:pPr>
    </w:p>
    <w:p w14:paraId="4DA5A227" w14:textId="77777777" w:rsidR="00955655" w:rsidRDefault="00955655">
      <w:pPr>
        <w:rPr>
          <w:rFonts w:ascii="Times New Roman" w:eastAsia="Times New Roman" w:hAnsi="Times New Roman" w:cs="Times New Roman"/>
          <w:sz w:val="20"/>
          <w:szCs w:val="20"/>
        </w:rPr>
      </w:pPr>
    </w:p>
    <w:p w14:paraId="664A9346" w14:textId="77777777" w:rsidR="00955655" w:rsidRDefault="00955655">
      <w:pPr>
        <w:rPr>
          <w:rFonts w:ascii="Times New Roman" w:eastAsia="Times New Roman" w:hAnsi="Times New Roman" w:cs="Times New Roman"/>
          <w:sz w:val="20"/>
          <w:szCs w:val="20"/>
        </w:rPr>
      </w:pPr>
    </w:p>
    <w:p w14:paraId="5600CDDA" w14:textId="77777777" w:rsidR="00955655" w:rsidRDefault="00955655">
      <w:pPr>
        <w:spacing w:before="4"/>
        <w:rPr>
          <w:rFonts w:ascii="Times New Roman" w:eastAsia="Times New Roman" w:hAnsi="Times New Roman" w:cs="Times New Roman"/>
          <w:sz w:val="27"/>
          <w:szCs w:val="27"/>
        </w:rPr>
      </w:pPr>
    </w:p>
    <w:p w14:paraId="77E613D6" w14:textId="77777777" w:rsidR="00955655" w:rsidRDefault="003504B7">
      <w:pPr>
        <w:spacing w:line="200" w:lineRule="atLeast"/>
        <w:ind w:left="34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FR" w:eastAsia="fr-FR"/>
        </w:rPr>
        <w:drawing>
          <wp:inline distT="0" distB="0" distL="0" distR="0" wp14:anchorId="36EE2CE0" wp14:editId="6A3C6111">
            <wp:extent cx="5536251" cy="22945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536251" cy="2294572"/>
                    </a:xfrm>
                    <a:prstGeom prst="rect">
                      <a:avLst/>
                    </a:prstGeom>
                  </pic:spPr>
                </pic:pic>
              </a:graphicData>
            </a:graphic>
          </wp:inline>
        </w:drawing>
      </w:r>
    </w:p>
    <w:p w14:paraId="5093EB4F" w14:textId="77777777" w:rsidR="00955655" w:rsidRDefault="00955655">
      <w:pPr>
        <w:rPr>
          <w:rFonts w:ascii="Times New Roman" w:eastAsia="Times New Roman" w:hAnsi="Times New Roman" w:cs="Times New Roman"/>
          <w:sz w:val="36"/>
          <w:szCs w:val="36"/>
        </w:rPr>
      </w:pPr>
    </w:p>
    <w:p w14:paraId="55B70532" w14:textId="77777777" w:rsidR="00955655" w:rsidRDefault="00955655">
      <w:pPr>
        <w:rPr>
          <w:rFonts w:ascii="Times New Roman" w:eastAsia="Times New Roman" w:hAnsi="Times New Roman" w:cs="Times New Roman"/>
          <w:sz w:val="36"/>
          <w:szCs w:val="36"/>
        </w:rPr>
      </w:pPr>
    </w:p>
    <w:p w14:paraId="694F44A6" w14:textId="77777777" w:rsidR="00955655" w:rsidRDefault="00955655">
      <w:pPr>
        <w:rPr>
          <w:rFonts w:ascii="Times New Roman" w:eastAsia="Times New Roman" w:hAnsi="Times New Roman" w:cs="Times New Roman"/>
          <w:sz w:val="36"/>
          <w:szCs w:val="36"/>
        </w:rPr>
      </w:pPr>
    </w:p>
    <w:p w14:paraId="21098D51" w14:textId="77777777" w:rsidR="00955655" w:rsidRPr="006F284D" w:rsidRDefault="003504B7">
      <w:pPr>
        <w:spacing w:before="224"/>
        <w:ind w:left="1170" w:right="1100"/>
        <w:jc w:val="center"/>
        <w:rPr>
          <w:rFonts w:ascii="Times New Roman" w:eastAsia="Times New Roman" w:hAnsi="Times New Roman" w:cs="Times New Roman"/>
          <w:sz w:val="36"/>
          <w:szCs w:val="36"/>
          <w:lang w:val="fr-FR"/>
        </w:rPr>
      </w:pPr>
      <w:r w:rsidRPr="006F284D">
        <w:rPr>
          <w:rFonts w:ascii="Times New Roman" w:eastAsia="Times New Roman" w:hAnsi="Times New Roman" w:cs="Times New Roman"/>
          <w:color w:val="0084D1"/>
          <w:sz w:val="36"/>
          <w:szCs w:val="36"/>
          <w:lang w:val="fr-FR"/>
        </w:rPr>
        <w:t>Rapport</w:t>
      </w:r>
      <w:r w:rsidRPr="006F284D">
        <w:rPr>
          <w:rFonts w:ascii="Times New Roman" w:eastAsia="Times New Roman" w:hAnsi="Times New Roman" w:cs="Times New Roman"/>
          <w:color w:val="0084D1"/>
          <w:spacing w:val="2"/>
          <w:sz w:val="36"/>
          <w:szCs w:val="36"/>
          <w:lang w:val="fr-FR"/>
        </w:rPr>
        <w:t xml:space="preserve"> </w:t>
      </w:r>
      <w:r w:rsidRPr="006F284D">
        <w:rPr>
          <w:rFonts w:ascii="Times New Roman" w:eastAsia="Times New Roman" w:hAnsi="Times New Roman" w:cs="Times New Roman"/>
          <w:color w:val="0084D1"/>
          <w:spacing w:val="-1"/>
          <w:sz w:val="36"/>
          <w:szCs w:val="36"/>
          <w:lang w:val="fr-FR"/>
        </w:rPr>
        <w:t>d’analyse</w:t>
      </w:r>
      <w:r w:rsidRPr="006F284D">
        <w:rPr>
          <w:rFonts w:ascii="Times New Roman" w:eastAsia="Times New Roman" w:hAnsi="Times New Roman" w:cs="Times New Roman"/>
          <w:color w:val="0084D1"/>
          <w:spacing w:val="1"/>
          <w:sz w:val="36"/>
          <w:szCs w:val="36"/>
          <w:lang w:val="fr-FR"/>
        </w:rPr>
        <w:t xml:space="preserve"> </w:t>
      </w:r>
      <w:r w:rsidRPr="006F284D">
        <w:rPr>
          <w:rFonts w:ascii="Times New Roman" w:eastAsia="Times New Roman" w:hAnsi="Times New Roman" w:cs="Times New Roman"/>
          <w:color w:val="0084D1"/>
          <w:sz w:val="36"/>
          <w:szCs w:val="36"/>
          <w:lang w:val="fr-FR"/>
        </w:rPr>
        <w:t xml:space="preserve">du </w:t>
      </w:r>
      <w:r w:rsidRPr="006F284D">
        <w:rPr>
          <w:rFonts w:ascii="Times New Roman" w:eastAsia="Times New Roman" w:hAnsi="Times New Roman" w:cs="Times New Roman"/>
          <w:color w:val="0084D1"/>
          <w:spacing w:val="-1"/>
          <w:sz w:val="36"/>
          <w:szCs w:val="36"/>
          <w:lang w:val="fr-FR"/>
        </w:rPr>
        <w:t>sujet</w:t>
      </w:r>
    </w:p>
    <w:p w14:paraId="067F1D51" w14:textId="77777777" w:rsidR="00955655" w:rsidRPr="006F284D" w:rsidRDefault="003504B7">
      <w:pPr>
        <w:spacing w:before="67"/>
        <w:ind w:left="1170" w:right="1104"/>
        <w:jc w:val="center"/>
        <w:rPr>
          <w:rFonts w:ascii="Times New Roman" w:eastAsia="Times New Roman" w:hAnsi="Times New Roman" w:cs="Times New Roman"/>
          <w:sz w:val="48"/>
          <w:szCs w:val="48"/>
          <w:lang w:val="fr-FR"/>
        </w:rPr>
      </w:pPr>
      <w:r w:rsidRPr="006F284D">
        <w:rPr>
          <w:rFonts w:ascii="Times New Roman"/>
          <w:color w:val="365F91"/>
          <w:spacing w:val="-1"/>
          <w:sz w:val="48"/>
          <w:lang w:val="fr-FR"/>
        </w:rPr>
        <w:t>TRAVAIL</w:t>
      </w:r>
      <w:r w:rsidRPr="006F284D">
        <w:rPr>
          <w:rFonts w:ascii="Times New Roman"/>
          <w:color w:val="365F91"/>
          <w:spacing w:val="1"/>
          <w:sz w:val="48"/>
          <w:lang w:val="fr-FR"/>
        </w:rPr>
        <w:t xml:space="preserve"> </w:t>
      </w:r>
      <w:r w:rsidRPr="006F284D">
        <w:rPr>
          <w:rFonts w:ascii="Times New Roman"/>
          <w:color w:val="365F91"/>
          <w:spacing w:val="-1"/>
          <w:sz w:val="48"/>
          <w:lang w:val="fr-FR"/>
        </w:rPr>
        <w:t>PERSONNEL</w:t>
      </w:r>
      <w:r w:rsidRPr="006F284D">
        <w:rPr>
          <w:rFonts w:ascii="Times New Roman"/>
          <w:color w:val="365F91"/>
          <w:sz w:val="48"/>
          <w:lang w:val="fr-FR"/>
        </w:rPr>
        <w:t xml:space="preserve"> ENCADRE</w:t>
      </w:r>
    </w:p>
    <w:p w14:paraId="55946B71" w14:textId="77777777" w:rsidR="00955655" w:rsidRPr="006F284D" w:rsidRDefault="00955655">
      <w:pPr>
        <w:rPr>
          <w:rFonts w:ascii="Times New Roman" w:eastAsia="Times New Roman" w:hAnsi="Times New Roman" w:cs="Times New Roman"/>
          <w:sz w:val="48"/>
          <w:szCs w:val="48"/>
          <w:lang w:val="fr-FR"/>
        </w:rPr>
      </w:pPr>
    </w:p>
    <w:p w14:paraId="39EA9EAD" w14:textId="77777777" w:rsidR="00955655" w:rsidRPr="006F284D" w:rsidRDefault="003504B7">
      <w:pPr>
        <w:spacing w:before="369" w:line="275" w:lineRule="auto"/>
        <w:ind w:left="711" w:right="642"/>
        <w:jc w:val="center"/>
        <w:rPr>
          <w:rFonts w:ascii="Times New Roman" w:eastAsia="Times New Roman" w:hAnsi="Times New Roman" w:cs="Times New Roman"/>
          <w:sz w:val="36"/>
          <w:szCs w:val="36"/>
          <w:lang w:val="fr-FR"/>
        </w:rPr>
      </w:pPr>
      <w:r w:rsidRPr="006F284D">
        <w:rPr>
          <w:rFonts w:ascii="Times New Roman" w:eastAsia="Times New Roman" w:hAnsi="Times New Roman" w:cs="Times New Roman"/>
          <w:b/>
          <w:bCs/>
          <w:spacing w:val="-1"/>
          <w:sz w:val="36"/>
          <w:szCs w:val="36"/>
          <w:lang w:val="fr-FR"/>
        </w:rPr>
        <w:t>Sujet:</w:t>
      </w:r>
      <w:r w:rsidRPr="006F284D">
        <w:rPr>
          <w:rFonts w:ascii="Times New Roman" w:eastAsia="Times New Roman" w:hAnsi="Times New Roman" w:cs="Times New Roman"/>
          <w:b/>
          <w:bCs/>
          <w:spacing w:val="1"/>
          <w:sz w:val="36"/>
          <w:szCs w:val="36"/>
          <w:lang w:val="fr-FR"/>
        </w:rPr>
        <w:t xml:space="preserve"> </w:t>
      </w:r>
      <w:r w:rsidRPr="006F284D">
        <w:rPr>
          <w:rFonts w:ascii="Times New Roman" w:eastAsia="Times New Roman" w:hAnsi="Times New Roman" w:cs="Times New Roman"/>
          <w:b/>
          <w:bCs/>
          <w:spacing w:val="-1"/>
          <w:sz w:val="36"/>
          <w:szCs w:val="36"/>
          <w:lang w:val="fr-FR"/>
        </w:rPr>
        <w:t>“Diffusion</w:t>
      </w:r>
      <w:r w:rsidRPr="006F284D">
        <w:rPr>
          <w:rFonts w:ascii="Times New Roman" w:eastAsia="Times New Roman" w:hAnsi="Times New Roman" w:cs="Times New Roman"/>
          <w:b/>
          <w:bCs/>
          <w:sz w:val="36"/>
          <w:szCs w:val="36"/>
          <w:lang w:val="fr-FR"/>
        </w:rPr>
        <w:t xml:space="preserve"> </w:t>
      </w:r>
      <w:r w:rsidRPr="006F284D">
        <w:rPr>
          <w:rFonts w:ascii="Times New Roman" w:eastAsia="Times New Roman" w:hAnsi="Times New Roman" w:cs="Times New Roman"/>
          <w:b/>
          <w:bCs/>
          <w:spacing w:val="-1"/>
          <w:sz w:val="36"/>
          <w:szCs w:val="36"/>
          <w:lang w:val="fr-FR"/>
        </w:rPr>
        <w:t xml:space="preserve">d’opinions </w:t>
      </w:r>
      <w:r w:rsidRPr="006F284D">
        <w:rPr>
          <w:rFonts w:ascii="Times New Roman" w:eastAsia="Times New Roman" w:hAnsi="Times New Roman" w:cs="Times New Roman"/>
          <w:b/>
          <w:bCs/>
          <w:sz w:val="36"/>
          <w:szCs w:val="36"/>
          <w:lang w:val="fr-FR"/>
        </w:rPr>
        <w:t>dans</w:t>
      </w:r>
      <w:r w:rsidRPr="006F284D">
        <w:rPr>
          <w:rFonts w:ascii="Times New Roman" w:eastAsia="Times New Roman" w:hAnsi="Times New Roman" w:cs="Times New Roman"/>
          <w:b/>
          <w:bCs/>
          <w:spacing w:val="-2"/>
          <w:sz w:val="36"/>
          <w:szCs w:val="36"/>
          <w:lang w:val="fr-FR"/>
        </w:rPr>
        <w:t xml:space="preserve"> </w:t>
      </w:r>
      <w:r w:rsidRPr="006F284D">
        <w:rPr>
          <w:rFonts w:ascii="Times New Roman" w:eastAsia="Times New Roman" w:hAnsi="Times New Roman" w:cs="Times New Roman"/>
          <w:b/>
          <w:bCs/>
          <w:sz w:val="36"/>
          <w:szCs w:val="36"/>
          <w:lang w:val="fr-FR"/>
        </w:rPr>
        <w:t xml:space="preserve">les réseaux </w:t>
      </w:r>
      <w:r w:rsidRPr="006F284D">
        <w:rPr>
          <w:rFonts w:ascii="Times New Roman" w:eastAsia="Times New Roman" w:hAnsi="Times New Roman" w:cs="Times New Roman"/>
          <w:b/>
          <w:bCs/>
          <w:spacing w:val="-1"/>
          <w:sz w:val="36"/>
          <w:szCs w:val="36"/>
          <w:lang w:val="fr-FR"/>
        </w:rPr>
        <w:t>sociaux</w:t>
      </w:r>
      <w:r w:rsidRPr="006F284D">
        <w:rPr>
          <w:rFonts w:ascii="Times New Roman" w:eastAsia="Times New Roman" w:hAnsi="Times New Roman" w:cs="Times New Roman"/>
          <w:b/>
          <w:bCs/>
          <w:sz w:val="36"/>
          <w:szCs w:val="36"/>
          <w:lang w:val="fr-FR"/>
        </w:rPr>
        <w:t xml:space="preserve"> :</w:t>
      </w:r>
      <w:r w:rsidRPr="006F284D">
        <w:rPr>
          <w:rFonts w:ascii="Times New Roman" w:eastAsia="Times New Roman" w:hAnsi="Times New Roman" w:cs="Times New Roman"/>
          <w:b/>
          <w:bCs/>
          <w:spacing w:val="57"/>
          <w:sz w:val="36"/>
          <w:szCs w:val="36"/>
          <w:lang w:val="fr-FR"/>
        </w:rPr>
        <w:t xml:space="preserve"> </w:t>
      </w:r>
      <w:r w:rsidRPr="006F284D">
        <w:rPr>
          <w:rFonts w:ascii="Times New Roman" w:eastAsia="Times New Roman" w:hAnsi="Times New Roman" w:cs="Times New Roman"/>
          <w:b/>
          <w:bCs/>
          <w:sz w:val="36"/>
          <w:szCs w:val="36"/>
          <w:lang w:val="fr-FR"/>
        </w:rPr>
        <w:t>gestion de la</w:t>
      </w:r>
      <w:r w:rsidRPr="006F284D">
        <w:rPr>
          <w:rFonts w:ascii="Times New Roman" w:eastAsia="Times New Roman" w:hAnsi="Times New Roman" w:cs="Times New Roman"/>
          <w:b/>
          <w:bCs/>
          <w:spacing w:val="-2"/>
          <w:sz w:val="36"/>
          <w:szCs w:val="36"/>
          <w:lang w:val="fr-FR"/>
        </w:rPr>
        <w:t xml:space="preserve"> </w:t>
      </w:r>
      <w:r w:rsidRPr="006F284D">
        <w:rPr>
          <w:rFonts w:ascii="Times New Roman" w:eastAsia="Times New Roman" w:hAnsi="Times New Roman" w:cs="Times New Roman"/>
          <w:b/>
          <w:bCs/>
          <w:spacing w:val="-1"/>
          <w:sz w:val="36"/>
          <w:szCs w:val="36"/>
          <w:lang w:val="fr-FR"/>
        </w:rPr>
        <w:t>discrimination”</w:t>
      </w:r>
    </w:p>
    <w:p w14:paraId="78D61767" w14:textId="77777777" w:rsidR="00955655" w:rsidRPr="006F284D" w:rsidRDefault="00955655">
      <w:pPr>
        <w:rPr>
          <w:rFonts w:ascii="Times New Roman" w:eastAsia="Times New Roman" w:hAnsi="Times New Roman" w:cs="Times New Roman"/>
          <w:b/>
          <w:bCs/>
          <w:sz w:val="20"/>
          <w:szCs w:val="20"/>
          <w:lang w:val="fr-FR"/>
        </w:rPr>
      </w:pPr>
    </w:p>
    <w:p w14:paraId="484CD256" w14:textId="77777777" w:rsidR="00955655" w:rsidRPr="006F284D" w:rsidRDefault="00955655">
      <w:pPr>
        <w:rPr>
          <w:rFonts w:ascii="Times New Roman" w:eastAsia="Times New Roman" w:hAnsi="Times New Roman" w:cs="Times New Roman"/>
          <w:b/>
          <w:bCs/>
          <w:sz w:val="20"/>
          <w:szCs w:val="20"/>
          <w:lang w:val="fr-FR"/>
        </w:rPr>
      </w:pPr>
    </w:p>
    <w:p w14:paraId="462E1A43" w14:textId="77777777" w:rsidR="00955655" w:rsidRPr="006F284D" w:rsidRDefault="00955655">
      <w:pPr>
        <w:rPr>
          <w:rFonts w:ascii="Times New Roman" w:eastAsia="Times New Roman" w:hAnsi="Times New Roman" w:cs="Times New Roman"/>
          <w:b/>
          <w:bCs/>
          <w:sz w:val="20"/>
          <w:szCs w:val="20"/>
          <w:lang w:val="fr-FR"/>
        </w:rPr>
      </w:pPr>
    </w:p>
    <w:p w14:paraId="71B26131" w14:textId="77777777" w:rsidR="00955655" w:rsidRPr="006F284D" w:rsidRDefault="00955655">
      <w:pPr>
        <w:spacing w:before="10"/>
        <w:rPr>
          <w:rFonts w:ascii="Times New Roman" w:eastAsia="Times New Roman" w:hAnsi="Times New Roman" w:cs="Times New Roman"/>
          <w:b/>
          <w:bCs/>
          <w:sz w:val="13"/>
          <w:szCs w:val="13"/>
          <w:lang w:val="fr-FR"/>
        </w:rPr>
      </w:pPr>
    </w:p>
    <w:tbl>
      <w:tblPr>
        <w:tblStyle w:val="TableNormal"/>
        <w:tblW w:w="0" w:type="auto"/>
        <w:tblInd w:w="112" w:type="dxa"/>
        <w:tblLayout w:type="fixed"/>
        <w:tblLook w:val="01E0" w:firstRow="1" w:lastRow="1" w:firstColumn="1" w:lastColumn="1" w:noHBand="0" w:noVBand="0"/>
      </w:tblPr>
      <w:tblGrid>
        <w:gridCol w:w="2655"/>
        <w:gridCol w:w="6800"/>
      </w:tblGrid>
      <w:tr w:rsidR="00955655" w14:paraId="76BBC82C" w14:textId="77777777">
        <w:trPr>
          <w:trHeight w:hRule="exact" w:val="809"/>
        </w:trPr>
        <w:tc>
          <w:tcPr>
            <w:tcW w:w="2655" w:type="dxa"/>
            <w:tcBorders>
              <w:top w:val="nil"/>
              <w:left w:val="nil"/>
              <w:bottom w:val="nil"/>
              <w:right w:val="nil"/>
            </w:tcBorders>
          </w:tcPr>
          <w:p w14:paraId="6347815F" w14:textId="77777777" w:rsidR="00955655" w:rsidRDefault="003504B7">
            <w:pPr>
              <w:pStyle w:val="TableParagraph"/>
              <w:spacing w:before="24"/>
              <w:ind w:left="230"/>
              <w:rPr>
                <w:rFonts w:ascii="Times New Roman" w:eastAsia="Times New Roman" w:hAnsi="Times New Roman" w:cs="Times New Roman"/>
                <w:sz w:val="28"/>
                <w:szCs w:val="28"/>
              </w:rPr>
            </w:pPr>
            <w:r>
              <w:rPr>
                <w:rFonts w:ascii="Times New Roman"/>
                <w:b/>
                <w:spacing w:val="-1"/>
                <w:sz w:val="28"/>
              </w:rPr>
              <w:t>Encadrement</w:t>
            </w:r>
            <w:r>
              <w:rPr>
                <w:rFonts w:ascii="Times New Roman"/>
                <w:b/>
                <w:sz w:val="28"/>
              </w:rPr>
              <w:t xml:space="preserve"> </w:t>
            </w:r>
            <w:r>
              <w:rPr>
                <w:rFonts w:ascii="Times New Roman"/>
                <w:sz w:val="28"/>
              </w:rPr>
              <w:t>:</w:t>
            </w:r>
          </w:p>
        </w:tc>
        <w:tc>
          <w:tcPr>
            <w:tcW w:w="6800" w:type="dxa"/>
            <w:tcBorders>
              <w:top w:val="nil"/>
              <w:left w:val="nil"/>
              <w:bottom w:val="nil"/>
              <w:right w:val="nil"/>
            </w:tcBorders>
          </w:tcPr>
          <w:p w14:paraId="493AFAFE" w14:textId="77777777" w:rsidR="00955655" w:rsidRDefault="003504B7">
            <w:pPr>
              <w:pStyle w:val="TableParagraph"/>
              <w:spacing w:before="24" w:line="241" w:lineRule="auto"/>
              <w:ind w:left="659" w:right="228"/>
              <w:rPr>
                <w:rFonts w:ascii="Times New Roman" w:eastAsia="Times New Roman" w:hAnsi="Times New Roman" w:cs="Times New Roman"/>
                <w:sz w:val="28"/>
                <w:szCs w:val="28"/>
              </w:rPr>
            </w:pPr>
            <w:r>
              <w:rPr>
                <w:rFonts w:ascii="Times New Roman"/>
                <w:sz w:val="28"/>
              </w:rPr>
              <w:t>Prof.</w:t>
            </w:r>
            <w:r>
              <w:rPr>
                <w:rFonts w:ascii="Times New Roman"/>
                <w:spacing w:val="-1"/>
                <w:sz w:val="28"/>
              </w:rPr>
              <w:t xml:space="preserve"> </w:t>
            </w:r>
            <w:r>
              <w:rPr>
                <w:rFonts w:ascii="Times New Roman"/>
                <w:spacing w:val="-2"/>
                <w:sz w:val="28"/>
              </w:rPr>
              <w:t>Dominique</w:t>
            </w:r>
            <w:r>
              <w:rPr>
                <w:rFonts w:ascii="Times New Roman"/>
                <w:sz w:val="28"/>
              </w:rPr>
              <w:t xml:space="preserve"> </w:t>
            </w:r>
            <w:r>
              <w:rPr>
                <w:rFonts w:ascii="Times New Roman"/>
                <w:spacing w:val="-2"/>
                <w:sz w:val="28"/>
              </w:rPr>
              <w:t>LONGIN</w:t>
            </w:r>
            <w:r>
              <w:rPr>
                <w:rFonts w:ascii="Times New Roman"/>
                <w:spacing w:val="-1"/>
                <w:sz w:val="28"/>
              </w:rPr>
              <w:t xml:space="preserve"> (IRIT, Toulouse, France)</w:t>
            </w:r>
            <w:r>
              <w:rPr>
                <w:rFonts w:ascii="Times New Roman"/>
                <w:spacing w:val="45"/>
                <w:sz w:val="28"/>
              </w:rPr>
              <w:t xml:space="preserve"> </w:t>
            </w:r>
            <w:r>
              <w:rPr>
                <w:rFonts w:ascii="Times New Roman"/>
                <w:sz w:val="28"/>
              </w:rPr>
              <w:t>Prof.</w:t>
            </w:r>
            <w:r>
              <w:rPr>
                <w:rFonts w:ascii="Times New Roman"/>
                <w:spacing w:val="-1"/>
                <w:sz w:val="28"/>
              </w:rPr>
              <w:t xml:space="preserve"> HO</w:t>
            </w:r>
            <w:r>
              <w:rPr>
                <w:rFonts w:ascii="Times New Roman"/>
                <w:spacing w:val="-2"/>
                <w:sz w:val="28"/>
              </w:rPr>
              <w:t xml:space="preserve"> </w:t>
            </w:r>
            <w:r>
              <w:rPr>
                <w:rFonts w:ascii="Times New Roman"/>
                <w:spacing w:val="-1"/>
                <w:sz w:val="28"/>
              </w:rPr>
              <w:t>Tuong</w:t>
            </w:r>
            <w:r>
              <w:rPr>
                <w:rFonts w:ascii="Times New Roman"/>
                <w:spacing w:val="1"/>
                <w:sz w:val="28"/>
              </w:rPr>
              <w:t xml:space="preserve"> </w:t>
            </w:r>
            <w:r>
              <w:rPr>
                <w:rFonts w:ascii="Times New Roman"/>
                <w:spacing w:val="-1"/>
                <w:sz w:val="28"/>
              </w:rPr>
              <w:t>Vinh(IFI)</w:t>
            </w:r>
          </w:p>
        </w:tc>
      </w:tr>
      <w:tr w:rsidR="00955655" w14:paraId="4DB6E0AF" w14:textId="77777777">
        <w:trPr>
          <w:trHeight w:hRule="exact" w:val="573"/>
        </w:trPr>
        <w:tc>
          <w:tcPr>
            <w:tcW w:w="2655" w:type="dxa"/>
            <w:tcBorders>
              <w:top w:val="nil"/>
              <w:left w:val="nil"/>
              <w:bottom w:val="nil"/>
              <w:right w:val="nil"/>
            </w:tcBorders>
          </w:tcPr>
          <w:p w14:paraId="1CFB4163" w14:textId="77777777" w:rsidR="00955655" w:rsidRDefault="003504B7">
            <w:pPr>
              <w:pStyle w:val="TableParagraph"/>
              <w:spacing w:before="108"/>
              <w:ind w:left="230"/>
              <w:rPr>
                <w:rFonts w:ascii="Times New Roman" w:eastAsia="Times New Roman" w:hAnsi="Times New Roman" w:cs="Times New Roman"/>
                <w:sz w:val="28"/>
                <w:szCs w:val="28"/>
              </w:rPr>
            </w:pPr>
            <w:r>
              <w:rPr>
                <w:rFonts w:ascii="Times New Roman" w:hAnsi="Times New Roman"/>
                <w:b/>
                <w:spacing w:val="-1"/>
                <w:sz w:val="28"/>
              </w:rPr>
              <w:t xml:space="preserve">Étudiant </w:t>
            </w:r>
            <w:r>
              <w:rPr>
                <w:rFonts w:ascii="Times New Roman" w:hAnsi="Times New Roman"/>
                <w:sz w:val="28"/>
              </w:rPr>
              <w:t>:</w:t>
            </w:r>
          </w:p>
        </w:tc>
        <w:tc>
          <w:tcPr>
            <w:tcW w:w="6800" w:type="dxa"/>
            <w:tcBorders>
              <w:top w:val="nil"/>
              <w:left w:val="nil"/>
              <w:bottom w:val="nil"/>
              <w:right w:val="nil"/>
            </w:tcBorders>
          </w:tcPr>
          <w:p w14:paraId="6E08411D" w14:textId="77777777" w:rsidR="00955655" w:rsidRDefault="003504B7">
            <w:pPr>
              <w:pStyle w:val="TableParagraph"/>
              <w:spacing w:before="108"/>
              <w:ind w:left="659"/>
              <w:rPr>
                <w:rFonts w:ascii="Times New Roman" w:eastAsia="Times New Roman" w:hAnsi="Times New Roman" w:cs="Times New Roman"/>
                <w:sz w:val="28"/>
                <w:szCs w:val="28"/>
              </w:rPr>
            </w:pPr>
            <w:r>
              <w:rPr>
                <w:rFonts w:ascii="Times New Roman"/>
                <w:spacing w:val="-1"/>
                <w:sz w:val="28"/>
              </w:rPr>
              <w:t>LE Thi</w:t>
            </w:r>
            <w:r>
              <w:rPr>
                <w:rFonts w:ascii="Times New Roman"/>
                <w:spacing w:val="1"/>
                <w:sz w:val="28"/>
              </w:rPr>
              <w:t xml:space="preserve"> </w:t>
            </w:r>
            <w:r>
              <w:rPr>
                <w:rFonts w:ascii="Times New Roman"/>
                <w:spacing w:val="-1"/>
                <w:sz w:val="28"/>
              </w:rPr>
              <w:t>Thuy</w:t>
            </w:r>
            <w:r>
              <w:rPr>
                <w:rFonts w:ascii="Times New Roman"/>
                <w:spacing w:val="-4"/>
                <w:sz w:val="28"/>
              </w:rPr>
              <w:t xml:space="preserve"> </w:t>
            </w:r>
            <w:r>
              <w:rPr>
                <w:rFonts w:ascii="Times New Roman"/>
                <w:spacing w:val="-1"/>
                <w:sz w:val="28"/>
              </w:rPr>
              <w:t>Trang</w:t>
            </w:r>
          </w:p>
        </w:tc>
      </w:tr>
      <w:tr w:rsidR="00955655" w14:paraId="6F4B7B3E" w14:textId="77777777">
        <w:trPr>
          <w:trHeight w:hRule="exact" w:val="534"/>
        </w:trPr>
        <w:tc>
          <w:tcPr>
            <w:tcW w:w="2655" w:type="dxa"/>
            <w:tcBorders>
              <w:top w:val="nil"/>
              <w:left w:val="nil"/>
              <w:bottom w:val="nil"/>
              <w:right w:val="nil"/>
            </w:tcBorders>
          </w:tcPr>
          <w:p w14:paraId="7BD669D2" w14:textId="77777777" w:rsidR="00955655" w:rsidRDefault="003504B7">
            <w:pPr>
              <w:pStyle w:val="TableParagraph"/>
              <w:spacing w:before="113"/>
              <w:ind w:left="230"/>
              <w:rPr>
                <w:rFonts w:ascii="Times New Roman" w:eastAsia="Times New Roman" w:hAnsi="Times New Roman" w:cs="Times New Roman"/>
                <w:sz w:val="32"/>
                <w:szCs w:val="32"/>
              </w:rPr>
            </w:pPr>
            <w:r>
              <w:rPr>
                <w:rFonts w:ascii="Times New Roman"/>
                <w:b/>
                <w:spacing w:val="-1"/>
                <w:sz w:val="32"/>
              </w:rPr>
              <w:t>Promotion:</w:t>
            </w:r>
          </w:p>
        </w:tc>
        <w:tc>
          <w:tcPr>
            <w:tcW w:w="6800" w:type="dxa"/>
            <w:tcBorders>
              <w:top w:val="nil"/>
              <w:left w:val="nil"/>
              <w:bottom w:val="nil"/>
              <w:right w:val="nil"/>
            </w:tcBorders>
          </w:tcPr>
          <w:p w14:paraId="6BA68BBB" w14:textId="77777777" w:rsidR="00955655" w:rsidRDefault="003504B7">
            <w:pPr>
              <w:pStyle w:val="TableParagraph"/>
              <w:spacing w:before="106"/>
              <w:ind w:left="659"/>
              <w:rPr>
                <w:rFonts w:ascii="Times New Roman" w:eastAsia="Times New Roman" w:hAnsi="Times New Roman" w:cs="Times New Roman"/>
                <w:sz w:val="32"/>
                <w:szCs w:val="32"/>
              </w:rPr>
            </w:pPr>
            <w:r>
              <w:rPr>
                <w:rFonts w:ascii="Times New Roman"/>
                <w:spacing w:val="1"/>
                <w:sz w:val="32"/>
              </w:rPr>
              <w:t>20</w:t>
            </w:r>
          </w:p>
        </w:tc>
      </w:tr>
    </w:tbl>
    <w:p w14:paraId="3DC3F288" w14:textId="77777777" w:rsidR="00955655" w:rsidRDefault="00955655">
      <w:pPr>
        <w:rPr>
          <w:rFonts w:ascii="Times New Roman" w:eastAsia="Times New Roman" w:hAnsi="Times New Roman" w:cs="Times New Roman"/>
          <w:sz w:val="32"/>
          <w:szCs w:val="32"/>
        </w:rPr>
        <w:sectPr w:rsidR="00955655">
          <w:footerReference w:type="default" r:id="rId8"/>
          <w:type w:val="continuous"/>
          <w:pgSz w:w="11910" w:h="16840"/>
          <w:pgMar w:top="1360" w:right="860" w:bottom="560" w:left="1360" w:header="720" w:footer="369" w:gutter="0"/>
          <w:cols w:space="720"/>
        </w:sectPr>
      </w:pPr>
    </w:p>
    <w:p w14:paraId="213C32BC" w14:textId="77777777" w:rsidR="00955655" w:rsidRPr="00D93E76" w:rsidRDefault="003504B7">
      <w:pPr>
        <w:spacing w:before="40"/>
        <w:ind w:right="10"/>
        <w:jc w:val="center"/>
        <w:rPr>
          <w:rFonts w:ascii="Times New Roman" w:eastAsia="Times New Roman" w:hAnsi="Times New Roman" w:cs="Times New Roman"/>
          <w:sz w:val="26"/>
          <w:szCs w:val="26"/>
          <w:lang w:val="fr-FR"/>
          <w:rPrChange w:id="0" w:author="Dominique LONGIN" w:date="2016-08-16T15:25:00Z">
            <w:rPr>
              <w:rFonts w:ascii="Times New Roman" w:eastAsia="Times New Roman" w:hAnsi="Times New Roman" w:cs="Times New Roman"/>
              <w:sz w:val="26"/>
              <w:szCs w:val="26"/>
            </w:rPr>
          </w:rPrChange>
        </w:rPr>
      </w:pPr>
      <w:r w:rsidRPr="00D93E76">
        <w:rPr>
          <w:rFonts w:ascii="Times New Roman"/>
          <w:b/>
          <w:sz w:val="26"/>
          <w:lang w:val="fr-FR"/>
          <w:rPrChange w:id="1" w:author="Dominique LONGIN" w:date="2016-08-16T15:25:00Z">
            <w:rPr>
              <w:rFonts w:ascii="Times New Roman"/>
              <w:b/>
              <w:sz w:val="26"/>
            </w:rPr>
          </w:rPrChange>
        </w:rPr>
        <w:lastRenderedPageBreak/>
        <w:t>ANALYSE</w:t>
      </w:r>
      <w:r w:rsidRPr="00D93E76">
        <w:rPr>
          <w:rFonts w:ascii="Times New Roman"/>
          <w:b/>
          <w:spacing w:val="-13"/>
          <w:sz w:val="26"/>
          <w:lang w:val="fr-FR"/>
          <w:rPrChange w:id="2" w:author="Dominique LONGIN" w:date="2016-08-16T15:25:00Z">
            <w:rPr>
              <w:rFonts w:ascii="Times New Roman"/>
              <w:b/>
              <w:spacing w:val="-13"/>
              <w:sz w:val="26"/>
            </w:rPr>
          </w:rPrChange>
        </w:rPr>
        <w:t xml:space="preserve"> </w:t>
      </w:r>
      <w:r w:rsidRPr="00D93E76">
        <w:rPr>
          <w:rFonts w:ascii="Times New Roman"/>
          <w:b/>
          <w:sz w:val="26"/>
          <w:lang w:val="fr-FR"/>
          <w:rPrChange w:id="3" w:author="Dominique LONGIN" w:date="2016-08-16T15:25:00Z">
            <w:rPr>
              <w:rFonts w:ascii="Times New Roman"/>
              <w:b/>
              <w:sz w:val="26"/>
            </w:rPr>
          </w:rPrChange>
        </w:rPr>
        <w:t>DU</w:t>
      </w:r>
      <w:r w:rsidRPr="00D93E76">
        <w:rPr>
          <w:rFonts w:ascii="Times New Roman"/>
          <w:b/>
          <w:spacing w:val="-12"/>
          <w:sz w:val="26"/>
          <w:lang w:val="fr-FR"/>
          <w:rPrChange w:id="4" w:author="Dominique LONGIN" w:date="2016-08-16T15:25:00Z">
            <w:rPr>
              <w:rFonts w:ascii="Times New Roman"/>
              <w:b/>
              <w:spacing w:val="-12"/>
              <w:sz w:val="26"/>
            </w:rPr>
          </w:rPrChange>
        </w:rPr>
        <w:t xml:space="preserve"> </w:t>
      </w:r>
      <w:r w:rsidRPr="00D93E76">
        <w:rPr>
          <w:rFonts w:ascii="Times New Roman"/>
          <w:b/>
          <w:sz w:val="26"/>
          <w:lang w:val="fr-FR"/>
          <w:rPrChange w:id="5" w:author="Dominique LONGIN" w:date="2016-08-16T15:25:00Z">
            <w:rPr>
              <w:rFonts w:ascii="Times New Roman"/>
              <w:b/>
              <w:sz w:val="26"/>
            </w:rPr>
          </w:rPrChange>
        </w:rPr>
        <w:t>SUJET</w:t>
      </w:r>
    </w:p>
    <w:p w14:paraId="1D731C48" w14:textId="77777777" w:rsidR="00955655" w:rsidRPr="006F284D" w:rsidRDefault="003504B7">
      <w:pPr>
        <w:pStyle w:val="Corpsdetexte"/>
        <w:spacing w:before="143" w:line="359" w:lineRule="auto"/>
        <w:ind w:right="107"/>
        <w:jc w:val="both"/>
        <w:rPr>
          <w:lang w:val="fr-FR"/>
        </w:rPr>
      </w:pPr>
      <w:r w:rsidRPr="006F284D">
        <w:rPr>
          <w:spacing w:val="-1"/>
          <w:lang w:val="fr-FR"/>
        </w:rPr>
        <w:t>Notre</w:t>
      </w:r>
      <w:r w:rsidRPr="006F284D">
        <w:rPr>
          <w:spacing w:val="45"/>
          <w:lang w:val="fr-FR"/>
        </w:rPr>
        <w:t xml:space="preserve"> </w:t>
      </w:r>
      <w:r w:rsidRPr="006F284D">
        <w:rPr>
          <w:spacing w:val="-1"/>
          <w:lang w:val="fr-FR"/>
        </w:rPr>
        <w:t>travail</w:t>
      </w:r>
      <w:r w:rsidRPr="006F284D">
        <w:rPr>
          <w:spacing w:val="48"/>
          <w:lang w:val="fr-FR"/>
        </w:rPr>
        <w:t xml:space="preserve"> </w:t>
      </w:r>
      <w:r w:rsidRPr="006F284D">
        <w:rPr>
          <w:lang w:val="fr-FR"/>
        </w:rPr>
        <w:t>à</w:t>
      </w:r>
      <w:r w:rsidRPr="006F284D">
        <w:rPr>
          <w:spacing w:val="47"/>
          <w:lang w:val="fr-FR"/>
        </w:rPr>
        <w:t xml:space="preserve"> </w:t>
      </w:r>
      <w:r w:rsidRPr="006F284D">
        <w:rPr>
          <w:spacing w:val="-2"/>
          <w:lang w:val="fr-FR"/>
        </w:rPr>
        <w:t>rendre</w:t>
      </w:r>
      <w:r w:rsidRPr="006F284D">
        <w:rPr>
          <w:spacing w:val="47"/>
          <w:lang w:val="fr-FR"/>
        </w:rPr>
        <w:t xml:space="preserve"> </w:t>
      </w:r>
      <w:r w:rsidRPr="006F284D">
        <w:rPr>
          <w:spacing w:val="-1"/>
          <w:lang w:val="fr-FR"/>
        </w:rPr>
        <w:t>dans</w:t>
      </w:r>
      <w:r w:rsidRPr="006F284D">
        <w:rPr>
          <w:spacing w:val="48"/>
          <w:lang w:val="fr-FR"/>
        </w:rPr>
        <w:t xml:space="preserve"> </w:t>
      </w:r>
      <w:r w:rsidRPr="006F284D">
        <w:rPr>
          <w:lang w:val="fr-FR"/>
        </w:rPr>
        <w:t>ce</w:t>
      </w:r>
      <w:r w:rsidRPr="006F284D">
        <w:rPr>
          <w:spacing w:val="47"/>
          <w:lang w:val="fr-FR"/>
        </w:rPr>
        <w:t xml:space="preserve"> </w:t>
      </w:r>
      <w:r w:rsidRPr="006F284D">
        <w:rPr>
          <w:spacing w:val="-2"/>
          <w:lang w:val="fr-FR"/>
        </w:rPr>
        <w:t>Travail</w:t>
      </w:r>
      <w:r w:rsidRPr="006F284D">
        <w:rPr>
          <w:spacing w:val="48"/>
          <w:lang w:val="fr-FR"/>
        </w:rPr>
        <w:t xml:space="preserve"> </w:t>
      </w:r>
      <w:r w:rsidRPr="006F284D">
        <w:rPr>
          <w:spacing w:val="-1"/>
          <w:lang w:val="fr-FR"/>
        </w:rPr>
        <w:t>Personnel</w:t>
      </w:r>
      <w:r w:rsidRPr="006F284D">
        <w:rPr>
          <w:spacing w:val="48"/>
          <w:lang w:val="fr-FR"/>
        </w:rPr>
        <w:t xml:space="preserve"> </w:t>
      </w:r>
      <w:r w:rsidRPr="006F284D">
        <w:rPr>
          <w:spacing w:val="-1"/>
          <w:lang w:val="fr-FR"/>
        </w:rPr>
        <w:t>Enca</w:t>
      </w:r>
      <w:del w:id="6" w:author="Dominique LONGIN" w:date="2016-07-21T14:58:00Z">
        <w:r w:rsidRPr="006F284D" w:rsidDel="006F284D">
          <w:rPr>
            <w:spacing w:val="-1"/>
            <w:lang w:val="fr-FR"/>
          </w:rPr>
          <w:delText>r</w:delText>
        </w:r>
      </w:del>
      <w:r w:rsidRPr="006F284D">
        <w:rPr>
          <w:spacing w:val="-1"/>
          <w:lang w:val="fr-FR"/>
        </w:rPr>
        <w:t>dré</w:t>
      </w:r>
      <w:ins w:id="7" w:author="Dominique LONGIN" w:date="2016-07-21T14:58:00Z">
        <w:r w:rsidR="006F284D">
          <w:rPr>
            <w:spacing w:val="-1"/>
            <w:lang w:val="fr-FR"/>
          </w:rPr>
          <w:t xml:space="preserve"> </w:t>
        </w:r>
      </w:ins>
      <w:r w:rsidRPr="006F284D">
        <w:rPr>
          <w:spacing w:val="-1"/>
          <w:lang w:val="fr-FR"/>
        </w:rPr>
        <w:t>(TPE)</w:t>
      </w:r>
      <w:r w:rsidRPr="006F284D">
        <w:rPr>
          <w:spacing w:val="47"/>
          <w:lang w:val="fr-FR"/>
        </w:rPr>
        <w:t xml:space="preserve"> </w:t>
      </w:r>
      <w:r w:rsidRPr="006F284D">
        <w:rPr>
          <w:lang w:val="fr-FR"/>
        </w:rPr>
        <w:t>se</w:t>
      </w:r>
      <w:r w:rsidRPr="006F284D">
        <w:rPr>
          <w:spacing w:val="47"/>
          <w:lang w:val="fr-FR"/>
        </w:rPr>
        <w:t xml:space="preserve"> </w:t>
      </w:r>
      <w:r w:rsidRPr="006F284D">
        <w:rPr>
          <w:spacing w:val="-1"/>
          <w:lang w:val="fr-FR"/>
        </w:rPr>
        <w:t>situe</w:t>
      </w:r>
      <w:r w:rsidRPr="006F284D">
        <w:rPr>
          <w:spacing w:val="55"/>
          <w:lang w:val="fr-FR"/>
        </w:rPr>
        <w:t xml:space="preserve"> </w:t>
      </w:r>
      <w:r w:rsidRPr="006F284D">
        <w:rPr>
          <w:spacing w:val="-1"/>
          <w:lang w:val="fr-FR"/>
        </w:rPr>
        <w:t>dans</w:t>
      </w:r>
      <w:r w:rsidRPr="006F284D">
        <w:rPr>
          <w:spacing w:val="-3"/>
          <w:lang w:val="fr-FR"/>
        </w:rPr>
        <w:t xml:space="preserve"> </w:t>
      </w:r>
      <w:r w:rsidRPr="006F284D">
        <w:rPr>
          <w:lang w:val="fr-FR"/>
        </w:rPr>
        <w:t>le</w:t>
      </w:r>
      <w:r w:rsidRPr="006F284D">
        <w:rPr>
          <w:spacing w:val="1"/>
          <w:lang w:val="fr-FR"/>
        </w:rPr>
        <w:t xml:space="preserve"> </w:t>
      </w:r>
      <w:r w:rsidRPr="006F284D">
        <w:rPr>
          <w:spacing w:val="-1"/>
          <w:lang w:val="fr-FR"/>
        </w:rPr>
        <w:t>domaine</w:t>
      </w:r>
      <w:r w:rsidRPr="006F284D">
        <w:rPr>
          <w:lang w:val="fr-FR"/>
        </w:rPr>
        <w:t xml:space="preserve"> </w:t>
      </w:r>
      <w:r w:rsidRPr="006F284D">
        <w:rPr>
          <w:spacing w:val="-1"/>
          <w:lang w:val="fr-FR"/>
        </w:rPr>
        <w:t>des</w:t>
      </w:r>
      <w:r w:rsidRPr="006F284D">
        <w:rPr>
          <w:spacing w:val="-2"/>
          <w:lang w:val="fr-FR"/>
        </w:rPr>
        <w:t xml:space="preserve"> systèmes</w:t>
      </w:r>
      <w:r w:rsidRPr="006F284D">
        <w:rPr>
          <w:spacing w:val="2"/>
          <w:lang w:val="fr-FR"/>
        </w:rPr>
        <w:t xml:space="preserve"> </w:t>
      </w:r>
      <w:r w:rsidRPr="006F284D">
        <w:rPr>
          <w:spacing w:val="-1"/>
          <w:lang w:val="fr-FR"/>
        </w:rPr>
        <w:t xml:space="preserve">multi- agents </w:t>
      </w:r>
      <w:r w:rsidRPr="006F284D">
        <w:rPr>
          <w:lang w:val="fr-FR"/>
        </w:rPr>
        <w:t xml:space="preserve">et </w:t>
      </w:r>
      <w:r w:rsidRPr="006F284D">
        <w:rPr>
          <w:spacing w:val="-1"/>
          <w:lang w:val="fr-FR"/>
        </w:rPr>
        <w:t>des</w:t>
      </w:r>
      <w:r w:rsidRPr="006F284D">
        <w:rPr>
          <w:spacing w:val="1"/>
          <w:lang w:val="fr-FR"/>
        </w:rPr>
        <w:t xml:space="preserve"> </w:t>
      </w:r>
      <w:r w:rsidRPr="006F284D">
        <w:rPr>
          <w:spacing w:val="-1"/>
          <w:lang w:val="fr-FR"/>
        </w:rPr>
        <w:t>réseaux</w:t>
      </w:r>
      <w:r w:rsidRPr="006F284D">
        <w:rPr>
          <w:spacing w:val="-3"/>
          <w:lang w:val="fr-FR"/>
        </w:rPr>
        <w:t xml:space="preserve"> </w:t>
      </w:r>
      <w:r w:rsidRPr="006F284D">
        <w:rPr>
          <w:spacing w:val="-1"/>
          <w:lang w:val="fr-FR"/>
        </w:rPr>
        <w:t>sociaux.</w:t>
      </w:r>
    </w:p>
    <w:p w14:paraId="6410C2A8" w14:textId="77777777" w:rsidR="00955655" w:rsidRPr="006F284D" w:rsidRDefault="003504B7">
      <w:pPr>
        <w:pStyle w:val="Corpsdetexte"/>
        <w:spacing w:before="6" w:line="360" w:lineRule="auto"/>
        <w:ind w:right="105"/>
        <w:jc w:val="both"/>
        <w:rPr>
          <w:sz w:val="26"/>
          <w:szCs w:val="26"/>
          <w:lang w:val="fr-FR"/>
        </w:rPr>
      </w:pPr>
      <w:r w:rsidRPr="006F284D">
        <w:rPr>
          <w:rFonts w:cs="Times New Roman"/>
          <w:spacing w:val="-1"/>
          <w:lang w:val="fr-FR"/>
        </w:rPr>
        <w:t>Aujourd’hui,</w:t>
      </w:r>
      <w:r w:rsidRPr="006F284D">
        <w:rPr>
          <w:rFonts w:cs="Times New Roman"/>
          <w:spacing w:val="1"/>
          <w:lang w:val="fr-FR"/>
        </w:rPr>
        <w:t xml:space="preserve"> </w:t>
      </w:r>
      <w:r w:rsidRPr="006F284D">
        <w:rPr>
          <w:rFonts w:cs="Times New Roman"/>
          <w:spacing w:val="-1"/>
          <w:lang w:val="fr-FR"/>
        </w:rPr>
        <w:t>Internet</w:t>
      </w:r>
      <w:r w:rsidRPr="006F284D">
        <w:rPr>
          <w:rFonts w:cs="Times New Roman"/>
          <w:lang w:val="fr-FR"/>
        </w:rPr>
        <w:t xml:space="preserve"> se </w:t>
      </w:r>
      <w:del w:id="8" w:author="Dominique LONGIN" w:date="2016-07-21T14:58:00Z">
        <w:r w:rsidRPr="006F284D" w:rsidDel="006F284D">
          <w:rPr>
            <w:rFonts w:cs="Times New Roman"/>
            <w:spacing w:val="-1"/>
            <w:lang w:val="fr-FR"/>
          </w:rPr>
          <w:delText>presente</w:delText>
        </w:r>
      </w:del>
      <w:ins w:id="9" w:author="Dominique LONGIN" w:date="2016-07-21T14:58:00Z">
        <w:r w:rsidR="006F284D" w:rsidRPr="006F284D">
          <w:rPr>
            <w:rFonts w:cs="Times New Roman"/>
            <w:spacing w:val="-1"/>
            <w:lang w:val="fr-FR"/>
          </w:rPr>
          <w:t>présente</w:t>
        </w:r>
      </w:ins>
      <w:r w:rsidRPr="006F284D">
        <w:rPr>
          <w:rFonts w:cs="Times New Roman"/>
          <w:lang w:val="fr-FR"/>
        </w:rPr>
        <w:t xml:space="preserve"> </w:t>
      </w:r>
      <w:r w:rsidRPr="006F284D">
        <w:rPr>
          <w:rFonts w:cs="Times New Roman"/>
          <w:spacing w:val="-1"/>
          <w:lang w:val="fr-FR"/>
        </w:rPr>
        <w:t>dans</w:t>
      </w:r>
      <w:r w:rsidRPr="006F284D">
        <w:rPr>
          <w:rFonts w:cs="Times New Roman"/>
          <w:spacing w:val="1"/>
          <w:lang w:val="fr-FR"/>
        </w:rPr>
        <w:t xml:space="preserve"> </w:t>
      </w:r>
      <w:r w:rsidRPr="006F284D">
        <w:rPr>
          <w:rFonts w:cs="Times New Roman"/>
          <w:spacing w:val="-1"/>
          <w:lang w:val="fr-FR"/>
        </w:rPr>
        <w:t>tous</w:t>
      </w:r>
      <w:r w:rsidRPr="006F284D">
        <w:rPr>
          <w:rFonts w:cs="Times New Roman"/>
          <w:lang w:val="fr-FR"/>
        </w:rPr>
        <w:t xml:space="preserve"> les</w:t>
      </w:r>
      <w:r w:rsidRPr="006F284D">
        <w:rPr>
          <w:rFonts w:cs="Times New Roman"/>
          <w:spacing w:val="1"/>
          <w:lang w:val="fr-FR"/>
        </w:rPr>
        <w:t xml:space="preserve"> </w:t>
      </w:r>
      <w:r w:rsidRPr="006F284D">
        <w:rPr>
          <w:rFonts w:cs="Times New Roman"/>
          <w:spacing w:val="-1"/>
          <w:lang w:val="fr-FR"/>
        </w:rPr>
        <w:t>domaines</w:t>
      </w:r>
      <w:r w:rsidRPr="006F284D">
        <w:rPr>
          <w:rFonts w:cs="Times New Roman"/>
          <w:spacing w:val="1"/>
          <w:lang w:val="fr-FR"/>
        </w:rPr>
        <w:t xml:space="preserve"> </w:t>
      </w:r>
      <w:r w:rsidRPr="006F284D">
        <w:rPr>
          <w:rFonts w:cs="Times New Roman"/>
          <w:lang w:val="fr-FR"/>
        </w:rPr>
        <w:t>de la vie</w:t>
      </w:r>
      <w:r w:rsidRPr="006F284D">
        <w:rPr>
          <w:rFonts w:cs="Times New Roman"/>
          <w:spacing w:val="1"/>
          <w:lang w:val="fr-FR"/>
        </w:rPr>
        <w:t xml:space="preserve"> </w:t>
      </w:r>
      <w:r w:rsidRPr="006F284D">
        <w:rPr>
          <w:rFonts w:cs="Times New Roman"/>
          <w:spacing w:val="-1"/>
          <w:lang w:val="fr-FR"/>
        </w:rPr>
        <w:t>moderne.</w:t>
      </w:r>
      <w:r w:rsidRPr="006F284D">
        <w:rPr>
          <w:rFonts w:cs="Times New Roman"/>
          <w:spacing w:val="27"/>
          <w:lang w:val="fr-FR"/>
        </w:rPr>
        <w:t xml:space="preserve"> </w:t>
      </w:r>
      <w:r w:rsidRPr="006F284D">
        <w:rPr>
          <w:rFonts w:cs="Times New Roman"/>
          <w:spacing w:val="-1"/>
          <w:lang w:val="fr-FR"/>
        </w:rPr>
        <w:t>Dans</w:t>
      </w:r>
      <w:r w:rsidRPr="006F284D">
        <w:rPr>
          <w:rFonts w:cs="Times New Roman"/>
          <w:spacing w:val="21"/>
          <w:lang w:val="fr-FR"/>
        </w:rPr>
        <w:t xml:space="preserve"> </w:t>
      </w:r>
      <w:r w:rsidRPr="006F284D">
        <w:rPr>
          <w:rFonts w:cs="Times New Roman"/>
          <w:lang w:val="fr-FR"/>
        </w:rPr>
        <w:t>le</w:t>
      </w:r>
      <w:r w:rsidRPr="006F284D">
        <w:rPr>
          <w:rFonts w:cs="Times New Roman"/>
          <w:spacing w:val="20"/>
          <w:lang w:val="fr-FR"/>
        </w:rPr>
        <w:t xml:space="preserve"> </w:t>
      </w:r>
      <w:r w:rsidRPr="006F284D">
        <w:rPr>
          <w:rFonts w:cs="Times New Roman"/>
          <w:spacing w:val="-1"/>
          <w:lang w:val="fr-FR"/>
        </w:rPr>
        <w:t>cadre</w:t>
      </w:r>
      <w:r w:rsidRPr="006F284D">
        <w:rPr>
          <w:rFonts w:cs="Times New Roman"/>
          <w:spacing w:val="21"/>
          <w:lang w:val="fr-FR"/>
        </w:rPr>
        <w:t xml:space="preserve"> </w:t>
      </w:r>
      <w:r w:rsidRPr="006F284D">
        <w:rPr>
          <w:rFonts w:cs="Times New Roman"/>
          <w:lang w:val="fr-FR"/>
        </w:rPr>
        <w:t>de</w:t>
      </w:r>
      <w:r w:rsidRPr="006F284D">
        <w:rPr>
          <w:rFonts w:cs="Times New Roman"/>
          <w:spacing w:val="23"/>
          <w:lang w:val="fr-FR"/>
        </w:rPr>
        <w:t xml:space="preserve"> </w:t>
      </w:r>
      <w:r w:rsidRPr="006F284D">
        <w:rPr>
          <w:rFonts w:cs="Times New Roman"/>
          <w:spacing w:val="-2"/>
          <w:lang w:val="fr-FR"/>
        </w:rPr>
        <w:t>ce</w:t>
      </w:r>
      <w:r w:rsidRPr="006F284D">
        <w:rPr>
          <w:rFonts w:cs="Times New Roman"/>
          <w:spacing w:val="20"/>
          <w:lang w:val="fr-FR"/>
        </w:rPr>
        <w:t xml:space="preserve"> </w:t>
      </w:r>
      <w:r w:rsidRPr="006F284D">
        <w:rPr>
          <w:rFonts w:cs="Times New Roman"/>
          <w:spacing w:val="-1"/>
          <w:lang w:val="fr-FR"/>
        </w:rPr>
        <w:t>projet,</w:t>
      </w:r>
      <w:r w:rsidRPr="006F284D">
        <w:rPr>
          <w:rFonts w:cs="Times New Roman"/>
          <w:spacing w:val="20"/>
          <w:lang w:val="fr-FR"/>
        </w:rPr>
        <w:t xml:space="preserve"> </w:t>
      </w:r>
      <w:r w:rsidRPr="006F284D">
        <w:rPr>
          <w:rFonts w:cs="Times New Roman"/>
          <w:spacing w:val="-1"/>
          <w:lang w:val="fr-FR"/>
        </w:rPr>
        <w:t>nous</w:t>
      </w:r>
      <w:r w:rsidRPr="006F284D">
        <w:rPr>
          <w:rFonts w:cs="Times New Roman"/>
          <w:spacing w:val="22"/>
          <w:lang w:val="fr-FR"/>
        </w:rPr>
        <w:t xml:space="preserve"> </w:t>
      </w:r>
      <w:r w:rsidRPr="006F284D">
        <w:rPr>
          <w:rFonts w:cs="Times New Roman"/>
          <w:spacing w:val="-1"/>
          <w:lang w:val="fr-FR"/>
        </w:rPr>
        <w:t>nous</w:t>
      </w:r>
      <w:r w:rsidRPr="006F284D">
        <w:rPr>
          <w:rFonts w:cs="Times New Roman"/>
          <w:spacing w:val="22"/>
          <w:lang w:val="fr-FR"/>
        </w:rPr>
        <w:t xml:space="preserve"> </w:t>
      </w:r>
      <w:del w:id="10" w:author="Dominique LONGIN" w:date="2016-07-21T14:58:00Z">
        <w:r w:rsidRPr="006F284D" w:rsidDel="006F284D">
          <w:rPr>
            <w:rFonts w:cs="Times New Roman"/>
            <w:spacing w:val="-1"/>
            <w:lang w:val="fr-FR"/>
          </w:rPr>
          <w:delText>intéresson</w:delText>
        </w:r>
      </w:del>
      <w:ins w:id="11" w:author="Dominique LONGIN" w:date="2016-07-21T14:58:00Z">
        <w:r w:rsidR="006F284D" w:rsidRPr="006F284D">
          <w:rPr>
            <w:rFonts w:cs="Times New Roman"/>
            <w:spacing w:val="-1"/>
            <w:lang w:val="fr-FR"/>
          </w:rPr>
          <w:t>intéressons</w:t>
        </w:r>
      </w:ins>
      <w:r w:rsidRPr="006F284D">
        <w:rPr>
          <w:rFonts w:cs="Times New Roman"/>
          <w:spacing w:val="21"/>
          <w:lang w:val="fr-FR"/>
        </w:rPr>
        <w:t xml:space="preserve"> </w:t>
      </w:r>
      <w:r w:rsidRPr="006F284D">
        <w:rPr>
          <w:rFonts w:cs="Times New Roman"/>
          <w:lang w:val="fr-FR"/>
        </w:rPr>
        <w:t>à</w:t>
      </w:r>
      <w:r w:rsidRPr="006F284D">
        <w:rPr>
          <w:rFonts w:cs="Times New Roman"/>
          <w:spacing w:val="23"/>
          <w:lang w:val="fr-FR"/>
        </w:rPr>
        <w:t xml:space="preserve"> </w:t>
      </w:r>
      <w:r w:rsidRPr="006F284D">
        <w:rPr>
          <w:rFonts w:cs="Times New Roman"/>
          <w:spacing w:val="-1"/>
          <w:lang w:val="fr-FR"/>
        </w:rPr>
        <w:t>la</w:t>
      </w:r>
      <w:r w:rsidRPr="006F284D">
        <w:rPr>
          <w:rFonts w:cs="Times New Roman"/>
          <w:spacing w:val="23"/>
          <w:lang w:val="fr-FR"/>
        </w:rPr>
        <w:t xml:space="preserve"> </w:t>
      </w:r>
      <w:r w:rsidRPr="006F284D">
        <w:rPr>
          <w:rFonts w:cs="Times New Roman"/>
          <w:spacing w:val="-2"/>
          <w:lang w:val="fr-FR"/>
        </w:rPr>
        <w:t>diffusion</w:t>
      </w:r>
      <w:r w:rsidRPr="006F284D">
        <w:rPr>
          <w:rFonts w:cs="Times New Roman"/>
          <w:spacing w:val="21"/>
          <w:lang w:val="fr-FR"/>
        </w:rPr>
        <w:t xml:space="preserve"> </w:t>
      </w:r>
      <w:r w:rsidRPr="006F284D">
        <w:rPr>
          <w:rFonts w:cs="Times New Roman"/>
          <w:spacing w:val="-2"/>
          <w:lang w:val="fr-FR"/>
        </w:rPr>
        <w:t>d’opinions</w:t>
      </w:r>
      <w:r w:rsidRPr="006F284D">
        <w:rPr>
          <w:rFonts w:cs="Times New Roman"/>
          <w:spacing w:val="21"/>
          <w:lang w:val="fr-FR"/>
        </w:rPr>
        <w:t xml:space="preserve"> </w:t>
      </w:r>
      <w:r w:rsidRPr="006F284D">
        <w:rPr>
          <w:rFonts w:cs="Times New Roman"/>
          <w:spacing w:val="-1"/>
          <w:lang w:val="fr-FR"/>
        </w:rPr>
        <w:t>dans</w:t>
      </w:r>
      <w:r w:rsidRPr="006F284D">
        <w:rPr>
          <w:rFonts w:cs="Times New Roman"/>
          <w:spacing w:val="63"/>
          <w:lang w:val="fr-FR"/>
        </w:rPr>
        <w:t xml:space="preserve"> </w:t>
      </w:r>
      <w:r w:rsidRPr="006F284D">
        <w:rPr>
          <w:lang w:val="fr-FR"/>
        </w:rPr>
        <w:t>les</w:t>
      </w:r>
      <w:r w:rsidRPr="006F284D">
        <w:rPr>
          <w:spacing w:val="1"/>
          <w:lang w:val="fr-FR"/>
        </w:rPr>
        <w:t xml:space="preserve"> </w:t>
      </w:r>
      <w:r w:rsidRPr="006F284D">
        <w:rPr>
          <w:spacing w:val="-2"/>
          <w:lang w:val="fr-FR"/>
        </w:rPr>
        <w:t>réseaux</w:t>
      </w:r>
      <w:r w:rsidRPr="006F284D">
        <w:rPr>
          <w:spacing w:val="1"/>
          <w:lang w:val="fr-FR"/>
        </w:rPr>
        <w:t xml:space="preserve"> </w:t>
      </w:r>
      <w:r w:rsidRPr="006F284D">
        <w:rPr>
          <w:spacing w:val="-1"/>
          <w:lang w:val="fr-FR"/>
        </w:rPr>
        <w:t xml:space="preserve">sociaux. </w:t>
      </w:r>
      <w:r w:rsidRPr="006F284D">
        <w:rPr>
          <w:spacing w:val="-2"/>
          <w:lang w:val="fr-FR"/>
        </w:rPr>
        <w:t>Comme</w:t>
      </w:r>
      <w:r w:rsidRPr="006F284D">
        <w:rPr>
          <w:spacing w:val="2"/>
          <w:lang w:val="fr-FR"/>
        </w:rPr>
        <w:t xml:space="preserve"> </w:t>
      </w:r>
      <w:r w:rsidRPr="006F284D">
        <w:rPr>
          <w:spacing w:val="-1"/>
          <w:lang w:val="fr-FR"/>
        </w:rPr>
        <w:t>tout</w:t>
      </w:r>
      <w:r w:rsidRPr="006F284D">
        <w:rPr>
          <w:spacing w:val="1"/>
          <w:lang w:val="fr-FR"/>
        </w:rPr>
        <w:t xml:space="preserve"> </w:t>
      </w:r>
      <w:r w:rsidRPr="006F284D">
        <w:rPr>
          <w:spacing w:val="-1"/>
          <w:lang w:val="fr-FR"/>
        </w:rPr>
        <w:t>nouveau</w:t>
      </w:r>
      <w:r w:rsidRPr="006F284D">
        <w:rPr>
          <w:lang w:val="fr-FR"/>
        </w:rPr>
        <w:t xml:space="preserve"> </w:t>
      </w:r>
      <w:r w:rsidRPr="006F284D">
        <w:rPr>
          <w:spacing w:val="-2"/>
          <w:lang w:val="fr-FR"/>
        </w:rPr>
        <w:t>moyen</w:t>
      </w:r>
      <w:r w:rsidRPr="006F284D">
        <w:rPr>
          <w:spacing w:val="1"/>
          <w:lang w:val="fr-FR"/>
        </w:rPr>
        <w:t xml:space="preserve"> </w:t>
      </w:r>
      <w:r w:rsidRPr="006F284D">
        <w:rPr>
          <w:lang w:val="fr-FR"/>
        </w:rPr>
        <w:t xml:space="preserve">de </w:t>
      </w:r>
      <w:r w:rsidRPr="006F284D">
        <w:rPr>
          <w:spacing w:val="-1"/>
          <w:lang w:val="fr-FR"/>
        </w:rPr>
        <w:t>communication, les</w:t>
      </w:r>
      <w:r w:rsidRPr="006F284D">
        <w:rPr>
          <w:spacing w:val="1"/>
          <w:lang w:val="fr-FR"/>
        </w:rPr>
        <w:t xml:space="preserve"> </w:t>
      </w:r>
      <w:r w:rsidRPr="006F284D">
        <w:rPr>
          <w:spacing w:val="-1"/>
          <w:lang w:val="fr-FR"/>
        </w:rPr>
        <w:t>réseaux</w:t>
      </w:r>
      <w:r w:rsidRPr="006F284D">
        <w:rPr>
          <w:spacing w:val="47"/>
          <w:lang w:val="fr-FR"/>
        </w:rPr>
        <w:t xml:space="preserve"> </w:t>
      </w:r>
      <w:r w:rsidRPr="006F284D">
        <w:rPr>
          <w:spacing w:val="-2"/>
          <w:lang w:val="fr-FR"/>
        </w:rPr>
        <w:t>sociaux</w:t>
      </w:r>
      <w:r w:rsidRPr="006F284D">
        <w:rPr>
          <w:spacing w:val="9"/>
          <w:lang w:val="fr-FR"/>
        </w:rPr>
        <w:t xml:space="preserve"> </w:t>
      </w:r>
      <w:r w:rsidRPr="006F284D">
        <w:rPr>
          <w:spacing w:val="-2"/>
          <w:lang w:val="fr-FR"/>
        </w:rPr>
        <w:t>comportent</w:t>
      </w:r>
      <w:r w:rsidRPr="006F284D">
        <w:rPr>
          <w:spacing w:val="9"/>
          <w:lang w:val="fr-FR"/>
        </w:rPr>
        <w:t xml:space="preserve"> </w:t>
      </w:r>
      <w:r w:rsidRPr="006F284D">
        <w:rPr>
          <w:spacing w:val="-2"/>
          <w:lang w:val="fr-FR"/>
        </w:rPr>
        <w:t>autant</w:t>
      </w:r>
      <w:r w:rsidRPr="006F284D">
        <w:rPr>
          <w:spacing w:val="7"/>
          <w:lang w:val="fr-FR"/>
        </w:rPr>
        <w:t xml:space="preserve"> </w:t>
      </w:r>
      <w:r w:rsidRPr="006F284D">
        <w:rPr>
          <w:spacing w:val="-2"/>
          <w:lang w:val="fr-FR"/>
        </w:rPr>
        <w:t>opportunités</w:t>
      </w:r>
      <w:r w:rsidRPr="006F284D">
        <w:rPr>
          <w:spacing w:val="7"/>
          <w:lang w:val="fr-FR"/>
        </w:rPr>
        <w:t xml:space="preserve"> </w:t>
      </w:r>
      <w:r w:rsidRPr="006F284D">
        <w:rPr>
          <w:spacing w:val="-2"/>
          <w:lang w:val="fr-FR"/>
        </w:rPr>
        <w:t>que</w:t>
      </w:r>
      <w:r w:rsidRPr="006F284D">
        <w:rPr>
          <w:spacing w:val="8"/>
          <w:lang w:val="fr-FR"/>
        </w:rPr>
        <w:t xml:space="preserve"> </w:t>
      </w:r>
      <w:r w:rsidRPr="006F284D">
        <w:rPr>
          <w:spacing w:val="-1"/>
          <w:lang w:val="fr-FR"/>
        </w:rPr>
        <w:t>de</w:t>
      </w:r>
      <w:r w:rsidRPr="006F284D">
        <w:rPr>
          <w:spacing w:val="6"/>
          <w:lang w:val="fr-FR"/>
        </w:rPr>
        <w:t xml:space="preserve"> </w:t>
      </w:r>
      <w:r w:rsidRPr="006F284D">
        <w:rPr>
          <w:spacing w:val="-1"/>
          <w:lang w:val="fr-FR"/>
        </w:rPr>
        <w:t>défis</w:t>
      </w:r>
      <w:r w:rsidRPr="006F284D">
        <w:rPr>
          <w:spacing w:val="7"/>
          <w:lang w:val="fr-FR"/>
        </w:rPr>
        <w:t xml:space="preserve"> </w:t>
      </w:r>
      <w:r w:rsidRPr="006F284D">
        <w:rPr>
          <w:spacing w:val="-1"/>
          <w:lang w:val="fr-FR"/>
        </w:rPr>
        <w:t>ou</w:t>
      </w:r>
      <w:r w:rsidRPr="006F284D">
        <w:rPr>
          <w:spacing w:val="7"/>
          <w:lang w:val="fr-FR"/>
        </w:rPr>
        <w:t xml:space="preserve"> </w:t>
      </w:r>
      <w:r w:rsidRPr="006F284D">
        <w:rPr>
          <w:lang w:val="fr-FR"/>
        </w:rPr>
        <w:t>de</w:t>
      </w:r>
      <w:r w:rsidRPr="006F284D">
        <w:rPr>
          <w:spacing w:val="6"/>
          <w:lang w:val="fr-FR"/>
        </w:rPr>
        <w:t xml:space="preserve"> </w:t>
      </w:r>
      <w:r w:rsidRPr="006F284D">
        <w:rPr>
          <w:spacing w:val="-1"/>
          <w:lang w:val="fr-FR"/>
        </w:rPr>
        <w:t>risques</w:t>
      </w:r>
      <w:r w:rsidRPr="006F284D">
        <w:rPr>
          <w:spacing w:val="10"/>
          <w:lang w:val="fr-FR"/>
        </w:rPr>
        <w:t xml:space="preserve"> </w:t>
      </w:r>
      <w:r w:rsidRPr="006F284D">
        <w:rPr>
          <w:spacing w:val="-2"/>
          <w:lang w:val="fr-FR"/>
        </w:rPr>
        <w:t>en</w:t>
      </w:r>
      <w:r w:rsidRPr="006F284D">
        <w:rPr>
          <w:spacing w:val="7"/>
          <w:lang w:val="fr-FR"/>
        </w:rPr>
        <w:t xml:space="preserve"> </w:t>
      </w:r>
      <w:r w:rsidRPr="006F284D">
        <w:rPr>
          <w:spacing w:val="-1"/>
          <w:lang w:val="fr-FR"/>
        </w:rPr>
        <w:t>matière</w:t>
      </w:r>
      <w:r w:rsidRPr="006F284D">
        <w:rPr>
          <w:spacing w:val="6"/>
          <w:lang w:val="fr-FR"/>
        </w:rPr>
        <w:t xml:space="preserve"> </w:t>
      </w:r>
      <w:r w:rsidRPr="006F284D">
        <w:rPr>
          <w:lang w:val="fr-FR"/>
        </w:rPr>
        <w:t>de</w:t>
      </w:r>
      <w:r w:rsidRPr="006F284D">
        <w:rPr>
          <w:spacing w:val="71"/>
          <w:lang w:val="fr-FR"/>
        </w:rPr>
        <w:t xml:space="preserve"> </w:t>
      </w:r>
      <w:r w:rsidRPr="006F284D">
        <w:rPr>
          <w:rFonts w:cs="Times New Roman"/>
          <w:spacing w:val="-1"/>
          <w:lang w:val="fr-FR"/>
        </w:rPr>
        <w:t>liberté</w:t>
      </w:r>
      <w:r w:rsidRPr="006F284D">
        <w:rPr>
          <w:rFonts w:cs="Times New Roman"/>
          <w:spacing w:val="1"/>
          <w:lang w:val="fr-FR"/>
        </w:rPr>
        <w:t xml:space="preserve"> </w:t>
      </w:r>
      <w:r w:rsidRPr="006F284D">
        <w:rPr>
          <w:rFonts w:cs="Times New Roman"/>
          <w:spacing w:val="-1"/>
          <w:lang w:val="fr-FR"/>
        </w:rPr>
        <w:t>d’expression,</w:t>
      </w:r>
      <w:r w:rsidRPr="006F284D">
        <w:rPr>
          <w:rFonts w:cs="Times New Roman"/>
          <w:lang w:val="fr-FR"/>
        </w:rPr>
        <w:t xml:space="preserve"> car</w:t>
      </w:r>
      <w:r w:rsidRPr="006F284D">
        <w:rPr>
          <w:rFonts w:cs="Times New Roman"/>
          <w:spacing w:val="1"/>
          <w:lang w:val="fr-FR"/>
        </w:rPr>
        <w:t xml:space="preserve"> </w:t>
      </w:r>
      <w:r w:rsidRPr="006F284D">
        <w:rPr>
          <w:rFonts w:cs="Times New Roman"/>
          <w:spacing w:val="-1"/>
          <w:lang w:val="fr-FR"/>
        </w:rPr>
        <w:t>il</w:t>
      </w:r>
      <w:ins w:id="12" w:author="Dominique LONGIN" w:date="2016-08-16T14:58:00Z">
        <w:r w:rsidR="000E0D60">
          <w:rPr>
            <w:rFonts w:cs="Times New Roman"/>
            <w:spacing w:val="-1"/>
            <w:lang w:val="fr-FR"/>
          </w:rPr>
          <w:t>s</w:t>
        </w:r>
      </w:ins>
      <w:r w:rsidRPr="006F284D">
        <w:rPr>
          <w:rFonts w:cs="Times New Roman"/>
          <w:spacing w:val="4"/>
          <w:lang w:val="fr-FR"/>
        </w:rPr>
        <w:t xml:space="preserve"> </w:t>
      </w:r>
      <w:r w:rsidRPr="006F284D">
        <w:rPr>
          <w:rFonts w:cs="Times New Roman"/>
          <w:spacing w:val="-1"/>
          <w:lang w:val="fr-FR"/>
        </w:rPr>
        <w:t>modifie</w:t>
      </w:r>
      <w:ins w:id="13" w:author="Dominique LONGIN" w:date="2016-08-16T14:58:00Z">
        <w:r w:rsidR="000E0D60">
          <w:rPr>
            <w:rFonts w:cs="Times New Roman"/>
            <w:spacing w:val="-1"/>
            <w:lang w:val="fr-FR"/>
          </w:rPr>
          <w:t>nt</w:t>
        </w:r>
      </w:ins>
      <w:r w:rsidRPr="006F284D">
        <w:rPr>
          <w:rFonts w:cs="Times New Roman"/>
          <w:spacing w:val="1"/>
          <w:lang w:val="fr-FR"/>
        </w:rPr>
        <w:t xml:space="preserve"> </w:t>
      </w:r>
      <w:r w:rsidRPr="006F284D">
        <w:rPr>
          <w:rFonts w:cs="Times New Roman"/>
          <w:spacing w:val="-1"/>
          <w:lang w:val="fr-FR"/>
        </w:rPr>
        <w:t>les</w:t>
      </w:r>
      <w:r w:rsidRPr="006F284D">
        <w:rPr>
          <w:rFonts w:cs="Times New Roman"/>
          <w:lang w:val="fr-FR"/>
        </w:rPr>
        <w:t xml:space="preserve"> </w:t>
      </w:r>
      <w:r w:rsidRPr="006F284D">
        <w:rPr>
          <w:rFonts w:cs="Times New Roman"/>
          <w:spacing w:val="-2"/>
          <w:lang w:val="fr-FR"/>
        </w:rPr>
        <w:t>habitudes</w:t>
      </w:r>
      <w:r w:rsidRPr="006F284D">
        <w:rPr>
          <w:rFonts w:cs="Times New Roman"/>
          <w:spacing w:val="2"/>
          <w:lang w:val="fr-FR"/>
        </w:rPr>
        <w:t xml:space="preserve"> </w:t>
      </w:r>
      <w:r w:rsidRPr="006F284D">
        <w:rPr>
          <w:rFonts w:cs="Times New Roman"/>
          <w:lang w:val="fr-FR"/>
        </w:rPr>
        <w:t>et</w:t>
      </w:r>
      <w:r w:rsidRPr="006F284D">
        <w:rPr>
          <w:rFonts w:cs="Times New Roman"/>
          <w:spacing w:val="2"/>
          <w:lang w:val="fr-FR"/>
        </w:rPr>
        <w:t xml:space="preserve"> </w:t>
      </w:r>
      <w:r w:rsidRPr="006F284D">
        <w:rPr>
          <w:rFonts w:cs="Times New Roman"/>
          <w:spacing w:val="-1"/>
          <w:lang w:val="fr-FR"/>
        </w:rPr>
        <w:t>codes</w:t>
      </w:r>
      <w:r w:rsidRPr="006F284D">
        <w:rPr>
          <w:rFonts w:cs="Times New Roman"/>
          <w:spacing w:val="2"/>
          <w:lang w:val="fr-FR"/>
        </w:rPr>
        <w:t xml:space="preserve"> </w:t>
      </w:r>
      <w:r w:rsidRPr="006F284D">
        <w:rPr>
          <w:rFonts w:cs="Times New Roman"/>
          <w:spacing w:val="-2"/>
          <w:lang w:val="fr-FR"/>
        </w:rPr>
        <w:t>géographiques</w:t>
      </w:r>
      <w:r w:rsidRPr="006F284D">
        <w:rPr>
          <w:rFonts w:cs="Times New Roman"/>
          <w:spacing w:val="4"/>
          <w:lang w:val="fr-FR"/>
        </w:rPr>
        <w:t xml:space="preserve"> </w:t>
      </w:r>
      <w:r w:rsidRPr="006F284D">
        <w:rPr>
          <w:rFonts w:cs="Times New Roman"/>
          <w:spacing w:val="-2"/>
          <w:lang w:val="fr-FR"/>
        </w:rPr>
        <w:t>et</w:t>
      </w:r>
      <w:r w:rsidRPr="006F284D">
        <w:rPr>
          <w:rFonts w:cs="Times New Roman"/>
          <w:spacing w:val="49"/>
          <w:lang w:val="fr-FR"/>
        </w:rPr>
        <w:t xml:space="preserve"> </w:t>
      </w:r>
      <w:r w:rsidRPr="006F284D">
        <w:rPr>
          <w:spacing w:val="-1"/>
          <w:lang w:val="fr-FR"/>
        </w:rPr>
        <w:t>mentaux</w:t>
      </w:r>
      <w:r w:rsidRPr="006F284D">
        <w:rPr>
          <w:spacing w:val="11"/>
          <w:lang w:val="fr-FR"/>
        </w:rPr>
        <w:t xml:space="preserve"> </w:t>
      </w:r>
      <w:r w:rsidRPr="006F284D">
        <w:rPr>
          <w:lang w:val="fr-FR"/>
        </w:rPr>
        <w:t>de</w:t>
      </w:r>
      <w:r w:rsidRPr="006F284D">
        <w:rPr>
          <w:spacing w:val="11"/>
          <w:lang w:val="fr-FR"/>
        </w:rPr>
        <w:t xml:space="preserve"> </w:t>
      </w:r>
      <w:r w:rsidRPr="006F284D">
        <w:rPr>
          <w:lang w:val="fr-FR"/>
        </w:rPr>
        <w:t>la</w:t>
      </w:r>
      <w:r w:rsidRPr="006F284D">
        <w:rPr>
          <w:spacing w:val="13"/>
          <w:lang w:val="fr-FR"/>
        </w:rPr>
        <w:t xml:space="preserve"> </w:t>
      </w:r>
      <w:r w:rsidRPr="006F284D">
        <w:rPr>
          <w:spacing w:val="-2"/>
          <w:lang w:val="fr-FR"/>
        </w:rPr>
        <w:t>communication.</w:t>
      </w:r>
      <w:r w:rsidRPr="006F284D">
        <w:rPr>
          <w:spacing w:val="18"/>
          <w:lang w:val="fr-FR"/>
        </w:rPr>
        <w:t xml:space="preserve"> </w:t>
      </w:r>
      <w:r w:rsidRPr="006F284D">
        <w:rPr>
          <w:spacing w:val="-1"/>
          <w:lang w:val="fr-FR"/>
        </w:rPr>
        <w:t>Les</w:t>
      </w:r>
      <w:r w:rsidRPr="006F284D">
        <w:rPr>
          <w:spacing w:val="11"/>
          <w:lang w:val="fr-FR"/>
        </w:rPr>
        <w:t xml:space="preserve"> </w:t>
      </w:r>
      <w:r w:rsidRPr="006F284D">
        <w:rPr>
          <w:spacing w:val="-1"/>
          <w:lang w:val="fr-FR"/>
        </w:rPr>
        <w:t>réseaux</w:t>
      </w:r>
      <w:r w:rsidRPr="006F284D">
        <w:rPr>
          <w:spacing w:val="14"/>
          <w:lang w:val="fr-FR"/>
        </w:rPr>
        <w:t xml:space="preserve"> </w:t>
      </w:r>
      <w:r w:rsidRPr="006F284D">
        <w:rPr>
          <w:spacing w:val="-2"/>
          <w:lang w:val="fr-FR"/>
        </w:rPr>
        <w:t>sociaux</w:t>
      </w:r>
      <w:r w:rsidRPr="006F284D">
        <w:rPr>
          <w:spacing w:val="11"/>
          <w:lang w:val="fr-FR"/>
        </w:rPr>
        <w:t xml:space="preserve"> </w:t>
      </w:r>
      <w:r w:rsidRPr="006F284D">
        <w:rPr>
          <w:spacing w:val="-1"/>
          <w:lang w:val="fr-FR"/>
        </w:rPr>
        <w:t>ont</w:t>
      </w:r>
      <w:r w:rsidRPr="006F284D">
        <w:rPr>
          <w:spacing w:val="11"/>
          <w:lang w:val="fr-FR"/>
        </w:rPr>
        <w:t xml:space="preserve"> </w:t>
      </w:r>
      <w:r w:rsidRPr="006F284D">
        <w:rPr>
          <w:spacing w:val="-1"/>
          <w:lang w:val="fr-FR"/>
        </w:rPr>
        <w:t>ouvert</w:t>
      </w:r>
      <w:r w:rsidRPr="006F284D">
        <w:rPr>
          <w:spacing w:val="11"/>
          <w:lang w:val="fr-FR"/>
        </w:rPr>
        <w:t xml:space="preserve"> </w:t>
      </w:r>
      <w:r w:rsidRPr="006F284D">
        <w:rPr>
          <w:spacing w:val="-1"/>
          <w:lang w:val="fr-FR"/>
        </w:rPr>
        <w:t>des</w:t>
      </w:r>
      <w:r w:rsidRPr="006F284D">
        <w:rPr>
          <w:spacing w:val="14"/>
          <w:lang w:val="fr-FR"/>
        </w:rPr>
        <w:t xml:space="preserve"> </w:t>
      </w:r>
      <w:r w:rsidRPr="006F284D">
        <w:rPr>
          <w:spacing w:val="-1"/>
          <w:lang w:val="fr-FR"/>
        </w:rPr>
        <w:t>modes</w:t>
      </w:r>
      <w:r w:rsidRPr="006F284D">
        <w:rPr>
          <w:spacing w:val="59"/>
          <w:lang w:val="fr-FR"/>
        </w:rPr>
        <w:t xml:space="preserve"> </w:t>
      </w:r>
      <w:r w:rsidRPr="006F284D">
        <w:rPr>
          <w:rFonts w:cs="Times New Roman"/>
          <w:spacing w:val="-1"/>
          <w:lang w:val="fr-FR"/>
        </w:rPr>
        <w:t>d’interaction</w:t>
      </w:r>
      <w:r w:rsidRPr="006F284D">
        <w:rPr>
          <w:rFonts w:cs="Times New Roman"/>
          <w:spacing w:val="21"/>
          <w:lang w:val="fr-FR"/>
        </w:rPr>
        <w:t xml:space="preserve"> </w:t>
      </w:r>
      <w:r w:rsidRPr="006F284D">
        <w:rPr>
          <w:rFonts w:cs="Times New Roman"/>
          <w:spacing w:val="-2"/>
          <w:lang w:val="fr-FR"/>
        </w:rPr>
        <w:t>sociale</w:t>
      </w:r>
      <w:r w:rsidRPr="006F284D">
        <w:rPr>
          <w:rFonts w:cs="Times New Roman"/>
          <w:spacing w:val="18"/>
          <w:lang w:val="fr-FR"/>
        </w:rPr>
        <w:t xml:space="preserve"> </w:t>
      </w:r>
      <w:r w:rsidRPr="006F284D">
        <w:rPr>
          <w:rFonts w:cs="Times New Roman"/>
          <w:spacing w:val="-1"/>
          <w:lang w:val="fr-FR"/>
        </w:rPr>
        <w:t>nouveaux</w:t>
      </w:r>
      <w:r w:rsidRPr="006F284D">
        <w:rPr>
          <w:rFonts w:cs="Times New Roman"/>
          <w:spacing w:val="19"/>
          <w:lang w:val="fr-FR"/>
        </w:rPr>
        <w:t xml:space="preserve"> </w:t>
      </w:r>
      <w:r w:rsidRPr="006F284D">
        <w:rPr>
          <w:rFonts w:cs="Times New Roman"/>
          <w:spacing w:val="-1"/>
          <w:lang w:val="fr-FR"/>
        </w:rPr>
        <w:t>qui</w:t>
      </w:r>
      <w:r w:rsidRPr="006F284D">
        <w:rPr>
          <w:rFonts w:cs="Times New Roman"/>
          <w:spacing w:val="19"/>
          <w:lang w:val="fr-FR"/>
        </w:rPr>
        <w:t xml:space="preserve"> </w:t>
      </w:r>
      <w:r w:rsidRPr="006F284D">
        <w:rPr>
          <w:rFonts w:cs="Times New Roman"/>
          <w:spacing w:val="-1"/>
          <w:lang w:val="fr-FR"/>
        </w:rPr>
        <w:t>nous</w:t>
      </w:r>
      <w:r w:rsidRPr="006F284D">
        <w:rPr>
          <w:rFonts w:cs="Times New Roman"/>
          <w:spacing w:val="21"/>
          <w:lang w:val="fr-FR"/>
        </w:rPr>
        <w:t xml:space="preserve"> </w:t>
      </w:r>
      <w:r w:rsidRPr="006F284D">
        <w:rPr>
          <w:rFonts w:cs="Times New Roman"/>
          <w:spacing w:val="-1"/>
          <w:lang w:val="fr-FR"/>
        </w:rPr>
        <w:t>obligent</w:t>
      </w:r>
      <w:r w:rsidRPr="006F284D">
        <w:rPr>
          <w:rFonts w:cs="Times New Roman"/>
          <w:spacing w:val="29"/>
          <w:lang w:val="fr-FR"/>
        </w:rPr>
        <w:t xml:space="preserve"> </w:t>
      </w:r>
      <w:r w:rsidRPr="006F284D">
        <w:rPr>
          <w:lang w:val="fr-FR"/>
        </w:rPr>
        <w:t>à</w:t>
      </w:r>
      <w:r w:rsidRPr="006F284D">
        <w:rPr>
          <w:spacing w:val="20"/>
          <w:lang w:val="fr-FR"/>
        </w:rPr>
        <w:t xml:space="preserve"> </w:t>
      </w:r>
      <w:r w:rsidRPr="006F284D">
        <w:rPr>
          <w:spacing w:val="-1"/>
          <w:lang w:val="fr-FR"/>
        </w:rPr>
        <w:t>étudier</w:t>
      </w:r>
      <w:r w:rsidRPr="006F284D">
        <w:rPr>
          <w:spacing w:val="18"/>
          <w:lang w:val="fr-FR"/>
        </w:rPr>
        <w:t xml:space="preserve"> </w:t>
      </w:r>
      <w:del w:id="14" w:author="Dominique LONGIN" w:date="2016-07-21T14:59:00Z">
        <w:r w:rsidRPr="006F284D" w:rsidDel="006F284D">
          <w:rPr>
            <w:lang w:val="fr-FR"/>
          </w:rPr>
          <w:delText>de</w:delText>
        </w:r>
        <w:r w:rsidRPr="006F284D" w:rsidDel="006F284D">
          <w:rPr>
            <w:spacing w:val="23"/>
            <w:lang w:val="fr-FR"/>
          </w:rPr>
          <w:delText xml:space="preserve"> </w:delText>
        </w:r>
        <w:r w:rsidRPr="006F284D" w:rsidDel="006F284D">
          <w:rPr>
            <w:spacing w:val="-1"/>
            <w:lang w:val="fr-FR"/>
          </w:rPr>
          <w:delText>la</w:delText>
        </w:r>
      </w:del>
      <w:ins w:id="15" w:author="Dominique LONGIN" w:date="2016-07-21T14:59:00Z">
        <w:r w:rsidR="006F284D">
          <w:rPr>
            <w:lang w:val="fr-FR"/>
          </w:rPr>
          <w:t>des mécanismes de</w:t>
        </w:r>
      </w:ins>
      <w:r w:rsidRPr="006F284D">
        <w:rPr>
          <w:spacing w:val="20"/>
          <w:lang w:val="fr-FR"/>
        </w:rPr>
        <w:t xml:space="preserve"> </w:t>
      </w:r>
      <w:r w:rsidRPr="006F284D">
        <w:rPr>
          <w:spacing w:val="-1"/>
          <w:lang w:val="fr-FR"/>
        </w:rPr>
        <w:t>discrimination.</w:t>
      </w:r>
      <w:r w:rsidRPr="006F284D">
        <w:rPr>
          <w:spacing w:val="29"/>
          <w:lang w:val="fr-FR"/>
        </w:rPr>
        <w:t xml:space="preserve"> </w:t>
      </w:r>
      <w:r w:rsidRPr="006F284D">
        <w:rPr>
          <w:rFonts w:cs="Times New Roman"/>
          <w:spacing w:val="-1"/>
          <w:lang w:val="fr-FR"/>
        </w:rPr>
        <w:t>La</w:t>
      </w:r>
      <w:r w:rsidRPr="006F284D">
        <w:rPr>
          <w:rFonts w:cs="Times New Roman"/>
          <w:spacing w:val="23"/>
          <w:lang w:val="fr-FR"/>
        </w:rPr>
        <w:t xml:space="preserve"> </w:t>
      </w:r>
      <w:r w:rsidRPr="006F284D">
        <w:rPr>
          <w:rFonts w:cs="Times New Roman"/>
          <w:spacing w:val="-1"/>
          <w:lang w:val="fr-FR"/>
        </w:rPr>
        <w:t>discrimination</w:t>
      </w:r>
      <w:r w:rsidRPr="006F284D">
        <w:rPr>
          <w:rFonts w:cs="Times New Roman"/>
          <w:spacing w:val="21"/>
          <w:lang w:val="fr-FR"/>
        </w:rPr>
        <w:t xml:space="preserve"> </w:t>
      </w:r>
      <w:r w:rsidRPr="006F284D">
        <w:rPr>
          <w:rFonts w:cs="Times New Roman"/>
          <w:spacing w:val="-1"/>
          <w:lang w:val="fr-FR"/>
        </w:rPr>
        <w:t>numérique</w:t>
      </w:r>
      <w:r w:rsidRPr="006F284D">
        <w:rPr>
          <w:rFonts w:cs="Times New Roman"/>
          <w:spacing w:val="23"/>
          <w:lang w:val="fr-FR"/>
        </w:rPr>
        <w:t xml:space="preserve"> </w:t>
      </w:r>
      <w:r w:rsidRPr="006F284D">
        <w:rPr>
          <w:rFonts w:cs="Times New Roman"/>
          <w:spacing w:val="-1"/>
          <w:lang w:val="fr-FR"/>
        </w:rPr>
        <w:t>n’est</w:t>
      </w:r>
      <w:r w:rsidRPr="006F284D">
        <w:rPr>
          <w:rFonts w:cs="Times New Roman"/>
          <w:spacing w:val="21"/>
          <w:lang w:val="fr-FR"/>
        </w:rPr>
        <w:t xml:space="preserve"> </w:t>
      </w:r>
      <w:r w:rsidRPr="006F284D">
        <w:rPr>
          <w:rFonts w:cs="Times New Roman"/>
          <w:spacing w:val="-1"/>
          <w:lang w:val="fr-FR"/>
        </w:rPr>
        <w:t>pas</w:t>
      </w:r>
      <w:r w:rsidRPr="006F284D">
        <w:rPr>
          <w:rFonts w:cs="Times New Roman"/>
          <w:spacing w:val="24"/>
          <w:lang w:val="fr-FR"/>
        </w:rPr>
        <w:t xml:space="preserve"> </w:t>
      </w:r>
      <w:r w:rsidRPr="006F284D">
        <w:rPr>
          <w:rFonts w:cs="Times New Roman"/>
          <w:spacing w:val="-1"/>
          <w:lang w:val="fr-FR"/>
        </w:rPr>
        <w:t>une</w:t>
      </w:r>
      <w:r w:rsidRPr="006F284D">
        <w:rPr>
          <w:rFonts w:cs="Times New Roman"/>
          <w:spacing w:val="23"/>
          <w:lang w:val="fr-FR"/>
        </w:rPr>
        <w:t xml:space="preserve"> </w:t>
      </w:r>
      <w:r w:rsidRPr="006F284D">
        <w:rPr>
          <w:rFonts w:cs="Times New Roman"/>
          <w:spacing w:val="-1"/>
          <w:lang w:val="fr-FR"/>
        </w:rPr>
        <w:t>réalité</w:t>
      </w:r>
      <w:r w:rsidRPr="006F284D">
        <w:rPr>
          <w:rFonts w:cs="Times New Roman"/>
          <w:spacing w:val="20"/>
          <w:lang w:val="fr-FR"/>
        </w:rPr>
        <w:t xml:space="preserve"> </w:t>
      </w:r>
      <w:r w:rsidRPr="006F284D">
        <w:rPr>
          <w:rFonts w:cs="Times New Roman"/>
          <w:spacing w:val="-1"/>
          <w:lang w:val="fr-FR"/>
        </w:rPr>
        <w:t>nouvelle,</w:t>
      </w:r>
      <w:r w:rsidRPr="006F284D">
        <w:rPr>
          <w:rFonts w:cs="Times New Roman"/>
          <w:spacing w:val="22"/>
          <w:lang w:val="fr-FR"/>
        </w:rPr>
        <w:t xml:space="preserve"> </w:t>
      </w:r>
      <w:r w:rsidRPr="006F284D">
        <w:rPr>
          <w:rFonts w:cs="Times New Roman"/>
          <w:spacing w:val="-1"/>
          <w:lang w:val="fr-FR"/>
        </w:rPr>
        <w:t>elle</w:t>
      </w:r>
      <w:r w:rsidRPr="006F284D">
        <w:rPr>
          <w:rFonts w:cs="Times New Roman"/>
          <w:spacing w:val="23"/>
          <w:lang w:val="fr-FR"/>
        </w:rPr>
        <w:t xml:space="preserve"> </w:t>
      </w:r>
      <w:r w:rsidRPr="006F284D">
        <w:rPr>
          <w:rFonts w:cs="Times New Roman"/>
          <w:spacing w:val="-1"/>
          <w:lang w:val="fr-FR"/>
        </w:rPr>
        <w:t>représente</w:t>
      </w:r>
      <w:r w:rsidRPr="006F284D">
        <w:rPr>
          <w:rFonts w:cs="Times New Roman"/>
          <w:spacing w:val="20"/>
          <w:lang w:val="fr-FR"/>
        </w:rPr>
        <w:t xml:space="preserve"> </w:t>
      </w:r>
      <w:r w:rsidRPr="006F284D">
        <w:rPr>
          <w:rFonts w:cs="Times New Roman"/>
          <w:spacing w:val="-1"/>
          <w:lang w:val="fr-FR"/>
        </w:rPr>
        <w:t>une</w:t>
      </w:r>
      <w:r w:rsidRPr="006F284D">
        <w:rPr>
          <w:rFonts w:cs="Times New Roman"/>
          <w:spacing w:val="51"/>
          <w:lang w:val="fr-FR"/>
        </w:rPr>
        <w:t xml:space="preserve"> </w:t>
      </w:r>
      <w:r w:rsidRPr="006F284D">
        <w:rPr>
          <w:rFonts w:cs="Times New Roman"/>
          <w:spacing w:val="-1"/>
          <w:lang w:val="fr-FR"/>
        </w:rPr>
        <w:t>forme</w:t>
      </w:r>
      <w:r w:rsidRPr="006F284D">
        <w:rPr>
          <w:rFonts w:cs="Times New Roman"/>
          <w:spacing w:val="23"/>
          <w:lang w:val="fr-FR"/>
        </w:rPr>
        <w:t xml:space="preserve"> </w:t>
      </w:r>
      <w:r w:rsidRPr="006F284D">
        <w:rPr>
          <w:rFonts w:cs="Times New Roman"/>
          <w:spacing w:val="-1"/>
          <w:lang w:val="fr-FR"/>
        </w:rPr>
        <w:t>nouvelle</w:t>
      </w:r>
      <w:r w:rsidRPr="006F284D">
        <w:rPr>
          <w:rFonts w:cs="Times New Roman"/>
          <w:spacing w:val="23"/>
          <w:lang w:val="fr-FR"/>
        </w:rPr>
        <w:t xml:space="preserve"> </w:t>
      </w:r>
      <w:r w:rsidRPr="006F284D">
        <w:rPr>
          <w:rFonts w:cs="Times New Roman"/>
          <w:lang w:val="fr-FR"/>
        </w:rPr>
        <w:t>de</w:t>
      </w:r>
      <w:r w:rsidRPr="006F284D">
        <w:rPr>
          <w:rFonts w:cs="Times New Roman"/>
          <w:spacing w:val="20"/>
          <w:lang w:val="fr-FR"/>
        </w:rPr>
        <w:t xml:space="preserve"> </w:t>
      </w:r>
      <w:r w:rsidRPr="006F284D">
        <w:rPr>
          <w:rFonts w:cs="Times New Roman"/>
          <w:spacing w:val="-1"/>
          <w:lang w:val="fr-FR"/>
        </w:rPr>
        <w:t>l’expression</w:t>
      </w:r>
      <w:r w:rsidRPr="006F284D">
        <w:rPr>
          <w:rFonts w:cs="Times New Roman"/>
          <w:spacing w:val="21"/>
          <w:lang w:val="fr-FR"/>
        </w:rPr>
        <w:t xml:space="preserve"> </w:t>
      </w:r>
      <w:r w:rsidRPr="006F284D">
        <w:rPr>
          <w:rFonts w:cs="Times New Roman"/>
          <w:spacing w:val="-1"/>
          <w:lang w:val="fr-FR"/>
        </w:rPr>
        <w:t>d’une</w:t>
      </w:r>
      <w:r w:rsidRPr="006F284D">
        <w:rPr>
          <w:rFonts w:cs="Times New Roman"/>
          <w:spacing w:val="23"/>
          <w:lang w:val="fr-FR"/>
        </w:rPr>
        <w:t xml:space="preserve"> </w:t>
      </w:r>
      <w:r w:rsidRPr="006F284D">
        <w:rPr>
          <w:rFonts w:cs="Times New Roman"/>
          <w:spacing w:val="-1"/>
          <w:lang w:val="fr-FR"/>
        </w:rPr>
        <w:t>réalité</w:t>
      </w:r>
      <w:r w:rsidRPr="006F284D">
        <w:rPr>
          <w:rFonts w:cs="Times New Roman"/>
          <w:spacing w:val="20"/>
          <w:lang w:val="fr-FR"/>
        </w:rPr>
        <w:t xml:space="preserve"> </w:t>
      </w:r>
      <w:r w:rsidRPr="006F284D">
        <w:rPr>
          <w:rFonts w:cs="Times New Roman"/>
          <w:spacing w:val="-1"/>
          <w:lang w:val="fr-FR"/>
        </w:rPr>
        <w:t>d’ores</w:t>
      </w:r>
      <w:r w:rsidRPr="006F284D">
        <w:rPr>
          <w:rFonts w:cs="Times New Roman"/>
          <w:spacing w:val="24"/>
          <w:lang w:val="fr-FR"/>
        </w:rPr>
        <w:t xml:space="preserve"> </w:t>
      </w:r>
      <w:r w:rsidRPr="006F284D">
        <w:rPr>
          <w:rFonts w:cs="Times New Roman"/>
          <w:lang w:val="fr-FR"/>
        </w:rPr>
        <w:t>et</w:t>
      </w:r>
      <w:r w:rsidRPr="006F284D">
        <w:rPr>
          <w:rFonts w:cs="Times New Roman"/>
          <w:spacing w:val="21"/>
          <w:lang w:val="fr-FR"/>
        </w:rPr>
        <w:t xml:space="preserve"> </w:t>
      </w:r>
      <w:r w:rsidRPr="006F284D">
        <w:rPr>
          <w:rFonts w:cs="Times New Roman"/>
          <w:spacing w:val="-1"/>
          <w:lang w:val="fr-FR"/>
        </w:rPr>
        <w:t>déjà</w:t>
      </w:r>
      <w:r w:rsidRPr="006F284D">
        <w:rPr>
          <w:rFonts w:cs="Times New Roman"/>
          <w:spacing w:val="23"/>
          <w:lang w:val="fr-FR"/>
        </w:rPr>
        <w:t xml:space="preserve"> </w:t>
      </w:r>
      <w:r w:rsidRPr="006F284D">
        <w:rPr>
          <w:rFonts w:cs="Times New Roman"/>
          <w:spacing w:val="-2"/>
          <w:lang w:val="fr-FR"/>
        </w:rPr>
        <w:t>connue</w:t>
      </w:r>
      <w:r w:rsidRPr="006F284D">
        <w:rPr>
          <w:rFonts w:cs="Times New Roman"/>
          <w:spacing w:val="23"/>
          <w:lang w:val="fr-FR"/>
        </w:rPr>
        <w:t xml:space="preserve"> </w:t>
      </w:r>
      <w:r w:rsidRPr="006F284D">
        <w:rPr>
          <w:rFonts w:cs="Times New Roman"/>
          <w:lang w:val="fr-FR"/>
        </w:rPr>
        <w:t>à</w:t>
      </w:r>
      <w:r w:rsidRPr="006F284D">
        <w:rPr>
          <w:rFonts w:cs="Times New Roman"/>
          <w:spacing w:val="23"/>
          <w:lang w:val="fr-FR"/>
        </w:rPr>
        <w:t xml:space="preserve"> </w:t>
      </w:r>
      <w:r w:rsidRPr="006F284D">
        <w:rPr>
          <w:rFonts w:cs="Times New Roman"/>
          <w:spacing w:val="-1"/>
          <w:lang w:val="fr-FR"/>
        </w:rPr>
        <w:t>travers</w:t>
      </w:r>
      <w:r w:rsidRPr="006F284D">
        <w:rPr>
          <w:rFonts w:cs="Times New Roman"/>
          <w:spacing w:val="21"/>
          <w:lang w:val="fr-FR"/>
        </w:rPr>
        <w:t xml:space="preserve"> </w:t>
      </w:r>
      <w:r w:rsidRPr="006F284D">
        <w:rPr>
          <w:rFonts w:cs="Times New Roman"/>
          <w:spacing w:val="-1"/>
          <w:lang w:val="fr-FR"/>
        </w:rPr>
        <w:t>un</w:t>
      </w:r>
      <w:r w:rsidRPr="006F284D">
        <w:rPr>
          <w:rFonts w:cs="Times New Roman"/>
          <w:spacing w:val="33"/>
          <w:lang w:val="fr-FR"/>
        </w:rPr>
        <w:t xml:space="preserve"> </w:t>
      </w:r>
      <w:r w:rsidRPr="006F284D">
        <w:rPr>
          <w:spacing w:val="-1"/>
          <w:lang w:val="fr-FR"/>
        </w:rPr>
        <w:t>canal</w:t>
      </w:r>
      <w:r w:rsidRPr="006F284D">
        <w:rPr>
          <w:lang w:val="fr-FR"/>
        </w:rPr>
        <w:t xml:space="preserve"> </w:t>
      </w:r>
      <w:r w:rsidRPr="006F284D">
        <w:rPr>
          <w:spacing w:val="-1"/>
          <w:lang w:val="fr-FR"/>
        </w:rPr>
        <w:t>nouveau</w:t>
      </w:r>
      <w:r w:rsidRPr="006F284D">
        <w:rPr>
          <w:spacing w:val="-1"/>
          <w:sz w:val="26"/>
          <w:szCs w:val="26"/>
          <w:lang w:val="fr-FR"/>
        </w:rPr>
        <w:t>.</w:t>
      </w:r>
    </w:p>
    <w:p w14:paraId="72089253" w14:textId="77777777" w:rsidR="00955655" w:rsidRPr="006F284D" w:rsidRDefault="003504B7">
      <w:pPr>
        <w:pStyle w:val="Corpsdetexte"/>
        <w:spacing w:line="360" w:lineRule="auto"/>
        <w:ind w:right="108"/>
        <w:jc w:val="both"/>
        <w:rPr>
          <w:lang w:val="fr-FR"/>
        </w:rPr>
      </w:pPr>
      <w:r w:rsidRPr="006F284D">
        <w:rPr>
          <w:spacing w:val="-1"/>
          <w:lang w:val="fr-FR"/>
        </w:rPr>
        <w:t>Dans</w:t>
      </w:r>
      <w:r w:rsidRPr="006F284D">
        <w:rPr>
          <w:spacing w:val="12"/>
          <w:lang w:val="fr-FR"/>
        </w:rPr>
        <w:t xml:space="preserve"> </w:t>
      </w:r>
      <w:r w:rsidRPr="006F284D">
        <w:rPr>
          <w:lang w:val="fr-FR"/>
        </w:rPr>
        <w:t>ce</w:t>
      </w:r>
      <w:r w:rsidRPr="006F284D">
        <w:rPr>
          <w:spacing w:val="13"/>
          <w:lang w:val="fr-FR"/>
        </w:rPr>
        <w:t xml:space="preserve"> </w:t>
      </w:r>
      <w:r w:rsidRPr="006F284D">
        <w:rPr>
          <w:spacing w:val="-1"/>
          <w:lang w:val="fr-FR"/>
        </w:rPr>
        <w:t>contexte,</w:t>
      </w:r>
      <w:r w:rsidRPr="006F284D">
        <w:rPr>
          <w:spacing w:val="10"/>
          <w:lang w:val="fr-FR"/>
        </w:rPr>
        <w:t xml:space="preserve"> </w:t>
      </w:r>
      <w:r w:rsidRPr="006F284D">
        <w:rPr>
          <w:spacing w:val="-1"/>
          <w:lang w:val="fr-FR"/>
        </w:rPr>
        <w:t>une</w:t>
      </w:r>
      <w:r w:rsidRPr="006F284D">
        <w:rPr>
          <w:spacing w:val="13"/>
          <w:lang w:val="fr-FR"/>
        </w:rPr>
        <w:t xml:space="preserve"> </w:t>
      </w:r>
      <w:r w:rsidRPr="006F284D">
        <w:rPr>
          <w:spacing w:val="-2"/>
          <w:lang w:val="fr-FR"/>
        </w:rPr>
        <w:t>question</w:t>
      </w:r>
      <w:r w:rsidRPr="006F284D">
        <w:rPr>
          <w:spacing w:val="12"/>
          <w:lang w:val="fr-FR"/>
        </w:rPr>
        <w:t xml:space="preserve"> </w:t>
      </w:r>
      <w:r w:rsidRPr="006F284D">
        <w:rPr>
          <w:spacing w:val="-1"/>
          <w:lang w:val="fr-FR"/>
        </w:rPr>
        <w:t>qui</w:t>
      </w:r>
      <w:r w:rsidRPr="006F284D">
        <w:rPr>
          <w:spacing w:val="12"/>
          <w:lang w:val="fr-FR"/>
        </w:rPr>
        <w:t xml:space="preserve"> </w:t>
      </w:r>
      <w:r w:rsidRPr="006F284D">
        <w:rPr>
          <w:spacing w:val="-1"/>
          <w:lang w:val="fr-FR"/>
        </w:rPr>
        <w:t>commence</w:t>
      </w:r>
      <w:r w:rsidRPr="006F284D">
        <w:rPr>
          <w:spacing w:val="11"/>
          <w:lang w:val="fr-FR"/>
        </w:rPr>
        <w:t xml:space="preserve"> </w:t>
      </w:r>
      <w:r w:rsidRPr="006F284D">
        <w:rPr>
          <w:lang w:val="fr-FR"/>
        </w:rPr>
        <w:t>à</w:t>
      </w:r>
      <w:r w:rsidRPr="006F284D">
        <w:rPr>
          <w:spacing w:val="13"/>
          <w:lang w:val="fr-FR"/>
        </w:rPr>
        <w:t xml:space="preserve"> </w:t>
      </w:r>
      <w:r w:rsidRPr="006F284D">
        <w:rPr>
          <w:lang w:val="fr-FR"/>
        </w:rPr>
        <w:t>ê</w:t>
      </w:r>
      <w:r w:rsidRPr="006F284D">
        <w:rPr>
          <w:rFonts w:cs="Times New Roman"/>
          <w:lang w:val="fr-FR"/>
        </w:rPr>
        <w:t>tre</w:t>
      </w:r>
      <w:r w:rsidRPr="006F284D">
        <w:rPr>
          <w:rFonts w:cs="Times New Roman"/>
          <w:spacing w:val="11"/>
          <w:lang w:val="fr-FR"/>
        </w:rPr>
        <w:t xml:space="preserve"> </w:t>
      </w:r>
      <w:r w:rsidRPr="006F284D">
        <w:rPr>
          <w:rFonts w:cs="Times New Roman"/>
          <w:spacing w:val="-1"/>
          <w:lang w:val="fr-FR"/>
        </w:rPr>
        <w:t>posée,</w:t>
      </w:r>
      <w:r w:rsidRPr="006F284D">
        <w:rPr>
          <w:rFonts w:cs="Times New Roman"/>
          <w:spacing w:val="13"/>
          <w:lang w:val="fr-FR"/>
        </w:rPr>
        <w:t xml:space="preserve"> </w:t>
      </w:r>
      <w:del w:id="16" w:author="Dominique LONGIN" w:date="2016-08-16T14:58:00Z">
        <w:r w:rsidRPr="006F284D" w:rsidDel="000E0D60">
          <w:rPr>
            <w:rFonts w:cs="Times New Roman"/>
            <w:spacing w:val="-2"/>
            <w:lang w:val="fr-FR"/>
          </w:rPr>
          <w:delText>c’</w:delText>
        </w:r>
      </w:del>
      <w:r w:rsidRPr="006F284D">
        <w:rPr>
          <w:rFonts w:cs="Times New Roman"/>
          <w:spacing w:val="-2"/>
          <w:lang w:val="fr-FR"/>
        </w:rPr>
        <w:t>est</w:t>
      </w:r>
      <w:ins w:id="17" w:author="Dominique LONGIN" w:date="2016-08-16T14:58:00Z">
        <w:r w:rsidR="000E0D60">
          <w:rPr>
            <w:rFonts w:cs="Times New Roman"/>
            <w:spacing w:val="-2"/>
            <w:lang w:val="fr-FR"/>
          </w:rPr>
          <w:t> :</w:t>
        </w:r>
      </w:ins>
      <w:r w:rsidRPr="006F284D">
        <w:rPr>
          <w:rFonts w:cs="Times New Roman"/>
          <w:spacing w:val="12"/>
          <w:lang w:val="fr-FR"/>
        </w:rPr>
        <w:t xml:space="preserve"> </w:t>
      </w:r>
      <w:r w:rsidRPr="006F284D">
        <w:rPr>
          <w:rFonts w:cs="Times New Roman"/>
          <w:spacing w:val="-1"/>
          <w:lang w:val="fr-FR"/>
        </w:rPr>
        <w:t>comment</w:t>
      </w:r>
      <w:r w:rsidRPr="006F284D">
        <w:rPr>
          <w:rFonts w:cs="Times New Roman"/>
          <w:spacing w:val="49"/>
          <w:lang w:val="fr-FR"/>
        </w:rPr>
        <w:t xml:space="preserve"> </w:t>
      </w:r>
      <w:r w:rsidRPr="006F284D">
        <w:rPr>
          <w:rFonts w:cs="Times New Roman"/>
          <w:lang w:val="fr-FR"/>
        </w:rPr>
        <w:t>les</w:t>
      </w:r>
      <w:r w:rsidRPr="006F284D">
        <w:rPr>
          <w:rFonts w:cs="Times New Roman"/>
          <w:spacing w:val="16"/>
          <w:lang w:val="fr-FR"/>
        </w:rPr>
        <w:t xml:space="preserve"> </w:t>
      </w:r>
      <w:r w:rsidRPr="006F284D">
        <w:rPr>
          <w:rFonts w:cs="Times New Roman"/>
          <w:spacing w:val="-2"/>
          <w:lang w:val="fr-FR"/>
        </w:rPr>
        <w:t>individus</w:t>
      </w:r>
      <w:r w:rsidRPr="006F284D">
        <w:rPr>
          <w:rFonts w:cs="Times New Roman"/>
          <w:spacing w:val="18"/>
          <w:lang w:val="fr-FR"/>
        </w:rPr>
        <w:t xml:space="preserve"> </w:t>
      </w:r>
      <w:r w:rsidRPr="006F284D">
        <w:rPr>
          <w:rFonts w:cs="Times New Roman"/>
          <w:lang w:val="fr-FR"/>
        </w:rPr>
        <w:t>se</w:t>
      </w:r>
      <w:r w:rsidRPr="006F284D">
        <w:rPr>
          <w:rFonts w:cs="Times New Roman"/>
          <w:spacing w:val="17"/>
          <w:lang w:val="fr-FR"/>
        </w:rPr>
        <w:t xml:space="preserve"> </w:t>
      </w:r>
      <w:r w:rsidRPr="006F284D">
        <w:rPr>
          <w:rFonts w:cs="Times New Roman"/>
          <w:spacing w:val="-2"/>
          <w:lang w:val="fr-FR"/>
        </w:rPr>
        <w:t>comportent</w:t>
      </w:r>
      <w:r w:rsidRPr="006F284D">
        <w:rPr>
          <w:rFonts w:cs="Times New Roman"/>
          <w:spacing w:val="16"/>
          <w:lang w:val="fr-FR"/>
        </w:rPr>
        <w:t xml:space="preserve"> </w:t>
      </w:r>
      <w:r w:rsidRPr="006F284D">
        <w:rPr>
          <w:rFonts w:cs="Times New Roman"/>
          <w:spacing w:val="-1"/>
          <w:lang w:val="fr-FR"/>
        </w:rPr>
        <w:t>lorsqu’ils</w:t>
      </w:r>
      <w:r w:rsidRPr="006F284D">
        <w:rPr>
          <w:rFonts w:cs="Times New Roman"/>
          <w:spacing w:val="23"/>
          <w:lang w:val="fr-FR"/>
        </w:rPr>
        <w:t xml:space="preserve"> </w:t>
      </w:r>
      <w:r w:rsidRPr="006F284D">
        <w:rPr>
          <w:spacing w:val="-1"/>
          <w:lang w:val="fr-FR"/>
        </w:rPr>
        <w:t>sont</w:t>
      </w:r>
      <w:r w:rsidRPr="006F284D">
        <w:rPr>
          <w:spacing w:val="18"/>
          <w:lang w:val="fr-FR"/>
        </w:rPr>
        <w:t xml:space="preserve"> </w:t>
      </w:r>
      <w:r w:rsidRPr="006F284D">
        <w:rPr>
          <w:spacing w:val="-2"/>
          <w:lang w:val="fr-FR"/>
        </w:rPr>
        <w:t>en</w:t>
      </w:r>
      <w:r w:rsidRPr="006F284D">
        <w:rPr>
          <w:spacing w:val="18"/>
          <w:lang w:val="fr-FR"/>
        </w:rPr>
        <w:t xml:space="preserve"> </w:t>
      </w:r>
      <w:r w:rsidRPr="006F284D">
        <w:rPr>
          <w:spacing w:val="-1"/>
          <w:lang w:val="fr-FR"/>
        </w:rPr>
        <w:t>présence</w:t>
      </w:r>
      <w:r w:rsidRPr="006F284D">
        <w:rPr>
          <w:spacing w:val="15"/>
          <w:lang w:val="fr-FR"/>
        </w:rPr>
        <w:t xml:space="preserve"> </w:t>
      </w:r>
      <w:r w:rsidRPr="006F284D">
        <w:rPr>
          <w:lang w:val="fr-FR"/>
        </w:rPr>
        <w:t>de</w:t>
      </w:r>
      <w:r w:rsidRPr="006F284D">
        <w:rPr>
          <w:spacing w:val="17"/>
          <w:lang w:val="fr-FR"/>
        </w:rPr>
        <w:t xml:space="preserve"> </w:t>
      </w:r>
      <w:r w:rsidRPr="006F284D">
        <w:rPr>
          <w:spacing w:val="-2"/>
          <w:lang w:val="fr-FR"/>
        </w:rPr>
        <w:t>personnes</w:t>
      </w:r>
      <w:r w:rsidRPr="006F284D">
        <w:rPr>
          <w:spacing w:val="59"/>
          <w:lang w:val="fr-FR"/>
        </w:rPr>
        <w:t xml:space="preserve"> </w:t>
      </w:r>
      <w:r w:rsidRPr="006F284D">
        <w:rPr>
          <w:spacing w:val="-1"/>
          <w:lang w:val="fr-FR"/>
        </w:rPr>
        <w:t>indésirables.</w:t>
      </w:r>
      <w:r w:rsidRPr="006F284D">
        <w:rPr>
          <w:spacing w:val="33"/>
          <w:lang w:val="fr-FR"/>
        </w:rPr>
        <w:t xml:space="preserve"> </w:t>
      </w:r>
      <w:ins w:id="18" w:author="Dominique LONGIN" w:date="2016-08-16T14:59:00Z">
        <w:r w:rsidR="000E0D60">
          <w:rPr>
            <w:spacing w:val="33"/>
            <w:lang w:val="fr-FR"/>
          </w:rPr>
          <w:t>Par « présence », il faut comprendre présence physique, mais pas seulement : il peut aussi s’agir de « présence numérique » comme l’appartenance à un groupe de discussion ou d</w:t>
        </w:r>
      </w:ins>
      <w:ins w:id="19" w:author="Dominique LONGIN" w:date="2016-08-16T15:00:00Z">
        <w:r w:rsidR="000E0D60">
          <w:rPr>
            <w:spacing w:val="33"/>
            <w:lang w:val="fr-FR"/>
          </w:rPr>
          <w:t xml:space="preserve">’intérêt par exemple. </w:t>
        </w:r>
      </w:ins>
      <w:r w:rsidRPr="006F284D">
        <w:rPr>
          <w:lang w:val="fr-FR"/>
        </w:rPr>
        <w:t>Ce</w:t>
      </w:r>
      <w:r w:rsidRPr="006F284D">
        <w:rPr>
          <w:spacing w:val="32"/>
          <w:lang w:val="fr-FR"/>
        </w:rPr>
        <w:t xml:space="preserve"> </w:t>
      </w:r>
      <w:r w:rsidRPr="006F284D">
        <w:rPr>
          <w:spacing w:val="-2"/>
          <w:lang w:val="fr-FR"/>
        </w:rPr>
        <w:t>problème</w:t>
      </w:r>
      <w:r w:rsidRPr="006F284D">
        <w:rPr>
          <w:spacing w:val="32"/>
          <w:lang w:val="fr-FR"/>
        </w:rPr>
        <w:t xml:space="preserve"> </w:t>
      </w:r>
      <w:r w:rsidRPr="006F284D">
        <w:rPr>
          <w:spacing w:val="-1"/>
          <w:lang w:val="fr-FR"/>
        </w:rPr>
        <w:t>peut</w:t>
      </w:r>
      <w:r w:rsidRPr="006F284D">
        <w:rPr>
          <w:spacing w:val="33"/>
          <w:lang w:val="fr-FR"/>
        </w:rPr>
        <w:t xml:space="preserve"> </w:t>
      </w:r>
      <w:r w:rsidRPr="006F284D">
        <w:rPr>
          <w:lang w:val="fr-FR"/>
        </w:rPr>
        <w:t>être</w:t>
      </w:r>
      <w:r w:rsidRPr="006F284D">
        <w:rPr>
          <w:spacing w:val="32"/>
          <w:lang w:val="fr-FR"/>
        </w:rPr>
        <w:t xml:space="preserve"> </w:t>
      </w:r>
      <w:r w:rsidRPr="006F284D">
        <w:rPr>
          <w:spacing w:val="-2"/>
          <w:lang w:val="fr-FR"/>
        </w:rPr>
        <w:t>expliqué</w:t>
      </w:r>
      <w:r w:rsidRPr="006F284D">
        <w:rPr>
          <w:spacing w:val="30"/>
          <w:lang w:val="fr-FR"/>
        </w:rPr>
        <w:t xml:space="preserve"> </w:t>
      </w:r>
      <w:r w:rsidRPr="006F284D">
        <w:rPr>
          <w:lang w:val="fr-FR"/>
        </w:rPr>
        <w:t>par</w:t>
      </w:r>
      <w:r w:rsidRPr="006F284D">
        <w:rPr>
          <w:spacing w:val="32"/>
          <w:lang w:val="fr-FR"/>
        </w:rPr>
        <w:t xml:space="preserve"> </w:t>
      </w:r>
      <w:r w:rsidRPr="006F284D">
        <w:rPr>
          <w:spacing w:val="-2"/>
          <w:lang w:val="fr-FR"/>
        </w:rPr>
        <w:t>l'influence</w:t>
      </w:r>
      <w:r w:rsidRPr="006F284D">
        <w:rPr>
          <w:spacing w:val="32"/>
          <w:lang w:val="fr-FR"/>
        </w:rPr>
        <w:t xml:space="preserve"> </w:t>
      </w:r>
      <w:r w:rsidRPr="006F284D">
        <w:rPr>
          <w:lang w:val="fr-FR"/>
        </w:rPr>
        <w:t>des</w:t>
      </w:r>
      <w:r w:rsidRPr="006F284D">
        <w:rPr>
          <w:spacing w:val="31"/>
          <w:lang w:val="fr-FR"/>
        </w:rPr>
        <w:t xml:space="preserve"> </w:t>
      </w:r>
      <w:r w:rsidRPr="006F284D">
        <w:rPr>
          <w:spacing w:val="-1"/>
          <w:lang w:val="fr-FR"/>
        </w:rPr>
        <w:t>opinions</w:t>
      </w:r>
      <w:r w:rsidRPr="006F284D">
        <w:rPr>
          <w:spacing w:val="49"/>
          <w:lang w:val="fr-FR"/>
        </w:rPr>
        <w:t xml:space="preserve"> </w:t>
      </w:r>
      <w:ins w:id="20" w:author="Dominique LONGIN" w:date="2016-07-21T15:01:00Z">
        <w:r w:rsidR="006F284D">
          <w:rPr>
            <w:spacing w:val="49"/>
            <w:lang w:val="fr-FR"/>
          </w:rPr>
          <w:t xml:space="preserve">des autres sur nos opinions </w:t>
        </w:r>
      </w:ins>
      <w:r w:rsidRPr="006F284D">
        <w:rPr>
          <w:spacing w:val="-1"/>
          <w:lang w:val="fr-FR"/>
        </w:rPr>
        <w:t>personnelles</w:t>
      </w:r>
      <w:del w:id="21" w:author="Dominique LONGIN" w:date="2016-07-21T15:01:00Z">
        <w:r w:rsidRPr="006F284D" w:rsidDel="006F284D">
          <w:rPr>
            <w:spacing w:val="31"/>
            <w:lang w:val="fr-FR"/>
          </w:rPr>
          <w:delText xml:space="preserve"> </w:delText>
        </w:r>
        <w:r w:rsidRPr="006F284D" w:rsidDel="006F284D">
          <w:rPr>
            <w:spacing w:val="-1"/>
            <w:lang w:val="fr-FR"/>
          </w:rPr>
          <w:delText>par</w:delText>
        </w:r>
        <w:r w:rsidRPr="006F284D" w:rsidDel="006F284D">
          <w:rPr>
            <w:spacing w:val="28"/>
            <w:lang w:val="fr-FR"/>
          </w:rPr>
          <w:delText xml:space="preserve"> </w:delText>
        </w:r>
        <w:r w:rsidRPr="006F284D" w:rsidDel="006F284D">
          <w:rPr>
            <w:spacing w:val="-1"/>
            <w:lang w:val="fr-FR"/>
          </w:rPr>
          <w:delText>d'autres</w:delText>
        </w:r>
        <w:r w:rsidRPr="006F284D" w:rsidDel="006F284D">
          <w:rPr>
            <w:spacing w:val="31"/>
            <w:lang w:val="fr-FR"/>
          </w:rPr>
          <w:delText xml:space="preserve"> </w:delText>
        </w:r>
        <w:r w:rsidRPr="006F284D" w:rsidDel="006F284D">
          <w:rPr>
            <w:spacing w:val="-1"/>
            <w:lang w:val="fr-FR"/>
          </w:rPr>
          <w:delText>personnes</w:delText>
        </w:r>
      </w:del>
      <w:r w:rsidRPr="006F284D">
        <w:rPr>
          <w:spacing w:val="-1"/>
          <w:lang w:val="fr-FR"/>
        </w:rPr>
        <w:t>.</w:t>
      </w:r>
      <w:r w:rsidRPr="006F284D">
        <w:rPr>
          <w:spacing w:val="35"/>
          <w:lang w:val="fr-FR"/>
        </w:rPr>
        <w:t xml:space="preserve"> </w:t>
      </w:r>
      <w:ins w:id="22" w:author="Dominique LONGIN" w:date="2016-07-21T15:01:00Z">
        <w:r w:rsidR="006F284D">
          <w:rPr>
            <w:spacing w:val="35"/>
            <w:lang w:val="fr-FR"/>
          </w:rPr>
          <w:t xml:space="preserve">Des </w:t>
        </w:r>
      </w:ins>
      <w:del w:id="23" w:author="Dominique LONGIN" w:date="2016-07-21T15:01:00Z">
        <w:r w:rsidRPr="006F284D" w:rsidDel="006F284D">
          <w:rPr>
            <w:spacing w:val="-2"/>
            <w:lang w:val="fr-FR"/>
          </w:rPr>
          <w:delText>Modèles</w:delText>
        </w:r>
        <w:r w:rsidRPr="006F284D" w:rsidDel="006F284D">
          <w:rPr>
            <w:spacing w:val="29"/>
            <w:lang w:val="fr-FR"/>
          </w:rPr>
          <w:delText xml:space="preserve"> </w:delText>
        </w:r>
      </w:del>
      <w:ins w:id="24" w:author="Dominique LONGIN" w:date="2016-07-21T15:01:00Z">
        <w:r w:rsidR="006F284D">
          <w:rPr>
            <w:spacing w:val="-2"/>
            <w:lang w:val="fr-FR"/>
          </w:rPr>
          <w:t>m</w:t>
        </w:r>
        <w:r w:rsidR="006F284D" w:rsidRPr="006F284D">
          <w:rPr>
            <w:spacing w:val="-2"/>
            <w:lang w:val="fr-FR"/>
          </w:rPr>
          <w:t>odèles</w:t>
        </w:r>
        <w:r w:rsidR="006F284D" w:rsidRPr="006F284D">
          <w:rPr>
            <w:spacing w:val="29"/>
            <w:lang w:val="fr-FR"/>
          </w:rPr>
          <w:t xml:space="preserve"> </w:t>
        </w:r>
        <w:r w:rsidR="006F284D">
          <w:rPr>
            <w:spacing w:val="29"/>
            <w:lang w:val="fr-FR"/>
          </w:rPr>
          <w:t xml:space="preserve">de diffusion </w:t>
        </w:r>
      </w:ins>
      <w:r w:rsidRPr="006F284D">
        <w:rPr>
          <w:spacing w:val="-2"/>
          <w:lang w:val="fr-FR"/>
        </w:rPr>
        <w:t>d'opinion</w:t>
      </w:r>
      <w:r w:rsidRPr="006F284D">
        <w:rPr>
          <w:spacing w:val="31"/>
          <w:lang w:val="fr-FR"/>
        </w:rPr>
        <w:t xml:space="preserve"> </w:t>
      </w:r>
      <w:del w:id="25" w:author="Dominique LONGIN" w:date="2016-07-21T15:01:00Z">
        <w:r w:rsidRPr="006F284D" w:rsidDel="006F284D">
          <w:rPr>
            <w:spacing w:val="-2"/>
            <w:lang w:val="fr-FR"/>
          </w:rPr>
          <w:delText>diffusion</w:delText>
        </w:r>
        <w:r w:rsidRPr="006F284D" w:rsidDel="006F284D">
          <w:rPr>
            <w:spacing w:val="31"/>
            <w:lang w:val="fr-FR"/>
          </w:rPr>
          <w:delText xml:space="preserve"> </w:delText>
        </w:r>
        <w:r w:rsidRPr="006F284D" w:rsidDel="006F284D">
          <w:rPr>
            <w:spacing w:val="-1"/>
            <w:lang w:val="fr-FR"/>
          </w:rPr>
          <w:delText>sur</w:delText>
        </w:r>
        <w:r w:rsidRPr="006F284D" w:rsidDel="006F284D">
          <w:rPr>
            <w:spacing w:val="28"/>
            <w:lang w:val="fr-FR"/>
          </w:rPr>
          <w:delText xml:space="preserve"> </w:delText>
        </w:r>
      </w:del>
      <w:ins w:id="26" w:author="Dominique LONGIN" w:date="2016-07-21T15:01:00Z">
        <w:r w:rsidR="006F284D">
          <w:rPr>
            <w:spacing w:val="-1"/>
            <w:lang w:val="fr-FR"/>
          </w:rPr>
          <w:t>dans</w:t>
        </w:r>
        <w:r w:rsidR="006F284D" w:rsidRPr="006F284D">
          <w:rPr>
            <w:spacing w:val="28"/>
            <w:lang w:val="fr-FR"/>
          </w:rPr>
          <w:t xml:space="preserve"> </w:t>
        </w:r>
      </w:ins>
      <w:r w:rsidRPr="006F284D">
        <w:rPr>
          <w:lang w:val="fr-FR"/>
        </w:rPr>
        <w:t>un</w:t>
      </w:r>
      <w:r w:rsidRPr="006F284D">
        <w:rPr>
          <w:spacing w:val="28"/>
          <w:lang w:val="fr-FR"/>
        </w:rPr>
        <w:t xml:space="preserve"> </w:t>
      </w:r>
      <w:r w:rsidRPr="006F284D">
        <w:rPr>
          <w:spacing w:val="-1"/>
          <w:lang w:val="fr-FR"/>
        </w:rPr>
        <w:t>réseau</w:t>
      </w:r>
      <w:r w:rsidRPr="006F284D">
        <w:rPr>
          <w:spacing w:val="53"/>
          <w:lang w:val="fr-FR"/>
        </w:rPr>
        <w:t xml:space="preserve"> </w:t>
      </w:r>
      <w:r w:rsidRPr="006F284D">
        <w:rPr>
          <w:spacing w:val="-1"/>
          <w:lang w:val="fr-FR"/>
        </w:rPr>
        <w:t>ont</w:t>
      </w:r>
      <w:r w:rsidRPr="006F284D">
        <w:rPr>
          <w:spacing w:val="18"/>
          <w:lang w:val="fr-FR"/>
        </w:rPr>
        <w:t xml:space="preserve"> </w:t>
      </w:r>
      <w:r w:rsidRPr="006F284D">
        <w:rPr>
          <w:spacing w:val="-1"/>
          <w:lang w:val="fr-FR"/>
        </w:rPr>
        <w:t>été</w:t>
      </w:r>
      <w:r w:rsidRPr="006F284D">
        <w:rPr>
          <w:spacing w:val="15"/>
          <w:lang w:val="fr-FR"/>
        </w:rPr>
        <w:t xml:space="preserve"> </w:t>
      </w:r>
      <w:r w:rsidRPr="006F284D">
        <w:rPr>
          <w:spacing w:val="-2"/>
          <w:lang w:val="fr-FR"/>
        </w:rPr>
        <w:t>développé</w:t>
      </w:r>
      <w:del w:id="27" w:author="Dominique LONGIN" w:date="2016-07-21T15:02:00Z">
        <w:r w:rsidRPr="006F284D" w:rsidDel="006F284D">
          <w:rPr>
            <w:spacing w:val="-2"/>
            <w:lang w:val="fr-FR"/>
          </w:rPr>
          <w:delText>e</w:delText>
        </w:r>
      </w:del>
      <w:r w:rsidRPr="006F284D">
        <w:rPr>
          <w:spacing w:val="-2"/>
          <w:lang w:val="fr-FR"/>
        </w:rPr>
        <w:t>s</w:t>
      </w:r>
      <w:r w:rsidRPr="006F284D">
        <w:rPr>
          <w:spacing w:val="20"/>
          <w:lang w:val="fr-FR"/>
        </w:rPr>
        <w:t xml:space="preserve"> </w:t>
      </w:r>
      <w:r w:rsidRPr="006F284D">
        <w:rPr>
          <w:lang w:val="fr-FR"/>
        </w:rPr>
        <w:t>et</w:t>
      </w:r>
      <w:r w:rsidRPr="006F284D">
        <w:rPr>
          <w:spacing w:val="18"/>
          <w:lang w:val="fr-FR"/>
        </w:rPr>
        <w:t xml:space="preserve"> </w:t>
      </w:r>
      <w:r w:rsidRPr="006F284D">
        <w:rPr>
          <w:spacing w:val="-2"/>
          <w:lang w:val="fr-FR"/>
        </w:rPr>
        <w:t>étudié</w:t>
      </w:r>
      <w:del w:id="28" w:author="Dominique LONGIN" w:date="2016-07-21T15:02:00Z">
        <w:r w:rsidRPr="006F284D" w:rsidDel="006F284D">
          <w:rPr>
            <w:spacing w:val="-2"/>
            <w:lang w:val="fr-FR"/>
          </w:rPr>
          <w:delText>e</w:delText>
        </w:r>
      </w:del>
      <w:r w:rsidRPr="006F284D">
        <w:rPr>
          <w:spacing w:val="-2"/>
          <w:lang w:val="fr-FR"/>
        </w:rPr>
        <w:t>s</w:t>
      </w:r>
      <w:r w:rsidRPr="006F284D">
        <w:rPr>
          <w:spacing w:val="16"/>
          <w:lang w:val="fr-FR"/>
        </w:rPr>
        <w:t xml:space="preserve"> </w:t>
      </w:r>
      <w:r w:rsidRPr="006F284D">
        <w:rPr>
          <w:spacing w:val="-1"/>
          <w:lang w:val="fr-FR"/>
        </w:rPr>
        <w:t>depuis</w:t>
      </w:r>
      <w:r w:rsidRPr="006F284D">
        <w:rPr>
          <w:spacing w:val="16"/>
          <w:lang w:val="fr-FR"/>
        </w:rPr>
        <w:t xml:space="preserve"> </w:t>
      </w:r>
      <w:r w:rsidRPr="006F284D">
        <w:rPr>
          <w:spacing w:val="-1"/>
          <w:lang w:val="fr-FR"/>
        </w:rPr>
        <w:t>les</w:t>
      </w:r>
      <w:r w:rsidRPr="006F284D">
        <w:rPr>
          <w:spacing w:val="18"/>
          <w:lang w:val="fr-FR"/>
        </w:rPr>
        <w:t xml:space="preserve"> </w:t>
      </w:r>
      <w:r w:rsidRPr="006F284D">
        <w:rPr>
          <w:spacing w:val="-1"/>
          <w:lang w:val="fr-FR"/>
        </w:rPr>
        <w:t>années</w:t>
      </w:r>
      <w:r w:rsidRPr="006F284D">
        <w:rPr>
          <w:spacing w:val="21"/>
          <w:lang w:val="fr-FR"/>
        </w:rPr>
        <w:t xml:space="preserve"> </w:t>
      </w:r>
      <w:r w:rsidRPr="006F284D">
        <w:rPr>
          <w:lang w:val="fr-FR"/>
        </w:rPr>
        <w:t>70s,</w:t>
      </w:r>
      <w:r w:rsidRPr="006F284D">
        <w:rPr>
          <w:spacing w:val="15"/>
          <w:lang w:val="fr-FR"/>
        </w:rPr>
        <w:t xml:space="preserve"> </w:t>
      </w:r>
      <w:r w:rsidRPr="006F284D">
        <w:rPr>
          <w:lang w:val="fr-FR"/>
        </w:rPr>
        <w:t>à</w:t>
      </w:r>
      <w:r w:rsidRPr="006F284D">
        <w:rPr>
          <w:spacing w:val="15"/>
          <w:lang w:val="fr-FR"/>
        </w:rPr>
        <w:t xml:space="preserve"> </w:t>
      </w:r>
      <w:r w:rsidRPr="006F284D">
        <w:rPr>
          <w:spacing w:val="-1"/>
          <w:lang w:val="fr-FR"/>
        </w:rPr>
        <w:t>partir</w:t>
      </w:r>
      <w:r w:rsidRPr="006F284D">
        <w:rPr>
          <w:spacing w:val="18"/>
          <w:lang w:val="fr-FR"/>
        </w:rPr>
        <w:t xml:space="preserve"> </w:t>
      </w:r>
      <w:r w:rsidRPr="006F284D">
        <w:rPr>
          <w:spacing w:val="-1"/>
          <w:lang w:val="fr-FR"/>
        </w:rPr>
        <w:t>du</w:t>
      </w:r>
      <w:r w:rsidRPr="006F284D">
        <w:rPr>
          <w:spacing w:val="17"/>
          <w:lang w:val="fr-FR"/>
        </w:rPr>
        <w:t xml:space="preserve"> </w:t>
      </w:r>
      <w:r w:rsidRPr="006F284D">
        <w:rPr>
          <w:spacing w:val="-1"/>
          <w:lang w:val="fr-FR"/>
        </w:rPr>
        <w:t>travail</w:t>
      </w:r>
      <w:r w:rsidRPr="006F284D">
        <w:rPr>
          <w:spacing w:val="47"/>
          <w:lang w:val="fr-FR"/>
        </w:rPr>
        <w:t xml:space="preserve"> </w:t>
      </w:r>
      <w:del w:id="29" w:author="Dominique LONGIN" w:date="2016-07-21T15:02:00Z">
        <w:r w:rsidRPr="006F284D" w:rsidDel="006F284D">
          <w:rPr>
            <w:spacing w:val="-1"/>
            <w:lang w:val="fr-FR"/>
          </w:rPr>
          <w:delText>classique</w:delText>
        </w:r>
        <w:r w:rsidRPr="006F284D" w:rsidDel="006F284D">
          <w:rPr>
            <w:spacing w:val="-3"/>
            <w:lang w:val="fr-FR"/>
          </w:rPr>
          <w:delText xml:space="preserve"> </w:delText>
        </w:r>
      </w:del>
      <w:ins w:id="30" w:author="Dominique LONGIN" w:date="2016-07-21T15:02:00Z">
        <w:r w:rsidR="006F284D">
          <w:rPr>
            <w:spacing w:val="-1"/>
            <w:lang w:val="fr-FR"/>
          </w:rPr>
          <w:t xml:space="preserve">bien connu </w:t>
        </w:r>
      </w:ins>
      <w:r w:rsidRPr="006F284D">
        <w:rPr>
          <w:lang w:val="fr-FR"/>
        </w:rPr>
        <w:t xml:space="preserve">de </w:t>
      </w:r>
      <w:r w:rsidRPr="006F284D">
        <w:rPr>
          <w:spacing w:val="-1"/>
          <w:lang w:val="fr-FR"/>
        </w:rPr>
        <w:t>De</w:t>
      </w:r>
      <w:r w:rsidRPr="006F284D">
        <w:rPr>
          <w:lang w:val="fr-FR"/>
        </w:rPr>
        <w:t xml:space="preserve"> </w:t>
      </w:r>
      <w:r w:rsidRPr="006F284D">
        <w:rPr>
          <w:spacing w:val="-1"/>
          <w:lang w:val="fr-FR"/>
        </w:rPr>
        <w:t xml:space="preserve">Groot, </w:t>
      </w:r>
      <w:r w:rsidRPr="006F284D">
        <w:rPr>
          <w:lang w:val="fr-FR"/>
        </w:rPr>
        <w:t>où</w:t>
      </w:r>
      <w:r w:rsidRPr="006F284D">
        <w:rPr>
          <w:spacing w:val="1"/>
          <w:lang w:val="fr-FR"/>
        </w:rPr>
        <w:t xml:space="preserve"> </w:t>
      </w:r>
      <w:r w:rsidRPr="006F284D">
        <w:rPr>
          <w:spacing w:val="-1"/>
          <w:lang w:val="fr-FR"/>
        </w:rPr>
        <w:t>les</w:t>
      </w:r>
      <w:r w:rsidRPr="006F284D">
        <w:rPr>
          <w:spacing w:val="1"/>
          <w:lang w:val="fr-FR"/>
        </w:rPr>
        <w:t xml:space="preserve"> </w:t>
      </w:r>
      <w:r w:rsidRPr="006F284D">
        <w:rPr>
          <w:spacing w:val="-2"/>
          <w:lang w:val="fr-FR"/>
        </w:rPr>
        <w:t>opinions</w:t>
      </w:r>
      <w:r w:rsidRPr="006F284D">
        <w:rPr>
          <w:spacing w:val="1"/>
          <w:lang w:val="fr-FR"/>
        </w:rPr>
        <w:t xml:space="preserve"> </w:t>
      </w:r>
      <w:r w:rsidRPr="006F284D">
        <w:rPr>
          <w:spacing w:val="-1"/>
          <w:lang w:val="fr-FR"/>
        </w:rPr>
        <w:t xml:space="preserve">sont </w:t>
      </w:r>
      <w:r w:rsidRPr="006F284D">
        <w:rPr>
          <w:lang w:val="fr-FR"/>
        </w:rPr>
        <w:t>des</w:t>
      </w:r>
      <w:r w:rsidRPr="006F284D">
        <w:rPr>
          <w:spacing w:val="1"/>
          <w:lang w:val="fr-FR"/>
        </w:rPr>
        <w:t xml:space="preserve"> </w:t>
      </w:r>
      <w:r w:rsidRPr="006F284D">
        <w:rPr>
          <w:spacing w:val="-2"/>
          <w:lang w:val="fr-FR"/>
        </w:rPr>
        <w:t>valeurs</w:t>
      </w:r>
      <w:r w:rsidRPr="006F284D">
        <w:rPr>
          <w:spacing w:val="1"/>
          <w:lang w:val="fr-FR"/>
        </w:rPr>
        <w:t xml:space="preserve"> </w:t>
      </w:r>
      <w:r w:rsidRPr="006F284D">
        <w:rPr>
          <w:spacing w:val="-1"/>
          <w:lang w:val="fr-FR"/>
        </w:rPr>
        <w:t>numériques</w:t>
      </w:r>
      <w:r w:rsidRPr="006F284D">
        <w:rPr>
          <w:spacing w:val="1"/>
          <w:lang w:val="fr-FR"/>
        </w:rPr>
        <w:t xml:space="preserve"> </w:t>
      </w:r>
      <w:r w:rsidRPr="006F284D">
        <w:rPr>
          <w:spacing w:val="-2"/>
          <w:lang w:val="fr-FR"/>
        </w:rPr>
        <w:t>et</w:t>
      </w:r>
      <w:r w:rsidRPr="006F284D">
        <w:rPr>
          <w:spacing w:val="1"/>
          <w:lang w:val="fr-FR"/>
        </w:rPr>
        <w:t xml:space="preserve"> </w:t>
      </w:r>
      <w:r w:rsidRPr="006F284D">
        <w:rPr>
          <w:spacing w:val="-1"/>
          <w:lang w:val="fr-FR"/>
        </w:rPr>
        <w:t>l'influence</w:t>
      </w:r>
      <w:r w:rsidRPr="006F284D">
        <w:rPr>
          <w:spacing w:val="51"/>
          <w:lang w:val="fr-FR"/>
        </w:rPr>
        <w:t xml:space="preserve"> </w:t>
      </w:r>
      <w:r w:rsidRPr="006F284D">
        <w:rPr>
          <w:lang w:val="fr-FR"/>
        </w:rPr>
        <w:t>est</w:t>
      </w:r>
      <w:r w:rsidRPr="006F284D">
        <w:rPr>
          <w:spacing w:val="1"/>
          <w:lang w:val="fr-FR"/>
        </w:rPr>
        <w:t xml:space="preserve"> </w:t>
      </w:r>
      <w:r w:rsidRPr="006F284D">
        <w:rPr>
          <w:spacing w:val="-1"/>
          <w:lang w:val="fr-FR"/>
        </w:rPr>
        <w:t>représentée</w:t>
      </w:r>
      <w:r w:rsidRPr="006F284D">
        <w:rPr>
          <w:lang w:val="fr-FR"/>
        </w:rPr>
        <w:t xml:space="preserve"> </w:t>
      </w:r>
      <w:r w:rsidRPr="006F284D">
        <w:rPr>
          <w:spacing w:val="-2"/>
          <w:lang w:val="fr-FR"/>
        </w:rPr>
        <w:t>au</w:t>
      </w:r>
      <w:r w:rsidRPr="006F284D">
        <w:rPr>
          <w:spacing w:val="1"/>
          <w:lang w:val="fr-FR"/>
        </w:rPr>
        <w:t xml:space="preserve"> </w:t>
      </w:r>
      <w:r w:rsidRPr="006F284D">
        <w:rPr>
          <w:spacing w:val="-2"/>
          <w:lang w:val="fr-FR"/>
        </w:rPr>
        <w:t>moyen</w:t>
      </w:r>
      <w:r w:rsidRPr="006F284D">
        <w:rPr>
          <w:spacing w:val="1"/>
          <w:lang w:val="fr-FR"/>
        </w:rPr>
        <w:t xml:space="preserve"> </w:t>
      </w:r>
      <w:r w:rsidRPr="006F284D">
        <w:rPr>
          <w:lang w:val="fr-FR"/>
        </w:rPr>
        <w:t xml:space="preserve">de </w:t>
      </w:r>
      <w:r w:rsidRPr="006F284D">
        <w:rPr>
          <w:spacing w:val="-2"/>
          <w:lang w:val="fr-FR"/>
        </w:rPr>
        <w:t>sommes</w:t>
      </w:r>
      <w:r w:rsidRPr="006F284D">
        <w:rPr>
          <w:spacing w:val="1"/>
          <w:lang w:val="fr-FR"/>
        </w:rPr>
        <w:t xml:space="preserve"> </w:t>
      </w:r>
      <w:r w:rsidRPr="006F284D">
        <w:rPr>
          <w:spacing w:val="-1"/>
          <w:lang w:val="fr-FR"/>
        </w:rPr>
        <w:t>pondérées.</w:t>
      </w:r>
    </w:p>
    <w:p w14:paraId="4DE27E8D" w14:textId="77777777" w:rsidR="00955655" w:rsidRPr="006F284D" w:rsidRDefault="003504B7">
      <w:pPr>
        <w:spacing w:before="5" w:line="360" w:lineRule="auto"/>
        <w:ind w:left="102" w:right="110" w:firstLine="566"/>
        <w:jc w:val="both"/>
        <w:rPr>
          <w:rFonts w:ascii="Times New Roman" w:eastAsia="Times New Roman" w:hAnsi="Times New Roman" w:cs="Times New Roman"/>
          <w:sz w:val="28"/>
          <w:szCs w:val="28"/>
          <w:lang w:val="fr-FR"/>
        </w:rPr>
      </w:pPr>
      <w:r w:rsidRPr="006F284D">
        <w:rPr>
          <w:rFonts w:ascii="Times New Roman" w:eastAsia="Times New Roman" w:hAnsi="Times New Roman" w:cs="Times New Roman"/>
          <w:spacing w:val="-1"/>
          <w:sz w:val="28"/>
          <w:szCs w:val="28"/>
          <w:lang w:val="fr-FR"/>
        </w:rPr>
        <w:t>C’est</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pacing w:val="-1"/>
          <w:sz w:val="28"/>
          <w:szCs w:val="28"/>
          <w:lang w:val="fr-FR"/>
        </w:rPr>
        <w:t>donc</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pacing w:val="-1"/>
          <w:sz w:val="28"/>
          <w:szCs w:val="28"/>
          <w:lang w:val="fr-FR"/>
        </w:rPr>
        <w:t>dans</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pacing w:val="-1"/>
          <w:sz w:val="28"/>
          <w:szCs w:val="28"/>
          <w:lang w:val="fr-FR"/>
        </w:rPr>
        <w:t>cette</w:t>
      </w:r>
      <w:r w:rsidRPr="006F284D">
        <w:rPr>
          <w:rFonts w:ascii="Times New Roman" w:eastAsia="Times New Roman" w:hAnsi="Times New Roman" w:cs="Times New Roman"/>
          <w:spacing w:val="1"/>
          <w:sz w:val="28"/>
          <w:szCs w:val="28"/>
          <w:lang w:val="fr-FR"/>
        </w:rPr>
        <w:t xml:space="preserve"> </w:t>
      </w:r>
      <w:r w:rsidRPr="006F284D">
        <w:rPr>
          <w:rFonts w:ascii="Times New Roman" w:eastAsia="Times New Roman" w:hAnsi="Times New Roman" w:cs="Times New Roman"/>
          <w:spacing w:val="-1"/>
          <w:sz w:val="28"/>
          <w:szCs w:val="28"/>
          <w:lang w:val="fr-FR"/>
        </w:rPr>
        <w:t>optique</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pacing w:val="-1"/>
          <w:sz w:val="28"/>
          <w:szCs w:val="28"/>
          <w:lang w:val="fr-FR"/>
        </w:rPr>
        <w:t>que</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z w:val="28"/>
          <w:szCs w:val="28"/>
          <w:lang w:val="fr-FR"/>
        </w:rPr>
        <w:t>le</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pacing w:val="-1"/>
          <w:sz w:val="28"/>
          <w:szCs w:val="28"/>
          <w:lang w:val="fr-FR"/>
        </w:rPr>
        <w:t>sujet</w:t>
      </w:r>
      <w:r w:rsidRPr="006F284D">
        <w:rPr>
          <w:rFonts w:ascii="Times New Roman" w:eastAsia="Times New Roman" w:hAnsi="Times New Roman" w:cs="Times New Roman"/>
          <w:spacing w:val="2"/>
          <w:sz w:val="28"/>
          <w:szCs w:val="28"/>
          <w:lang w:val="fr-FR"/>
        </w:rPr>
        <w:t xml:space="preserve"> </w:t>
      </w:r>
      <w:r w:rsidRPr="006F284D">
        <w:rPr>
          <w:rFonts w:ascii="Times New Roman" w:eastAsia="Times New Roman" w:hAnsi="Times New Roman" w:cs="Times New Roman"/>
          <w:spacing w:val="-1"/>
          <w:sz w:val="28"/>
          <w:szCs w:val="28"/>
          <w:lang w:val="fr-FR"/>
        </w:rPr>
        <w:t>qui</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pacing w:val="1"/>
          <w:sz w:val="28"/>
          <w:szCs w:val="28"/>
          <w:lang w:val="fr-FR"/>
        </w:rPr>
        <w:t>nous</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z w:val="28"/>
          <w:szCs w:val="28"/>
          <w:lang w:val="fr-FR"/>
        </w:rPr>
        <w:t>a</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pacing w:val="-1"/>
          <w:sz w:val="28"/>
          <w:szCs w:val="28"/>
          <w:lang w:val="fr-FR"/>
        </w:rPr>
        <w:t>été</w:t>
      </w:r>
      <w:r w:rsidRPr="006F284D">
        <w:rPr>
          <w:rFonts w:ascii="Times New Roman" w:eastAsia="Times New Roman" w:hAnsi="Times New Roman" w:cs="Times New Roman"/>
          <w:spacing w:val="4"/>
          <w:sz w:val="28"/>
          <w:szCs w:val="28"/>
          <w:lang w:val="fr-FR"/>
        </w:rPr>
        <w:t xml:space="preserve"> </w:t>
      </w:r>
      <w:del w:id="31" w:author="Dominique LONGIN" w:date="2016-07-21T15:02:00Z">
        <w:r w:rsidRPr="006F284D" w:rsidDel="006F284D">
          <w:rPr>
            <w:rFonts w:ascii="Times New Roman" w:eastAsia="Times New Roman" w:hAnsi="Times New Roman" w:cs="Times New Roman"/>
            <w:spacing w:val="-2"/>
            <w:sz w:val="28"/>
            <w:szCs w:val="28"/>
            <w:lang w:val="fr-FR"/>
          </w:rPr>
          <w:delText>propose</w:delText>
        </w:r>
      </w:del>
      <w:ins w:id="32" w:author="Dominique LONGIN" w:date="2016-07-21T15:02:00Z">
        <w:r w:rsidR="006F284D" w:rsidRPr="006F284D">
          <w:rPr>
            <w:rFonts w:ascii="Times New Roman" w:eastAsia="Times New Roman" w:hAnsi="Times New Roman" w:cs="Times New Roman"/>
            <w:spacing w:val="-2"/>
            <w:sz w:val="28"/>
            <w:szCs w:val="28"/>
            <w:lang w:val="fr-FR"/>
          </w:rPr>
          <w:t>proposé</w:t>
        </w:r>
      </w:ins>
      <w:r w:rsidRPr="006F284D">
        <w:rPr>
          <w:rFonts w:ascii="Times New Roman" w:eastAsia="Times New Roman" w:hAnsi="Times New Roman" w:cs="Times New Roman"/>
          <w:spacing w:val="6"/>
          <w:sz w:val="28"/>
          <w:szCs w:val="28"/>
          <w:lang w:val="fr-FR"/>
        </w:rPr>
        <w:t xml:space="preserve"> </w:t>
      </w:r>
      <w:r w:rsidRPr="006F284D">
        <w:rPr>
          <w:rFonts w:ascii="Times New Roman" w:eastAsia="Times New Roman" w:hAnsi="Times New Roman" w:cs="Times New Roman"/>
          <w:spacing w:val="-1"/>
          <w:sz w:val="28"/>
          <w:szCs w:val="28"/>
          <w:lang w:val="fr-FR"/>
        </w:rPr>
        <w:t>s’intitule</w:t>
      </w:r>
      <w:r w:rsidRPr="006F284D">
        <w:rPr>
          <w:rFonts w:ascii="Times New Roman" w:eastAsia="Times New Roman" w:hAnsi="Times New Roman" w:cs="Times New Roman"/>
          <w:spacing w:val="4"/>
          <w:sz w:val="28"/>
          <w:szCs w:val="28"/>
          <w:lang w:val="fr-FR"/>
        </w:rPr>
        <w:t xml:space="preserve"> </w:t>
      </w:r>
      <w:r w:rsidRPr="006F284D">
        <w:rPr>
          <w:rFonts w:ascii="Times New Roman" w:eastAsia="Times New Roman" w:hAnsi="Times New Roman" w:cs="Times New Roman"/>
          <w:sz w:val="28"/>
          <w:szCs w:val="28"/>
          <w:lang w:val="fr-FR"/>
        </w:rPr>
        <w:t>:</w:t>
      </w:r>
      <w:r w:rsidRPr="006F284D">
        <w:rPr>
          <w:rFonts w:ascii="Times New Roman" w:eastAsia="Times New Roman" w:hAnsi="Times New Roman" w:cs="Times New Roman"/>
          <w:spacing w:val="33"/>
          <w:sz w:val="28"/>
          <w:szCs w:val="28"/>
          <w:lang w:val="fr-FR"/>
        </w:rPr>
        <w:t xml:space="preserve"> </w:t>
      </w:r>
      <w:r w:rsidRPr="006F284D">
        <w:rPr>
          <w:rFonts w:ascii="Times New Roman" w:eastAsia="Times New Roman" w:hAnsi="Times New Roman" w:cs="Times New Roman"/>
          <w:sz w:val="28"/>
          <w:szCs w:val="28"/>
          <w:lang w:val="fr-FR"/>
        </w:rPr>
        <w:t>“</w:t>
      </w:r>
      <w:r w:rsidRPr="006F284D">
        <w:rPr>
          <w:rFonts w:ascii="Times New Roman" w:eastAsia="Times New Roman" w:hAnsi="Times New Roman" w:cs="Times New Roman"/>
          <w:spacing w:val="8"/>
          <w:sz w:val="28"/>
          <w:szCs w:val="28"/>
          <w:lang w:val="fr-FR"/>
        </w:rPr>
        <w:t xml:space="preserve"> </w:t>
      </w:r>
      <w:r w:rsidRPr="006F284D">
        <w:rPr>
          <w:rFonts w:ascii="Times New Roman" w:eastAsia="Times New Roman" w:hAnsi="Times New Roman" w:cs="Times New Roman"/>
          <w:b/>
          <w:bCs/>
          <w:sz w:val="28"/>
          <w:szCs w:val="28"/>
          <w:lang w:val="fr-FR"/>
        </w:rPr>
        <w:t>La</w:t>
      </w:r>
      <w:r w:rsidRPr="006F284D">
        <w:rPr>
          <w:rFonts w:ascii="Times New Roman" w:eastAsia="Times New Roman" w:hAnsi="Times New Roman" w:cs="Times New Roman"/>
          <w:b/>
          <w:bCs/>
          <w:spacing w:val="11"/>
          <w:sz w:val="28"/>
          <w:szCs w:val="28"/>
          <w:lang w:val="fr-FR"/>
        </w:rPr>
        <w:t xml:space="preserve"> </w:t>
      </w:r>
      <w:r w:rsidRPr="006F284D">
        <w:rPr>
          <w:rFonts w:ascii="Times New Roman" w:eastAsia="Times New Roman" w:hAnsi="Times New Roman" w:cs="Times New Roman"/>
          <w:b/>
          <w:bCs/>
          <w:spacing w:val="-1"/>
          <w:sz w:val="28"/>
          <w:szCs w:val="28"/>
          <w:lang w:val="fr-FR"/>
        </w:rPr>
        <w:t>diffusion</w:t>
      </w:r>
      <w:r w:rsidRPr="006F284D">
        <w:rPr>
          <w:rFonts w:ascii="Times New Roman" w:eastAsia="Times New Roman" w:hAnsi="Times New Roman" w:cs="Times New Roman"/>
          <w:b/>
          <w:bCs/>
          <w:spacing w:val="10"/>
          <w:sz w:val="28"/>
          <w:szCs w:val="28"/>
          <w:lang w:val="fr-FR"/>
        </w:rPr>
        <w:t xml:space="preserve"> </w:t>
      </w:r>
      <w:r w:rsidRPr="006F284D">
        <w:rPr>
          <w:rFonts w:ascii="Times New Roman" w:eastAsia="Times New Roman" w:hAnsi="Times New Roman" w:cs="Times New Roman"/>
          <w:b/>
          <w:bCs/>
          <w:spacing w:val="-1"/>
          <w:sz w:val="28"/>
          <w:szCs w:val="28"/>
          <w:lang w:val="fr-FR"/>
        </w:rPr>
        <w:t>d'opinions</w:t>
      </w:r>
      <w:r w:rsidRPr="006F284D">
        <w:rPr>
          <w:rFonts w:ascii="Times New Roman" w:eastAsia="Times New Roman" w:hAnsi="Times New Roman" w:cs="Times New Roman"/>
          <w:b/>
          <w:bCs/>
          <w:spacing w:val="11"/>
          <w:sz w:val="28"/>
          <w:szCs w:val="28"/>
          <w:lang w:val="fr-FR"/>
        </w:rPr>
        <w:t xml:space="preserve"> </w:t>
      </w:r>
      <w:r w:rsidRPr="006F284D">
        <w:rPr>
          <w:rFonts w:ascii="Times New Roman" w:eastAsia="Times New Roman" w:hAnsi="Times New Roman" w:cs="Times New Roman"/>
          <w:b/>
          <w:bCs/>
          <w:spacing w:val="-2"/>
          <w:sz w:val="28"/>
          <w:szCs w:val="28"/>
          <w:lang w:val="fr-FR"/>
        </w:rPr>
        <w:t>dans</w:t>
      </w:r>
      <w:r w:rsidRPr="006F284D">
        <w:rPr>
          <w:rFonts w:ascii="Times New Roman" w:eastAsia="Times New Roman" w:hAnsi="Times New Roman" w:cs="Times New Roman"/>
          <w:b/>
          <w:bCs/>
          <w:spacing w:val="11"/>
          <w:sz w:val="28"/>
          <w:szCs w:val="28"/>
          <w:lang w:val="fr-FR"/>
        </w:rPr>
        <w:t xml:space="preserve"> </w:t>
      </w:r>
      <w:r w:rsidRPr="006F284D">
        <w:rPr>
          <w:rFonts w:ascii="Times New Roman" w:eastAsia="Times New Roman" w:hAnsi="Times New Roman" w:cs="Times New Roman"/>
          <w:b/>
          <w:bCs/>
          <w:spacing w:val="-1"/>
          <w:sz w:val="28"/>
          <w:szCs w:val="28"/>
          <w:lang w:val="fr-FR"/>
        </w:rPr>
        <w:t>les</w:t>
      </w:r>
      <w:r w:rsidRPr="006F284D">
        <w:rPr>
          <w:rFonts w:ascii="Times New Roman" w:eastAsia="Times New Roman" w:hAnsi="Times New Roman" w:cs="Times New Roman"/>
          <w:b/>
          <w:bCs/>
          <w:spacing w:val="9"/>
          <w:sz w:val="28"/>
          <w:szCs w:val="28"/>
          <w:lang w:val="fr-FR"/>
        </w:rPr>
        <w:t xml:space="preserve"> </w:t>
      </w:r>
      <w:r w:rsidRPr="006F284D">
        <w:rPr>
          <w:rFonts w:ascii="Times New Roman" w:eastAsia="Times New Roman" w:hAnsi="Times New Roman" w:cs="Times New Roman"/>
          <w:b/>
          <w:bCs/>
          <w:spacing w:val="-1"/>
          <w:sz w:val="28"/>
          <w:szCs w:val="28"/>
          <w:lang w:val="fr-FR"/>
        </w:rPr>
        <w:t>réseaux</w:t>
      </w:r>
      <w:r w:rsidRPr="006F284D">
        <w:rPr>
          <w:rFonts w:ascii="Times New Roman" w:eastAsia="Times New Roman" w:hAnsi="Times New Roman" w:cs="Times New Roman"/>
          <w:b/>
          <w:bCs/>
          <w:spacing w:val="11"/>
          <w:sz w:val="28"/>
          <w:szCs w:val="28"/>
          <w:lang w:val="fr-FR"/>
        </w:rPr>
        <w:t xml:space="preserve"> </w:t>
      </w:r>
      <w:r w:rsidRPr="006F284D">
        <w:rPr>
          <w:rFonts w:ascii="Times New Roman" w:eastAsia="Times New Roman" w:hAnsi="Times New Roman" w:cs="Times New Roman"/>
          <w:b/>
          <w:bCs/>
          <w:spacing w:val="-1"/>
          <w:sz w:val="28"/>
          <w:szCs w:val="28"/>
          <w:lang w:val="fr-FR"/>
        </w:rPr>
        <w:t>sociaux:</w:t>
      </w:r>
      <w:r w:rsidRPr="006F284D">
        <w:rPr>
          <w:rFonts w:ascii="Times New Roman" w:eastAsia="Times New Roman" w:hAnsi="Times New Roman" w:cs="Times New Roman"/>
          <w:b/>
          <w:bCs/>
          <w:spacing w:val="8"/>
          <w:sz w:val="28"/>
          <w:szCs w:val="28"/>
          <w:lang w:val="fr-FR"/>
        </w:rPr>
        <w:t xml:space="preserve"> </w:t>
      </w:r>
      <w:r w:rsidRPr="006F284D">
        <w:rPr>
          <w:rFonts w:ascii="Times New Roman" w:eastAsia="Times New Roman" w:hAnsi="Times New Roman" w:cs="Times New Roman"/>
          <w:b/>
          <w:bCs/>
          <w:spacing w:val="-1"/>
          <w:sz w:val="28"/>
          <w:szCs w:val="28"/>
          <w:lang w:val="fr-FR"/>
        </w:rPr>
        <w:t>gestion</w:t>
      </w:r>
      <w:r w:rsidRPr="006F284D">
        <w:rPr>
          <w:rFonts w:ascii="Times New Roman" w:eastAsia="Times New Roman" w:hAnsi="Times New Roman" w:cs="Times New Roman"/>
          <w:b/>
          <w:bCs/>
          <w:spacing w:val="10"/>
          <w:sz w:val="28"/>
          <w:szCs w:val="28"/>
          <w:lang w:val="fr-FR"/>
        </w:rPr>
        <w:t xml:space="preserve"> </w:t>
      </w:r>
      <w:r w:rsidRPr="006F284D">
        <w:rPr>
          <w:rFonts w:ascii="Times New Roman" w:eastAsia="Times New Roman" w:hAnsi="Times New Roman" w:cs="Times New Roman"/>
          <w:b/>
          <w:bCs/>
          <w:sz w:val="28"/>
          <w:szCs w:val="28"/>
          <w:lang w:val="fr-FR"/>
        </w:rPr>
        <w:t>de</w:t>
      </w:r>
      <w:r w:rsidRPr="006F284D">
        <w:rPr>
          <w:rFonts w:ascii="Times New Roman" w:eastAsia="Times New Roman" w:hAnsi="Times New Roman" w:cs="Times New Roman"/>
          <w:b/>
          <w:bCs/>
          <w:spacing w:val="8"/>
          <w:sz w:val="28"/>
          <w:szCs w:val="28"/>
          <w:lang w:val="fr-FR"/>
        </w:rPr>
        <w:t xml:space="preserve"> </w:t>
      </w:r>
      <w:r w:rsidRPr="006F284D">
        <w:rPr>
          <w:rFonts w:ascii="Times New Roman" w:eastAsia="Times New Roman" w:hAnsi="Times New Roman" w:cs="Times New Roman"/>
          <w:b/>
          <w:bCs/>
          <w:sz w:val="28"/>
          <w:szCs w:val="28"/>
          <w:lang w:val="fr-FR"/>
        </w:rPr>
        <w:t>la</w:t>
      </w:r>
      <w:r w:rsidRPr="006F284D">
        <w:rPr>
          <w:rFonts w:ascii="Times New Roman" w:eastAsia="Times New Roman" w:hAnsi="Times New Roman" w:cs="Times New Roman"/>
          <w:b/>
          <w:bCs/>
          <w:spacing w:val="39"/>
          <w:sz w:val="28"/>
          <w:szCs w:val="28"/>
          <w:lang w:val="fr-FR"/>
        </w:rPr>
        <w:t xml:space="preserve"> </w:t>
      </w:r>
      <w:r w:rsidRPr="006F284D">
        <w:rPr>
          <w:rFonts w:ascii="Times New Roman" w:eastAsia="Times New Roman" w:hAnsi="Times New Roman" w:cs="Times New Roman"/>
          <w:b/>
          <w:bCs/>
          <w:spacing w:val="-1"/>
          <w:sz w:val="28"/>
          <w:szCs w:val="28"/>
          <w:lang w:val="fr-FR"/>
        </w:rPr>
        <w:t>discrimination</w:t>
      </w:r>
      <w:r w:rsidRPr="006F284D">
        <w:rPr>
          <w:rFonts w:ascii="Times New Roman" w:eastAsia="Times New Roman" w:hAnsi="Times New Roman" w:cs="Times New Roman"/>
          <w:b/>
          <w:bCs/>
          <w:sz w:val="28"/>
          <w:szCs w:val="28"/>
          <w:lang w:val="fr-FR"/>
        </w:rPr>
        <w:t xml:space="preserve"> </w:t>
      </w:r>
      <w:r w:rsidRPr="006F284D">
        <w:rPr>
          <w:rFonts w:ascii="Times New Roman" w:eastAsia="Times New Roman" w:hAnsi="Times New Roman" w:cs="Times New Roman"/>
          <w:spacing w:val="-3"/>
          <w:sz w:val="28"/>
          <w:szCs w:val="28"/>
          <w:lang w:val="fr-FR"/>
        </w:rPr>
        <w:t>“.</w:t>
      </w:r>
    </w:p>
    <w:p w14:paraId="051DBF91" w14:textId="77777777" w:rsidR="00955655" w:rsidRPr="006F284D" w:rsidRDefault="003504B7">
      <w:pPr>
        <w:pStyle w:val="Corpsdetexte"/>
        <w:spacing w:before="4" w:line="359" w:lineRule="auto"/>
        <w:ind w:right="121"/>
        <w:jc w:val="both"/>
        <w:rPr>
          <w:rFonts w:cs="Times New Roman"/>
          <w:lang w:val="fr-FR"/>
        </w:rPr>
      </w:pPr>
      <w:r w:rsidRPr="006F284D">
        <w:rPr>
          <w:rFonts w:cs="Times New Roman"/>
          <w:spacing w:val="-1"/>
          <w:lang w:val="fr-FR"/>
        </w:rPr>
        <w:t>L’objectif</w:t>
      </w:r>
      <w:r w:rsidRPr="006F284D">
        <w:rPr>
          <w:rFonts w:cs="Times New Roman"/>
          <w:spacing w:val="8"/>
          <w:lang w:val="fr-FR"/>
        </w:rPr>
        <w:t xml:space="preserve"> </w:t>
      </w:r>
      <w:r w:rsidRPr="006F284D">
        <w:rPr>
          <w:rFonts w:cs="Times New Roman"/>
          <w:lang w:val="fr-FR"/>
        </w:rPr>
        <w:t>de</w:t>
      </w:r>
      <w:r w:rsidRPr="006F284D">
        <w:rPr>
          <w:rFonts w:cs="Times New Roman"/>
          <w:spacing w:val="6"/>
          <w:lang w:val="fr-FR"/>
        </w:rPr>
        <w:t xml:space="preserve"> </w:t>
      </w:r>
      <w:r w:rsidRPr="006F284D">
        <w:rPr>
          <w:rFonts w:cs="Times New Roman"/>
          <w:spacing w:val="-1"/>
          <w:lang w:val="fr-FR"/>
        </w:rPr>
        <w:t>notre</w:t>
      </w:r>
      <w:r w:rsidRPr="006F284D">
        <w:rPr>
          <w:rFonts w:cs="Times New Roman"/>
          <w:spacing w:val="8"/>
          <w:lang w:val="fr-FR"/>
        </w:rPr>
        <w:t xml:space="preserve"> </w:t>
      </w:r>
      <w:r w:rsidRPr="006F284D">
        <w:rPr>
          <w:rFonts w:cs="Times New Roman"/>
          <w:spacing w:val="-1"/>
          <w:lang w:val="fr-FR"/>
        </w:rPr>
        <w:t>TPE</w:t>
      </w:r>
      <w:r w:rsidRPr="006F284D">
        <w:rPr>
          <w:rFonts w:cs="Times New Roman"/>
          <w:spacing w:val="7"/>
          <w:lang w:val="fr-FR"/>
        </w:rPr>
        <w:t xml:space="preserve"> </w:t>
      </w:r>
      <w:r w:rsidRPr="006F284D">
        <w:rPr>
          <w:rFonts w:cs="Times New Roman"/>
          <w:lang w:val="fr-FR"/>
        </w:rPr>
        <w:t>est</w:t>
      </w:r>
      <w:r w:rsidRPr="006F284D">
        <w:rPr>
          <w:rFonts w:cs="Times New Roman"/>
          <w:spacing w:val="7"/>
          <w:lang w:val="fr-FR"/>
        </w:rPr>
        <w:t xml:space="preserve"> </w:t>
      </w:r>
      <w:r w:rsidRPr="006F284D">
        <w:rPr>
          <w:rFonts w:cs="Times New Roman"/>
          <w:lang w:val="fr-FR"/>
        </w:rPr>
        <w:t>de</w:t>
      </w:r>
      <w:r w:rsidRPr="006F284D">
        <w:rPr>
          <w:rFonts w:cs="Times New Roman"/>
          <w:spacing w:val="8"/>
          <w:lang w:val="fr-FR"/>
        </w:rPr>
        <w:t xml:space="preserve"> </w:t>
      </w:r>
      <w:r w:rsidRPr="006F284D">
        <w:rPr>
          <w:rFonts w:cs="Times New Roman"/>
          <w:spacing w:val="-1"/>
          <w:lang w:val="fr-FR"/>
        </w:rPr>
        <w:t>modéliser</w:t>
      </w:r>
      <w:r w:rsidRPr="006F284D">
        <w:rPr>
          <w:rFonts w:cs="Times New Roman"/>
          <w:spacing w:val="6"/>
          <w:lang w:val="fr-FR"/>
        </w:rPr>
        <w:t xml:space="preserve"> </w:t>
      </w:r>
      <w:r w:rsidRPr="006F284D">
        <w:rPr>
          <w:rFonts w:cs="Times New Roman"/>
          <w:spacing w:val="-1"/>
          <w:lang w:val="fr-FR"/>
        </w:rPr>
        <w:t>mathématiquement</w:t>
      </w:r>
      <w:r w:rsidRPr="006F284D">
        <w:rPr>
          <w:rFonts w:cs="Times New Roman"/>
          <w:spacing w:val="9"/>
          <w:lang w:val="fr-FR"/>
        </w:rPr>
        <w:t xml:space="preserve"> </w:t>
      </w:r>
      <w:r w:rsidRPr="006F284D">
        <w:rPr>
          <w:rFonts w:cs="Times New Roman"/>
          <w:spacing w:val="-2"/>
          <w:lang w:val="fr-FR"/>
        </w:rPr>
        <w:t>ce</w:t>
      </w:r>
      <w:ins w:id="33" w:author="Dominique LONGIN" w:date="2016-08-16T15:01:00Z">
        <w:r w:rsidR="000E0D60">
          <w:rPr>
            <w:rFonts w:cs="Times New Roman"/>
            <w:spacing w:val="-2"/>
            <w:lang w:val="fr-FR"/>
          </w:rPr>
          <w:t>s</w:t>
        </w:r>
      </w:ins>
      <w:r w:rsidRPr="006F284D">
        <w:rPr>
          <w:rFonts w:cs="Times New Roman"/>
          <w:spacing w:val="11"/>
          <w:lang w:val="fr-FR"/>
        </w:rPr>
        <w:t xml:space="preserve"> </w:t>
      </w:r>
      <w:r w:rsidRPr="006F284D">
        <w:rPr>
          <w:rFonts w:cs="Times New Roman"/>
          <w:spacing w:val="-2"/>
          <w:lang w:val="fr-FR"/>
        </w:rPr>
        <w:t>mécanisme</w:t>
      </w:r>
      <w:ins w:id="34" w:author="Dominique LONGIN" w:date="2016-08-16T15:01:00Z">
        <w:r w:rsidR="000E0D60">
          <w:rPr>
            <w:rFonts w:cs="Times New Roman"/>
            <w:spacing w:val="-2"/>
            <w:lang w:val="fr-FR"/>
          </w:rPr>
          <w:t>s</w:t>
        </w:r>
      </w:ins>
      <w:r w:rsidRPr="006F284D">
        <w:rPr>
          <w:rFonts w:cs="Times New Roman"/>
          <w:spacing w:val="29"/>
          <w:lang w:val="fr-FR"/>
        </w:rPr>
        <w:t xml:space="preserve"> </w:t>
      </w:r>
      <w:r w:rsidRPr="006F284D">
        <w:rPr>
          <w:rFonts w:cs="Times New Roman"/>
          <w:lang w:val="fr-FR"/>
        </w:rPr>
        <w:t xml:space="preserve">de </w:t>
      </w:r>
      <w:r w:rsidRPr="006F284D">
        <w:rPr>
          <w:rFonts w:cs="Times New Roman"/>
          <w:spacing w:val="-1"/>
          <w:lang w:val="fr-FR"/>
        </w:rPr>
        <w:t>diffusion</w:t>
      </w:r>
      <w:ins w:id="35" w:author="Dominique LONGIN" w:date="2016-08-16T15:01:00Z">
        <w:r w:rsidR="000E0D60">
          <w:rPr>
            <w:rFonts w:cs="Times New Roman"/>
            <w:spacing w:val="-1"/>
            <w:lang w:val="fr-FR"/>
          </w:rPr>
          <w:t xml:space="preserve"> et de discrimination</w:t>
        </w:r>
      </w:ins>
      <w:r w:rsidRPr="006F284D">
        <w:rPr>
          <w:rFonts w:cs="Times New Roman"/>
          <w:spacing w:val="-3"/>
          <w:lang w:val="fr-FR"/>
        </w:rPr>
        <w:t xml:space="preserve"> </w:t>
      </w:r>
      <w:r w:rsidRPr="006F284D">
        <w:rPr>
          <w:rFonts w:cs="Times New Roman"/>
          <w:spacing w:val="-1"/>
          <w:lang w:val="fr-FR"/>
        </w:rPr>
        <w:t>puis</w:t>
      </w:r>
      <w:r w:rsidRPr="006F284D">
        <w:rPr>
          <w:rFonts w:cs="Times New Roman"/>
          <w:spacing w:val="1"/>
          <w:lang w:val="fr-FR"/>
        </w:rPr>
        <w:t xml:space="preserve"> </w:t>
      </w:r>
      <w:r w:rsidRPr="006F284D">
        <w:rPr>
          <w:rFonts w:cs="Times New Roman"/>
          <w:lang w:val="fr-FR"/>
        </w:rPr>
        <w:t>de</w:t>
      </w:r>
      <w:r w:rsidRPr="006F284D">
        <w:rPr>
          <w:rFonts w:cs="Times New Roman"/>
          <w:spacing w:val="-3"/>
          <w:lang w:val="fr-FR"/>
        </w:rPr>
        <w:t xml:space="preserve"> </w:t>
      </w:r>
      <w:r w:rsidRPr="006F284D">
        <w:rPr>
          <w:rFonts w:cs="Times New Roman"/>
          <w:spacing w:val="-1"/>
          <w:lang w:val="fr-FR"/>
        </w:rPr>
        <w:t>l</w:t>
      </w:r>
      <w:ins w:id="36" w:author="Dominique LONGIN" w:date="2016-08-16T15:01:00Z">
        <w:r w:rsidR="000E0D60">
          <w:rPr>
            <w:rFonts w:cs="Times New Roman"/>
            <w:spacing w:val="-1"/>
            <w:lang w:val="fr-FR"/>
          </w:rPr>
          <w:t>es</w:t>
        </w:r>
      </w:ins>
      <w:del w:id="37" w:author="Dominique LONGIN" w:date="2016-08-16T15:01:00Z">
        <w:r w:rsidRPr="006F284D" w:rsidDel="000E0D60">
          <w:rPr>
            <w:rFonts w:cs="Times New Roman"/>
            <w:spacing w:val="-1"/>
            <w:lang w:val="fr-FR"/>
          </w:rPr>
          <w:delText>’</w:delText>
        </w:r>
      </w:del>
      <w:ins w:id="38" w:author="Dominique LONGIN" w:date="2016-08-16T15:01:00Z">
        <w:r w:rsidR="000E0D60">
          <w:rPr>
            <w:rFonts w:cs="Times New Roman"/>
            <w:spacing w:val="-1"/>
            <w:lang w:val="fr-FR"/>
          </w:rPr>
          <w:t xml:space="preserve"> </w:t>
        </w:r>
      </w:ins>
      <w:r w:rsidRPr="006F284D">
        <w:rPr>
          <w:rFonts w:cs="Times New Roman"/>
          <w:spacing w:val="-1"/>
          <w:lang w:val="fr-FR"/>
        </w:rPr>
        <w:t>implémenter.</w:t>
      </w:r>
    </w:p>
    <w:p w14:paraId="614AD712" w14:textId="77777777" w:rsidR="00955655" w:rsidRPr="006F284D" w:rsidDel="000E0D60" w:rsidRDefault="003504B7" w:rsidP="000E0D60">
      <w:pPr>
        <w:pStyle w:val="Corpsdetexte"/>
        <w:spacing w:before="6" w:line="360" w:lineRule="auto"/>
        <w:ind w:right="109"/>
        <w:jc w:val="both"/>
        <w:rPr>
          <w:del w:id="39" w:author="Dominique LONGIN" w:date="2016-08-16T15:04:00Z"/>
          <w:lang w:val="fr-FR"/>
        </w:rPr>
      </w:pPr>
      <w:r w:rsidRPr="006F284D">
        <w:rPr>
          <w:spacing w:val="-1"/>
          <w:lang w:val="fr-FR"/>
        </w:rPr>
        <w:t>Pour</w:t>
      </w:r>
      <w:r w:rsidRPr="006F284D">
        <w:rPr>
          <w:spacing w:val="13"/>
          <w:lang w:val="fr-FR"/>
        </w:rPr>
        <w:t xml:space="preserve"> </w:t>
      </w:r>
      <w:r w:rsidRPr="006F284D">
        <w:rPr>
          <w:spacing w:val="-1"/>
          <w:lang w:val="fr-FR"/>
        </w:rPr>
        <w:t>répondre</w:t>
      </w:r>
      <w:r w:rsidRPr="006F284D">
        <w:rPr>
          <w:spacing w:val="13"/>
          <w:lang w:val="fr-FR"/>
        </w:rPr>
        <w:t xml:space="preserve"> </w:t>
      </w:r>
      <w:r w:rsidRPr="006F284D">
        <w:rPr>
          <w:spacing w:val="-1"/>
          <w:lang w:val="fr-FR"/>
        </w:rPr>
        <w:t>aux</w:t>
      </w:r>
      <w:r w:rsidRPr="006F284D">
        <w:rPr>
          <w:spacing w:val="14"/>
          <w:lang w:val="fr-FR"/>
        </w:rPr>
        <w:t xml:space="preserve"> </w:t>
      </w:r>
      <w:r w:rsidRPr="006F284D">
        <w:rPr>
          <w:spacing w:val="-1"/>
          <w:lang w:val="fr-FR"/>
        </w:rPr>
        <w:t>exigences</w:t>
      </w:r>
      <w:r w:rsidRPr="006F284D">
        <w:rPr>
          <w:spacing w:val="14"/>
          <w:lang w:val="fr-FR"/>
        </w:rPr>
        <w:t xml:space="preserve"> </w:t>
      </w:r>
      <w:r w:rsidRPr="006F284D">
        <w:rPr>
          <w:spacing w:val="-1"/>
          <w:lang w:val="fr-FR"/>
        </w:rPr>
        <w:t>de</w:t>
      </w:r>
      <w:r w:rsidRPr="006F284D">
        <w:rPr>
          <w:spacing w:val="13"/>
          <w:lang w:val="fr-FR"/>
        </w:rPr>
        <w:t xml:space="preserve"> </w:t>
      </w:r>
      <w:r w:rsidRPr="006F284D">
        <w:rPr>
          <w:lang w:val="fr-FR"/>
        </w:rPr>
        <w:t>ce</w:t>
      </w:r>
      <w:r w:rsidRPr="006F284D">
        <w:rPr>
          <w:spacing w:val="18"/>
          <w:lang w:val="fr-FR"/>
        </w:rPr>
        <w:t xml:space="preserve"> </w:t>
      </w:r>
      <w:r w:rsidRPr="006F284D">
        <w:rPr>
          <w:rFonts w:cs="Times New Roman"/>
          <w:spacing w:val="-1"/>
          <w:lang w:val="fr-FR"/>
        </w:rPr>
        <w:t>travail,</w:t>
      </w:r>
      <w:r w:rsidRPr="006F284D">
        <w:rPr>
          <w:rFonts w:cs="Times New Roman"/>
          <w:spacing w:val="10"/>
          <w:lang w:val="fr-FR"/>
        </w:rPr>
        <w:t xml:space="preserve"> </w:t>
      </w:r>
      <w:r w:rsidRPr="006F284D">
        <w:rPr>
          <w:rFonts w:cs="Times New Roman"/>
          <w:lang w:val="fr-FR"/>
        </w:rPr>
        <w:t>il</w:t>
      </w:r>
      <w:r w:rsidRPr="006F284D">
        <w:rPr>
          <w:rFonts w:cs="Times New Roman"/>
          <w:spacing w:val="14"/>
          <w:lang w:val="fr-FR"/>
        </w:rPr>
        <w:t xml:space="preserve"> </w:t>
      </w:r>
      <w:r w:rsidRPr="006F284D">
        <w:rPr>
          <w:rFonts w:cs="Times New Roman"/>
          <w:spacing w:val="-1"/>
          <w:lang w:val="fr-FR"/>
        </w:rPr>
        <w:t>nous</w:t>
      </w:r>
      <w:r w:rsidRPr="006F284D">
        <w:rPr>
          <w:rFonts w:cs="Times New Roman"/>
          <w:spacing w:val="14"/>
          <w:lang w:val="fr-FR"/>
        </w:rPr>
        <w:t xml:space="preserve"> </w:t>
      </w:r>
      <w:r w:rsidRPr="006F284D">
        <w:rPr>
          <w:rFonts w:cs="Times New Roman"/>
          <w:lang w:val="fr-FR"/>
        </w:rPr>
        <w:t>a</w:t>
      </w:r>
      <w:r w:rsidRPr="006F284D">
        <w:rPr>
          <w:rFonts w:cs="Times New Roman"/>
          <w:spacing w:val="13"/>
          <w:lang w:val="fr-FR"/>
        </w:rPr>
        <w:t xml:space="preserve"> </w:t>
      </w:r>
      <w:r w:rsidRPr="006F284D">
        <w:rPr>
          <w:rFonts w:cs="Times New Roman"/>
          <w:spacing w:val="-1"/>
          <w:lang w:val="fr-FR"/>
        </w:rPr>
        <w:t>été</w:t>
      </w:r>
      <w:r w:rsidRPr="006F284D">
        <w:rPr>
          <w:rFonts w:cs="Times New Roman"/>
          <w:spacing w:val="13"/>
          <w:lang w:val="fr-FR"/>
        </w:rPr>
        <w:t xml:space="preserve"> </w:t>
      </w:r>
      <w:r w:rsidRPr="006F284D">
        <w:rPr>
          <w:rFonts w:cs="Times New Roman"/>
          <w:spacing w:val="-1"/>
          <w:lang w:val="fr-FR"/>
        </w:rPr>
        <w:t>demandé</w:t>
      </w:r>
      <w:r w:rsidRPr="006F284D">
        <w:rPr>
          <w:rFonts w:cs="Times New Roman"/>
          <w:spacing w:val="13"/>
          <w:lang w:val="fr-FR"/>
        </w:rPr>
        <w:t xml:space="preserve"> </w:t>
      </w:r>
      <w:r w:rsidRPr="006F284D">
        <w:rPr>
          <w:rFonts w:cs="Times New Roman"/>
          <w:spacing w:val="-1"/>
          <w:lang w:val="fr-FR"/>
        </w:rPr>
        <w:t>d’étudier</w:t>
      </w:r>
      <w:r w:rsidRPr="006F284D">
        <w:rPr>
          <w:rFonts w:cs="Times New Roman"/>
          <w:spacing w:val="25"/>
          <w:lang w:val="fr-FR"/>
        </w:rPr>
        <w:t xml:space="preserve"> </w:t>
      </w:r>
      <w:r w:rsidRPr="006F284D">
        <w:rPr>
          <w:lang w:val="fr-FR"/>
        </w:rPr>
        <w:t>et</w:t>
      </w:r>
      <w:r w:rsidRPr="006F284D">
        <w:rPr>
          <w:spacing w:val="27"/>
          <w:lang w:val="fr-FR"/>
        </w:rPr>
        <w:t xml:space="preserve"> </w:t>
      </w:r>
      <w:ins w:id="40" w:author="Dominique LONGIN" w:date="2016-08-16T12:54:00Z">
        <w:r w:rsidR="007966B2">
          <w:rPr>
            <w:spacing w:val="27"/>
            <w:lang w:val="fr-FR"/>
          </w:rPr>
          <w:t>d’</w:t>
        </w:r>
      </w:ins>
      <w:del w:id="41" w:author="Dominique LONGIN" w:date="2016-08-16T12:54:00Z">
        <w:r w:rsidRPr="006F284D" w:rsidDel="007966B2">
          <w:rPr>
            <w:spacing w:val="-1"/>
            <w:lang w:val="fr-FR"/>
          </w:rPr>
          <w:delText>implementer</w:delText>
        </w:r>
      </w:del>
      <w:ins w:id="42" w:author="Dominique LONGIN" w:date="2016-08-16T12:54:00Z">
        <w:r w:rsidR="007966B2" w:rsidRPr="006F284D">
          <w:rPr>
            <w:spacing w:val="-1"/>
            <w:lang w:val="fr-FR"/>
          </w:rPr>
          <w:t>implémenter</w:t>
        </w:r>
      </w:ins>
      <w:r w:rsidRPr="006F284D">
        <w:rPr>
          <w:spacing w:val="26"/>
          <w:lang w:val="fr-FR"/>
        </w:rPr>
        <w:t xml:space="preserve"> </w:t>
      </w:r>
      <w:r w:rsidRPr="006F284D">
        <w:rPr>
          <w:lang w:val="fr-FR"/>
        </w:rPr>
        <w:t>la</w:t>
      </w:r>
      <w:r w:rsidRPr="006F284D">
        <w:rPr>
          <w:spacing w:val="25"/>
          <w:lang w:val="fr-FR"/>
        </w:rPr>
        <w:t xml:space="preserve"> </w:t>
      </w:r>
      <w:r w:rsidRPr="006F284D">
        <w:rPr>
          <w:spacing w:val="-1"/>
          <w:lang w:val="fr-FR"/>
        </w:rPr>
        <w:t>dynamique</w:t>
      </w:r>
      <w:r w:rsidRPr="006F284D">
        <w:rPr>
          <w:spacing w:val="23"/>
          <w:lang w:val="fr-FR"/>
        </w:rPr>
        <w:t xml:space="preserve"> </w:t>
      </w:r>
      <w:r w:rsidRPr="006F284D">
        <w:rPr>
          <w:lang w:val="fr-FR"/>
        </w:rPr>
        <w:t>de</w:t>
      </w:r>
      <w:r w:rsidRPr="006F284D">
        <w:rPr>
          <w:spacing w:val="25"/>
          <w:lang w:val="fr-FR"/>
        </w:rPr>
        <w:t xml:space="preserve"> </w:t>
      </w:r>
      <w:r w:rsidRPr="006F284D">
        <w:rPr>
          <w:spacing w:val="-1"/>
          <w:lang w:val="fr-FR"/>
        </w:rPr>
        <w:t>l'opinion</w:t>
      </w:r>
      <w:r w:rsidRPr="006F284D">
        <w:rPr>
          <w:spacing w:val="24"/>
          <w:lang w:val="fr-FR"/>
        </w:rPr>
        <w:t xml:space="preserve"> </w:t>
      </w:r>
      <w:r w:rsidRPr="006F284D">
        <w:rPr>
          <w:spacing w:val="-1"/>
          <w:lang w:val="fr-FR"/>
        </w:rPr>
        <w:t>parmi</w:t>
      </w:r>
      <w:r w:rsidRPr="006F284D">
        <w:rPr>
          <w:spacing w:val="26"/>
          <w:lang w:val="fr-FR"/>
        </w:rPr>
        <w:t xml:space="preserve"> </w:t>
      </w:r>
      <w:r w:rsidRPr="006F284D">
        <w:rPr>
          <w:lang w:val="fr-FR"/>
        </w:rPr>
        <w:t>les</w:t>
      </w:r>
      <w:r w:rsidRPr="006F284D">
        <w:rPr>
          <w:spacing w:val="26"/>
          <w:lang w:val="fr-FR"/>
        </w:rPr>
        <w:t xml:space="preserve"> </w:t>
      </w:r>
      <w:r w:rsidRPr="006F284D">
        <w:rPr>
          <w:spacing w:val="-1"/>
          <w:lang w:val="fr-FR"/>
        </w:rPr>
        <w:t>agents</w:t>
      </w:r>
      <w:ins w:id="43" w:author="Dominique LONGIN" w:date="2016-08-16T15:02:00Z">
        <w:r w:rsidR="000E0D60">
          <w:rPr>
            <w:spacing w:val="-1"/>
            <w:lang w:val="fr-FR"/>
          </w:rPr>
          <w:t xml:space="preserve"> via un mécanisme de </w:t>
        </w:r>
        <w:r w:rsidR="000E0D60">
          <w:rPr>
            <w:spacing w:val="-1"/>
            <w:lang w:val="fr-FR"/>
          </w:rPr>
          <w:lastRenderedPageBreak/>
          <w:t>discrimination</w:t>
        </w:r>
      </w:ins>
      <w:r w:rsidRPr="006F284D">
        <w:rPr>
          <w:spacing w:val="-1"/>
          <w:lang w:val="fr-FR"/>
        </w:rPr>
        <w:t>.</w:t>
      </w:r>
      <w:r w:rsidRPr="006F284D">
        <w:rPr>
          <w:spacing w:val="35"/>
          <w:lang w:val="fr-FR"/>
        </w:rPr>
        <w:t xml:space="preserve"> </w:t>
      </w:r>
      <w:r w:rsidRPr="006F284D">
        <w:rPr>
          <w:spacing w:val="-1"/>
          <w:lang w:val="fr-FR"/>
        </w:rPr>
        <w:t>L'influence</w:t>
      </w:r>
      <w:r w:rsidRPr="006F284D">
        <w:rPr>
          <w:spacing w:val="23"/>
          <w:lang w:val="fr-FR"/>
        </w:rPr>
        <w:t xml:space="preserve"> </w:t>
      </w:r>
      <w:r w:rsidRPr="006F284D">
        <w:rPr>
          <w:spacing w:val="-1"/>
          <w:lang w:val="fr-FR"/>
        </w:rPr>
        <w:t>sociale</w:t>
      </w:r>
      <w:r w:rsidRPr="006F284D">
        <w:rPr>
          <w:spacing w:val="30"/>
          <w:lang w:val="fr-FR"/>
        </w:rPr>
        <w:t xml:space="preserve"> </w:t>
      </w:r>
      <w:r w:rsidRPr="006F284D">
        <w:rPr>
          <w:lang w:val="fr-FR"/>
        </w:rPr>
        <w:t>est</w:t>
      </w:r>
      <w:r w:rsidRPr="006F284D">
        <w:rPr>
          <w:spacing w:val="51"/>
          <w:lang w:val="fr-FR"/>
        </w:rPr>
        <w:t xml:space="preserve"> </w:t>
      </w:r>
      <w:r w:rsidRPr="006F284D">
        <w:rPr>
          <w:lang w:val="fr-FR"/>
        </w:rPr>
        <w:t>le</w:t>
      </w:r>
      <w:r w:rsidRPr="006F284D">
        <w:rPr>
          <w:spacing w:val="49"/>
          <w:lang w:val="fr-FR"/>
        </w:rPr>
        <w:t xml:space="preserve"> </w:t>
      </w:r>
      <w:r w:rsidRPr="006F284D">
        <w:rPr>
          <w:spacing w:val="-2"/>
          <w:lang w:val="fr-FR"/>
        </w:rPr>
        <w:t>mécanisme</w:t>
      </w:r>
      <w:r w:rsidRPr="006F284D">
        <w:rPr>
          <w:spacing w:val="52"/>
          <w:lang w:val="fr-FR"/>
        </w:rPr>
        <w:t xml:space="preserve"> </w:t>
      </w:r>
      <w:r w:rsidRPr="006F284D">
        <w:rPr>
          <w:lang w:val="fr-FR"/>
        </w:rPr>
        <w:t>de</w:t>
      </w:r>
      <w:r w:rsidRPr="006F284D">
        <w:rPr>
          <w:spacing w:val="52"/>
          <w:lang w:val="fr-FR"/>
        </w:rPr>
        <w:t xml:space="preserve"> </w:t>
      </w:r>
      <w:r w:rsidRPr="006F284D">
        <w:rPr>
          <w:spacing w:val="-1"/>
          <w:lang w:val="fr-FR"/>
        </w:rPr>
        <w:t>base</w:t>
      </w:r>
      <w:r w:rsidRPr="006F284D">
        <w:rPr>
          <w:spacing w:val="52"/>
          <w:lang w:val="fr-FR"/>
        </w:rPr>
        <w:t xml:space="preserve"> </w:t>
      </w:r>
      <w:r w:rsidRPr="006F284D">
        <w:rPr>
          <w:spacing w:val="-2"/>
          <w:lang w:val="fr-FR"/>
        </w:rPr>
        <w:t>entraînant</w:t>
      </w:r>
      <w:r w:rsidRPr="006F284D">
        <w:rPr>
          <w:spacing w:val="50"/>
          <w:lang w:val="fr-FR"/>
        </w:rPr>
        <w:t xml:space="preserve"> </w:t>
      </w:r>
      <w:r w:rsidRPr="006F284D">
        <w:rPr>
          <w:lang w:val="fr-FR"/>
        </w:rPr>
        <w:t>la</w:t>
      </w:r>
      <w:r w:rsidRPr="006F284D">
        <w:rPr>
          <w:spacing w:val="49"/>
          <w:lang w:val="fr-FR"/>
        </w:rPr>
        <w:t xml:space="preserve"> </w:t>
      </w:r>
      <w:r w:rsidRPr="006F284D">
        <w:rPr>
          <w:spacing w:val="-1"/>
          <w:lang w:val="fr-FR"/>
        </w:rPr>
        <w:t>diffusion</w:t>
      </w:r>
      <w:r w:rsidRPr="006F284D">
        <w:rPr>
          <w:spacing w:val="50"/>
          <w:lang w:val="fr-FR"/>
        </w:rPr>
        <w:t xml:space="preserve"> </w:t>
      </w:r>
      <w:r w:rsidRPr="006F284D">
        <w:rPr>
          <w:spacing w:val="-2"/>
          <w:lang w:val="fr-FR"/>
        </w:rPr>
        <w:t>d'opinions</w:t>
      </w:r>
      <w:r w:rsidRPr="006F284D">
        <w:rPr>
          <w:spacing w:val="50"/>
          <w:lang w:val="fr-FR"/>
        </w:rPr>
        <w:t xml:space="preserve"> </w:t>
      </w:r>
      <w:r w:rsidRPr="006F284D">
        <w:rPr>
          <w:spacing w:val="-1"/>
          <w:lang w:val="fr-FR"/>
        </w:rPr>
        <w:t>dans</w:t>
      </w:r>
      <w:r w:rsidRPr="006F284D">
        <w:rPr>
          <w:spacing w:val="51"/>
          <w:lang w:val="fr-FR"/>
        </w:rPr>
        <w:t xml:space="preserve"> </w:t>
      </w:r>
      <w:r w:rsidRPr="006F284D">
        <w:rPr>
          <w:spacing w:val="-1"/>
          <w:lang w:val="fr-FR"/>
        </w:rPr>
        <w:t>les</w:t>
      </w:r>
      <w:r w:rsidRPr="006F284D">
        <w:rPr>
          <w:spacing w:val="50"/>
          <w:lang w:val="fr-FR"/>
        </w:rPr>
        <w:t xml:space="preserve"> </w:t>
      </w:r>
      <w:r w:rsidRPr="006F284D">
        <w:rPr>
          <w:spacing w:val="-1"/>
          <w:lang w:val="fr-FR"/>
        </w:rPr>
        <w:t>sociétés</w:t>
      </w:r>
      <w:r w:rsidRPr="006F284D">
        <w:rPr>
          <w:spacing w:val="63"/>
          <w:lang w:val="fr-FR"/>
        </w:rPr>
        <w:t xml:space="preserve"> </w:t>
      </w:r>
      <w:r w:rsidRPr="006F284D">
        <w:rPr>
          <w:spacing w:val="-1"/>
          <w:lang w:val="fr-FR"/>
        </w:rPr>
        <w:t>humaines:</w:t>
      </w:r>
      <w:del w:id="44" w:author="Dominique LONGIN" w:date="2016-08-16T15:03:00Z">
        <w:r w:rsidRPr="006F284D" w:rsidDel="000E0D60">
          <w:rPr>
            <w:spacing w:val="7"/>
            <w:lang w:val="fr-FR"/>
          </w:rPr>
          <w:delText xml:space="preserve"> </w:delText>
        </w:r>
        <w:r w:rsidRPr="006F284D" w:rsidDel="000E0D60">
          <w:rPr>
            <w:spacing w:val="-1"/>
            <w:lang w:val="fr-FR"/>
          </w:rPr>
          <w:delText>certains</w:delText>
        </w:r>
        <w:r w:rsidRPr="006F284D" w:rsidDel="000E0D60">
          <w:rPr>
            <w:spacing w:val="7"/>
            <w:lang w:val="fr-FR"/>
          </w:rPr>
          <w:delText xml:space="preserve"> </w:delText>
        </w:r>
        <w:r w:rsidRPr="006F284D" w:rsidDel="000E0D60">
          <w:rPr>
            <w:spacing w:val="-1"/>
            <w:lang w:val="fr-FR"/>
          </w:rPr>
          <w:delText>agents</w:delText>
        </w:r>
        <w:r w:rsidRPr="006F284D" w:rsidDel="000E0D60">
          <w:rPr>
            <w:spacing w:val="7"/>
            <w:lang w:val="fr-FR"/>
          </w:rPr>
          <w:delText xml:space="preserve"> </w:delText>
        </w:r>
        <w:r w:rsidRPr="006F284D" w:rsidDel="000E0D60">
          <w:rPr>
            <w:lang w:val="fr-FR"/>
          </w:rPr>
          <w:delText>de</w:delText>
        </w:r>
        <w:r w:rsidRPr="006F284D" w:rsidDel="000E0D60">
          <w:rPr>
            <w:spacing w:val="6"/>
            <w:lang w:val="fr-FR"/>
          </w:rPr>
          <w:delText xml:space="preserve"> </w:delText>
        </w:r>
        <w:r w:rsidRPr="006F284D" w:rsidDel="000E0D60">
          <w:rPr>
            <w:spacing w:val="-1"/>
            <w:lang w:val="fr-FR"/>
          </w:rPr>
          <w:delText>l'influence</w:delText>
        </w:r>
        <w:r w:rsidRPr="006F284D" w:rsidDel="000E0D60">
          <w:rPr>
            <w:spacing w:val="6"/>
            <w:lang w:val="fr-FR"/>
          </w:rPr>
          <w:delText xml:space="preserve"> </w:delText>
        </w:r>
        <w:r w:rsidRPr="006F284D" w:rsidDel="000E0D60">
          <w:rPr>
            <w:lang w:val="fr-FR"/>
          </w:rPr>
          <w:delText>de</w:delText>
        </w:r>
        <w:r w:rsidRPr="006F284D" w:rsidDel="000E0D60">
          <w:rPr>
            <w:spacing w:val="6"/>
            <w:lang w:val="fr-FR"/>
          </w:rPr>
          <w:delText xml:space="preserve"> </w:delText>
        </w:r>
        <w:r w:rsidRPr="006F284D" w:rsidDel="000E0D60">
          <w:rPr>
            <w:lang w:val="fr-FR"/>
          </w:rPr>
          <w:delText>la</w:delText>
        </w:r>
        <w:r w:rsidRPr="006F284D" w:rsidDel="000E0D60">
          <w:rPr>
            <w:spacing w:val="6"/>
            <w:lang w:val="fr-FR"/>
          </w:rPr>
          <w:delText xml:space="preserve"> </w:delText>
        </w:r>
        <w:r w:rsidRPr="006F284D" w:rsidDel="000E0D60">
          <w:rPr>
            <w:spacing w:val="-1"/>
            <w:lang w:val="fr-FR"/>
          </w:rPr>
          <w:delText>société</w:delText>
        </w:r>
        <w:r w:rsidRPr="006F284D" w:rsidDel="000E0D60">
          <w:rPr>
            <w:spacing w:val="6"/>
            <w:lang w:val="fr-FR"/>
          </w:rPr>
          <w:delText xml:space="preserve"> </w:delText>
        </w:r>
        <w:r w:rsidRPr="006F284D" w:rsidDel="000E0D60">
          <w:rPr>
            <w:spacing w:val="-1"/>
            <w:lang w:val="fr-FR"/>
          </w:rPr>
          <w:delText>d'autres</w:delText>
        </w:r>
        <w:r w:rsidRPr="006F284D" w:rsidDel="000E0D60">
          <w:rPr>
            <w:spacing w:val="7"/>
            <w:lang w:val="fr-FR"/>
          </w:rPr>
          <w:delText xml:space="preserve"> </w:delText>
        </w:r>
        <w:r w:rsidRPr="006F284D" w:rsidDel="000E0D60">
          <w:rPr>
            <w:spacing w:val="-1"/>
            <w:lang w:val="fr-FR"/>
          </w:rPr>
          <w:delText>agents</w:delText>
        </w:r>
      </w:del>
      <w:ins w:id="45" w:author="Dominique LONGIN" w:date="2016-08-16T15:03:00Z">
        <w:r w:rsidR="000E0D60">
          <w:rPr>
            <w:spacing w:val="-1"/>
            <w:lang w:val="fr-FR"/>
          </w:rPr>
          <w:t xml:space="preserve"> au sein d’une société, les agents s’influencent mutuellement (même si c’est à des degrés divers)</w:t>
        </w:r>
      </w:ins>
      <w:ins w:id="46" w:author="Dominique LONGIN" w:date="2016-08-16T15:05:00Z">
        <w:r w:rsidR="000E0D60">
          <w:rPr>
            <w:spacing w:val="-1"/>
            <w:lang w:val="fr-FR"/>
          </w:rPr>
          <w:t xml:space="preserve"> ce qui explique le fait que peu à peu, apparaissent des opinions de masses auxquelles les agents s</w:t>
        </w:r>
      </w:ins>
      <w:ins w:id="47" w:author="Dominique LONGIN" w:date="2016-08-16T15:06:00Z">
        <w:r w:rsidR="000E0D60">
          <w:rPr>
            <w:spacing w:val="-1"/>
            <w:lang w:val="fr-FR"/>
          </w:rPr>
          <w:t>’identifient</w:t>
        </w:r>
      </w:ins>
      <w:r w:rsidRPr="006F284D">
        <w:rPr>
          <w:spacing w:val="-1"/>
          <w:lang w:val="fr-FR"/>
        </w:rPr>
        <w:t>.</w:t>
      </w:r>
      <w:r w:rsidRPr="006F284D">
        <w:rPr>
          <w:spacing w:val="8"/>
          <w:lang w:val="fr-FR"/>
        </w:rPr>
        <w:t xml:space="preserve"> </w:t>
      </w:r>
      <w:del w:id="48" w:author="Dominique LONGIN" w:date="2016-08-16T15:06:00Z">
        <w:r w:rsidRPr="006F284D" w:rsidDel="000E0D60">
          <w:rPr>
            <w:spacing w:val="-2"/>
            <w:lang w:val="fr-FR"/>
          </w:rPr>
          <w:delText>Aucours</w:delText>
        </w:r>
        <w:r w:rsidRPr="006F284D" w:rsidDel="000E0D60">
          <w:rPr>
            <w:spacing w:val="7"/>
            <w:lang w:val="fr-FR"/>
          </w:rPr>
          <w:delText xml:space="preserve"> </w:delText>
        </w:r>
        <w:r w:rsidRPr="006F284D" w:rsidDel="000E0D60">
          <w:rPr>
            <w:spacing w:val="-1"/>
            <w:lang w:val="fr-FR"/>
          </w:rPr>
          <w:delText>la</w:delText>
        </w:r>
      </w:del>
    </w:p>
    <w:p w14:paraId="0F29ACA0" w14:textId="77777777" w:rsidR="00955655" w:rsidDel="000E0D60" w:rsidRDefault="00955655">
      <w:pPr>
        <w:pStyle w:val="Corpsdetexte"/>
        <w:spacing w:before="6" w:line="360" w:lineRule="auto"/>
        <w:ind w:left="0" w:right="109" w:firstLine="0"/>
        <w:jc w:val="both"/>
        <w:rPr>
          <w:del w:id="49" w:author="Dominique LONGIN" w:date="2016-08-16T15:04:00Z"/>
          <w:lang w:val="fr-FR"/>
        </w:rPr>
        <w:pPrChange w:id="50" w:author="Dominique LONGIN" w:date="2016-08-16T15:07:00Z">
          <w:pPr>
            <w:spacing w:line="360" w:lineRule="auto"/>
            <w:jc w:val="both"/>
          </w:pPr>
        </w:pPrChange>
      </w:pPr>
    </w:p>
    <w:p w14:paraId="4CD03CDB" w14:textId="608329DA" w:rsidR="00955655" w:rsidRPr="006F284D" w:rsidRDefault="003504B7">
      <w:pPr>
        <w:pStyle w:val="Corpsdetexte"/>
        <w:spacing w:before="6" w:line="360" w:lineRule="auto"/>
        <w:ind w:left="0" w:right="109" w:firstLine="0"/>
        <w:jc w:val="both"/>
        <w:rPr>
          <w:lang w:val="fr-FR"/>
        </w:rPr>
        <w:pPrChange w:id="51" w:author="Dominique LONGIN" w:date="2016-08-16T15:07:00Z">
          <w:pPr>
            <w:pStyle w:val="Corpsdetexte"/>
            <w:spacing w:before="53" w:line="360" w:lineRule="auto"/>
            <w:ind w:right="107" w:firstLine="0"/>
            <w:jc w:val="both"/>
          </w:pPr>
        </w:pPrChange>
      </w:pPr>
      <w:del w:id="52" w:author="Dominique LONGIN" w:date="2016-08-16T15:06:00Z">
        <w:r w:rsidRPr="006F284D" w:rsidDel="000E0D60">
          <w:rPr>
            <w:spacing w:val="-1"/>
            <w:lang w:val="fr-FR"/>
          </w:rPr>
          <w:delText>société</w:delText>
        </w:r>
        <w:r w:rsidRPr="006F284D" w:rsidDel="000E0D60">
          <w:rPr>
            <w:spacing w:val="8"/>
            <w:lang w:val="fr-FR"/>
          </w:rPr>
          <w:delText xml:space="preserve"> </w:delText>
        </w:r>
        <w:r w:rsidRPr="006F284D" w:rsidDel="000E0D60">
          <w:rPr>
            <w:spacing w:val="-1"/>
            <w:lang w:val="fr-FR"/>
          </w:rPr>
          <w:delText>vers</w:delText>
        </w:r>
        <w:r w:rsidRPr="006F284D" w:rsidDel="000E0D60">
          <w:rPr>
            <w:spacing w:val="9"/>
            <w:lang w:val="fr-FR"/>
          </w:rPr>
          <w:delText xml:space="preserve"> </w:delText>
        </w:r>
        <w:r w:rsidRPr="006F284D" w:rsidDel="000E0D60">
          <w:rPr>
            <w:spacing w:val="-1"/>
            <w:lang w:val="fr-FR"/>
          </w:rPr>
          <w:delText>une</w:delText>
        </w:r>
        <w:r w:rsidRPr="006F284D" w:rsidDel="000E0D60">
          <w:rPr>
            <w:spacing w:val="8"/>
            <w:lang w:val="fr-FR"/>
          </w:rPr>
          <w:delText xml:space="preserve"> </w:delText>
        </w:r>
        <w:r w:rsidRPr="006F284D" w:rsidDel="000E0D60">
          <w:rPr>
            <w:spacing w:val="-1"/>
            <w:lang w:val="fr-FR"/>
          </w:rPr>
          <w:delText>vue</w:delText>
        </w:r>
        <w:r w:rsidRPr="006F284D" w:rsidDel="000E0D60">
          <w:rPr>
            <w:spacing w:val="8"/>
            <w:lang w:val="fr-FR"/>
          </w:rPr>
          <w:delText xml:space="preserve"> </w:delText>
        </w:r>
        <w:r w:rsidRPr="006F284D" w:rsidDel="000E0D60">
          <w:rPr>
            <w:spacing w:val="-1"/>
            <w:lang w:val="fr-FR"/>
          </w:rPr>
          <w:delText>donnée,</w:delText>
        </w:r>
        <w:r w:rsidRPr="006F284D" w:rsidDel="000E0D60">
          <w:rPr>
            <w:spacing w:val="10"/>
            <w:lang w:val="fr-FR"/>
          </w:rPr>
          <w:delText xml:space="preserve"> </w:delText>
        </w:r>
        <w:r w:rsidRPr="006F284D" w:rsidDel="000E0D60">
          <w:rPr>
            <w:spacing w:val="-2"/>
            <w:lang w:val="fr-FR"/>
          </w:rPr>
          <w:delText>et</w:delText>
        </w:r>
        <w:r w:rsidRPr="006F284D" w:rsidDel="000E0D60">
          <w:rPr>
            <w:spacing w:val="9"/>
            <w:lang w:val="fr-FR"/>
          </w:rPr>
          <w:delText xml:space="preserve"> </w:delText>
        </w:r>
        <w:r w:rsidRPr="006F284D" w:rsidDel="000E0D60">
          <w:rPr>
            <w:lang w:val="fr-FR"/>
          </w:rPr>
          <w:delText>ces</w:delText>
        </w:r>
        <w:r w:rsidRPr="006F284D" w:rsidDel="000E0D60">
          <w:rPr>
            <w:spacing w:val="10"/>
            <w:lang w:val="fr-FR"/>
          </w:rPr>
          <w:delText xml:space="preserve"> </w:delText>
        </w:r>
        <w:r w:rsidRPr="006F284D" w:rsidDel="000E0D60">
          <w:rPr>
            <w:spacing w:val="-2"/>
            <w:lang w:val="fr-FR"/>
          </w:rPr>
          <w:delText>agents,</w:delText>
        </w:r>
        <w:r w:rsidRPr="006F284D" w:rsidDel="000E0D60">
          <w:rPr>
            <w:spacing w:val="10"/>
            <w:lang w:val="fr-FR"/>
          </w:rPr>
          <w:delText xml:space="preserve"> </w:delText>
        </w:r>
        <w:r w:rsidRPr="006F284D" w:rsidDel="000E0D60">
          <w:rPr>
            <w:lang w:val="fr-FR"/>
          </w:rPr>
          <w:delText>à</w:delText>
        </w:r>
        <w:r w:rsidRPr="006F284D" w:rsidDel="000E0D60">
          <w:rPr>
            <w:spacing w:val="11"/>
            <w:lang w:val="fr-FR"/>
          </w:rPr>
          <w:delText xml:space="preserve"> </w:delText>
        </w:r>
        <w:r w:rsidRPr="006F284D" w:rsidDel="000E0D60">
          <w:rPr>
            <w:spacing w:val="-2"/>
            <w:lang w:val="fr-FR"/>
          </w:rPr>
          <w:delText>son</w:delText>
        </w:r>
        <w:r w:rsidRPr="006F284D" w:rsidDel="000E0D60">
          <w:rPr>
            <w:spacing w:val="12"/>
            <w:lang w:val="fr-FR"/>
          </w:rPr>
          <w:delText xml:space="preserve"> </w:delText>
        </w:r>
        <w:r w:rsidRPr="006F284D" w:rsidDel="000E0D60">
          <w:rPr>
            <w:spacing w:val="-1"/>
            <w:lang w:val="fr-FR"/>
          </w:rPr>
          <w:delText>tour,</w:delText>
        </w:r>
        <w:r w:rsidRPr="006F284D" w:rsidDel="000E0D60">
          <w:rPr>
            <w:spacing w:val="8"/>
            <w:lang w:val="fr-FR"/>
          </w:rPr>
          <w:delText xml:space="preserve"> </w:delText>
        </w:r>
        <w:r w:rsidRPr="006F284D" w:rsidDel="000E0D60">
          <w:rPr>
            <w:spacing w:val="-2"/>
            <w:lang w:val="fr-FR"/>
          </w:rPr>
          <w:delText>influencer</w:delText>
        </w:r>
        <w:r w:rsidRPr="006F284D" w:rsidDel="000E0D60">
          <w:rPr>
            <w:spacing w:val="11"/>
            <w:lang w:val="fr-FR"/>
          </w:rPr>
          <w:delText xml:space="preserve"> </w:delText>
        </w:r>
        <w:r w:rsidRPr="006F284D" w:rsidDel="000E0D60">
          <w:rPr>
            <w:lang w:val="fr-FR"/>
          </w:rPr>
          <w:delText>d'autres</w:delText>
        </w:r>
        <w:r w:rsidRPr="006F284D" w:rsidDel="000E0D60">
          <w:rPr>
            <w:spacing w:val="12"/>
            <w:lang w:val="fr-FR"/>
          </w:rPr>
          <w:delText xml:space="preserve"> </w:delText>
        </w:r>
        <w:r w:rsidRPr="006F284D" w:rsidDel="000E0D60">
          <w:rPr>
            <w:spacing w:val="-2"/>
            <w:lang w:val="fr-FR"/>
          </w:rPr>
          <w:delText>agents</w:delText>
        </w:r>
        <w:r w:rsidRPr="006F284D" w:rsidDel="000E0D60">
          <w:rPr>
            <w:spacing w:val="65"/>
            <w:lang w:val="fr-FR"/>
          </w:rPr>
          <w:delText xml:space="preserve"> </w:delText>
        </w:r>
        <w:r w:rsidRPr="006F284D" w:rsidDel="000E0D60">
          <w:rPr>
            <w:spacing w:val="-1"/>
            <w:lang w:val="fr-FR"/>
          </w:rPr>
          <w:delText>toacquire</w:delText>
        </w:r>
        <w:r w:rsidRPr="006F284D" w:rsidDel="000E0D60">
          <w:rPr>
            <w:spacing w:val="47"/>
            <w:lang w:val="fr-FR"/>
          </w:rPr>
          <w:delText xml:space="preserve"> </w:delText>
        </w:r>
        <w:r w:rsidRPr="006F284D" w:rsidDel="000E0D60">
          <w:rPr>
            <w:lang w:val="fr-FR"/>
          </w:rPr>
          <w:delText>la</w:delText>
        </w:r>
        <w:r w:rsidRPr="006F284D" w:rsidDel="000E0D60">
          <w:rPr>
            <w:spacing w:val="49"/>
            <w:lang w:val="fr-FR"/>
          </w:rPr>
          <w:delText xml:space="preserve"> </w:delText>
        </w:r>
        <w:r w:rsidRPr="006F284D" w:rsidDel="000E0D60">
          <w:rPr>
            <w:spacing w:val="-2"/>
            <w:lang w:val="fr-FR"/>
          </w:rPr>
          <w:delText>même</w:delText>
        </w:r>
        <w:r w:rsidRPr="006F284D" w:rsidDel="000E0D60">
          <w:rPr>
            <w:spacing w:val="49"/>
            <w:lang w:val="fr-FR"/>
          </w:rPr>
          <w:delText xml:space="preserve"> </w:delText>
        </w:r>
        <w:r w:rsidRPr="006F284D" w:rsidDel="000E0D60">
          <w:rPr>
            <w:lang w:val="fr-FR"/>
          </w:rPr>
          <w:delText>vue</w:delText>
        </w:r>
        <w:r w:rsidRPr="006F284D" w:rsidDel="000E0D60">
          <w:rPr>
            <w:spacing w:val="49"/>
            <w:lang w:val="fr-FR"/>
          </w:rPr>
          <w:delText xml:space="preserve"> </w:delText>
        </w:r>
        <w:r w:rsidRPr="006F284D" w:rsidDel="000E0D60">
          <w:rPr>
            <w:lang w:val="fr-FR"/>
          </w:rPr>
          <w:delText>,</w:delText>
        </w:r>
        <w:r w:rsidRPr="006F284D" w:rsidDel="000E0D60">
          <w:rPr>
            <w:spacing w:val="49"/>
            <w:lang w:val="fr-FR"/>
          </w:rPr>
          <w:delText xml:space="preserve"> </w:delText>
        </w:r>
        <w:r w:rsidRPr="006F284D" w:rsidDel="000E0D60">
          <w:rPr>
            <w:spacing w:val="-1"/>
            <w:lang w:val="fr-FR"/>
          </w:rPr>
          <w:delText>etc.</w:delText>
        </w:r>
        <w:r w:rsidRPr="006F284D" w:rsidDel="000E0D60">
          <w:rPr>
            <w:spacing w:val="49"/>
            <w:lang w:val="fr-FR"/>
          </w:rPr>
          <w:delText xml:space="preserve"> </w:delText>
        </w:r>
      </w:del>
      <w:r w:rsidRPr="006F284D">
        <w:rPr>
          <w:spacing w:val="-1"/>
          <w:lang w:val="fr-FR"/>
        </w:rPr>
        <w:t>En</w:t>
      </w:r>
      <w:r w:rsidRPr="006F284D">
        <w:rPr>
          <w:spacing w:val="48"/>
          <w:lang w:val="fr-FR"/>
        </w:rPr>
        <w:t xml:space="preserve"> </w:t>
      </w:r>
      <w:r w:rsidRPr="006F284D">
        <w:rPr>
          <w:spacing w:val="-1"/>
          <w:lang w:val="fr-FR"/>
        </w:rPr>
        <w:t>d'autres</w:t>
      </w:r>
      <w:r w:rsidRPr="006F284D">
        <w:rPr>
          <w:spacing w:val="48"/>
          <w:lang w:val="fr-FR"/>
        </w:rPr>
        <w:t xml:space="preserve"> </w:t>
      </w:r>
      <w:r w:rsidRPr="006F284D">
        <w:rPr>
          <w:spacing w:val="-1"/>
          <w:lang w:val="fr-FR"/>
        </w:rPr>
        <w:t>termes,</w:t>
      </w:r>
      <w:r w:rsidRPr="006F284D">
        <w:rPr>
          <w:spacing w:val="49"/>
          <w:lang w:val="fr-FR"/>
        </w:rPr>
        <w:t xml:space="preserve"> </w:t>
      </w:r>
      <w:r w:rsidRPr="006F284D">
        <w:rPr>
          <w:spacing w:val="-1"/>
          <w:lang w:val="fr-FR"/>
        </w:rPr>
        <w:t>l'influence</w:t>
      </w:r>
      <w:r w:rsidRPr="006F284D">
        <w:rPr>
          <w:spacing w:val="49"/>
          <w:lang w:val="fr-FR"/>
        </w:rPr>
        <w:t xml:space="preserve"> </w:t>
      </w:r>
      <w:r w:rsidRPr="006F284D">
        <w:rPr>
          <w:spacing w:val="-1"/>
          <w:lang w:val="fr-FR"/>
        </w:rPr>
        <w:t>sociale</w:t>
      </w:r>
      <w:r w:rsidRPr="006F284D">
        <w:rPr>
          <w:spacing w:val="47"/>
          <w:lang w:val="fr-FR"/>
        </w:rPr>
        <w:t xml:space="preserve"> </w:t>
      </w:r>
      <w:r w:rsidRPr="006F284D">
        <w:rPr>
          <w:spacing w:val="-2"/>
          <w:lang w:val="fr-FR"/>
        </w:rPr>
        <w:t>peut</w:t>
      </w:r>
      <w:r w:rsidRPr="006F284D">
        <w:rPr>
          <w:spacing w:val="50"/>
          <w:lang w:val="fr-FR"/>
        </w:rPr>
        <w:t xml:space="preserve"> </w:t>
      </w:r>
      <w:r w:rsidRPr="006F284D">
        <w:rPr>
          <w:spacing w:val="-1"/>
          <w:lang w:val="fr-FR"/>
        </w:rPr>
        <w:t>être</w:t>
      </w:r>
      <w:r w:rsidRPr="006F284D">
        <w:rPr>
          <w:spacing w:val="33"/>
          <w:lang w:val="fr-FR"/>
        </w:rPr>
        <w:t xml:space="preserve"> </w:t>
      </w:r>
      <w:r w:rsidRPr="006F284D">
        <w:rPr>
          <w:spacing w:val="-1"/>
          <w:lang w:val="fr-FR"/>
        </w:rPr>
        <w:t>considérée</w:t>
      </w:r>
      <w:r w:rsidRPr="006F284D">
        <w:rPr>
          <w:spacing w:val="2"/>
          <w:lang w:val="fr-FR"/>
        </w:rPr>
        <w:t xml:space="preserve"> </w:t>
      </w:r>
      <w:r w:rsidRPr="006F284D">
        <w:rPr>
          <w:spacing w:val="-2"/>
          <w:lang w:val="fr-FR"/>
        </w:rPr>
        <w:t>comme</w:t>
      </w:r>
      <w:r w:rsidRPr="006F284D">
        <w:rPr>
          <w:spacing w:val="1"/>
          <w:lang w:val="fr-FR"/>
        </w:rPr>
        <w:t xml:space="preserve"> </w:t>
      </w:r>
      <w:r w:rsidRPr="006F284D">
        <w:rPr>
          <w:lang w:val="fr-FR"/>
        </w:rPr>
        <w:t>la</w:t>
      </w:r>
      <w:r w:rsidRPr="006F284D">
        <w:rPr>
          <w:spacing w:val="4"/>
          <w:lang w:val="fr-FR"/>
        </w:rPr>
        <w:t xml:space="preserve"> </w:t>
      </w:r>
      <w:r w:rsidRPr="006F284D">
        <w:rPr>
          <w:lang w:val="fr-FR"/>
        </w:rPr>
        <w:t>force</w:t>
      </w:r>
      <w:r w:rsidRPr="006F284D">
        <w:rPr>
          <w:spacing w:val="2"/>
          <w:lang w:val="fr-FR"/>
        </w:rPr>
        <w:t xml:space="preserve"> </w:t>
      </w:r>
      <w:r w:rsidRPr="006F284D">
        <w:rPr>
          <w:spacing w:val="-2"/>
          <w:lang w:val="fr-FR"/>
        </w:rPr>
        <w:t>motrice</w:t>
      </w:r>
      <w:r w:rsidRPr="006F284D">
        <w:rPr>
          <w:spacing w:val="1"/>
          <w:lang w:val="fr-FR"/>
        </w:rPr>
        <w:t xml:space="preserve"> </w:t>
      </w:r>
      <w:r w:rsidRPr="006F284D">
        <w:rPr>
          <w:lang w:val="fr-FR"/>
        </w:rPr>
        <w:t>de</w:t>
      </w:r>
      <w:r w:rsidRPr="006F284D">
        <w:rPr>
          <w:spacing w:val="1"/>
          <w:lang w:val="fr-FR"/>
        </w:rPr>
        <w:t xml:space="preserve"> </w:t>
      </w:r>
      <w:del w:id="53" w:author="Dominique LONGIN" w:date="2016-08-16T15:07:00Z">
        <w:r w:rsidRPr="006F284D" w:rsidDel="000E0D60">
          <w:rPr>
            <w:spacing w:val="-2"/>
            <w:lang w:val="fr-FR"/>
          </w:rPr>
          <w:delText>l</w:delText>
        </w:r>
      </w:del>
      <w:ins w:id="54" w:author="Dominique LONGIN" w:date="2016-08-16T15:07:00Z">
        <w:r w:rsidR="000E0D60">
          <w:rPr>
            <w:spacing w:val="-2"/>
            <w:lang w:val="fr-FR"/>
          </w:rPr>
          <w:t>la diffusion d</w:t>
        </w:r>
      </w:ins>
      <w:r w:rsidRPr="006F284D">
        <w:rPr>
          <w:spacing w:val="-2"/>
          <w:lang w:val="fr-FR"/>
        </w:rPr>
        <w:t>'opinion</w:t>
      </w:r>
      <w:del w:id="55" w:author="Dominique LONGIN" w:date="2016-08-16T15:08:00Z">
        <w:r w:rsidRPr="006F284D" w:rsidDel="002E7551">
          <w:rPr>
            <w:spacing w:val="2"/>
            <w:lang w:val="fr-FR"/>
          </w:rPr>
          <w:delText xml:space="preserve"> </w:delText>
        </w:r>
        <w:r w:rsidRPr="006F284D" w:rsidDel="002E7551">
          <w:rPr>
            <w:spacing w:val="-1"/>
            <w:lang w:val="fr-FR"/>
          </w:rPr>
          <w:delText>diffusion</w:delText>
        </w:r>
      </w:del>
      <w:r w:rsidRPr="006F284D">
        <w:rPr>
          <w:spacing w:val="2"/>
          <w:lang w:val="fr-FR"/>
        </w:rPr>
        <w:t xml:space="preserve"> </w:t>
      </w:r>
      <w:r w:rsidRPr="006F284D">
        <w:rPr>
          <w:spacing w:val="-2"/>
          <w:lang w:val="fr-FR"/>
        </w:rPr>
        <w:t>dans</w:t>
      </w:r>
      <w:r w:rsidRPr="006F284D">
        <w:rPr>
          <w:spacing w:val="2"/>
          <w:lang w:val="fr-FR"/>
        </w:rPr>
        <w:t xml:space="preserve"> </w:t>
      </w:r>
      <w:r w:rsidRPr="006F284D">
        <w:rPr>
          <w:spacing w:val="-1"/>
          <w:lang w:val="fr-FR"/>
        </w:rPr>
        <w:t>les</w:t>
      </w:r>
      <w:r w:rsidRPr="006F284D">
        <w:rPr>
          <w:spacing w:val="2"/>
          <w:lang w:val="fr-FR"/>
        </w:rPr>
        <w:t xml:space="preserve"> </w:t>
      </w:r>
      <w:r w:rsidRPr="006F284D">
        <w:rPr>
          <w:spacing w:val="-1"/>
          <w:lang w:val="fr-FR"/>
        </w:rPr>
        <w:t>sociétés.</w:t>
      </w:r>
      <w:r w:rsidRPr="006F284D">
        <w:rPr>
          <w:spacing w:val="12"/>
          <w:lang w:val="fr-FR"/>
        </w:rPr>
        <w:t xml:space="preserve"> </w:t>
      </w:r>
      <w:r w:rsidRPr="006F284D">
        <w:rPr>
          <w:spacing w:val="-1"/>
          <w:lang w:val="fr-FR"/>
        </w:rPr>
        <w:t>Dans</w:t>
      </w:r>
      <w:r w:rsidRPr="006F284D">
        <w:rPr>
          <w:spacing w:val="49"/>
          <w:lang w:val="fr-FR"/>
        </w:rPr>
        <w:t xml:space="preserve"> </w:t>
      </w:r>
      <w:r w:rsidRPr="006F284D">
        <w:rPr>
          <w:lang w:val="fr-FR"/>
        </w:rPr>
        <w:t>un</w:t>
      </w:r>
      <w:r w:rsidRPr="006F284D">
        <w:rPr>
          <w:spacing w:val="62"/>
          <w:lang w:val="fr-FR"/>
        </w:rPr>
        <w:t xml:space="preserve"> </w:t>
      </w:r>
      <w:r w:rsidRPr="006F284D">
        <w:rPr>
          <w:spacing w:val="-1"/>
          <w:lang w:val="fr-FR"/>
        </w:rPr>
        <w:t>article</w:t>
      </w:r>
      <w:r w:rsidRPr="006F284D">
        <w:rPr>
          <w:spacing w:val="61"/>
          <w:lang w:val="fr-FR"/>
        </w:rPr>
        <w:t xml:space="preserve"> </w:t>
      </w:r>
      <w:r w:rsidRPr="006F284D">
        <w:rPr>
          <w:spacing w:val="-1"/>
          <w:lang w:val="fr-FR"/>
        </w:rPr>
        <w:t>récent</w:t>
      </w:r>
      <w:r w:rsidRPr="006F284D">
        <w:rPr>
          <w:spacing w:val="65"/>
          <w:lang w:val="fr-FR"/>
        </w:rPr>
        <w:t xml:space="preserve"> </w:t>
      </w:r>
      <w:r w:rsidRPr="006F284D">
        <w:rPr>
          <w:spacing w:val="-1"/>
          <w:lang w:val="fr-FR"/>
        </w:rPr>
        <w:t>référencé</w:t>
      </w:r>
      <w:r w:rsidRPr="006F284D">
        <w:rPr>
          <w:spacing w:val="61"/>
          <w:lang w:val="fr-FR"/>
        </w:rPr>
        <w:t xml:space="preserve"> </w:t>
      </w:r>
      <w:r w:rsidRPr="006F284D">
        <w:rPr>
          <w:spacing w:val="-1"/>
          <w:lang w:val="fr-FR"/>
        </w:rPr>
        <w:t>ci-dessous</w:t>
      </w:r>
      <w:ins w:id="56" w:author="Dominique LONGIN" w:date="2016-08-16T15:09:00Z">
        <w:r w:rsidR="002E7551">
          <w:rPr>
            <w:spacing w:val="-1"/>
            <w:lang w:val="fr-FR"/>
          </w:rPr>
          <w:t xml:space="preserve"> (LEQUEL ???)</w:t>
        </w:r>
      </w:ins>
      <w:r w:rsidRPr="006F284D">
        <w:rPr>
          <w:spacing w:val="-1"/>
          <w:lang w:val="fr-FR"/>
        </w:rPr>
        <w:t>,</w:t>
      </w:r>
      <w:r w:rsidRPr="006F284D">
        <w:rPr>
          <w:spacing w:val="61"/>
          <w:lang w:val="fr-FR"/>
        </w:rPr>
        <w:t xml:space="preserve"> </w:t>
      </w:r>
      <w:del w:id="57" w:author="Dominique LONGIN" w:date="2016-08-16T15:10:00Z">
        <w:r w:rsidRPr="006F284D" w:rsidDel="002E7551">
          <w:rPr>
            <w:spacing w:val="-1"/>
            <w:lang w:val="fr-FR"/>
          </w:rPr>
          <w:delText>on</w:delText>
        </w:r>
        <w:r w:rsidRPr="006F284D" w:rsidDel="002E7551">
          <w:rPr>
            <w:spacing w:val="63"/>
            <w:lang w:val="fr-FR"/>
          </w:rPr>
          <w:delText xml:space="preserve"> </w:delText>
        </w:r>
      </w:del>
      <w:ins w:id="58" w:author="Dominique LONGIN" w:date="2016-08-16T15:10:00Z">
        <w:r w:rsidR="002E7551">
          <w:rPr>
            <w:spacing w:val="-1"/>
            <w:lang w:val="fr-FR"/>
          </w:rPr>
          <w:t>il</w:t>
        </w:r>
        <w:r w:rsidR="002E7551" w:rsidRPr="006F284D">
          <w:rPr>
            <w:spacing w:val="63"/>
            <w:lang w:val="fr-FR"/>
          </w:rPr>
          <w:t xml:space="preserve"> </w:t>
        </w:r>
      </w:ins>
      <w:r w:rsidRPr="006F284D">
        <w:rPr>
          <w:lang w:val="fr-FR"/>
        </w:rPr>
        <w:t>a</w:t>
      </w:r>
      <w:r w:rsidRPr="006F284D">
        <w:rPr>
          <w:spacing w:val="62"/>
          <w:lang w:val="fr-FR"/>
        </w:rPr>
        <w:t xml:space="preserve"> </w:t>
      </w:r>
      <w:ins w:id="59" w:author="Dominique LONGIN" w:date="2016-08-16T15:10:00Z">
        <w:r w:rsidR="002E7551">
          <w:rPr>
            <w:spacing w:val="62"/>
            <w:lang w:val="fr-FR"/>
          </w:rPr>
          <w:t xml:space="preserve">été </w:t>
        </w:r>
      </w:ins>
      <w:r w:rsidRPr="006F284D">
        <w:rPr>
          <w:spacing w:val="-1"/>
          <w:lang w:val="fr-FR"/>
        </w:rPr>
        <w:t>proposé</w:t>
      </w:r>
      <w:r w:rsidRPr="006F284D">
        <w:rPr>
          <w:spacing w:val="61"/>
          <w:lang w:val="fr-FR"/>
        </w:rPr>
        <w:t xml:space="preserve"> </w:t>
      </w:r>
      <w:r w:rsidRPr="006F284D">
        <w:rPr>
          <w:spacing w:val="-1"/>
          <w:lang w:val="fr-FR"/>
        </w:rPr>
        <w:t>un</w:t>
      </w:r>
      <w:r w:rsidRPr="006F284D">
        <w:rPr>
          <w:spacing w:val="62"/>
          <w:lang w:val="fr-FR"/>
        </w:rPr>
        <w:t xml:space="preserve"> </w:t>
      </w:r>
      <w:r w:rsidRPr="006F284D">
        <w:rPr>
          <w:spacing w:val="-1"/>
          <w:lang w:val="fr-FR"/>
        </w:rPr>
        <w:t>modèle</w:t>
      </w:r>
      <w:r w:rsidRPr="006F284D">
        <w:rPr>
          <w:spacing w:val="61"/>
          <w:lang w:val="fr-FR"/>
        </w:rPr>
        <w:t xml:space="preserve"> </w:t>
      </w:r>
      <w:r w:rsidRPr="006F284D">
        <w:rPr>
          <w:spacing w:val="-1"/>
          <w:lang w:val="fr-FR"/>
        </w:rPr>
        <w:t>qualitatif</w:t>
      </w:r>
      <w:r w:rsidRPr="006F284D">
        <w:rPr>
          <w:spacing w:val="59"/>
          <w:lang w:val="fr-FR"/>
        </w:rPr>
        <w:t xml:space="preserve"> </w:t>
      </w:r>
      <w:r w:rsidRPr="006F284D">
        <w:rPr>
          <w:spacing w:val="-1"/>
          <w:lang w:val="fr-FR"/>
        </w:rPr>
        <w:t>de</w:t>
      </w:r>
      <w:r w:rsidRPr="006F284D">
        <w:rPr>
          <w:spacing w:val="35"/>
          <w:lang w:val="fr-FR"/>
        </w:rPr>
        <w:t xml:space="preserve"> </w:t>
      </w:r>
      <w:del w:id="60" w:author="Dominique LONGIN" w:date="2016-08-16T15:10:00Z">
        <w:r w:rsidRPr="006F284D" w:rsidDel="002E7551">
          <w:rPr>
            <w:spacing w:val="-1"/>
            <w:lang w:val="fr-FR"/>
          </w:rPr>
          <w:delText>l'opinion</w:delText>
        </w:r>
        <w:r w:rsidRPr="006F284D" w:rsidDel="002E7551">
          <w:rPr>
            <w:spacing w:val="19"/>
            <w:lang w:val="fr-FR"/>
          </w:rPr>
          <w:delText xml:space="preserve"> </w:delText>
        </w:r>
      </w:del>
      <w:ins w:id="61" w:author="Dominique LONGIN" w:date="2016-08-16T15:10:00Z">
        <w:r w:rsidR="002E7551">
          <w:rPr>
            <w:spacing w:val="19"/>
            <w:lang w:val="fr-FR"/>
          </w:rPr>
          <w:t xml:space="preserve">la </w:t>
        </w:r>
      </w:ins>
      <w:r w:rsidRPr="006F284D">
        <w:rPr>
          <w:spacing w:val="-1"/>
          <w:lang w:val="fr-FR"/>
        </w:rPr>
        <w:t>diffusion</w:t>
      </w:r>
      <w:r w:rsidRPr="006F284D">
        <w:rPr>
          <w:spacing w:val="19"/>
          <w:lang w:val="fr-FR"/>
        </w:rPr>
        <w:t xml:space="preserve"> </w:t>
      </w:r>
      <w:ins w:id="62" w:author="Dominique LONGIN" w:date="2016-08-16T15:10:00Z">
        <w:r w:rsidR="002E7551">
          <w:rPr>
            <w:spacing w:val="19"/>
            <w:lang w:val="fr-FR"/>
          </w:rPr>
          <w:t xml:space="preserve">d’opinion </w:t>
        </w:r>
      </w:ins>
      <w:del w:id="63" w:author="Dominique LONGIN" w:date="2016-08-16T15:10:00Z">
        <w:r w:rsidRPr="006F284D" w:rsidDel="002E7551">
          <w:rPr>
            <w:spacing w:val="-1"/>
            <w:lang w:val="fr-FR"/>
          </w:rPr>
          <w:delText>sur</w:delText>
        </w:r>
      </w:del>
      <w:ins w:id="64" w:author="Dominique LONGIN" w:date="2016-08-16T15:11:00Z">
        <w:r w:rsidR="002E7551">
          <w:rPr>
            <w:spacing w:val="-1"/>
            <w:lang w:val="fr-FR"/>
          </w:rPr>
          <w:t>dans</w:t>
        </w:r>
      </w:ins>
      <w:r w:rsidRPr="006F284D">
        <w:rPr>
          <w:spacing w:val="20"/>
          <w:lang w:val="fr-FR"/>
        </w:rPr>
        <w:t xml:space="preserve"> </w:t>
      </w:r>
      <w:r w:rsidRPr="006F284D">
        <w:rPr>
          <w:spacing w:val="-1"/>
          <w:lang w:val="fr-FR"/>
        </w:rPr>
        <w:t>un</w:t>
      </w:r>
      <w:r w:rsidRPr="006F284D">
        <w:rPr>
          <w:spacing w:val="21"/>
          <w:lang w:val="fr-FR"/>
        </w:rPr>
        <w:t xml:space="preserve"> </w:t>
      </w:r>
      <w:r w:rsidRPr="006F284D">
        <w:rPr>
          <w:spacing w:val="-1"/>
          <w:lang w:val="fr-FR"/>
        </w:rPr>
        <w:t>réseau,</w:t>
      </w:r>
      <w:r w:rsidRPr="006F284D">
        <w:rPr>
          <w:spacing w:val="20"/>
          <w:lang w:val="fr-FR"/>
        </w:rPr>
        <w:t xml:space="preserve"> </w:t>
      </w:r>
      <w:r w:rsidRPr="006F284D">
        <w:rPr>
          <w:spacing w:val="-1"/>
          <w:lang w:val="fr-FR"/>
        </w:rPr>
        <w:t>où</w:t>
      </w:r>
      <w:r w:rsidRPr="006F284D">
        <w:rPr>
          <w:spacing w:val="19"/>
          <w:lang w:val="fr-FR"/>
        </w:rPr>
        <w:t xml:space="preserve"> </w:t>
      </w:r>
      <w:r w:rsidRPr="006F284D">
        <w:rPr>
          <w:spacing w:val="-1"/>
          <w:lang w:val="fr-FR"/>
        </w:rPr>
        <w:t>les</w:t>
      </w:r>
      <w:r w:rsidRPr="006F284D">
        <w:rPr>
          <w:spacing w:val="21"/>
          <w:lang w:val="fr-FR"/>
        </w:rPr>
        <w:t xml:space="preserve"> </w:t>
      </w:r>
      <w:r w:rsidRPr="006F284D">
        <w:rPr>
          <w:spacing w:val="-1"/>
          <w:lang w:val="fr-FR"/>
        </w:rPr>
        <w:t>opinions</w:t>
      </w:r>
      <w:r w:rsidRPr="006F284D">
        <w:rPr>
          <w:spacing w:val="19"/>
          <w:lang w:val="fr-FR"/>
        </w:rPr>
        <w:t xml:space="preserve"> </w:t>
      </w:r>
      <w:r w:rsidRPr="006F284D">
        <w:rPr>
          <w:spacing w:val="-1"/>
          <w:lang w:val="fr-FR"/>
        </w:rPr>
        <w:t>sont</w:t>
      </w:r>
      <w:r w:rsidRPr="006F284D">
        <w:rPr>
          <w:spacing w:val="21"/>
          <w:lang w:val="fr-FR"/>
        </w:rPr>
        <w:t xml:space="preserve"> </w:t>
      </w:r>
      <w:r w:rsidRPr="006F284D">
        <w:rPr>
          <w:spacing w:val="-2"/>
          <w:lang w:val="fr-FR"/>
        </w:rPr>
        <w:t>exprimées</w:t>
      </w:r>
      <w:r w:rsidRPr="006F284D">
        <w:rPr>
          <w:spacing w:val="19"/>
          <w:lang w:val="fr-FR"/>
        </w:rPr>
        <w:t xml:space="preserve"> </w:t>
      </w:r>
      <w:r w:rsidRPr="006F284D">
        <w:rPr>
          <w:spacing w:val="-1"/>
          <w:lang w:val="fr-FR"/>
        </w:rPr>
        <w:t>d'une</w:t>
      </w:r>
      <w:r w:rsidRPr="006F284D">
        <w:rPr>
          <w:spacing w:val="20"/>
          <w:lang w:val="fr-FR"/>
        </w:rPr>
        <w:t xml:space="preserve"> </w:t>
      </w:r>
      <w:r w:rsidRPr="006F284D">
        <w:rPr>
          <w:spacing w:val="-1"/>
          <w:lang w:val="fr-FR"/>
        </w:rPr>
        <w:t>manière</w:t>
      </w:r>
      <w:r w:rsidRPr="006F284D">
        <w:rPr>
          <w:spacing w:val="31"/>
          <w:lang w:val="fr-FR"/>
        </w:rPr>
        <w:t xml:space="preserve"> </w:t>
      </w:r>
      <w:r w:rsidRPr="006F284D">
        <w:rPr>
          <w:spacing w:val="-2"/>
          <w:lang w:val="fr-FR"/>
        </w:rPr>
        <w:t>symbolique</w:t>
      </w:r>
      <w:r w:rsidRPr="006F284D">
        <w:rPr>
          <w:spacing w:val="49"/>
          <w:lang w:val="fr-FR"/>
        </w:rPr>
        <w:t xml:space="preserve"> </w:t>
      </w:r>
      <w:r w:rsidRPr="006F284D">
        <w:rPr>
          <w:spacing w:val="-3"/>
          <w:lang w:val="fr-FR"/>
        </w:rPr>
        <w:t>comme</w:t>
      </w:r>
      <w:r w:rsidRPr="006F284D">
        <w:rPr>
          <w:spacing w:val="52"/>
          <w:lang w:val="fr-FR"/>
        </w:rPr>
        <w:t xml:space="preserve"> </w:t>
      </w:r>
      <w:r w:rsidRPr="006F284D">
        <w:rPr>
          <w:spacing w:val="-1"/>
          <w:lang w:val="fr-FR"/>
        </w:rPr>
        <w:t>oui</w:t>
      </w:r>
      <w:r w:rsidRPr="006F284D">
        <w:rPr>
          <w:spacing w:val="48"/>
          <w:lang w:val="fr-FR"/>
        </w:rPr>
        <w:t xml:space="preserve"> </w:t>
      </w:r>
      <w:r w:rsidRPr="006F284D">
        <w:rPr>
          <w:lang w:val="fr-FR"/>
        </w:rPr>
        <w:t>/</w:t>
      </w:r>
      <w:r w:rsidRPr="006F284D">
        <w:rPr>
          <w:spacing w:val="48"/>
          <w:lang w:val="fr-FR"/>
        </w:rPr>
        <w:t xml:space="preserve"> </w:t>
      </w:r>
      <w:r w:rsidRPr="006F284D">
        <w:rPr>
          <w:spacing w:val="-1"/>
          <w:lang w:val="fr-FR"/>
        </w:rPr>
        <w:t>non</w:t>
      </w:r>
      <w:r w:rsidRPr="006F284D">
        <w:rPr>
          <w:spacing w:val="48"/>
          <w:lang w:val="fr-FR"/>
        </w:rPr>
        <w:t xml:space="preserve"> </w:t>
      </w:r>
      <w:ins w:id="65" w:author="Dominique LONGIN" w:date="2016-08-16T15:11:00Z">
        <w:r w:rsidR="002E7551">
          <w:rPr>
            <w:spacing w:val="48"/>
            <w:lang w:val="fr-FR"/>
          </w:rPr>
          <w:t xml:space="preserve">en </w:t>
        </w:r>
      </w:ins>
      <w:r w:rsidRPr="006F284D">
        <w:rPr>
          <w:spacing w:val="-2"/>
          <w:lang w:val="fr-FR"/>
        </w:rPr>
        <w:t>réponse</w:t>
      </w:r>
      <w:del w:id="66" w:author="Dominique LONGIN" w:date="2016-08-16T15:11:00Z">
        <w:r w:rsidRPr="006F284D" w:rsidDel="002E7551">
          <w:rPr>
            <w:spacing w:val="-2"/>
            <w:lang w:val="fr-FR"/>
          </w:rPr>
          <w:delText>s</w:delText>
        </w:r>
      </w:del>
      <w:r w:rsidRPr="006F284D">
        <w:rPr>
          <w:spacing w:val="50"/>
          <w:lang w:val="fr-FR"/>
        </w:rPr>
        <w:t xml:space="preserve"> </w:t>
      </w:r>
      <w:r w:rsidRPr="006F284D">
        <w:rPr>
          <w:lang w:val="fr-FR"/>
        </w:rPr>
        <w:t>à</w:t>
      </w:r>
      <w:r w:rsidRPr="006F284D">
        <w:rPr>
          <w:spacing w:val="47"/>
          <w:lang w:val="fr-FR"/>
        </w:rPr>
        <w:t xml:space="preserve"> </w:t>
      </w:r>
      <w:r w:rsidRPr="006F284D">
        <w:rPr>
          <w:spacing w:val="-1"/>
          <w:lang w:val="fr-FR"/>
        </w:rPr>
        <w:t>une</w:t>
      </w:r>
      <w:r w:rsidRPr="006F284D">
        <w:rPr>
          <w:spacing w:val="47"/>
          <w:lang w:val="fr-FR"/>
        </w:rPr>
        <w:t xml:space="preserve"> </w:t>
      </w:r>
      <w:r w:rsidRPr="006F284D">
        <w:rPr>
          <w:spacing w:val="-1"/>
          <w:lang w:val="fr-FR"/>
        </w:rPr>
        <w:t>série</w:t>
      </w:r>
      <w:r w:rsidRPr="006F284D">
        <w:rPr>
          <w:spacing w:val="47"/>
          <w:lang w:val="fr-FR"/>
        </w:rPr>
        <w:t xml:space="preserve"> </w:t>
      </w:r>
      <w:r w:rsidRPr="006F284D">
        <w:rPr>
          <w:lang w:val="fr-FR"/>
        </w:rPr>
        <w:t>de</w:t>
      </w:r>
      <w:r w:rsidRPr="006F284D">
        <w:rPr>
          <w:spacing w:val="45"/>
          <w:lang w:val="fr-FR"/>
        </w:rPr>
        <w:t xml:space="preserve"> </w:t>
      </w:r>
      <w:r w:rsidRPr="006F284D">
        <w:rPr>
          <w:spacing w:val="-1"/>
          <w:lang w:val="fr-FR"/>
        </w:rPr>
        <w:t>questions</w:t>
      </w:r>
      <w:r w:rsidRPr="006F284D">
        <w:rPr>
          <w:spacing w:val="48"/>
          <w:lang w:val="fr-FR"/>
        </w:rPr>
        <w:t xml:space="preserve"> </w:t>
      </w:r>
      <w:r w:rsidRPr="006F284D">
        <w:rPr>
          <w:spacing w:val="-1"/>
          <w:lang w:val="fr-FR"/>
        </w:rPr>
        <w:t>binaires.</w:t>
      </w:r>
      <w:r w:rsidRPr="006F284D">
        <w:rPr>
          <w:spacing w:val="61"/>
          <w:lang w:val="fr-FR"/>
        </w:rPr>
        <w:t xml:space="preserve"> </w:t>
      </w:r>
      <w:r w:rsidRPr="006F284D">
        <w:rPr>
          <w:spacing w:val="-4"/>
          <w:lang w:val="fr-FR"/>
        </w:rPr>
        <w:t>On</w:t>
      </w:r>
      <w:r w:rsidRPr="006F284D">
        <w:rPr>
          <w:spacing w:val="47"/>
          <w:lang w:val="fr-FR"/>
        </w:rPr>
        <w:t xml:space="preserve"> </w:t>
      </w:r>
      <w:r w:rsidRPr="006F284D">
        <w:rPr>
          <w:spacing w:val="-1"/>
          <w:lang w:val="fr-FR"/>
        </w:rPr>
        <w:t>part</w:t>
      </w:r>
      <w:del w:id="67" w:author="Dominique LONGIN" w:date="2016-08-16T15:11:00Z">
        <w:r w:rsidRPr="006F284D" w:rsidDel="002E7551">
          <w:rPr>
            <w:spacing w:val="-1"/>
            <w:lang w:val="fr-FR"/>
          </w:rPr>
          <w:delText>e</w:delText>
        </w:r>
      </w:del>
      <w:r w:rsidRPr="006F284D">
        <w:rPr>
          <w:spacing w:val="8"/>
          <w:lang w:val="fr-FR"/>
        </w:rPr>
        <w:t xml:space="preserve"> </w:t>
      </w:r>
      <w:r w:rsidRPr="006F284D">
        <w:rPr>
          <w:spacing w:val="-1"/>
          <w:lang w:val="fr-FR"/>
        </w:rPr>
        <w:t>d'une</w:t>
      </w:r>
      <w:r w:rsidRPr="006F284D">
        <w:rPr>
          <w:spacing w:val="8"/>
          <w:lang w:val="fr-FR"/>
        </w:rPr>
        <w:t xml:space="preserve"> </w:t>
      </w:r>
      <w:r w:rsidRPr="006F284D">
        <w:rPr>
          <w:spacing w:val="-1"/>
          <w:lang w:val="fr-FR"/>
        </w:rPr>
        <w:t>population</w:t>
      </w:r>
      <w:r w:rsidRPr="006F284D">
        <w:rPr>
          <w:spacing w:val="6"/>
          <w:lang w:val="fr-FR"/>
        </w:rPr>
        <w:t xml:space="preserve"> </w:t>
      </w:r>
      <w:r w:rsidRPr="006F284D">
        <w:rPr>
          <w:spacing w:val="-1"/>
          <w:lang w:val="fr-FR"/>
        </w:rPr>
        <w:t>donnée</w:t>
      </w:r>
      <w:r w:rsidRPr="006F284D">
        <w:rPr>
          <w:spacing w:val="8"/>
          <w:lang w:val="fr-FR"/>
        </w:rPr>
        <w:t xml:space="preserve"> </w:t>
      </w:r>
      <w:r w:rsidRPr="006F284D">
        <w:rPr>
          <w:spacing w:val="-1"/>
          <w:lang w:val="fr-FR"/>
        </w:rPr>
        <w:t>d'agents.</w:t>
      </w:r>
      <w:r w:rsidRPr="006F284D">
        <w:rPr>
          <w:spacing w:val="5"/>
          <w:lang w:val="fr-FR"/>
        </w:rPr>
        <w:t xml:space="preserve"> </w:t>
      </w:r>
      <w:r w:rsidRPr="006F284D">
        <w:rPr>
          <w:spacing w:val="-1"/>
          <w:lang w:val="fr-FR"/>
        </w:rPr>
        <w:t>Chaque</w:t>
      </w:r>
      <w:r w:rsidRPr="006F284D">
        <w:rPr>
          <w:spacing w:val="8"/>
          <w:lang w:val="fr-FR"/>
        </w:rPr>
        <w:t xml:space="preserve"> </w:t>
      </w:r>
      <w:r w:rsidRPr="006F284D">
        <w:rPr>
          <w:spacing w:val="-2"/>
          <w:lang w:val="fr-FR"/>
        </w:rPr>
        <w:t>agent</w:t>
      </w:r>
      <w:r w:rsidRPr="006F284D">
        <w:rPr>
          <w:spacing w:val="9"/>
          <w:lang w:val="fr-FR"/>
        </w:rPr>
        <w:t xml:space="preserve"> </w:t>
      </w:r>
      <w:r w:rsidRPr="006F284D">
        <w:rPr>
          <w:spacing w:val="-1"/>
          <w:lang w:val="fr-FR"/>
        </w:rPr>
        <w:t>de</w:t>
      </w:r>
      <w:r w:rsidRPr="006F284D">
        <w:rPr>
          <w:spacing w:val="8"/>
          <w:lang w:val="fr-FR"/>
        </w:rPr>
        <w:t xml:space="preserve"> </w:t>
      </w:r>
      <w:r w:rsidRPr="006F284D">
        <w:rPr>
          <w:spacing w:val="-1"/>
          <w:lang w:val="fr-FR"/>
        </w:rPr>
        <w:t>la</w:t>
      </w:r>
      <w:r w:rsidRPr="006F284D">
        <w:rPr>
          <w:spacing w:val="8"/>
          <w:lang w:val="fr-FR"/>
        </w:rPr>
        <w:t xml:space="preserve"> </w:t>
      </w:r>
      <w:r w:rsidRPr="006F284D">
        <w:rPr>
          <w:spacing w:val="-2"/>
          <w:lang w:val="fr-FR"/>
        </w:rPr>
        <w:t>population</w:t>
      </w:r>
      <w:r w:rsidRPr="006F284D">
        <w:rPr>
          <w:spacing w:val="9"/>
          <w:lang w:val="fr-FR"/>
        </w:rPr>
        <w:t xml:space="preserve"> </w:t>
      </w:r>
      <w:del w:id="68" w:author="Dominique LONGIN" w:date="2016-08-16T15:13:00Z">
        <w:r w:rsidRPr="006F284D" w:rsidDel="002E7551">
          <w:rPr>
            <w:spacing w:val="-1"/>
            <w:lang w:val="fr-FR"/>
          </w:rPr>
          <w:delText>est</w:delText>
        </w:r>
        <w:r w:rsidRPr="006F284D" w:rsidDel="002E7551">
          <w:rPr>
            <w:spacing w:val="59"/>
            <w:lang w:val="fr-FR"/>
          </w:rPr>
          <w:delText xml:space="preserve"> </w:delText>
        </w:r>
        <w:r w:rsidRPr="006F284D" w:rsidDel="002E7551">
          <w:rPr>
            <w:spacing w:val="-1"/>
            <w:lang w:val="fr-FR"/>
          </w:rPr>
          <w:delText>identifié</w:delText>
        </w:r>
        <w:r w:rsidRPr="006F284D" w:rsidDel="002E7551">
          <w:rPr>
            <w:spacing w:val="56"/>
            <w:lang w:val="fr-FR"/>
          </w:rPr>
          <w:delText xml:space="preserve"> </w:delText>
        </w:r>
        <w:r w:rsidRPr="006F284D" w:rsidDel="002E7551">
          <w:rPr>
            <w:spacing w:val="-1"/>
            <w:lang w:val="fr-FR"/>
          </w:rPr>
          <w:delText>avec</w:delText>
        </w:r>
        <w:r w:rsidRPr="006F284D" w:rsidDel="002E7551">
          <w:rPr>
            <w:spacing w:val="54"/>
            <w:lang w:val="fr-FR"/>
          </w:rPr>
          <w:delText xml:space="preserve"> </w:delText>
        </w:r>
        <w:r w:rsidRPr="006F284D" w:rsidDel="002E7551">
          <w:rPr>
            <w:spacing w:val="-1"/>
            <w:lang w:val="fr-FR"/>
          </w:rPr>
          <w:delText>un</w:delText>
        </w:r>
        <w:r w:rsidRPr="006F284D" w:rsidDel="002E7551">
          <w:rPr>
            <w:spacing w:val="57"/>
            <w:lang w:val="fr-FR"/>
          </w:rPr>
          <w:delText xml:space="preserve"> </w:delText>
        </w:r>
        <w:r w:rsidRPr="006F284D" w:rsidDel="002E7551">
          <w:rPr>
            <w:spacing w:val="-1"/>
            <w:lang w:val="fr-FR"/>
          </w:rPr>
          <w:delText>certain</w:delText>
        </w:r>
        <w:r w:rsidRPr="006F284D" w:rsidDel="002E7551">
          <w:rPr>
            <w:spacing w:val="55"/>
            <w:lang w:val="fr-FR"/>
          </w:rPr>
          <w:delText xml:space="preserve"> </w:delText>
        </w:r>
        <w:r w:rsidRPr="006F284D" w:rsidDel="002E7551">
          <w:rPr>
            <w:spacing w:val="-1"/>
            <w:lang w:val="fr-FR"/>
          </w:rPr>
          <w:delText>nombre</w:delText>
        </w:r>
        <w:r w:rsidRPr="006F284D" w:rsidDel="002E7551">
          <w:rPr>
            <w:spacing w:val="57"/>
            <w:lang w:val="fr-FR"/>
          </w:rPr>
          <w:delText xml:space="preserve"> </w:delText>
        </w:r>
        <w:r w:rsidRPr="006F284D" w:rsidDel="002E7551">
          <w:rPr>
            <w:spacing w:val="-1"/>
            <w:lang w:val="fr-FR"/>
          </w:rPr>
          <w:delText>d'</w:delText>
        </w:r>
      </w:del>
      <w:ins w:id="69" w:author="Dominique LONGIN" w:date="2016-08-16T15:13:00Z">
        <w:r w:rsidR="002E7551">
          <w:rPr>
            <w:spacing w:val="-1"/>
            <w:lang w:val="fr-FR"/>
          </w:rPr>
          <w:t xml:space="preserve">a son </w:t>
        </w:r>
      </w:ins>
      <w:r w:rsidRPr="006F284D">
        <w:rPr>
          <w:spacing w:val="-1"/>
          <w:lang w:val="fr-FR"/>
        </w:rPr>
        <w:t>avis</w:t>
      </w:r>
      <w:r w:rsidRPr="006F284D">
        <w:rPr>
          <w:spacing w:val="55"/>
          <w:lang w:val="fr-FR"/>
        </w:rPr>
        <w:t xml:space="preserve"> </w:t>
      </w:r>
      <w:r w:rsidRPr="006F284D">
        <w:rPr>
          <w:spacing w:val="-1"/>
          <w:lang w:val="fr-FR"/>
        </w:rPr>
        <w:t>sur</w:t>
      </w:r>
      <w:r w:rsidRPr="006F284D">
        <w:rPr>
          <w:spacing w:val="56"/>
          <w:lang w:val="fr-FR"/>
        </w:rPr>
        <w:t xml:space="preserve"> </w:t>
      </w:r>
      <w:r w:rsidRPr="006F284D">
        <w:rPr>
          <w:spacing w:val="-1"/>
          <w:lang w:val="fr-FR"/>
        </w:rPr>
        <w:t>un</w:t>
      </w:r>
      <w:r w:rsidRPr="006F284D">
        <w:rPr>
          <w:spacing w:val="57"/>
          <w:lang w:val="fr-FR"/>
        </w:rPr>
        <w:t xml:space="preserve"> </w:t>
      </w:r>
      <w:r w:rsidRPr="006F284D">
        <w:rPr>
          <w:spacing w:val="-2"/>
          <w:lang w:val="fr-FR"/>
        </w:rPr>
        <w:t>ensemble</w:t>
      </w:r>
      <w:r w:rsidRPr="006F284D">
        <w:rPr>
          <w:spacing w:val="56"/>
          <w:lang w:val="fr-FR"/>
        </w:rPr>
        <w:t xml:space="preserve"> </w:t>
      </w:r>
      <w:r w:rsidRPr="006F284D">
        <w:rPr>
          <w:spacing w:val="-1"/>
          <w:lang w:val="fr-FR"/>
        </w:rPr>
        <w:t>donné</w:t>
      </w:r>
      <w:r w:rsidRPr="006F284D">
        <w:rPr>
          <w:spacing w:val="56"/>
          <w:lang w:val="fr-FR"/>
        </w:rPr>
        <w:t xml:space="preserve"> </w:t>
      </w:r>
      <w:r w:rsidRPr="006F284D">
        <w:rPr>
          <w:spacing w:val="-1"/>
          <w:lang w:val="fr-FR"/>
        </w:rPr>
        <w:t>de</w:t>
      </w:r>
      <w:r w:rsidRPr="006F284D">
        <w:rPr>
          <w:spacing w:val="56"/>
          <w:lang w:val="fr-FR"/>
        </w:rPr>
        <w:t xml:space="preserve"> </w:t>
      </w:r>
      <w:r w:rsidRPr="006F284D">
        <w:rPr>
          <w:spacing w:val="-2"/>
          <w:lang w:val="fr-FR"/>
        </w:rPr>
        <w:t>questions</w:t>
      </w:r>
      <w:r w:rsidRPr="006F284D">
        <w:rPr>
          <w:spacing w:val="45"/>
          <w:lang w:val="fr-FR"/>
        </w:rPr>
        <w:t xml:space="preserve"> </w:t>
      </w:r>
      <w:r w:rsidRPr="006F284D">
        <w:rPr>
          <w:spacing w:val="-1"/>
          <w:lang w:val="fr-FR"/>
        </w:rPr>
        <w:t>binaires</w:t>
      </w:r>
      <w:ins w:id="70" w:author="Dominique LONGIN" w:date="2016-08-16T15:13:00Z">
        <w:r w:rsidR="002E7551">
          <w:rPr>
            <w:spacing w:val="-1"/>
            <w:lang w:val="fr-FR"/>
          </w:rPr>
          <w:t xml:space="preserve"> (ensemble identique pour tous les agents)</w:t>
        </w:r>
      </w:ins>
      <w:r w:rsidRPr="006F284D">
        <w:rPr>
          <w:spacing w:val="-1"/>
          <w:lang w:val="fr-FR"/>
        </w:rPr>
        <w:t>.</w:t>
      </w:r>
      <w:r w:rsidRPr="006F284D">
        <w:rPr>
          <w:spacing w:val="37"/>
          <w:lang w:val="fr-FR"/>
        </w:rPr>
        <w:t xml:space="preserve"> </w:t>
      </w:r>
      <w:commentRangeStart w:id="71"/>
      <w:r w:rsidRPr="006F284D">
        <w:rPr>
          <w:spacing w:val="-1"/>
          <w:lang w:val="fr-FR"/>
        </w:rPr>
        <w:t>Les</w:t>
      </w:r>
      <w:r w:rsidRPr="006F284D">
        <w:rPr>
          <w:spacing w:val="34"/>
          <w:lang w:val="fr-FR"/>
        </w:rPr>
        <w:t xml:space="preserve"> </w:t>
      </w:r>
      <w:r w:rsidRPr="006F284D">
        <w:rPr>
          <w:spacing w:val="-1"/>
          <w:lang w:val="fr-FR"/>
        </w:rPr>
        <w:t>questions</w:t>
      </w:r>
      <w:r w:rsidRPr="006F284D">
        <w:rPr>
          <w:spacing w:val="36"/>
          <w:lang w:val="fr-FR"/>
        </w:rPr>
        <w:t xml:space="preserve"> </w:t>
      </w:r>
      <w:r w:rsidRPr="006F284D">
        <w:rPr>
          <w:spacing w:val="-1"/>
          <w:lang w:val="fr-FR"/>
        </w:rPr>
        <w:t>sur</w:t>
      </w:r>
      <w:r w:rsidRPr="006F284D">
        <w:rPr>
          <w:spacing w:val="35"/>
          <w:lang w:val="fr-FR"/>
        </w:rPr>
        <w:t xml:space="preserve"> </w:t>
      </w:r>
      <w:r w:rsidRPr="006F284D">
        <w:rPr>
          <w:spacing w:val="-1"/>
          <w:lang w:val="fr-FR"/>
        </w:rPr>
        <w:t>lesquelles</w:t>
      </w:r>
      <w:r w:rsidRPr="006F284D">
        <w:rPr>
          <w:spacing w:val="36"/>
          <w:lang w:val="fr-FR"/>
        </w:rPr>
        <w:t xml:space="preserve"> </w:t>
      </w:r>
      <w:r w:rsidRPr="006F284D">
        <w:rPr>
          <w:spacing w:val="-1"/>
          <w:lang w:val="fr-FR"/>
        </w:rPr>
        <w:t>les</w:t>
      </w:r>
      <w:r w:rsidRPr="006F284D">
        <w:rPr>
          <w:spacing w:val="34"/>
          <w:lang w:val="fr-FR"/>
        </w:rPr>
        <w:t xml:space="preserve"> </w:t>
      </w:r>
      <w:r w:rsidRPr="006F284D">
        <w:rPr>
          <w:spacing w:val="-1"/>
          <w:lang w:val="fr-FR"/>
        </w:rPr>
        <w:t>agents</w:t>
      </w:r>
      <w:r w:rsidRPr="006F284D">
        <w:rPr>
          <w:spacing w:val="36"/>
          <w:lang w:val="fr-FR"/>
        </w:rPr>
        <w:t xml:space="preserve"> </w:t>
      </w:r>
      <w:r w:rsidRPr="006F284D">
        <w:rPr>
          <w:spacing w:val="-1"/>
          <w:lang w:val="fr-FR"/>
        </w:rPr>
        <w:t>doivent</w:t>
      </w:r>
      <w:r w:rsidRPr="006F284D">
        <w:rPr>
          <w:spacing w:val="36"/>
          <w:lang w:val="fr-FR"/>
        </w:rPr>
        <w:t xml:space="preserve"> </w:t>
      </w:r>
      <w:r w:rsidRPr="006F284D">
        <w:rPr>
          <w:spacing w:val="-1"/>
          <w:lang w:val="fr-FR"/>
        </w:rPr>
        <w:t>former</w:t>
      </w:r>
      <w:r w:rsidRPr="006F284D">
        <w:rPr>
          <w:spacing w:val="37"/>
          <w:lang w:val="fr-FR"/>
        </w:rPr>
        <w:t xml:space="preserve"> </w:t>
      </w:r>
      <w:r w:rsidRPr="006F284D">
        <w:rPr>
          <w:spacing w:val="-2"/>
          <w:lang w:val="fr-FR"/>
        </w:rPr>
        <w:t>leurs</w:t>
      </w:r>
      <w:r w:rsidRPr="006F284D">
        <w:rPr>
          <w:spacing w:val="36"/>
          <w:lang w:val="fr-FR"/>
        </w:rPr>
        <w:t xml:space="preserve"> </w:t>
      </w:r>
      <w:r w:rsidRPr="006F284D">
        <w:rPr>
          <w:spacing w:val="-1"/>
          <w:lang w:val="fr-FR"/>
        </w:rPr>
        <w:t>opinions</w:t>
      </w:r>
      <w:r w:rsidRPr="006F284D">
        <w:rPr>
          <w:spacing w:val="21"/>
          <w:lang w:val="fr-FR"/>
        </w:rPr>
        <w:t xml:space="preserve"> </w:t>
      </w:r>
      <w:r w:rsidRPr="006F284D">
        <w:rPr>
          <w:spacing w:val="-1"/>
          <w:lang w:val="fr-FR"/>
        </w:rPr>
        <w:t>pourraient</w:t>
      </w:r>
      <w:r w:rsidRPr="006F284D">
        <w:rPr>
          <w:spacing w:val="36"/>
          <w:lang w:val="fr-FR"/>
        </w:rPr>
        <w:t xml:space="preserve"> </w:t>
      </w:r>
      <w:r w:rsidRPr="006F284D">
        <w:rPr>
          <w:spacing w:val="-1"/>
          <w:lang w:val="fr-FR"/>
        </w:rPr>
        <w:t>dépendre</w:t>
      </w:r>
      <w:r w:rsidRPr="006F284D">
        <w:rPr>
          <w:spacing w:val="36"/>
          <w:lang w:val="fr-FR"/>
        </w:rPr>
        <w:t xml:space="preserve"> </w:t>
      </w:r>
      <w:r w:rsidRPr="006F284D">
        <w:rPr>
          <w:lang w:val="fr-FR"/>
        </w:rPr>
        <w:t>au</w:t>
      </w:r>
      <w:r w:rsidRPr="006F284D">
        <w:rPr>
          <w:spacing w:val="36"/>
          <w:lang w:val="fr-FR"/>
        </w:rPr>
        <w:t xml:space="preserve"> </w:t>
      </w:r>
      <w:r w:rsidRPr="006F284D">
        <w:rPr>
          <w:spacing w:val="-1"/>
          <w:lang w:val="fr-FR"/>
        </w:rPr>
        <w:t>sens</w:t>
      </w:r>
      <w:r w:rsidRPr="006F284D">
        <w:rPr>
          <w:spacing w:val="36"/>
          <w:lang w:val="fr-FR"/>
        </w:rPr>
        <w:t xml:space="preserve"> </w:t>
      </w:r>
      <w:r w:rsidRPr="006F284D">
        <w:rPr>
          <w:spacing w:val="-1"/>
          <w:lang w:val="fr-FR"/>
        </w:rPr>
        <w:t>que</w:t>
      </w:r>
      <w:r w:rsidRPr="006F284D">
        <w:rPr>
          <w:spacing w:val="35"/>
          <w:lang w:val="fr-FR"/>
        </w:rPr>
        <w:t xml:space="preserve"> </w:t>
      </w:r>
      <w:r w:rsidRPr="006F284D">
        <w:rPr>
          <w:spacing w:val="-2"/>
          <w:lang w:val="fr-FR"/>
        </w:rPr>
        <w:t>l'opinion</w:t>
      </w:r>
      <w:r w:rsidRPr="006F284D">
        <w:rPr>
          <w:spacing w:val="36"/>
          <w:lang w:val="fr-FR"/>
        </w:rPr>
        <w:t xml:space="preserve"> </w:t>
      </w:r>
      <w:r w:rsidRPr="006F284D">
        <w:rPr>
          <w:spacing w:val="-1"/>
          <w:lang w:val="fr-FR"/>
        </w:rPr>
        <w:t>d'un</w:t>
      </w:r>
      <w:r w:rsidRPr="006F284D">
        <w:rPr>
          <w:spacing w:val="36"/>
          <w:lang w:val="fr-FR"/>
        </w:rPr>
        <w:t xml:space="preserve"> </w:t>
      </w:r>
      <w:r w:rsidRPr="006F284D">
        <w:rPr>
          <w:spacing w:val="-1"/>
          <w:lang w:val="fr-FR"/>
        </w:rPr>
        <w:t>agent</w:t>
      </w:r>
      <w:r w:rsidRPr="006F284D">
        <w:rPr>
          <w:spacing w:val="36"/>
          <w:lang w:val="fr-FR"/>
        </w:rPr>
        <w:t xml:space="preserve"> </w:t>
      </w:r>
      <w:r w:rsidRPr="006F284D">
        <w:rPr>
          <w:spacing w:val="-1"/>
          <w:lang w:val="fr-FR"/>
        </w:rPr>
        <w:t>sur</w:t>
      </w:r>
      <w:r w:rsidRPr="006F284D">
        <w:rPr>
          <w:spacing w:val="39"/>
          <w:lang w:val="fr-FR"/>
        </w:rPr>
        <w:t xml:space="preserve"> </w:t>
      </w:r>
      <w:r w:rsidRPr="006F284D">
        <w:rPr>
          <w:spacing w:val="-1"/>
          <w:lang w:val="fr-FR"/>
        </w:rPr>
        <w:t>une</w:t>
      </w:r>
      <w:r w:rsidRPr="006F284D">
        <w:rPr>
          <w:spacing w:val="35"/>
          <w:lang w:val="fr-FR"/>
        </w:rPr>
        <w:t xml:space="preserve"> </w:t>
      </w:r>
      <w:r w:rsidRPr="006F284D">
        <w:rPr>
          <w:spacing w:val="-1"/>
          <w:lang w:val="fr-FR"/>
        </w:rPr>
        <w:t>question</w:t>
      </w:r>
      <w:r w:rsidRPr="006F284D">
        <w:rPr>
          <w:spacing w:val="36"/>
          <w:lang w:val="fr-FR"/>
        </w:rPr>
        <w:t xml:space="preserve"> </w:t>
      </w:r>
      <w:r w:rsidRPr="006F284D">
        <w:rPr>
          <w:spacing w:val="-1"/>
          <w:lang w:val="fr-FR"/>
        </w:rPr>
        <w:t>donnée</w:t>
      </w:r>
      <w:r w:rsidRPr="006F284D">
        <w:rPr>
          <w:spacing w:val="39"/>
          <w:lang w:val="fr-FR"/>
        </w:rPr>
        <w:t xml:space="preserve"> </w:t>
      </w:r>
      <w:r w:rsidRPr="006F284D">
        <w:rPr>
          <w:spacing w:val="-1"/>
          <w:lang w:val="fr-FR"/>
        </w:rPr>
        <w:t>pourrait</w:t>
      </w:r>
      <w:r w:rsidRPr="006F284D">
        <w:rPr>
          <w:spacing w:val="14"/>
          <w:lang w:val="fr-FR"/>
        </w:rPr>
        <w:t xml:space="preserve"> </w:t>
      </w:r>
      <w:r w:rsidRPr="006F284D">
        <w:rPr>
          <w:spacing w:val="-2"/>
          <w:lang w:val="fr-FR"/>
        </w:rPr>
        <w:t>dépendre</w:t>
      </w:r>
      <w:r w:rsidRPr="006F284D">
        <w:rPr>
          <w:spacing w:val="13"/>
          <w:lang w:val="fr-FR"/>
        </w:rPr>
        <w:t xml:space="preserve"> </w:t>
      </w:r>
      <w:r w:rsidRPr="006F284D">
        <w:rPr>
          <w:lang w:val="fr-FR"/>
        </w:rPr>
        <w:t>de</w:t>
      </w:r>
      <w:r w:rsidRPr="006F284D">
        <w:rPr>
          <w:spacing w:val="13"/>
          <w:lang w:val="fr-FR"/>
        </w:rPr>
        <w:t xml:space="preserve"> </w:t>
      </w:r>
      <w:r w:rsidRPr="006F284D">
        <w:rPr>
          <w:spacing w:val="-1"/>
          <w:lang w:val="fr-FR"/>
        </w:rPr>
        <w:t>l'opinion</w:t>
      </w:r>
      <w:r w:rsidRPr="006F284D">
        <w:rPr>
          <w:spacing w:val="14"/>
          <w:lang w:val="fr-FR"/>
        </w:rPr>
        <w:t xml:space="preserve"> </w:t>
      </w:r>
      <w:r w:rsidRPr="006F284D">
        <w:rPr>
          <w:lang w:val="fr-FR"/>
        </w:rPr>
        <w:t>de</w:t>
      </w:r>
      <w:r w:rsidRPr="006F284D">
        <w:rPr>
          <w:spacing w:val="13"/>
          <w:lang w:val="fr-FR"/>
        </w:rPr>
        <w:t xml:space="preserve"> </w:t>
      </w:r>
      <w:r w:rsidRPr="006F284D">
        <w:rPr>
          <w:spacing w:val="-1"/>
          <w:lang w:val="fr-FR"/>
        </w:rPr>
        <w:t>l'agent</w:t>
      </w:r>
      <w:r w:rsidRPr="006F284D">
        <w:rPr>
          <w:spacing w:val="21"/>
          <w:lang w:val="fr-FR"/>
        </w:rPr>
        <w:t xml:space="preserve"> </w:t>
      </w:r>
      <w:r w:rsidRPr="006F284D">
        <w:rPr>
          <w:spacing w:val="-1"/>
          <w:lang w:val="fr-FR"/>
        </w:rPr>
        <w:t>sur</w:t>
      </w:r>
      <w:r w:rsidRPr="006F284D">
        <w:rPr>
          <w:spacing w:val="13"/>
          <w:lang w:val="fr-FR"/>
        </w:rPr>
        <w:t xml:space="preserve"> </w:t>
      </w:r>
      <w:r w:rsidRPr="006F284D">
        <w:rPr>
          <w:spacing w:val="-1"/>
          <w:lang w:val="fr-FR"/>
        </w:rPr>
        <w:t>les</w:t>
      </w:r>
      <w:r w:rsidRPr="006F284D">
        <w:rPr>
          <w:spacing w:val="14"/>
          <w:lang w:val="fr-FR"/>
        </w:rPr>
        <w:t xml:space="preserve"> </w:t>
      </w:r>
      <w:r w:rsidRPr="006F284D">
        <w:rPr>
          <w:spacing w:val="-1"/>
          <w:lang w:val="fr-FR"/>
        </w:rPr>
        <w:t>différentes</w:t>
      </w:r>
      <w:r w:rsidRPr="006F284D">
        <w:rPr>
          <w:spacing w:val="15"/>
          <w:lang w:val="fr-FR"/>
        </w:rPr>
        <w:t xml:space="preserve"> </w:t>
      </w:r>
      <w:r w:rsidRPr="006F284D">
        <w:rPr>
          <w:spacing w:val="-2"/>
          <w:lang w:val="fr-FR"/>
        </w:rPr>
        <w:t>questions.</w:t>
      </w:r>
      <w:commentRangeEnd w:id="71"/>
      <w:r w:rsidR="002E7551">
        <w:rPr>
          <w:rStyle w:val="Marquedecommentaire"/>
          <w:rFonts w:asciiTheme="minorHAnsi" w:eastAsiaTheme="minorHAnsi" w:hAnsiTheme="minorHAnsi"/>
        </w:rPr>
        <w:commentReference w:id="71"/>
      </w:r>
      <w:r w:rsidRPr="006F284D">
        <w:rPr>
          <w:spacing w:val="19"/>
          <w:lang w:val="fr-FR"/>
        </w:rPr>
        <w:t xml:space="preserve"> </w:t>
      </w:r>
      <w:del w:id="72" w:author="Dominique LONGIN" w:date="2016-08-16T15:15:00Z">
        <w:r w:rsidRPr="006F284D" w:rsidDel="002E7551">
          <w:rPr>
            <w:lang w:val="fr-FR"/>
          </w:rPr>
          <w:delText>A</w:delText>
        </w:r>
      </w:del>
      <w:ins w:id="73" w:author="Dominique LONGIN" w:date="2016-08-16T15:15:00Z">
        <w:r w:rsidR="002E7551" w:rsidRPr="006F284D">
          <w:rPr>
            <w:lang w:val="fr-FR"/>
          </w:rPr>
          <w:t>À</w:t>
        </w:r>
      </w:ins>
      <w:r w:rsidRPr="006F284D">
        <w:rPr>
          <w:spacing w:val="15"/>
          <w:lang w:val="fr-FR"/>
        </w:rPr>
        <w:t xml:space="preserve"> </w:t>
      </w:r>
      <w:r w:rsidRPr="006F284D">
        <w:rPr>
          <w:spacing w:val="-2"/>
          <w:lang w:val="fr-FR"/>
        </w:rPr>
        <w:t>chaque</w:t>
      </w:r>
      <w:r w:rsidRPr="006F284D">
        <w:rPr>
          <w:spacing w:val="57"/>
          <w:lang w:val="fr-FR"/>
        </w:rPr>
        <w:t xml:space="preserve"> </w:t>
      </w:r>
      <w:r w:rsidRPr="006F284D">
        <w:rPr>
          <w:spacing w:val="-1"/>
          <w:lang w:val="fr-FR"/>
        </w:rPr>
        <w:t>étape</w:t>
      </w:r>
      <w:r w:rsidRPr="006F284D">
        <w:rPr>
          <w:spacing w:val="27"/>
          <w:lang w:val="fr-FR"/>
        </w:rPr>
        <w:t xml:space="preserve"> </w:t>
      </w:r>
      <w:r w:rsidRPr="006F284D">
        <w:rPr>
          <w:spacing w:val="-1"/>
          <w:lang w:val="fr-FR"/>
        </w:rPr>
        <w:t>du</w:t>
      </w:r>
      <w:r w:rsidRPr="006F284D">
        <w:rPr>
          <w:spacing w:val="28"/>
          <w:lang w:val="fr-FR"/>
        </w:rPr>
        <w:t xml:space="preserve"> </w:t>
      </w:r>
      <w:r w:rsidRPr="006F284D">
        <w:rPr>
          <w:spacing w:val="-2"/>
          <w:lang w:val="fr-FR"/>
        </w:rPr>
        <w:t>processus</w:t>
      </w:r>
      <w:r w:rsidRPr="006F284D">
        <w:rPr>
          <w:spacing w:val="26"/>
          <w:lang w:val="fr-FR"/>
        </w:rPr>
        <w:t xml:space="preserve"> </w:t>
      </w:r>
      <w:r w:rsidRPr="006F284D">
        <w:rPr>
          <w:spacing w:val="-1"/>
          <w:lang w:val="fr-FR"/>
        </w:rPr>
        <w:t>d'interaction,</w:t>
      </w:r>
      <w:r w:rsidRPr="006F284D">
        <w:rPr>
          <w:spacing w:val="27"/>
          <w:lang w:val="fr-FR"/>
        </w:rPr>
        <w:t xml:space="preserve"> </w:t>
      </w:r>
      <w:r w:rsidRPr="006F284D">
        <w:rPr>
          <w:spacing w:val="-1"/>
          <w:lang w:val="fr-FR"/>
        </w:rPr>
        <w:t>les</w:t>
      </w:r>
      <w:r w:rsidRPr="006F284D">
        <w:rPr>
          <w:spacing w:val="28"/>
          <w:lang w:val="fr-FR"/>
        </w:rPr>
        <w:t xml:space="preserve"> </w:t>
      </w:r>
      <w:r w:rsidRPr="006F284D">
        <w:rPr>
          <w:spacing w:val="-2"/>
          <w:lang w:val="fr-FR"/>
        </w:rPr>
        <w:t>agents</w:t>
      </w:r>
      <w:r w:rsidRPr="006F284D">
        <w:rPr>
          <w:spacing w:val="28"/>
          <w:lang w:val="fr-FR"/>
        </w:rPr>
        <w:t xml:space="preserve"> </w:t>
      </w:r>
      <w:r w:rsidRPr="006F284D">
        <w:rPr>
          <w:lang w:val="fr-FR"/>
        </w:rPr>
        <w:t>de</w:t>
      </w:r>
      <w:r w:rsidRPr="006F284D">
        <w:rPr>
          <w:spacing w:val="27"/>
          <w:lang w:val="fr-FR"/>
        </w:rPr>
        <w:t xml:space="preserve"> </w:t>
      </w:r>
      <w:r w:rsidRPr="006F284D">
        <w:rPr>
          <w:spacing w:val="-1"/>
          <w:lang w:val="fr-FR"/>
        </w:rPr>
        <w:t>la</w:t>
      </w:r>
      <w:r w:rsidRPr="006F284D">
        <w:rPr>
          <w:spacing w:val="27"/>
          <w:lang w:val="fr-FR"/>
        </w:rPr>
        <w:t xml:space="preserve"> </w:t>
      </w:r>
      <w:r w:rsidRPr="006F284D">
        <w:rPr>
          <w:spacing w:val="-1"/>
          <w:lang w:val="fr-FR"/>
        </w:rPr>
        <w:t>population</w:t>
      </w:r>
      <w:r w:rsidRPr="006F284D">
        <w:rPr>
          <w:spacing w:val="28"/>
          <w:lang w:val="fr-FR"/>
        </w:rPr>
        <w:t xml:space="preserve"> </w:t>
      </w:r>
      <w:r w:rsidRPr="006F284D">
        <w:rPr>
          <w:spacing w:val="-1"/>
          <w:lang w:val="fr-FR"/>
        </w:rPr>
        <w:t>agrègent</w:t>
      </w:r>
      <w:r w:rsidRPr="006F284D">
        <w:rPr>
          <w:spacing w:val="28"/>
          <w:lang w:val="fr-FR"/>
        </w:rPr>
        <w:t xml:space="preserve"> </w:t>
      </w:r>
      <w:r w:rsidRPr="006F284D">
        <w:rPr>
          <w:spacing w:val="-1"/>
          <w:lang w:val="fr-FR"/>
        </w:rPr>
        <w:t>les</w:t>
      </w:r>
      <w:r w:rsidRPr="006F284D">
        <w:rPr>
          <w:spacing w:val="47"/>
          <w:lang w:val="fr-FR"/>
        </w:rPr>
        <w:t xml:space="preserve"> </w:t>
      </w:r>
      <w:r w:rsidRPr="006F284D">
        <w:rPr>
          <w:spacing w:val="-1"/>
          <w:lang w:val="fr-FR"/>
        </w:rPr>
        <w:t>opinions</w:t>
      </w:r>
      <w:r w:rsidRPr="006F284D">
        <w:rPr>
          <w:spacing w:val="57"/>
          <w:lang w:val="fr-FR"/>
        </w:rPr>
        <w:t xml:space="preserve"> </w:t>
      </w:r>
      <w:r w:rsidRPr="006F284D">
        <w:rPr>
          <w:spacing w:val="-2"/>
          <w:lang w:val="fr-FR"/>
        </w:rPr>
        <w:t>actuelles</w:t>
      </w:r>
      <w:r w:rsidRPr="006F284D">
        <w:rPr>
          <w:spacing w:val="55"/>
          <w:lang w:val="fr-FR"/>
        </w:rPr>
        <w:t xml:space="preserve"> </w:t>
      </w:r>
      <w:r w:rsidRPr="006F284D">
        <w:rPr>
          <w:spacing w:val="-1"/>
          <w:lang w:val="fr-FR"/>
        </w:rPr>
        <w:t>de</w:t>
      </w:r>
      <w:r w:rsidRPr="006F284D">
        <w:rPr>
          <w:spacing w:val="56"/>
          <w:lang w:val="fr-FR"/>
        </w:rPr>
        <w:t xml:space="preserve"> </w:t>
      </w:r>
      <w:r w:rsidRPr="006F284D">
        <w:rPr>
          <w:spacing w:val="-1"/>
          <w:lang w:val="fr-FR"/>
        </w:rPr>
        <w:t>leurs</w:t>
      </w:r>
      <w:r w:rsidRPr="006F284D">
        <w:rPr>
          <w:spacing w:val="55"/>
          <w:lang w:val="fr-FR"/>
        </w:rPr>
        <w:t xml:space="preserve"> </w:t>
      </w:r>
      <w:r w:rsidRPr="006F284D">
        <w:rPr>
          <w:spacing w:val="-2"/>
          <w:lang w:val="fr-FR"/>
        </w:rPr>
        <w:t>voisins</w:t>
      </w:r>
      <w:r w:rsidRPr="006F284D">
        <w:rPr>
          <w:spacing w:val="63"/>
          <w:lang w:val="fr-FR"/>
        </w:rPr>
        <w:t xml:space="preserve"> </w:t>
      </w:r>
      <w:r w:rsidRPr="006F284D">
        <w:rPr>
          <w:spacing w:val="-1"/>
          <w:lang w:val="fr-FR"/>
        </w:rPr>
        <w:t>pour</w:t>
      </w:r>
      <w:r w:rsidRPr="006F284D">
        <w:rPr>
          <w:spacing w:val="54"/>
          <w:lang w:val="fr-FR"/>
        </w:rPr>
        <w:t xml:space="preserve"> </w:t>
      </w:r>
      <w:r w:rsidRPr="006F284D">
        <w:rPr>
          <w:spacing w:val="-1"/>
          <w:lang w:val="fr-FR"/>
        </w:rPr>
        <w:t>former</w:t>
      </w:r>
      <w:r w:rsidRPr="006F284D">
        <w:rPr>
          <w:spacing w:val="57"/>
          <w:lang w:val="fr-FR"/>
        </w:rPr>
        <w:t xml:space="preserve"> </w:t>
      </w:r>
      <w:r w:rsidRPr="006F284D">
        <w:rPr>
          <w:spacing w:val="-1"/>
          <w:lang w:val="fr-FR"/>
        </w:rPr>
        <w:t>leurs</w:t>
      </w:r>
      <w:r w:rsidRPr="006F284D">
        <w:rPr>
          <w:spacing w:val="57"/>
          <w:lang w:val="fr-FR"/>
        </w:rPr>
        <w:t xml:space="preserve"> </w:t>
      </w:r>
      <w:r w:rsidRPr="006F284D">
        <w:rPr>
          <w:spacing w:val="-2"/>
          <w:lang w:val="fr-FR"/>
        </w:rPr>
        <w:t>nouveaux</w:t>
      </w:r>
      <w:r w:rsidRPr="006F284D">
        <w:rPr>
          <w:spacing w:val="57"/>
          <w:lang w:val="fr-FR"/>
        </w:rPr>
        <w:t xml:space="preserve"> </w:t>
      </w:r>
      <w:r w:rsidRPr="006F284D">
        <w:rPr>
          <w:lang w:val="fr-FR"/>
        </w:rPr>
        <w:t>avis,</w:t>
      </w:r>
      <w:r w:rsidRPr="006F284D">
        <w:rPr>
          <w:spacing w:val="56"/>
          <w:lang w:val="fr-FR"/>
        </w:rPr>
        <w:t xml:space="preserve"> </w:t>
      </w:r>
      <w:ins w:id="74" w:author="Dominique LONGIN" w:date="2016-08-16T15:16:00Z">
        <w:r w:rsidR="002E7551">
          <w:rPr>
            <w:spacing w:val="56"/>
            <w:lang w:val="fr-FR"/>
          </w:rPr>
          <w:t xml:space="preserve">où le </w:t>
        </w:r>
      </w:ins>
      <w:r w:rsidRPr="006F284D">
        <w:rPr>
          <w:spacing w:val="-1"/>
          <w:lang w:val="fr-FR"/>
        </w:rPr>
        <w:t>critère</w:t>
      </w:r>
      <w:del w:id="75" w:author="Dominique LONGIN" w:date="2016-08-16T15:16:00Z">
        <w:r w:rsidRPr="006F284D" w:rsidDel="002E7551">
          <w:rPr>
            <w:spacing w:val="-1"/>
            <w:lang w:val="fr-FR"/>
          </w:rPr>
          <w:delText>s</w:delText>
        </w:r>
      </w:del>
      <w:r w:rsidRPr="006F284D">
        <w:rPr>
          <w:spacing w:val="57"/>
          <w:lang w:val="fr-FR"/>
        </w:rPr>
        <w:t xml:space="preserve"> </w:t>
      </w:r>
      <w:r w:rsidRPr="006F284D">
        <w:rPr>
          <w:spacing w:val="-1"/>
          <w:lang w:val="fr-FR"/>
        </w:rPr>
        <w:t>d'agrégation</w:t>
      </w:r>
      <w:r w:rsidRPr="006F284D">
        <w:rPr>
          <w:spacing w:val="-3"/>
          <w:lang w:val="fr-FR"/>
        </w:rPr>
        <w:t xml:space="preserve"> </w:t>
      </w:r>
      <w:ins w:id="76" w:author="Dominique LONGIN" w:date="2016-08-16T15:16:00Z">
        <w:r w:rsidR="002E7551">
          <w:rPr>
            <w:spacing w:val="-3"/>
            <w:lang w:val="fr-FR"/>
          </w:rPr>
          <w:t>utilisé peut vari</w:t>
        </w:r>
        <w:bookmarkStart w:id="77" w:name="_GoBack"/>
        <w:bookmarkEnd w:id="77"/>
        <w:r w:rsidR="002E7551">
          <w:rPr>
            <w:spacing w:val="-3"/>
            <w:lang w:val="fr-FR"/>
          </w:rPr>
          <w:t>er</w:t>
        </w:r>
      </w:ins>
      <w:ins w:id="78" w:author="Dominique LONGIN" w:date="2016-08-16T15:25:00Z">
        <w:r w:rsidR="00D93E76">
          <w:rPr>
            <w:spacing w:val="-3"/>
            <w:lang w:val="fr-FR"/>
          </w:rPr>
          <w:t xml:space="preserve"> </w:t>
        </w:r>
      </w:ins>
      <w:del w:id="79" w:author="Dominique LONGIN" w:date="2016-08-16T15:16:00Z">
        <w:r w:rsidRPr="006F284D" w:rsidDel="002E7551">
          <w:rPr>
            <w:spacing w:val="-1"/>
            <w:lang w:val="fr-FR"/>
          </w:rPr>
          <w:delText>différents</w:delText>
        </w:r>
        <w:r w:rsidRPr="006F284D" w:rsidDel="002E7551">
          <w:rPr>
            <w:spacing w:val="1"/>
            <w:lang w:val="fr-FR"/>
          </w:rPr>
          <w:delText xml:space="preserve"> </w:delText>
        </w:r>
        <w:r w:rsidRPr="006F284D" w:rsidDel="002E7551">
          <w:rPr>
            <w:spacing w:val="-1"/>
            <w:lang w:val="fr-FR"/>
          </w:rPr>
          <w:delText>peuvent</w:delText>
        </w:r>
        <w:r w:rsidRPr="006F284D" w:rsidDel="002E7551">
          <w:rPr>
            <w:spacing w:val="1"/>
            <w:lang w:val="fr-FR"/>
          </w:rPr>
          <w:delText xml:space="preserve"> </w:delText>
        </w:r>
        <w:r w:rsidRPr="006F284D" w:rsidDel="002E7551">
          <w:rPr>
            <w:spacing w:val="-1"/>
            <w:lang w:val="fr-FR"/>
          </w:rPr>
          <w:delText>être</w:delText>
        </w:r>
        <w:r w:rsidRPr="006F284D" w:rsidDel="002E7551">
          <w:rPr>
            <w:spacing w:val="-3"/>
            <w:lang w:val="fr-FR"/>
          </w:rPr>
          <w:delText xml:space="preserve"> </w:delText>
        </w:r>
        <w:r w:rsidRPr="006F284D" w:rsidDel="002E7551">
          <w:rPr>
            <w:spacing w:val="-1"/>
            <w:lang w:val="fr-FR"/>
          </w:rPr>
          <w:delText>utilisés, tels</w:delText>
        </w:r>
        <w:r w:rsidRPr="006F284D" w:rsidDel="002E7551">
          <w:rPr>
            <w:spacing w:val="1"/>
            <w:lang w:val="fr-FR"/>
          </w:rPr>
          <w:delText xml:space="preserve"> </w:delText>
        </w:r>
        <w:r w:rsidRPr="006F284D" w:rsidDel="002E7551">
          <w:rPr>
            <w:spacing w:val="-1"/>
            <w:lang w:val="fr-FR"/>
          </w:rPr>
          <w:delText>que</w:delText>
        </w:r>
        <w:r w:rsidRPr="006F284D" w:rsidDel="002E7551">
          <w:rPr>
            <w:lang w:val="fr-FR"/>
          </w:rPr>
          <w:delText xml:space="preserve"> </w:delText>
        </w:r>
        <w:r w:rsidRPr="006F284D" w:rsidDel="002E7551">
          <w:rPr>
            <w:spacing w:val="-2"/>
            <w:lang w:val="fr-FR"/>
          </w:rPr>
          <w:delText>l'</w:delText>
        </w:r>
      </w:del>
      <w:ins w:id="80" w:author="Dominique LONGIN" w:date="2016-08-16T15:16:00Z">
        <w:r w:rsidR="002E7551">
          <w:rPr>
            <w:spacing w:val="-2"/>
            <w:lang w:val="fr-FR"/>
          </w:rPr>
          <w:t>(</w:t>
        </w:r>
      </w:ins>
      <w:r w:rsidRPr="006F284D">
        <w:rPr>
          <w:spacing w:val="-2"/>
          <w:lang w:val="fr-FR"/>
        </w:rPr>
        <w:t>unanimité</w:t>
      </w:r>
      <w:r w:rsidRPr="006F284D">
        <w:rPr>
          <w:spacing w:val="5"/>
          <w:lang w:val="fr-FR"/>
        </w:rPr>
        <w:t xml:space="preserve"> </w:t>
      </w:r>
      <w:r w:rsidRPr="006F284D">
        <w:rPr>
          <w:lang w:val="fr-FR"/>
        </w:rPr>
        <w:t>ou</w:t>
      </w:r>
      <w:r w:rsidRPr="006F284D">
        <w:rPr>
          <w:spacing w:val="1"/>
          <w:lang w:val="fr-FR"/>
        </w:rPr>
        <w:t xml:space="preserve"> </w:t>
      </w:r>
      <w:r w:rsidRPr="006F284D">
        <w:rPr>
          <w:spacing w:val="-1"/>
          <w:lang w:val="fr-FR"/>
        </w:rPr>
        <w:t>majorit</w:t>
      </w:r>
      <w:ins w:id="81" w:author="Dominique LONGIN" w:date="2016-08-16T15:17:00Z">
        <w:r w:rsidR="002E7551">
          <w:rPr>
            <w:spacing w:val="-1"/>
            <w:lang w:val="fr-FR"/>
          </w:rPr>
          <w:t>é</w:t>
        </w:r>
      </w:ins>
      <w:del w:id="82" w:author="Dominique LONGIN" w:date="2016-08-16T15:17:00Z">
        <w:r w:rsidRPr="006F284D" w:rsidDel="002E7551">
          <w:rPr>
            <w:spacing w:val="-1"/>
            <w:lang w:val="fr-FR"/>
          </w:rPr>
          <w:delText>aire</w:delText>
        </w:r>
      </w:del>
      <w:ins w:id="83" w:author="Dominique LONGIN" w:date="2016-08-16T15:17:00Z">
        <w:r w:rsidR="002E7551">
          <w:rPr>
            <w:spacing w:val="-1"/>
            <w:lang w:val="fr-FR"/>
          </w:rPr>
          <w:t>, etc.)</w:t>
        </w:r>
      </w:ins>
      <w:r w:rsidRPr="006F284D">
        <w:rPr>
          <w:spacing w:val="-1"/>
          <w:lang w:val="fr-FR"/>
        </w:rPr>
        <w:t>.</w:t>
      </w:r>
    </w:p>
    <w:p w14:paraId="6BBB8961" w14:textId="77777777" w:rsidR="00955655" w:rsidRPr="006F284D" w:rsidRDefault="003504B7">
      <w:pPr>
        <w:pStyle w:val="Corpsdetexte"/>
        <w:ind w:left="668" w:firstLine="0"/>
        <w:rPr>
          <w:lang w:val="fr-FR"/>
        </w:rPr>
      </w:pPr>
      <w:r w:rsidRPr="006F284D">
        <w:rPr>
          <w:spacing w:val="-1"/>
          <w:lang w:val="fr-FR"/>
        </w:rPr>
        <w:t>Dans</w:t>
      </w:r>
      <w:r w:rsidRPr="006F284D">
        <w:rPr>
          <w:spacing w:val="-3"/>
          <w:lang w:val="fr-FR"/>
        </w:rPr>
        <w:t xml:space="preserve"> </w:t>
      </w:r>
      <w:r w:rsidRPr="006F284D">
        <w:rPr>
          <w:lang w:val="fr-FR"/>
        </w:rPr>
        <w:t xml:space="preserve">le </w:t>
      </w:r>
      <w:r w:rsidRPr="006F284D">
        <w:rPr>
          <w:spacing w:val="-1"/>
          <w:lang w:val="fr-FR"/>
        </w:rPr>
        <w:t>cadre</w:t>
      </w:r>
      <w:r w:rsidRPr="006F284D">
        <w:rPr>
          <w:spacing w:val="-3"/>
          <w:lang w:val="fr-FR"/>
        </w:rPr>
        <w:t xml:space="preserve"> </w:t>
      </w:r>
      <w:r w:rsidRPr="006F284D">
        <w:rPr>
          <w:lang w:val="fr-FR"/>
        </w:rPr>
        <w:t xml:space="preserve">de ce </w:t>
      </w:r>
      <w:r w:rsidRPr="006F284D">
        <w:rPr>
          <w:spacing w:val="-2"/>
          <w:lang w:val="fr-FR"/>
        </w:rPr>
        <w:t>TPE,</w:t>
      </w:r>
      <w:r w:rsidRPr="006F284D">
        <w:rPr>
          <w:spacing w:val="-1"/>
          <w:lang w:val="fr-FR"/>
        </w:rPr>
        <w:t xml:space="preserve"> </w:t>
      </w:r>
      <w:r w:rsidRPr="006F284D">
        <w:rPr>
          <w:lang w:val="fr-FR"/>
        </w:rPr>
        <w:t>il</w:t>
      </w:r>
      <w:r w:rsidRPr="006F284D">
        <w:rPr>
          <w:spacing w:val="1"/>
          <w:lang w:val="fr-FR"/>
        </w:rPr>
        <w:t xml:space="preserve"> </w:t>
      </w:r>
      <w:r w:rsidRPr="006F284D">
        <w:rPr>
          <w:spacing w:val="-1"/>
          <w:lang w:val="fr-FR"/>
        </w:rPr>
        <w:t>faudra</w:t>
      </w:r>
      <w:r w:rsidRPr="006F284D">
        <w:rPr>
          <w:lang w:val="fr-FR"/>
        </w:rPr>
        <w:t xml:space="preserve"> </w:t>
      </w:r>
      <w:r w:rsidRPr="006F284D">
        <w:rPr>
          <w:spacing w:val="-1"/>
          <w:lang w:val="fr-FR"/>
        </w:rPr>
        <w:t>donc:</w:t>
      </w:r>
    </w:p>
    <w:p w14:paraId="149236B1" w14:textId="77777777" w:rsidR="00955655" w:rsidRPr="006F284D" w:rsidRDefault="003504B7">
      <w:pPr>
        <w:pStyle w:val="Corpsdetexte"/>
        <w:numPr>
          <w:ilvl w:val="0"/>
          <w:numId w:val="2"/>
        </w:numPr>
        <w:tabs>
          <w:tab w:val="left" w:pos="849"/>
        </w:tabs>
        <w:spacing w:before="160" w:line="361" w:lineRule="auto"/>
        <w:ind w:right="119" w:firstLine="566"/>
        <w:rPr>
          <w:lang w:val="fr-FR"/>
        </w:rPr>
      </w:pPr>
      <w:del w:id="84" w:author="Dominique LONGIN" w:date="2016-08-16T14:35:00Z">
        <w:r w:rsidRPr="006F284D" w:rsidDel="000F5AEB">
          <w:rPr>
            <w:spacing w:val="-1"/>
            <w:lang w:val="fr-FR"/>
          </w:rPr>
          <w:delText>Etudier</w:delText>
        </w:r>
      </w:del>
      <w:ins w:id="85" w:author="Dominique LONGIN" w:date="2016-08-16T14:35:00Z">
        <w:r w:rsidR="000F5AEB" w:rsidRPr="006F284D">
          <w:rPr>
            <w:spacing w:val="-1"/>
            <w:lang w:val="fr-FR"/>
          </w:rPr>
          <w:t>Étudier</w:t>
        </w:r>
      </w:ins>
      <w:r w:rsidRPr="006F284D">
        <w:rPr>
          <w:spacing w:val="17"/>
          <w:lang w:val="fr-FR"/>
        </w:rPr>
        <w:t xml:space="preserve"> </w:t>
      </w:r>
      <w:ins w:id="86" w:author="Dominique LONGIN" w:date="2016-08-16T14:35:00Z">
        <w:r w:rsidR="000F5AEB">
          <w:rPr>
            <w:spacing w:val="17"/>
            <w:lang w:val="fr-FR"/>
          </w:rPr>
          <w:t xml:space="preserve">de manière </w:t>
        </w:r>
      </w:ins>
      <w:r w:rsidRPr="006F284D">
        <w:rPr>
          <w:spacing w:val="-2"/>
          <w:lang w:val="fr-FR"/>
        </w:rPr>
        <w:t>approfondie</w:t>
      </w:r>
      <w:r w:rsidRPr="006F284D">
        <w:rPr>
          <w:spacing w:val="13"/>
          <w:lang w:val="fr-FR"/>
        </w:rPr>
        <w:t xml:space="preserve"> </w:t>
      </w:r>
      <w:del w:id="87" w:author="Dominique LONGIN" w:date="2016-08-16T14:35:00Z">
        <w:r w:rsidRPr="006F284D" w:rsidDel="000F5AEB">
          <w:rPr>
            <w:lang w:val="fr-FR"/>
          </w:rPr>
          <w:delText>de</w:delText>
        </w:r>
        <w:r w:rsidRPr="006F284D" w:rsidDel="000F5AEB">
          <w:rPr>
            <w:spacing w:val="16"/>
            <w:lang w:val="fr-FR"/>
          </w:rPr>
          <w:delText xml:space="preserve"> </w:delText>
        </w:r>
      </w:del>
      <w:r w:rsidRPr="006F284D">
        <w:rPr>
          <w:lang w:val="fr-FR"/>
        </w:rPr>
        <w:t>la</w:t>
      </w:r>
      <w:r w:rsidRPr="006F284D">
        <w:rPr>
          <w:spacing w:val="13"/>
          <w:lang w:val="fr-FR"/>
        </w:rPr>
        <w:t xml:space="preserve"> </w:t>
      </w:r>
      <w:r w:rsidRPr="006F284D">
        <w:rPr>
          <w:spacing w:val="-1"/>
          <w:lang w:val="fr-FR"/>
        </w:rPr>
        <w:t>littérature</w:t>
      </w:r>
      <w:r w:rsidRPr="006F284D">
        <w:rPr>
          <w:spacing w:val="13"/>
          <w:lang w:val="fr-FR"/>
        </w:rPr>
        <w:t xml:space="preserve"> </w:t>
      </w:r>
      <w:r w:rsidRPr="006F284D">
        <w:rPr>
          <w:spacing w:val="-1"/>
          <w:lang w:val="fr-FR"/>
        </w:rPr>
        <w:t>sur</w:t>
      </w:r>
      <w:r w:rsidRPr="006F284D">
        <w:rPr>
          <w:spacing w:val="16"/>
          <w:lang w:val="fr-FR"/>
        </w:rPr>
        <w:t xml:space="preserve"> </w:t>
      </w:r>
      <w:ins w:id="88" w:author="Dominique LONGIN" w:date="2016-08-16T14:36:00Z">
        <w:r w:rsidR="000F5AEB">
          <w:rPr>
            <w:spacing w:val="16"/>
            <w:lang w:val="fr-FR"/>
          </w:rPr>
          <w:t>la diffusion d’</w:t>
        </w:r>
      </w:ins>
      <w:del w:id="89" w:author="Dominique LONGIN" w:date="2016-08-16T14:36:00Z">
        <w:r w:rsidRPr="006F284D" w:rsidDel="000F5AEB">
          <w:rPr>
            <w:spacing w:val="-1"/>
            <w:lang w:val="fr-FR"/>
          </w:rPr>
          <w:delText>l'</w:delText>
        </w:r>
      </w:del>
      <w:r w:rsidRPr="006F284D">
        <w:rPr>
          <w:spacing w:val="-1"/>
          <w:lang w:val="fr-FR"/>
        </w:rPr>
        <w:t>opinion</w:t>
      </w:r>
      <w:del w:id="90" w:author="Dominique LONGIN" w:date="2016-08-16T14:36:00Z">
        <w:r w:rsidRPr="006F284D" w:rsidDel="000F5AEB">
          <w:rPr>
            <w:spacing w:val="14"/>
            <w:lang w:val="fr-FR"/>
          </w:rPr>
          <w:delText xml:space="preserve"> </w:delText>
        </w:r>
        <w:r w:rsidRPr="006F284D" w:rsidDel="000F5AEB">
          <w:rPr>
            <w:spacing w:val="-1"/>
            <w:lang w:val="fr-FR"/>
          </w:rPr>
          <w:delText>diffusion</w:delText>
        </w:r>
      </w:del>
      <w:r w:rsidRPr="006F284D">
        <w:rPr>
          <w:spacing w:val="-1"/>
          <w:lang w:val="fr-FR"/>
        </w:rPr>
        <w:t>,</w:t>
      </w:r>
      <w:r w:rsidRPr="006F284D">
        <w:rPr>
          <w:spacing w:val="22"/>
          <w:lang w:val="fr-FR"/>
        </w:rPr>
        <w:t xml:space="preserve"> </w:t>
      </w:r>
      <w:del w:id="91" w:author="Dominique LONGIN" w:date="2016-08-16T15:17:00Z">
        <w:r w:rsidRPr="006F284D" w:rsidDel="002E7551">
          <w:rPr>
            <w:spacing w:val="-1"/>
            <w:lang w:val="fr-FR"/>
          </w:rPr>
          <w:delText>sous</w:delText>
        </w:r>
        <w:r w:rsidRPr="006F284D" w:rsidDel="002E7551">
          <w:rPr>
            <w:spacing w:val="14"/>
            <w:lang w:val="fr-FR"/>
          </w:rPr>
          <w:delText xml:space="preserve"> </w:delText>
        </w:r>
        <w:r w:rsidRPr="006F284D" w:rsidDel="002E7551">
          <w:rPr>
            <w:spacing w:val="-1"/>
            <w:lang w:val="fr-FR"/>
          </w:rPr>
          <w:delText>vue</w:delText>
        </w:r>
        <w:r w:rsidRPr="006F284D" w:rsidDel="002E7551">
          <w:rPr>
            <w:spacing w:val="16"/>
            <w:lang w:val="fr-FR"/>
          </w:rPr>
          <w:delText xml:space="preserve"> </w:delText>
        </w:r>
      </w:del>
      <w:r w:rsidRPr="006F284D">
        <w:rPr>
          <w:lang w:val="fr-FR"/>
        </w:rPr>
        <w:t>à</w:t>
      </w:r>
      <w:r w:rsidRPr="006F284D">
        <w:rPr>
          <w:spacing w:val="16"/>
          <w:lang w:val="fr-FR"/>
        </w:rPr>
        <w:t xml:space="preserve"> </w:t>
      </w:r>
      <w:r w:rsidRPr="006F284D">
        <w:rPr>
          <w:lang w:val="fr-FR"/>
        </w:rPr>
        <w:t>la</w:t>
      </w:r>
      <w:r w:rsidRPr="006F284D">
        <w:rPr>
          <w:spacing w:val="45"/>
          <w:lang w:val="fr-FR"/>
        </w:rPr>
        <w:t xml:space="preserve"> </w:t>
      </w:r>
      <w:r w:rsidRPr="006F284D">
        <w:rPr>
          <w:spacing w:val="-1"/>
          <w:lang w:val="fr-FR"/>
        </w:rPr>
        <w:t>fois</w:t>
      </w:r>
      <w:r w:rsidRPr="006F284D">
        <w:rPr>
          <w:spacing w:val="1"/>
          <w:lang w:val="fr-FR"/>
        </w:rPr>
        <w:t xml:space="preserve"> </w:t>
      </w:r>
      <w:ins w:id="92" w:author="Dominique LONGIN" w:date="2016-08-16T15:17:00Z">
        <w:r w:rsidR="002E7551">
          <w:rPr>
            <w:spacing w:val="1"/>
            <w:lang w:val="fr-FR"/>
          </w:rPr>
          <w:t xml:space="preserve">de manière </w:t>
        </w:r>
      </w:ins>
      <w:r w:rsidRPr="006F284D">
        <w:rPr>
          <w:spacing w:val="-2"/>
          <w:lang w:val="fr-FR"/>
        </w:rPr>
        <w:t>quantitati</w:t>
      </w:r>
      <w:ins w:id="93" w:author="Dominique LONGIN" w:date="2016-08-16T15:17:00Z">
        <w:r w:rsidR="002E7551">
          <w:rPr>
            <w:spacing w:val="-2"/>
            <w:lang w:val="fr-FR"/>
          </w:rPr>
          <w:t>ve</w:t>
        </w:r>
      </w:ins>
      <w:del w:id="94" w:author="Dominique LONGIN" w:date="2016-08-16T15:17:00Z">
        <w:r w:rsidRPr="006F284D" w:rsidDel="002E7551">
          <w:rPr>
            <w:spacing w:val="-2"/>
            <w:lang w:val="fr-FR"/>
          </w:rPr>
          <w:delText>f</w:delText>
        </w:r>
      </w:del>
      <w:r w:rsidRPr="006F284D">
        <w:rPr>
          <w:lang w:val="fr-FR"/>
        </w:rPr>
        <w:t xml:space="preserve"> </w:t>
      </w:r>
      <w:r w:rsidRPr="006F284D">
        <w:rPr>
          <w:spacing w:val="-2"/>
          <w:lang w:val="fr-FR"/>
        </w:rPr>
        <w:t>et</w:t>
      </w:r>
      <w:r w:rsidRPr="006F284D">
        <w:rPr>
          <w:spacing w:val="1"/>
          <w:lang w:val="fr-FR"/>
        </w:rPr>
        <w:t xml:space="preserve"> </w:t>
      </w:r>
      <w:r w:rsidRPr="006F284D">
        <w:rPr>
          <w:spacing w:val="-1"/>
          <w:lang w:val="fr-FR"/>
        </w:rPr>
        <w:t>qualitati</w:t>
      </w:r>
      <w:ins w:id="95" w:author="Dominique LONGIN" w:date="2016-08-16T15:17:00Z">
        <w:r w:rsidR="002E7551">
          <w:rPr>
            <w:spacing w:val="-1"/>
            <w:lang w:val="fr-FR"/>
          </w:rPr>
          <w:t>ve</w:t>
        </w:r>
      </w:ins>
      <w:del w:id="96" w:author="Dominique LONGIN" w:date="2016-08-16T15:17:00Z">
        <w:r w:rsidRPr="006F284D" w:rsidDel="002E7551">
          <w:rPr>
            <w:spacing w:val="-1"/>
            <w:lang w:val="fr-FR"/>
          </w:rPr>
          <w:delText>f</w:delText>
        </w:r>
      </w:del>
      <w:r w:rsidRPr="006F284D">
        <w:rPr>
          <w:spacing w:val="-1"/>
          <w:lang w:val="fr-FR"/>
        </w:rPr>
        <w:t>,</w:t>
      </w:r>
      <w:ins w:id="97" w:author="Dominique LONGIN" w:date="2016-08-16T15:17:00Z">
        <w:r w:rsidR="002E7551">
          <w:rPr>
            <w:spacing w:val="-1"/>
            <w:lang w:val="fr-FR"/>
          </w:rPr>
          <w:t xml:space="preserve"> ce qui</w:t>
        </w:r>
      </w:ins>
      <w:r w:rsidRPr="006F284D">
        <w:rPr>
          <w:lang w:val="fr-FR"/>
        </w:rPr>
        <w:t xml:space="preserve"> </w:t>
      </w:r>
      <w:r w:rsidRPr="006F284D">
        <w:rPr>
          <w:spacing w:val="-1"/>
          <w:lang w:val="fr-FR"/>
        </w:rPr>
        <w:t>nous</w:t>
      </w:r>
      <w:r w:rsidRPr="006F284D">
        <w:rPr>
          <w:lang w:val="fr-FR"/>
        </w:rPr>
        <w:t xml:space="preserve"> </w:t>
      </w:r>
      <w:r w:rsidRPr="006F284D">
        <w:rPr>
          <w:spacing w:val="-1"/>
          <w:lang w:val="fr-FR"/>
        </w:rPr>
        <w:t xml:space="preserve">permettra </w:t>
      </w:r>
      <w:r w:rsidRPr="006F284D">
        <w:rPr>
          <w:lang w:val="fr-FR"/>
        </w:rPr>
        <w:t xml:space="preserve">de </w:t>
      </w:r>
      <w:del w:id="98" w:author="Dominique LONGIN" w:date="2016-08-16T15:17:00Z">
        <w:r w:rsidRPr="006F284D" w:rsidDel="002E7551">
          <w:rPr>
            <w:lang w:val="fr-FR"/>
          </w:rPr>
          <w:delText xml:space="preserve">se </w:delText>
        </w:r>
      </w:del>
      <w:ins w:id="99" w:author="Dominique LONGIN" w:date="2016-08-16T15:17:00Z">
        <w:r w:rsidR="002E7551">
          <w:rPr>
            <w:lang w:val="fr-FR"/>
          </w:rPr>
          <w:t>nous</w:t>
        </w:r>
        <w:r w:rsidR="002E7551" w:rsidRPr="006F284D">
          <w:rPr>
            <w:lang w:val="fr-FR"/>
          </w:rPr>
          <w:t xml:space="preserve"> </w:t>
        </w:r>
      </w:ins>
      <w:r w:rsidRPr="006F284D">
        <w:rPr>
          <w:spacing w:val="-1"/>
          <w:lang w:val="fr-FR"/>
        </w:rPr>
        <w:t>familiariser</w:t>
      </w:r>
      <w:r w:rsidRPr="006F284D">
        <w:rPr>
          <w:lang w:val="fr-FR"/>
        </w:rPr>
        <w:t xml:space="preserve"> </w:t>
      </w:r>
      <w:r w:rsidRPr="006F284D">
        <w:rPr>
          <w:spacing w:val="-2"/>
          <w:lang w:val="fr-FR"/>
        </w:rPr>
        <w:t>avec</w:t>
      </w:r>
      <w:r w:rsidRPr="006F284D">
        <w:rPr>
          <w:lang w:val="fr-FR"/>
        </w:rPr>
        <w:t xml:space="preserve"> le </w:t>
      </w:r>
      <w:r w:rsidRPr="006F284D">
        <w:rPr>
          <w:spacing w:val="-2"/>
          <w:lang w:val="fr-FR"/>
        </w:rPr>
        <w:t>sujet.</w:t>
      </w:r>
    </w:p>
    <w:p w14:paraId="4848DFDE" w14:textId="77777777" w:rsidR="00955655" w:rsidRPr="006F284D" w:rsidRDefault="003504B7">
      <w:pPr>
        <w:pStyle w:val="Corpsdetexte"/>
        <w:numPr>
          <w:ilvl w:val="0"/>
          <w:numId w:val="2"/>
        </w:numPr>
        <w:tabs>
          <w:tab w:val="left" w:pos="885"/>
        </w:tabs>
        <w:spacing w:before="3" w:line="359" w:lineRule="auto"/>
        <w:ind w:right="117" w:firstLine="566"/>
        <w:rPr>
          <w:lang w:val="fr-FR"/>
        </w:rPr>
      </w:pPr>
      <w:r w:rsidRPr="006F284D">
        <w:rPr>
          <w:spacing w:val="-1"/>
          <w:lang w:val="fr-FR"/>
        </w:rPr>
        <w:t>Effectuer</w:t>
      </w:r>
      <w:r w:rsidRPr="006F284D">
        <w:rPr>
          <w:spacing w:val="50"/>
          <w:lang w:val="fr-FR"/>
        </w:rPr>
        <w:t xml:space="preserve"> </w:t>
      </w:r>
      <w:r w:rsidRPr="006F284D">
        <w:rPr>
          <w:spacing w:val="-1"/>
          <w:lang w:val="fr-FR"/>
        </w:rPr>
        <w:t>des</w:t>
      </w:r>
      <w:r w:rsidRPr="006F284D">
        <w:rPr>
          <w:spacing w:val="53"/>
          <w:lang w:val="fr-FR"/>
        </w:rPr>
        <w:t xml:space="preserve"> </w:t>
      </w:r>
      <w:r w:rsidRPr="006F284D">
        <w:rPr>
          <w:spacing w:val="-2"/>
          <w:lang w:val="fr-FR"/>
        </w:rPr>
        <w:t>simulations</w:t>
      </w:r>
      <w:r w:rsidRPr="006F284D">
        <w:rPr>
          <w:spacing w:val="53"/>
          <w:lang w:val="fr-FR"/>
        </w:rPr>
        <w:t xml:space="preserve"> </w:t>
      </w:r>
      <w:r w:rsidRPr="006F284D">
        <w:rPr>
          <w:spacing w:val="-1"/>
          <w:lang w:val="fr-FR"/>
        </w:rPr>
        <w:t>initiales</w:t>
      </w:r>
      <w:r w:rsidRPr="006F284D">
        <w:rPr>
          <w:spacing w:val="50"/>
          <w:lang w:val="fr-FR"/>
        </w:rPr>
        <w:t xml:space="preserve"> </w:t>
      </w:r>
      <w:r w:rsidRPr="006F284D">
        <w:rPr>
          <w:spacing w:val="-1"/>
          <w:lang w:val="fr-FR"/>
        </w:rPr>
        <w:t>avec</w:t>
      </w:r>
      <w:r w:rsidRPr="006F284D">
        <w:rPr>
          <w:spacing w:val="49"/>
          <w:lang w:val="fr-FR"/>
        </w:rPr>
        <w:t xml:space="preserve"> </w:t>
      </w:r>
      <w:r w:rsidRPr="006F284D">
        <w:rPr>
          <w:lang w:val="fr-FR"/>
        </w:rPr>
        <w:t>des</w:t>
      </w:r>
      <w:r w:rsidRPr="006F284D">
        <w:rPr>
          <w:spacing w:val="50"/>
          <w:lang w:val="fr-FR"/>
        </w:rPr>
        <w:t xml:space="preserve"> </w:t>
      </w:r>
      <w:r w:rsidRPr="006F284D">
        <w:rPr>
          <w:spacing w:val="-1"/>
          <w:lang w:val="fr-FR"/>
        </w:rPr>
        <w:t>données</w:t>
      </w:r>
      <w:r w:rsidRPr="006F284D">
        <w:rPr>
          <w:spacing w:val="50"/>
          <w:lang w:val="fr-FR"/>
        </w:rPr>
        <w:t xml:space="preserve"> </w:t>
      </w:r>
      <w:r w:rsidRPr="006F284D">
        <w:rPr>
          <w:spacing w:val="-1"/>
          <w:lang w:val="fr-FR"/>
        </w:rPr>
        <w:t>synthétiques</w:t>
      </w:r>
      <w:r w:rsidRPr="006F284D">
        <w:rPr>
          <w:spacing w:val="50"/>
          <w:lang w:val="fr-FR"/>
        </w:rPr>
        <w:t xml:space="preserve"> </w:t>
      </w:r>
      <w:r w:rsidRPr="006F284D">
        <w:rPr>
          <w:spacing w:val="-1"/>
          <w:lang w:val="fr-FR"/>
        </w:rPr>
        <w:t>pour</w:t>
      </w:r>
      <w:r w:rsidRPr="006F284D">
        <w:rPr>
          <w:spacing w:val="43"/>
          <w:lang w:val="fr-FR"/>
        </w:rPr>
        <w:t xml:space="preserve"> </w:t>
      </w:r>
      <w:del w:id="100" w:author="Dominique LONGIN" w:date="2016-08-16T14:35:00Z">
        <w:r w:rsidRPr="006F284D" w:rsidDel="000F5AEB">
          <w:rPr>
            <w:spacing w:val="-1"/>
            <w:lang w:val="fr-FR"/>
          </w:rPr>
          <w:delText>implementer</w:delText>
        </w:r>
      </w:del>
      <w:ins w:id="101" w:author="Dominique LONGIN" w:date="2016-08-16T14:35:00Z">
        <w:r w:rsidR="000F5AEB" w:rsidRPr="006F284D">
          <w:rPr>
            <w:spacing w:val="-1"/>
            <w:lang w:val="fr-FR"/>
          </w:rPr>
          <w:t>implémenter</w:t>
        </w:r>
      </w:ins>
      <w:r w:rsidRPr="006F284D">
        <w:rPr>
          <w:lang w:val="fr-FR"/>
        </w:rPr>
        <w:t xml:space="preserve"> </w:t>
      </w:r>
      <w:r w:rsidRPr="006F284D">
        <w:rPr>
          <w:spacing w:val="-1"/>
          <w:lang w:val="fr-FR"/>
        </w:rPr>
        <w:t>un</w:t>
      </w:r>
      <w:r w:rsidRPr="006F284D">
        <w:rPr>
          <w:spacing w:val="1"/>
          <w:lang w:val="fr-FR"/>
        </w:rPr>
        <w:t xml:space="preserve"> </w:t>
      </w:r>
      <w:r w:rsidRPr="006F284D">
        <w:rPr>
          <w:spacing w:val="-1"/>
          <w:lang w:val="fr-FR"/>
        </w:rPr>
        <w:t>modèle</w:t>
      </w:r>
      <w:r w:rsidRPr="006F284D">
        <w:rPr>
          <w:lang w:val="fr-FR"/>
        </w:rPr>
        <w:t xml:space="preserve"> </w:t>
      </w:r>
      <w:r w:rsidRPr="006F284D">
        <w:rPr>
          <w:spacing w:val="-2"/>
          <w:lang w:val="fr-FR"/>
        </w:rPr>
        <w:t>mathématique</w:t>
      </w:r>
      <w:r w:rsidRPr="006F284D">
        <w:rPr>
          <w:spacing w:val="4"/>
          <w:lang w:val="fr-FR"/>
        </w:rPr>
        <w:t xml:space="preserve"> </w:t>
      </w:r>
      <w:r w:rsidRPr="006F284D">
        <w:rPr>
          <w:spacing w:val="-2"/>
          <w:lang w:val="fr-FR"/>
        </w:rPr>
        <w:t>minimal</w:t>
      </w:r>
      <w:r w:rsidRPr="006F284D">
        <w:rPr>
          <w:spacing w:val="1"/>
          <w:lang w:val="fr-FR"/>
        </w:rPr>
        <w:t xml:space="preserve"> </w:t>
      </w:r>
      <w:r w:rsidRPr="006F284D">
        <w:rPr>
          <w:lang w:val="fr-FR"/>
        </w:rPr>
        <w:t xml:space="preserve">pour </w:t>
      </w:r>
      <w:r w:rsidRPr="006F284D">
        <w:rPr>
          <w:spacing w:val="-1"/>
          <w:lang w:val="fr-FR"/>
        </w:rPr>
        <w:t>modéliser</w:t>
      </w:r>
      <w:r w:rsidRPr="006F284D">
        <w:rPr>
          <w:spacing w:val="-3"/>
          <w:lang w:val="fr-FR"/>
        </w:rPr>
        <w:t xml:space="preserve"> </w:t>
      </w:r>
      <w:r w:rsidRPr="006F284D">
        <w:rPr>
          <w:lang w:val="fr-FR"/>
        </w:rPr>
        <w:t>ce</w:t>
      </w:r>
      <w:r w:rsidRPr="006F284D">
        <w:rPr>
          <w:spacing w:val="-1"/>
          <w:lang w:val="fr-FR"/>
        </w:rPr>
        <w:t xml:space="preserve"> </w:t>
      </w:r>
      <w:del w:id="102" w:author="Dominique LONGIN" w:date="2016-08-16T14:35:00Z">
        <w:r w:rsidRPr="006F284D" w:rsidDel="000F5AEB">
          <w:rPr>
            <w:spacing w:val="-2"/>
            <w:lang w:val="fr-FR"/>
          </w:rPr>
          <w:delText>problem</w:delText>
        </w:r>
      </w:del>
      <w:ins w:id="103" w:author="Dominique LONGIN" w:date="2016-08-16T14:35:00Z">
        <w:r w:rsidR="000F5AEB" w:rsidRPr="006F284D">
          <w:rPr>
            <w:spacing w:val="-2"/>
            <w:lang w:val="fr-FR"/>
          </w:rPr>
          <w:t>problème</w:t>
        </w:r>
      </w:ins>
      <w:r w:rsidRPr="006F284D">
        <w:rPr>
          <w:spacing w:val="-2"/>
          <w:lang w:val="fr-FR"/>
        </w:rPr>
        <w:t>.</w:t>
      </w:r>
    </w:p>
    <w:p w14:paraId="2EC13100" w14:textId="77777777" w:rsidR="00955655" w:rsidRPr="006F284D" w:rsidRDefault="003504B7">
      <w:pPr>
        <w:pStyle w:val="Corpsdetexte"/>
        <w:numPr>
          <w:ilvl w:val="0"/>
          <w:numId w:val="2"/>
        </w:numPr>
        <w:tabs>
          <w:tab w:val="left" w:pos="885"/>
        </w:tabs>
        <w:spacing w:before="6" w:line="360" w:lineRule="auto"/>
        <w:ind w:right="117" w:firstLine="566"/>
        <w:rPr>
          <w:lang w:val="fr-FR"/>
        </w:rPr>
      </w:pPr>
      <w:r w:rsidRPr="006F284D">
        <w:rPr>
          <w:spacing w:val="-1"/>
          <w:lang w:val="fr-FR"/>
        </w:rPr>
        <w:t>Étudier</w:t>
      </w:r>
      <w:r w:rsidRPr="006F284D">
        <w:rPr>
          <w:spacing w:val="52"/>
          <w:lang w:val="fr-FR"/>
        </w:rPr>
        <w:t xml:space="preserve"> </w:t>
      </w:r>
      <w:r w:rsidRPr="006F284D">
        <w:rPr>
          <w:spacing w:val="-2"/>
          <w:lang w:val="fr-FR"/>
        </w:rPr>
        <w:t>comment</w:t>
      </w:r>
      <w:r w:rsidRPr="006F284D">
        <w:rPr>
          <w:spacing w:val="53"/>
          <w:lang w:val="fr-FR"/>
        </w:rPr>
        <w:t xml:space="preserve"> </w:t>
      </w:r>
      <w:r w:rsidRPr="006F284D">
        <w:rPr>
          <w:lang w:val="fr-FR"/>
        </w:rPr>
        <w:t>on</w:t>
      </w:r>
      <w:r w:rsidRPr="006F284D">
        <w:rPr>
          <w:spacing w:val="50"/>
          <w:lang w:val="fr-FR"/>
        </w:rPr>
        <w:t xml:space="preserve"> </w:t>
      </w:r>
      <w:r w:rsidRPr="006F284D">
        <w:rPr>
          <w:spacing w:val="-1"/>
          <w:lang w:val="fr-FR"/>
        </w:rPr>
        <w:t>peut</w:t>
      </w:r>
      <w:r w:rsidRPr="006F284D">
        <w:rPr>
          <w:spacing w:val="50"/>
          <w:lang w:val="fr-FR"/>
        </w:rPr>
        <w:t xml:space="preserve"> </w:t>
      </w:r>
      <w:del w:id="104" w:author="Dominique LONGIN" w:date="2016-08-16T14:35:00Z">
        <w:r w:rsidRPr="006F284D" w:rsidDel="000F5AEB">
          <w:rPr>
            <w:spacing w:val="-1"/>
            <w:lang w:val="fr-FR"/>
          </w:rPr>
          <w:delText>decrier</w:delText>
        </w:r>
      </w:del>
      <w:ins w:id="105" w:author="Dominique LONGIN" w:date="2016-08-16T14:35:00Z">
        <w:r w:rsidR="000F5AEB" w:rsidRPr="006F284D">
          <w:rPr>
            <w:spacing w:val="-1"/>
            <w:lang w:val="fr-FR"/>
          </w:rPr>
          <w:t>décrire</w:t>
        </w:r>
      </w:ins>
      <w:r w:rsidRPr="006F284D">
        <w:rPr>
          <w:spacing w:val="58"/>
          <w:lang w:val="fr-FR"/>
        </w:rPr>
        <w:t xml:space="preserve"> </w:t>
      </w:r>
      <w:r w:rsidRPr="006F284D">
        <w:rPr>
          <w:lang w:val="fr-FR"/>
        </w:rPr>
        <w:t>la</w:t>
      </w:r>
      <w:r w:rsidRPr="006F284D">
        <w:rPr>
          <w:spacing w:val="49"/>
          <w:lang w:val="fr-FR"/>
        </w:rPr>
        <w:t xml:space="preserve"> </w:t>
      </w:r>
      <w:r w:rsidRPr="006F284D">
        <w:rPr>
          <w:spacing w:val="-1"/>
          <w:lang w:val="fr-FR"/>
        </w:rPr>
        <w:t>dynamique</w:t>
      </w:r>
      <w:r w:rsidRPr="006F284D">
        <w:rPr>
          <w:spacing w:val="49"/>
          <w:lang w:val="fr-FR"/>
        </w:rPr>
        <w:t xml:space="preserve"> </w:t>
      </w:r>
      <w:r w:rsidRPr="006F284D">
        <w:rPr>
          <w:lang w:val="fr-FR"/>
        </w:rPr>
        <w:t>de</w:t>
      </w:r>
      <w:r w:rsidRPr="006F284D">
        <w:rPr>
          <w:spacing w:val="52"/>
          <w:lang w:val="fr-FR"/>
        </w:rPr>
        <w:t xml:space="preserve"> </w:t>
      </w:r>
      <w:r w:rsidRPr="006F284D">
        <w:rPr>
          <w:spacing w:val="-1"/>
          <w:lang w:val="fr-FR"/>
        </w:rPr>
        <w:t>l'opinion</w:t>
      </w:r>
      <w:r w:rsidRPr="006F284D">
        <w:rPr>
          <w:spacing w:val="50"/>
          <w:lang w:val="fr-FR"/>
        </w:rPr>
        <w:t xml:space="preserve"> </w:t>
      </w:r>
      <w:r w:rsidRPr="006F284D">
        <w:rPr>
          <w:spacing w:val="-1"/>
          <w:lang w:val="fr-FR"/>
        </w:rPr>
        <w:t>parmi</w:t>
      </w:r>
      <w:r w:rsidRPr="006F284D">
        <w:rPr>
          <w:spacing w:val="53"/>
          <w:lang w:val="fr-FR"/>
        </w:rPr>
        <w:t xml:space="preserve"> </w:t>
      </w:r>
      <w:r w:rsidRPr="006F284D">
        <w:rPr>
          <w:spacing w:val="-1"/>
          <w:lang w:val="fr-FR"/>
        </w:rPr>
        <w:t>les</w:t>
      </w:r>
      <w:r w:rsidRPr="006F284D">
        <w:rPr>
          <w:spacing w:val="30"/>
          <w:lang w:val="fr-FR"/>
        </w:rPr>
        <w:t xml:space="preserve"> </w:t>
      </w:r>
      <w:r w:rsidRPr="006F284D">
        <w:rPr>
          <w:spacing w:val="-1"/>
          <w:lang w:val="fr-FR"/>
        </w:rPr>
        <w:t>agents</w:t>
      </w:r>
      <w:r w:rsidRPr="006F284D">
        <w:rPr>
          <w:spacing w:val="1"/>
          <w:lang w:val="fr-FR"/>
        </w:rPr>
        <w:t xml:space="preserve"> </w:t>
      </w:r>
      <w:r w:rsidRPr="006F284D">
        <w:rPr>
          <w:spacing w:val="-1"/>
          <w:lang w:val="fr-FR"/>
        </w:rPr>
        <w:t>pour</w:t>
      </w:r>
      <w:r w:rsidRPr="006F284D">
        <w:rPr>
          <w:lang w:val="fr-FR"/>
        </w:rPr>
        <w:t xml:space="preserve"> </w:t>
      </w:r>
      <w:r w:rsidRPr="006F284D">
        <w:rPr>
          <w:spacing w:val="-1"/>
          <w:lang w:val="fr-FR"/>
        </w:rPr>
        <w:t>la</w:t>
      </w:r>
      <w:r w:rsidRPr="006F284D">
        <w:rPr>
          <w:lang w:val="fr-FR"/>
        </w:rPr>
        <w:t xml:space="preserve"> </w:t>
      </w:r>
      <w:r w:rsidRPr="006F284D">
        <w:rPr>
          <w:spacing w:val="-1"/>
          <w:lang w:val="fr-FR"/>
        </w:rPr>
        <w:t>modélisation</w:t>
      </w:r>
      <w:r w:rsidRPr="006F284D">
        <w:rPr>
          <w:spacing w:val="1"/>
          <w:lang w:val="fr-FR"/>
        </w:rPr>
        <w:t xml:space="preserve"> </w:t>
      </w:r>
      <w:r w:rsidRPr="006F284D">
        <w:rPr>
          <w:spacing w:val="-2"/>
          <w:lang w:val="fr-FR"/>
        </w:rPr>
        <w:t>et</w:t>
      </w:r>
      <w:r w:rsidRPr="006F284D">
        <w:rPr>
          <w:spacing w:val="1"/>
          <w:lang w:val="fr-FR"/>
        </w:rPr>
        <w:t xml:space="preserve"> </w:t>
      </w:r>
      <w:r w:rsidRPr="006F284D">
        <w:rPr>
          <w:spacing w:val="-1"/>
          <w:lang w:val="fr-FR"/>
        </w:rPr>
        <w:t>aboutir</w:t>
      </w:r>
      <w:r w:rsidRPr="006F284D">
        <w:rPr>
          <w:lang w:val="fr-FR"/>
        </w:rPr>
        <w:t xml:space="preserve"> à</w:t>
      </w:r>
      <w:r w:rsidRPr="006F284D">
        <w:rPr>
          <w:spacing w:val="-4"/>
          <w:lang w:val="fr-FR"/>
        </w:rPr>
        <w:t xml:space="preserve"> </w:t>
      </w:r>
      <w:r w:rsidRPr="006F284D">
        <w:rPr>
          <w:lang w:val="fr-FR"/>
        </w:rPr>
        <w:t>la</w:t>
      </w:r>
      <w:r w:rsidRPr="006F284D">
        <w:rPr>
          <w:spacing w:val="-3"/>
          <w:lang w:val="fr-FR"/>
        </w:rPr>
        <w:t xml:space="preserve"> </w:t>
      </w:r>
      <w:r w:rsidRPr="006F284D">
        <w:rPr>
          <w:spacing w:val="-1"/>
          <w:lang w:val="fr-FR"/>
        </w:rPr>
        <w:t>gestion</w:t>
      </w:r>
      <w:r w:rsidRPr="006F284D">
        <w:rPr>
          <w:spacing w:val="1"/>
          <w:lang w:val="fr-FR"/>
        </w:rPr>
        <w:t xml:space="preserve"> </w:t>
      </w:r>
      <w:r w:rsidRPr="006F284D">
        <w:rPr>
          <w:spacing w:val="-1"/>
          <w:lang w:val="fr-FR"/>
        </w:rPr>
        <w:t>de</w:t>
      </w:r>
      <w:r w:rsidRPr="006F284D">
        <w:rPr>
          <w:lang w:val="fr-FR"/>
        </w:rPr>
        <w:t xml:space="preserve"> la</w:t>
      </w:r>
      <w:r w:rsidRPr="006F284D">
        <w:rPr>
          <w:spacing w:val="-3"/>
          <w:lang w:val="fr-FR"/>
        </w:rPr>
        <w:t xml:space="preserve"> </w:t>
      </w:r>
      <w:r w:rsidRPr="006F284D">
        <w:rPr>
          <w:spacing w:val="-1"/>
          <w:lang w:val="fr-FR"/>
        </w:rPr>
        <w:t>discrimination.</w:t>
      </w:r>
    </w:p>
    <w:p w14:paraId="44818F50" w14:textId="77777777" w:rsidR="00955655" w:rsidRPr="006F284D" w:rsidRDefault="003504B7">
      <w:pPr>
        <w:pStyle w:val="Corpsdetexte"/>
        <w:spacing w:before="7" w:line="359" w:lineRule="auto"/>
        <w:ind w:right="117"/>
        <w:rPr>
          <w:lang w:val="fr-FR"/>
        </w:rPr>
      </w:pPr>
      <w:r w:rsidRPr="006F284D">
        <w:rPr>
          <w:spacing w:val="-1"/>
          <w:lang w:val="fr-FR"/>
        </w:rPr>
        <w:t>Pour</w:t>
      </w:r>
      <w:r w:rsidRPr="006F284D">
        <w:rPr>
          <w:spacing w:val="4"/>
          <w:lang w:val="fr-FR"/>
        </w:rPr>
        <w:t xml:space="preserve"> </w:t>
      </w:r>
      <w:r w:rsidRPr="006F284D">
        <w:rPr>
          <w:spacing w:val="-1"/>
          <w:lang w:val="fr-FR"/>
        </w:rPr>
        <w:t>répondre</w:t>
      </w:r>
      <w:r w:rsidRPr="006F284D">
        <w:rPr>
          <w:spacing w:val="4"/>
          <w:lang w:val="fr-FR"/>
        </w:rPr>
        <w:t xml:space="preserve"> </w:t>
      </w:r>
      <w:r w:rsidRPr="006F284D">
        <w:rPr>
          <w:spacing w:val="-1"/>
          <w:lang w:val="fr-FR"/>
        </w:rPr>
        <w:t>complètement</w:t>
      </w:r>
      <w:r w:rsidRPr="006F284D">
        <w:rPr>
          <w:spacing w:val="4"/>
          <w:lang w:val="fr-FR"/>
        </w:rPr>
        <w:t xml:space="preserve"> </w:t>
      </w:r>
      <w:r w:rsidRPr="006F284D">
        <w:rPr>
          <w:spacing w:val="-1"/>
          <w:lang w:val="fr-FR"/>
        </w:rPr>
        <w:t>aux</w:t>
      </w:r>
      <w:r w:rsidRPr="006F284D">
        <w:rPr>
          <w:spacing w:val="4"/>
          <w:lang w:val="fr-FR"/>
        </w:rPr>
        <w:t xml:space="preserve"> </w:t>
      </w:r>
      <w:r w:rsidRPr="006F284D">
        <w:rPr>
          <w:spacing w:val="-2"/>
          <w:lang w:val="fr-FR"/>
        </w:rPr>
        <w:t>exigences</w:t>
      </w:r>
      <w:r w:rsidRPr="006F284D">
        <w:rPr>
          <w:spacing w:val="4"/>
          <w:lang w:val="fr-FR"/>
        </w:rPr>
        <w:t xml:space="preserve"> </w:t>
      </w:r>
      <w:r w:rsidRPr="006F284D">
        <w:rPr>
          <w:spacing w:val="-1"/>
          <w:lang w:val="fr-FR"/>
        </w:rPr>
        <w:t>précitées</w:t>
      </w:r>
      <w:r w:rsidRPr="006F284D">
        <w:rPr>
          <w:spacing w:val="4"/>
          <w:lang w:val="fr-FR"/>
        </w:rPr>
        <w:t xml:space="preserve"> </w:t>
      </w:r>
      <w:r w:rsidRPr="006F284D">
        <w:rPr>
          <w:lang w:val="fr-FR"/>
        </w:rPr>
        <w:t>ci-dessus,</w:t>
      </w:r>
      <w:r w:rsidRPr="006F284D">
        <w:rPr>
          <w:spacing w:val="1"/>
          <w:lang w:val="fr-FR"/>
        </w:rPr>
        <w:t xml:space="preserve"> </w:t>
      </w:r>
      <w:r w:rsidRPr="006F284D">
        <w:rPr>
          <w:spacing w:val="-1"/>
          <w:lang w:val="fr-FR"/>
        </w:rPr>
        <w:t>nous</w:t>
      </w:r>
      <w:r w:rsidRPr="006F284D">
        <w:rPr>
          <w:spacing w:val="4"/>
          <w:lang w:val="fr-FR"/>
        </w:rPr>
        <w:t xml:space="preserve"> </w:t>
      </w:r>
      <w:r w:rsidRPr="006F284D">
        <w:rPr>
          <w:spacing w:val="-1"/>
          <w:lang w:val="fr-FR"/>
        </w:rPr>
        <w:t>allons</w:t>
      </w:r>
      <w:r w:rsidRPr="006F284D">
        <w:rPr>
          <w:spacing w:val="29"/>
          <w:lang w:val="fr-FR"/>
        </w:rPr>
        <w:t xml:space="preserve"> </w:t>
      </w:r>
      <w:del w:id="106" w:author="Dominique LONGIN" w:date="2016-08-16T14:35:00Z">
        <w:r w:rsidRPr="006F284D" w:rsidDel="000F5AEB">
          <w:rPr>
            <w:spacing w:val="-1"/>
            <w:lang w:val="fr-FR"/>
          </w:rPr>
          <w:delText>utilizer</w:delText>
        </w:r>
      </w:del>
      <w:ins w:id="107" w:author="Dominique LONGIN" w:date="2016-08-16T14:35:00Z">
        <w:r w:rsidR="000F5AEB" w:rsidRPr="006F284D">
          <w:rPr>
            <w:spacing w:val="-1"/>
            <w:lang w:val="fr-FR"/>
          </w:rPr>
          <w:t>utiliser</w:t>
        </w:r>
      </w:ins>
      <w:r w:rsidRPr="006F284D">
        <w:rPr>
          <w:lang w:val="fr-FR"/>
        </w:rPr>
        <w:t xml:space="preserve"> le</w:t>
      </w:r>
      <w:r w:rsidRPr="006F284D">
        <w:rPr>
          <w:spacing w:val="-3"/>
          <w:lang w:val="fr-FR"/>
        </w:rPr>
        <w:t xml:space="preserve"> </w:t>
      </w:r>
      <w:r w:rsidRPr="006F284D">
        <w:rPr>
          <w:spacing w:val="-1"/>
          <w:lang w:val="fr-FR"/>
        </w:rPr>
        <w:t>langage</w:t>
      </w:r>
      <w:r w:rsidRPr="006F284D">
        <w:rPr>
          <w:lang w:val="fr-FR"/>
        </w:rPr>
        <w:t xml:space="preserve"> </w:t>
      </w:r>
      <w:r w:rsidRPr="006F284D">
        <w:rPr>
          <w:spacing w:val="-2"/>
          <w:lang w:val="fr-FR"/>
        </w:rPr>
        <w:t>GAML</w:t>
      </w:r>
      <w:r w:rsidRPr="006F284D">
        <w:rPr>
          <w:spacing w:val="-1"/>
          <w:lang w:val="fr-FR"/>
        </w:rPr>
        <w:t xml:space="preserve"> </w:t>
      </w:r>
      <w:r w:rsidRPr="006F284D">
        <w:rPr>
          <w:lang w:val="fr-FR"/>
        </w:rPr>
        <w:t xml:space="preserve">et </w:t>
      </w:r>
      <w:r w:rsidRPr="006F284D">
        <w:rPr>
          <w:spacing w:val="-1"/>
          <w:lang w:val="fr-FR"/>
        </w:rPr>
        <w:t xml:space="preserve">JAVA </w:t>
      </w:r>
      <w:r w:rsidRPr="006F284D">
        <w:rPr>
          <w:lang w:val="fr-FR"/>
        </w:rPr>
        <w:t xml:space="preserve">pour </w:t>
      </w:r>
      <w:r w:rsidRPr="006F284D">
        <w:rPr>
          <w:spacing w:val="-1"/>
          <w:lang w:val="fr-FR"/>
        </w:rPr>
        <w:t>implémenter</w:t>
      </w:r>
      <w:r w:rsidRPr="006F284D">
        <w:rPr>
          <w:lang w:val="fr-FR"/>
        </w:rPr>
        <w:t xml:space="preserve"> </w:t>
      </w:r>
      <w:r w:rsidRPr="006F284D">
        <w:rPr>
          <w:spacing w:val="-1"/>
          <w:lang w:val="fr-FR"/>
        </w:rPr>
        <w:t>les</w:t>
      </w:r>
      <w:r w:rsidRPr="006F284D">
        <w:rPr>
          <w:spacing w:val="1"/>
          <w:lang w:val="fr-FR"/>
        </w:rPr>
        <w:t xml:space="preserve"> </w:t>
      </w:r>
      <w:r w:rsidRPr="006F284D">
        <w:rPr>
          <w:spacing w:val="-1"/>
          <w:lang w:val="fr-FR"/>
        </w:rPr>
        <w:t>modèles.</w:t>
      </w:r>
    </w:p>
    <w:p w14:paraId="3963C063" w14:textId="77777777" w:rsidR="00955655" w:rsidRPr="006F284D" w:rsidRDefault="003504B7">
      <w:pPr>
        <w:pStyle w:val="Corpsdetexte"/>
        <w:spacing w:before="6" w:line="359" w:lineRule="auto"/>
        <w:ind w:right="119"/>
        <w:rPr>
          <w:lang w:val="fr-FR"/>
        </w:rPr>
      </w:pPr>
      <w:del w:id="108" w:author="Dominique LONGIN" w:date="2016-08-16T14:35:00Z">
        <w:r w:rsidRPr="006F284D" w:rsidDel="000F5AEB">
          <w:rPr>
            <w:spacing w:val="-1"/>
            <w:lang w:val="fr-FR"/>
          </w:rPr>
          <w:delText>Apres</w:delText>
        </w:r>
      </w:del>
      <w:ins w:id="109" w:author="Dominique LONGIN" w:date="2016-08-16T14:35:00Z">
        <w:r w:rsidR="000F5AEB" w:rsidRPr="006F284D">
          <w:rPr>
            <w:spacing w:val="-1"/>
            <w:lang w:val="fr-FR"/>
          </w:rPr>
          <w:t>Après</w:t>
        </w:r>
      </w:ins>
      <w:r w:rsidRPr="006F284D">
        <w:rPr>
          <w:lang w:val="fr-FR"/>
        </w:rPr>
        <w:t xml:space="preserve"> </w:t>
      </w:r>
      <w:r w:rsidRPr="006F284D">
        <w:rPr>
          <w:spacing w:val="26"/>
          <w:lang w:val="fr-FR"/>
        </w:rPr>
        <w:t xml:space="preserve"> </w:t>
      </w:r>
      <w:r w:rsidRPr="006F284D">
        <w:rPr>
          <w:spacing w:val="-1"/>
          <w:lang w:val="fr-FR"/>
        </w:rPr>
        <w:t>avoir</w:t>
      </w:r>
      <w:r w:rsidRPr="006F284D">
        <w:rPr>
          <w:lang w:val="fr-FR"/>
        </w:rPr>
        <w:t xml:space="preserve"> </w:t>
      </w:r>
      <w:r w:rsidRPr="006F284D">
        <w:rPr>
          <w:spacing w:val="25"/>
          <w:lang w:val="fr-FR"/>
        </w:rPr>
        <w:t xml:space="preserve"> </w:t>
      </w:r>
      <w:r w:rsidRPr="006F284D">
        <w:rPr>
          <w:spacing w:val="-1"/>
          <w:lang w:val="fr-FR"/>
        </w:rPr>
        <w:t>réalisé</w:t>
      </w:r>
      <w:r w:rsidRPr="006F284D">
        <w:rPr>
          <w:lang w:val="fr-FR"/>
        </w:rPr>
        <w:t xml:space="preserve"> </w:t>
      </w:r>
      <w:r w:rsidRPr="006F284D">
        <w:rPr>
          <w:spacing w:val="23"/>
          <w:lang w:val="fr-FR"/>
        </w:rPr>
        <w:t xml:space="preserve"> </w:t>
      </w:r>
      <w:r w:rsidRPr="006F284D">
        <w:rPr>
          <w:lang w:val="fr-FR"/>
        </w:rPr>
        <w:t xml:space="preserve">ce </w:t>
      </w:r>
      <w:r w:rsidRPr="006F284D">
        <w:rPr>
          <w:spacing w:val="25"/>
          <w:lang w:val="fr-FR"/>
        </w:rPr>
        <w:t xml:space="preserve"> </w:t>
      </w:r>
      <w:r w:rsidRPr="006F284D">
        <w:rPr>
          <w:spacing w:val="-1"/>
          <w:lang w:val="fr-FR"/>
        </w:rPr>
        <w:t>travail,</w:t>
      </w:r>
      <w:r w:rsidRPr="006F284D">
        <w:rPr>
          <w:lang w:val="fr-FR"/>
        </w:rPr>
        <w:t xml:space="preserve"> </w:t>
      </w:r>
      <w:r w:rsidRPr="006F284D">
        <w:rPr>
          <w:spacing w:val="24"/>
          <w:lang w:val="fr-FR"/>
        </w:rPr>
        <w:t xml:space="preserve"> </w:t>
      </w:r>
      <w:r w:rsidRPr="006F284D">
        <w:rPr>
          <w:spacing w:val="-1"/>
          <w:lang w:val="fr-FR"/>
        </w:rPr>
        <w:t>nous</w:t>
      </w:r>
      <w:r w:rsidRPr="006F284D">
        <w:rPr>
          <w:lang w:val="fr-FR"/>
        </w:rPr>
        <w:t xml:space="preserve"> </w:t>
      </w:r>
      <w:r w:rsidRPr="006F284D">
        <w:rPr>
          <w:spacing w:val="26"/>
          <w:lang w:val="fr-FR"/>
        </w:rPr>
        <w:t xml:space="preserve"> </w:t>
      </w:r>
      <w:r w:rsidRPr="006F284D">
        <w:rPr>
          <w:spacing w:val="-1"/>
          <w:lang w:val="fr-FR"/>
        </w:rPr>
        <w:t>dev</w:t>
      </w:r>
      <w:ins w:id="110" w:author="Dominique LONGIN" w:date="2016-08-16T15:22:00Z">
        <w:r w:rsidR="00085751">
          <w:rPr>
            <w:spacing w:val="-1"/>
            <w:lang w:val="fr-FR"/>
          </w:rPr>
          <w:t>r</w:t>
        </w:r>
      </w:ins>
      <w:r w:rsidRPr="006F284D">
        <w:rPr>
          <w:spacing w:val="-1"/>
          <w:lang w:val="fr-FR"/>
        </w:rPr>
        <w:t>ons</w:t>
      </w:r>
      <w:r w:rsidRPr="006F284D">
        <w:rPr>
          <w:lang w:val="fr-FR"/>
        </w:rPr>
        <w:t xml:space="preserve"> </w:t>
      </w:r>
      <w:r w:rsidRPr="006F284D">
        <w:rPr>
          <w:spacing w:val="26"/>
          <w:lang w:val="fr-FR"/>
        </w:rPr>
        <w:t xml:space="preserve"> </w:t>
      </w:r>
      <w:r w:rsidRPr="006F284D">
        <w:rPr>
          <w:spacing w:val="-1"/>
          <w:lang w:val="fr-FR"/>
        </w:rPr>
        <w:t>normalement</w:t>
      </w:r>
      <w:r w:rsidRPr="006F284D">
        <w:rPr>
          <w:lang w:val="fr-FR"/>
        </w:rPr>
        <w:t xml:space="preserve"> </w:t>
      </w:r>
      <w:r w:rsidRPr="006F284D">
        <w:rPr>
          <w:spacing w:val="24"/>
          <w:lang w:val="fr-FR"/>
        </w:rPr>
        <w:t xml:space="preserve"> </w:t>
      </w:r>
      <w:r w:rsidRPr="006F284D">
        <w:rPr>
          <w:spacing w:val="-1"/>
          <w:lang w:val="fr-FR"/>
        </w:rPr>
        <w:t>aboutir</w:t>
      </w:r>
      <w:r w:rsidRPr="006F284D">
        <w:rPr>
          <w:lang w:val="fr-FR"/>
        </w:rPr>
        <w:t xml:space="preserve"> </w:t>
      </w:r>
      <w:r w:rsidRPr="006F284D">
        <w:rPr>
          <w:spacing w:val="25"/>
          <w:lang w:val="fr-FR"/>
        </w:rPr>
        <w:t xml:space="preserve"> </w:t>
      </w:r>
      <w:r w:rsidRPr="006F284D">
        <w:rPr>
          <w:spacing w:val="-1"/>
          <w:lang w:val="fr-FR"/>
        </w:rPr>
        <w:t>aux</w:t>
      </w:r>
      <w:r w:rsidRPr="006F284D">
        <w:rPr>
          <w:spacing w:val="33"/>
          <w:lang w:val="fr-FR"/>
        </w:rPr>
        <w:t xml:space="preserve"> </w:t>
      </w:r>
      <w:r w:rsidRPr="006F284D">
        <w:rPr>
          <w:spacing w:val="-1"/>
          <w:lang w:val="fr-FR"/>
        </w:rPr>
        <w:t>résultats</w:t>
      </w:r>
      <w:r w:rsidRPr="006F284D">
        <w:rPr>
          <w:spacing w:val="-3"/>
          <w:lang w:val="fr-FR"/>
        </w:rPr>
        <w:t xml:space="preserve"> </w:t>
      </w:r>
      <w:r w:rsidRPr="006F284D">
        <w:rPr>
          <w:spacing w:val="-1"/>
          <w:lang w:val="fr-FR"/>
        </w:rPr>
        <w:t>suivants:</w:t>
      </w:r>
    </w:p>
    <w:p w14:paraId="42D86504" w14:textId="77777777" w:rsidR="00955655" w:rsidRPr="006F284D" w:rsidRDefault="003504B7">
      <w:pPr>
        <w:pStyle w:val="Corpsdetexte"/>
        <w:numPr>
          <w:ilvl w:val="0"/>
          <w:numId w:val="2"/>
        </w:numPr>
        <w:tabs>
          <w:tab w:val="left" w:pos="916"/>
        </w:tabs>
        <w:spacing w:before="8" w:line="360" w:lineRule="auto"/>
        <w:ind w:right="119" w:firstLine="566"/>
        <w:rPr>
          <w:lang w:val="fr-FR"/>
        </w:rPr>
      </w:pPr>
      <w:r w:rsidRPr="006F284D">
        <w:rPr>
          <w:spacing w:val="-1"/>
          <w:lang w:val="fr-FR"/>
        </w:rPr>
        <w:t>Un</w:t>
      </w:r>
      <w:r w:rsidRPr="006F284D">
        <w:rPr>
          <w:lang w:val="fr-FR"/>
        </w:rPr>
        <w:t xml:space="preserve"> </w:t>
      </w:r>
      <w:r w:rsidRPr="006F284D">
        <w:rPr>
          <w:spacing w:val="14"/>
          <w:lang w:val="fr-FR"/>
        </w:rPr>
        <w:t xml:space="preserve"> </w:t>
      </w:r>
      <w:r w:rsidRPr="006F284D">
        <w:rPr>
          <w:spacing w:val="-1"/>
          <w:lang w:val="fr-FR"/>
        </w:rPr>
        <w:t>modèle</w:t>
      </w:r>
      <w:r w:rsidRPr="006F284D">
        <w:rPr>
          <w:lang w:val="fr-FR"/>
        </w:rPr>
        <w:t xml:space="preserve"> </w:t>
      </w:r>
      <w:r w:rsidRPr="006F284D">
        <w:rPr>
          <w:spacing w:val="13"/>
          <w:lang w:val="fr-FR"/>
        </w:rPr>
        <w:t xml:space="preserve"> </w:t>
      </w:r>
      <w:r w:rsidRPr="006F284D">
        <w:rPr>
          <w:spacing w:val="-2"/>
          <w:lang w:val="fr-FR"/>
        </w:rPr>
        <w:t>mathématique</w:t>
      </w:r>
      <w:r w:rsidRPr="006F284D">
        <w:rPr>
          <w:lang w:val="fr-FR"/>
        </w:rPr>
        <w:t xml:space="preserve"> </w:t>
      </w:r>
      <w:r w:rsidRPr="006F284D">
        <w:rPr>
          <w:spacing w:val="13"/>
          <w:lang w:val="fr-FR"/>
        </w:rPr>
        <w:t xml:space="preserve"> </w:t>
      </w:r>
      <w:r w:rsidRPr="006F284D">
        <w:rPr>
          <w:spacing w:val="-2"/>
          <w:lang w:val="fr-FR"/>
        </w:rPr>
        <w:t>minimal</w:t>
      </w:r>
      <w:r w:rsidRPr="006F284D">
        <w:rPr>
          <w:lang w:val="fr-FR"/>
        </w:rPr>
        <w:t xml:space="preserve"> </w:t>
      </w:r>
      <w:r w:rsidRPr="006F284D">
        <w:rPr>
          <w:spacing w:val="14"/>
          <w:lang w:val="fr-FR"/>
        </w:rPr>
        <w:t xml:space="preserve"> </w:t>
      </w:r>
      <w:r w:rsidRPr="006F284D">
        <w:rPr>
          <w:spacing w:val="-1"/>
          <w:lang w:val="fr-FR"/>
        </w:rPr>
        <w:t>pour</w:t>
      </w:r>
      <w:r w:rsidRPr="006F284D">
        <w:rPr>
          <w:lang w:val="fr-FR"/>
        </w:rPr>
        <w:t xml:space="preserve"> </w:t>
      </w:r>
      <w:r w:rsidRPr="006F284D">
        <w:rPr>
          <w:spacing w:val="13"/>
          <w:lang w:val="fr-FR"/>
        </w:rPr>
        <w:t xml:space="preserve"> </w:t>
      </w:r>
      <w:r w:rsidRPr="006F284D">
        <w:rPr>
          <w:spacing w:val="-1"/>
          <w:lang w:val="fr-FR"/>
        </w:rPr>
        <w:t>modéliser</w:t>
      </w:r>
      <w:r w:rsidRPr="006F284D">
        <w:rPr>
          <w:lang w:val="fr-FR"/>
        </w:rPr>
        <w:t xml:space="preserve"> </w:t>
      </w:r>
      <w:r w:rsidRPr="006F284D">
        <w:rPr>
          <w:spacing w:val="13"/>
          <w:lang w:val="fr-FR"/>
        </w:rPr>
        <w:t xml:space="preserve"> </w:t>
      </w:r>
      <w:r w:rsidRPr="006F284D">
        <w:rPr>
          <w:spacing w:val="-1"/>
          <w:lang w:val="fr-FR"/>
        </w:rPr>
        <w:t>le</w:t>
      </w:r>
      <w:r w:rsidRPr="006F284D">
        <w:rPr>
          <w:lang w:val="fr-FR"/>
        </w:rPr>
        <w:t xml:space="preserve"> </w:t>
      </w:r>
      <w:r w:rsidRPr="006F284D">
        <w:rPr>
          <w:spacing w:val="13"/>
          <w:lang w:val="fr-FR"/>
        </w:rPr>
        <w:t xml:space="preserve"> </w:t>
      </w:r>
      <w:r w:rsidRPr="006F284D">
        <w:rPr>
          <w:spacing w:val="-1"/>
          <w:lang w:val="fr-FR"/>
        </w:rPr>
        <w:t>mécanisme</w:t>
      </w:r>
      <w:r w:rsidRPr="006F284D">
        <w:rPr>
          <w:lang w:val="fr-FR"/>
        </w:rPr>
        <w:t xml:space="preserve"> </w:t>
      </w:r>
      <w:r w:rsidRPr="006F284D">
        <w:rPr>
          <w:spacing w:val="13"/>
          <w:lang w:val="fr-FR"/>
        </w:rPr>
        <w:t xml:space="preserve"> </w:t>
      </w:r>
      <w:r w:rsidRPr="006F284D">
        <w:rPr>
          <w:lang w:val="fr-FR"/>
        </w:rPr>
        <w:t>de</w:t>
      </w:r>
      <w:r w:rsidRPr="006F284D">
        <w:rPr>
          <w:spacing w:val="33"/>
          <w:lang w:val="fr-FR"/>
        </w:rPr>
        <w:t xml:space="preserve"> </w:t>
      </w:r>
      <w:r w:rsidRPr="006F284D">
        <w:rPr>
          <w:spacing w:val="-1"/>
          <w:lang w:val="fr-FR"/>
        </w:rPr>
        <w:lastRenderedPageBreak/>
        <w:t>diffusion.</w:t>
      </w:r>
    </w:p>
    <w:p w14:paraId="02A81623" w14:textId="77777777" w:rsidR="00955655" w:rsidRPr="006F284D" w:rsidRDefault="003504B7">
      <w:pPr>
        <w:pStyle w:val="Corpsdetexte"/>
        <w:numPr>
          <w:ilvl w:val="0"/>
          <w:numId w:val="2"/>
        </w:numPr>
        <w:tabs>
          <w:tab w:val="left" w:pos="832"/>
        </w:tabs>
        <w:ind w:left="831" w:hanging="163"/>
        <w:rPr>
          <w:lang w:val="fr-FR"/>
        </w:rPr>
      </w:pPr>
      <w:commentRangeStart w:id="111"/>
      <w:r w:rsidRPr="006F284D">
        <w:rPr>
          <w:spacing w:val="-1"/>
          <w:lang w:val="fr-FR"/>
        </w:rPr>
        <w:t>Un</w:t>
      </w:r>
      <w:r w:rsidRPr="006F284D">
        <w:rPr>
          <w:spacing w:val="2"/>
          <w:lang w:val="fr-FR"/>
        </w:rPr>
        <w:t xml:space="preserve"> </w:t>
      </w:r>
      <w:r w:rsidRPr="006F284D">
        <w:rPr>
          <w:spacing w:val="-2"/>
          <w:lang w:val="fr-FR"/>
        </w:rPr>
        <w:t>modèle</w:t>
      </w:r>
      <w:r w:rsidRPr="006F284D">
        <w:rPr>
          <w:lang w:val="fr-FR"/>
        </w:rPr>
        <w:t xml:space="preserve"> </w:t>
      </w:r>
      <w:r w:rsidRPr="006F284D">
        <w:rPr>
          <w:spacing w:val="-1"/>
          <w:lang w:val="fr-FR"/>
        </w:rPr>
        <w:t>sous</w:t>
      </w:r>
      <w:r w:rsidRPr="006F284D">
        <w:rPr>
          <w:spacing w:val="1"/>
          <w:lang w:val="fr-FR"/>
        </w:rPr>
        <w:t xml:space="preserve"> </w:t>
      </w:r>
      <w:r w:rsidRPr="006F284D">
        <w:rPr>
          <w:spacing w:val="-1"/>
          <w:lang w:val="fr-FR"/>
        </w:rPr>
        <w:t xml:space="preserve">GAMA </w:t>
      </w:r>
      <w:r w:rsidRPr="006F284D">
        <w:rPr>
          <w:lang w:val="fr-FR"/>
        </w:rPr>
        <w:t xml:space="preserve">pour </w:t>
      </w:r>
      <w:r w:rsidRPr="006F284D">
        <w:rPr>
          <w:spacing w:val="-1"/>
          <w:lang w:val="fr-FR"/>
        </w:rPr>
        <w:t>simuler</w:t>
      </w:r>
      <w:r w:rsidRPr="006F284D">
        <w:rPr>
          <w:lang w:val="fr-FR"/>
        </w:rPr>
        <w:t xml:space="preserve"> ce</w:t>
      </w:r>
      <w:r w:rsidRPr="006F284D">
        <w:rPr>
          <w:spacing w:val="-3"/>
          <w:lang w:val="fr-FR"/>
        </w:rPr>
        <w:t xml:space="preserve"> </w:t>
      </w:r>
      <w:r w:rsidRPr="006F284D">
        <w:rPr>
          <w:spacing w:val="-1"/>
          <w:lang w:val="fr-FR"/>
        </w:rPr>
        <w:t>problème.</w:t>
      </w:r>
      <w:commentRangeEnd w:id="111"/>
      <w:r w:rsidR="00085751">
        <w:rPr>
          <w:rStyle w:val="Marquedecommentaire"/>
          <w:rFonts w:asciiTheme="minorHAnsi" w:eastAsiaTheme="minorHAnsi" w:hAnsiTheme="minorHAnsi"/>
        </w:rPr>
        <w:commentReference w:id="111"/>
      </w:r>
    </w:p>
    <w:p w14:paraId="0565DB5D" w14:textId="77777777" w:rsidR="00955655" w:rsidRPr="006F284D" w:rsidRDefault="003504B7">
      <w:pPr>
        <w:pStyle w:val="Corpsdetexte"/>
        <w:numPr>
          <w:ilvl w:val="0"/>
          <w:numId w:val="2"/>
        </w:numPr>
        <w:tabs>
          <w:tab w:val="left" w:pos="832"/>
        </w:tabs>
        <w:spacing w:before="160"/>
        <w:ind w:left="831" w:hanging="163"/>
        <w:rPr>
          <w:lang w:val="fr-FR"/>
        </w:rPr>
      </w:pPr>
      <w:r w:rsidRPr="006F284D">
        <w:rPr>
          <w:spacing w:val="-1"/>
          <w:lang w:val="fr-FR"/>
        </w:rPr>
        <w:t>Un</w:t>
      </w:r>
      <w:r w:rsidRPr="006F284D">
        <w:rPr>
          <w:spacing w:val="2"/>
          <w:lang w:val="fr-FR"/>
        </w:rPr>
        <w:t xml:space="preserve"> </w:t>
      </w:r>
      <w:r w:rsidRPr="006F284D">
        <w:rPr>
          <w:spacing w:val="-2"/>
          <w:lang w:val="fr-FR"/>
        </w:rPr>
        <w:t>modèle</w:t>
      </w:r>
      <w:r w:rsidRPr="006F284D">
        <w:rPr>
          <w:lang w:val="fr-FR"/>
        </w:rPr>
        <w:t xml:space="preserve"> </w:t>
      </w:r>
      <w:r w:rsidRPr="006F284D">
        <w:rPr>
          <w:spacing w:val="-1"/>
          <w:lang w:val="fr-FR"/>
        </w:rPr>
        <w:t>sous</w:t>
      </w:r>
      <w:r w:rsidRPr="006F284D">
        <w:rPr>
          <w:spacing w:val="-3"/>
          <w:lang w:val="fr-FR"/>
        </w:rPr>
        <w:t xml:space="preserve"> </w:t>
      </w:r>
      <w:r w:rsidRPr="006F284D">
        <w:rPr>
          <w:spacing w:val="-1"/>
          <w:lang w:val="fr-FR"/>
        </w:rPr>
        <w:t xml:space="preserve">JAVA </w:t>
      </w:r>
      <w:r w:rsidRPr="006F284D">
        <w:rPr>
          <w:lang w:val="fr-FR"/>
        </w:rPr>
        <w:t>pour</w:t>
      </w:r>
      <w:r w:rsidRPr="006F284D">
        <w:rPr>
          <w:spacing w:val="-3"/>
          <w:lang w:val="fr-FR"/>
        </w:rPr>
        <w:t xml:space="preserve"> </w:t>
      </w:r>
      <w:r w:rsidRPr="006F284D">
        <w:rPr>
          <w:spacing w:val="-1"/>
          <w:lang w:val="fr-FR"/>
        </w:rPr>
        <w:t>implémenter</w:t>
      </w:r>
      <w:r w:rsidRPr="006F284D">
        <w:rPr>
          <w:lang w:val="fr-FR"/>
        </w:rPr>
        <w:t xml:space="preserve"> ce </w:t>
      </w:r>
      <w:r w:rsidRPr="006F284D">
        <w:rPr>
          <w:spacing w:val="-1"/>
          <w:lang w:val="fr-FR"/>
        </w:rPr>
        <w:t>problème.</w:t>
      </w:r>
    </w:p>
    <w:p w14:paraId="2F9D3D6E" w14:textId="77777777" w:rsidR="00955655" w:rsidRPr="006F284D" w:rsidRDefault="00955655">
      <w:pPr>
        <w:rPr>
          <w:lang w:val="fr-FR"/>
        </w:rPr>
        <w:sectPr w:rsidR="00955655" w:rsidRPr="006F284D">
          <w:footerReference w:type="default" r:id="rId11"/>
          <w:pgSz w:w="11910" w:h="16840"/>
          <w:pgMar w:top="1340" w:right="1020" w:bottom="560" w:left="1600" w:header="0" w:footer="369" w:gutter="0"/>
          <w:pgNumType w:start="2"/>
          <w:cols w:space="720"/>
        </w:sectPr>
      </w:pPr>
    </w:p>
    <w:p w14:paraId="3E4A69BC" w14:textId="77777777" w:rsidR="00955655" w:rsidRDefault="003504B7">
      <w:pPr>
        <w:pStyle w:val="Titre2"/>
        <w:rPr>
          <w:b w:val="0"/>
          <w:bCs w:val="0"/>
        </w:rPr>
      </w:pPr>
      <w:r>
        <w:rPr>
          <w:spacing w:val="-1"/>
        </w:rPr>
        <w:lastRenderedPageBreak/>
        <w:t>Mots</w:t>
      </w:r>
      <w:r>
        <w:rPr>
          <w:spacing w:val="1"/>
        </w:rPr>
        <w:t xml:space="preserve"> </w:t>
      </w:r>
      <w:r>
        <w:rPr>
          <w:spacing w:val="-2"/>
        </w:rPr>
        <w:t>clés</w:t>
      </w:r>
    </w:p>
    <w:p w14:paraId="47C73883" w14:textId="77777777" w:rsidR="00955655" w:rsidRPr="006F284D" w:rsidRDefault="003504B7">
      <w:pPr>
        <w:pStyle w:val="Corpsdetexte"/>
        <w:numPr>
          <w:ilvl w:val="0"/>
          <w:numId w:val="2"/>
        </w:numPr>
        <w:tabs>
          <w:tab w:val="left" w:pos="1002"/>
        </w:tabs>
        <w:spacing w:before="155" w:line="360" w:lineRule="auto"/>
        <w:ind w:right="117" w:firstLine="566"/>
        <w:jc w:val="both"/>
        <w:rPr>
          <w:rFonts w:cs="Times New Roman"/>
          <w:lang w:val="fr-FR"/>
        </w:rPr>
      </w:pPr>
      <w:r w:rsidRPr="006F284D">
        <w:rPr>
          <w:rFonts w:cs="Times New Roman"/>
          <w:spacing w:val="-1"/>
          <w:lang w:val="fr-FR"/>
        </w:rPr>
        <w:t>Modélisation</w:t>
      </w:r>
      <w:r w:rsidRPr="006F284D">
        <w:rPr>
          <w:rFonts w:cs="Times New Roman"/>
          <w:spacing w:val="28"/>
          <w:lang w:val="fr-FR"/>
        </w:rPr>
        <w:t xml:space="preserve"> </w:t>
      </w:r>
      <w:r w:rsidRPr="006F284D">
        <w:rPr>
          <w:rFonts w:cs="Times New Roman"/>
          <w:lang w:val="fr-FR"/>
        </w:rPr>
        <w:t>:</w:t>
      </w:r>
      <w:r w:rsidRPr="006F284D">
        <w:rPr>
          <w:rFonts w:cs="Times New Roman"/>
          <w:spacing w:val="28"/>
          <w:lang w:val="fr-FR"/>
        </w:rPr>
        <w:t xml:space="preserve"> </w:t>
      </w:r>
      <w:r w:rsidRPr="006F284D">
        <w:rPr>
          <w:rFonts w:cs="Times New Roman"/>
          <w:spacing w:val="-1"/>
          <w:lang w:val="fr-FR"/>
        </w:rPr>
        <w:t>l’activité</w:t>
      </w:r>
      <w:r w:rsidRPr="006F284D">
        <w:rPr>
          <w:rFonts w:cs="Times New Roman"/>
          <w:spacing w:val="29"/>
          <w:lang w:val="fr-FR"/>
        </w:rPr>
        <w:t xml:space="preserve"> </w:t>
      </w:r>
      <w:r w:rsidRPr="006F284D">
        <w:rPr>
          <w:rFonts w:cs="Times New Roman"/>
          <w:spacing w:val="-1"/>
          <w:lang w:val="fr-FR"/>
        </w:rPr>
        <w:t>de</w:t>
      </w:r>
      <w:r w:rsidRPr="006F284D">
        <w:rPr>
          <w:rFonts w:cs="Times New Roman"/>
          <w:spacing w:val="29"/>
          <w:lang w:val="fr-FR"/>
        </w:rPr>
        <w:t xml:space="preserve"> </w:t>
      </w:r>
      <w:r w:rsidRPr="006F284D">
        <w:rPr>
          <w:rFonts w:cs="Times New Roman"/>
          <w:spacing w:val="-2"/>
          <w:lang w:val="fr-FR"/>
        </w:rPr>
        <w:t>modélisation</w:t>
      </w:r>
      <w:r w:rsidRPr="006F284D">
        <w:rPr>
          <w:rFonts w:cs="Times New Roman"/>
          <w:spacing w:val="28"/>
          <w:lang w:val="fr-FR"/>
        </w:rPr>
        <w:t xml:space="preserve"> </w:t>
      </w:r>
      <w:r w:rsidRPr="006F284D">
        <w:rPr>
          <w:rFonts w:cs="Times New Roman"/>
          <w:spacing w:val="-1"/>
          <w:lang w:val="fr-FR"/>
        </w:rPr>
        <w:t>consiste</w:t>
      </w:r>
      <w:r w:rsidRPr="006F284D">
        <w:rPr>
          <w:rFonts w:cs="Times New Roman"/>
          <w:spacing w:val="27"/>
          <w:lang w:val="fr-FR"/>
        </w:rPr>
        <w:t xml:space="preserve"> </w:t>
      </w:r>
      <w:r w:rsidRPr="006F284D">
        <w:rPr>
          <w:rFonts w:cs="Times New Roman"/>
          <w:lang w:val="fr-FR"/>
        </w:rPr>
        <w:t>à</w:t>
      </w:r>
      <w:r w:rsidRPr="006F284D">
        <w:rPr>
          <w:rFonts w:cs="Times New Roman"/>
          <w:spacing w:val="27"/>
          <w:lang w:val="fr-FR"/>
        </w:rPr>
        <w:t xml:space="preserve"> </w:t>
      </w:r>
      <w:r w:rsidRPr="006F284D">
        <w:rPr>
          <w:rFonts w:cs="Times New Roman"/>
          <w:lang w:val="fr-FR"/>
        </w:rPr>
        <w:t>créer</w:t>
      </w:r>
      <w:r w:rsidRPr="006F284D">
        <w:rPr>
          <w:rFonts w:cs="Times New Roman"/>
          <w:spacing w:val="27"/>
          <w:lang w:val="fr-FR"/>
        </w:rPr>
        <w:t xml:space="preserve"> </w:t>
      </w:r>
      <w:r w:rsidRPr="006F284D">
        <w:rPr>
          <w:rFonts w:cs="Times New Roman"/>
          <w:lang w:val="fr-FR"/>
        </w:rPr>
        <w:t>une</w:t>
      </w:r>
      <w:r w:rsidRPr="006F284D">
        <w:rPr>
          <w:rFonts w:cs="Times New Roman"/>
          <w:spacing w:val="31"/>
          <w:lang w:val="fr-FR"/>
        </w:rPr>
        <w:t xml:space="preserve"> </w:t>
      </w:r>
      <w:r w:rsidRPr="006F284D">
        <w:rPr>
          <w:rFonts w:cs="Times New Roman"/>
          <w:spacing w:val="-1"/>
          <w:lang w:val="fr-FR"/>
        </w:rPr>
        <w:t>représentation</w:t>
      </w:r>
      <w:r w:rsidRPr="006F284D">
        <w:rPr>
          <w:rFonts w:cs="Times New Roman"/>
          <w:spacing w:val="45"/>
          <w:lang w:val="fr-FR"/>
        </w:rPr>
        <w:t xml:space="preserve"> </w:t>
      </w:r>
      <w:r w:rsidRPr="006F284D">
        <w:rPr>
          <w:rFonts w:cs="Times New Roman"/>
          <w:spacing w:val="-1"/>
          <w:lang w:val="fr-FR"/>
        </w:rPr>
        <w:t>simplifiée</w:t>
      </w:r>
      <w:r w:rsidRPr="006F284D">
        <w:rPr>
          <w:rFonts w:cs="Times New Roman"/>
          <w:spacing w:val="47"/>
          <w:lang w:val="fr-FR"/>
        </w:rPr>
        <w:t xml:space="preserve"> </w:t>
      </w:r>
      <w:r w:rsidRPr="006F284D">
        <w:rPr>
          <w:rFonts w:cs="Times New Roman"/>
          <w:spacing w:val="-1"/>
          <w:lang w:val="fr-FR"/>
        </w:rPr>
        <w:t>(appelée</w:t>
      </w:r>
      <w:r w:rsidRPr="006F284D">
        <w:rPr>
          <w:rFonts w:cs="Times New Roman"/>
          <w:spacing w:val="47"/>
          <w:lang w:val="fr-FR"/>
        </w:rPr>
        <w:t xml:space="preserve"> </w:t>
      </w:r>
      <w:r w:rsidRPr="006F284D">
        <w:rPr>
          <w:rFonts w:cs="Times New Roman"/>
          <w:spacing w:val="-1"/>
          <w:lang w:val="fr-FR"/>
        </w:rPr>
        <w:t>modèle)</w:t>
      </w:r>
      <w:r w:rsidRPr="006F284D">
        <w:rPr>
          <w:rFonts w:cs="Times New Roman"/>
          <w:spacing w:val="44"/>
          <w:lang w:val="fr-FR"/>
        </w:rPr>
        <w:t xml:space="preserve"> </w:t>
      </w:r>
      <w:r w:rsidRPr="006F284D">
        <w:rPr>
          <w:rFonts w:cs="Times New Roman"/>
          <w:spacing w:val="-1"/>
          <w:lang w:val="fr-FR"/>
        </w:rPr>
        <w:t>d’un</w:t>
      </w:r>
      <w:r w:rsidRPr="006F284D">
        <w:rPr>
          <w:rFonts w:cs="Times New Roman"/>
          <w:spacing w:val="45"/>
          <w:lang w:val="fr-FR"/>
        </w:rPr>
        <w:t xml:space="preserve"> </w:t>
      </w:r>
      <w:r w:rsidRPr="006F284D">
        <w:rPr>
          <w:rFonts w:cs="Times New Roman"/>
          <w:spacing w:val="-1"/>
          <w:lang w:val="fr-FR"/>
        </w:rPr>
        <w:t>phénomène</w:t>
      </w:r>
      <w:r w:rsidRPr="006F284D">
        <w:rPr>
          <w:rFonts w:cs="Times New Roman"/>
          <w:spacing w:val="47"/>
          <w:lang w:val="fr-FR"/>
        </w:rPr>
        <w:t xml:space="preserve"> </w:t>
      </w:r>
      <w:r w:rsidRPr="006F284D">
        <w:rPr>
          <w:rFonts w:cs="Times New Roman"/>
          <w:spacing w:val="-1"/>
          <w:lang w:val="fr-FR"/>
        </w:rPr>
        <w:t>pour</w:t>
      </w:r>
      <w:r w:rsidRPr="006F284D">
        <w:rPr>
          <w:rFonts w:cs="Times New Roman"/>
          <w:spacing w:val="44"/>
          <w:lang w:val="fr-FR"/>
        </w:rPr>
        <w:t xml:space="preserve"> </w:t>
      </w:r>
      <w:r w:rsidRPr="006F284D">
        <w:rPr>
          <w:rFonts w:cs="Times New Roman"/>
          <w:spacing w:val="-1"/>
          <w:lang w:val="fr-FR"/>
        </w:rPr>
        <w:t>pouvoir</w:t>
      </w:r>
      <w:r w:rsidRPr="006F284D">
        <w:rPr>
          <w:rFonts w:cs="Times New Roman"/>
          <w:spacing w:val="21"/>
          <w:lang w:val="fr-FR"/>
        </w:rPr>
        <w:t xml:space="preserve"> </w:t>
      </w:r>
      <w:r w:rsidRPr="006F284D">
        <w:rPr>
          <w:rFonts w:cs="Times New Roman"/>
          <w:spacing w:val="-1"/>
          <w:lang w:val="fr-FR"/>
        </w:rPr>
        <w:t>l’étudier.</w:t>
      </w:r>
    </w:p>
    <w:p w14:paraId="40CFC844" w14:textId="77777777" w:rsidR="00955655" w:rsidRPr="006F284D" w:rsidRDefault="003504B7">
      <w:pPr>
        <w:pStyle w:val="Corpsdetexte"/>
        <w:numPr>
          <w:ilvl w:val="0"/>
          <w:numId w:val="2"/>
        </w:numPr>
        <w:tabs>
          <w:tab w:val="left" w:pos="842"/>
        </w:tabs>
        <w:spacing w:before="4" w:line="359" w:lineRule="auto"/>
        <w:ind w:right="114" w:firstLine="566"/>
        <w:jc w:val="both"/>
        <w:rPr>
          <w:lang w:val="fr-FR"/>
        </w:rPr>
      </w:pPr>
      <w:r w:rsidRPr="006F284D">
        <w:rPr>
          <w:spacing w:val="-2"/>
          <w:lang w:val="fr-FR"/>
        </w:rPr>
        <w:t>diffusion:</w:t>
      </w:r>
      <w:r w:rsidRPr="006F284D">
        <w:rPr>
          <w:spacing w:val="9"/>
          <w:lang w:val="fr-FR"/>
        </w:rPr>
        <w:t xml:space="preserve"> </w:t>
      </w:r>
      <w:r w:rsidRPr="006F284D">
        <w:rPr>
          <w:spacing w:val="-2"/>
          <w:lang w:val="fr-FR"/>
        </w:rPr>
        <w:t>diffusion</w:t>
      </w:r>
      <w:r w:rsidRPr="006F284D">
        <w:rPr>
          <w:spacing w:val="7"/>
          <w:lang w:val="fr-FR"/>
        </w:rPr>
        <w:t xml:space="preserve"> </w:t>
      </w:r>
      <w:r w:rsidRPr="006F284D">
        <w:rPr>
          <w:spacing w:val="-1"/>
          <w:lang w:val="fr-FR"/>
        </w:rPr>
        <w:t>d'opinions</w:t>
      </w:r>
      <w:r w:rsidRPr="006F284D">
        <w:rPr>
          <w:spacing w:val="7"/>
          <w:lang w:val="fr-FR"/>
        </w:rPr>
        <w:t xml:space="preserve"> </w:t>
      </w:r>
      <w:r w:rsidRPr="006F284D">
        <w:rPr>
          <w:spacing w:val="-1"/>
          <w:lang w:val="fr-FR"/>
        </w:rPr>
        <w:t>dans</w:t>
      </w:r>
      <w:r w:rsidRPr="006F284D">
        <w:rPr>
          <w:spacing w:val="7"/>
          <w:lang w:val="fr-FR"/>
        </w:rPr>
        <w:t xml:space="preserve"> </w:t>
      </w:r>
      <w:r w:rsidRPr="006F284D">
        <w:rPr>
          <w:spacing w:val="-1"/>
          <w:lang w:val="fr-FR"/>
        </w:rPr>
        <w:t>les</w:t>
      </w:r>
      <w:r w:rsidRPr="006F284D">
        <w:rPr>
          <w:spacing w:val="9"/>
          <w:lang w:val="fr-FR"/>
        </w:rPr>
        <w:t xml:space="preserve"> </w:t>
      </w:r>
      <w:r w:rsidRPr="006F284D">
        <w:rPr>
          <w:spacing w:val="-1"/>
          <w:lang w:val="fr-FR"/>
        </w:rPr>
        <w:t>sociétés</w:t>
      </w:r>
      <w:r w:rsidRPr="006F284D">
        <w:rPr>
          <w:spacing w:val="7"/>
          <w:lang w:val="fr-FR"/>
        </w:rPr>
        <w:t xml:space="preserve"> </w:t>
      </w:r>
      <w:r w:rsidRPr="006F284D">
        <w:rPr>
          <w:spacing w:val="-1"/>
          <w:lang w:val="fr-FR"/>
        </w:rPr>
        <w:t>humaines:</w:t>
      </w:r>
      <w:r w:rsidRPr="006F284D">
        <w:rPr>
          <w:spacing w:val="9"/>
          <w:lang w:val="fr-FR"/>
        </w:rPr>
        <w:t xml:space="preserve"> </w:t>
      </w:r>
      <w:r w:rsidRPr="006F284D">
        <w:rPr>
          <w:spacing w:val="-1"/>
          <w:lang w:val="fr-FR"/>
        </w:rPr>
        <w:t>certains</w:t>
      </w:r>
      <w:r w:rsidRPr="006F284D">
        <w:rPr>
          <w:spacing w:val="9"/>
          <w:lang w:val="fr-FR"/>
        </w:rPr>
        <w:t xml:space="preserve"> </w:t>
      </w:r>
      <w:r w:rsidRPr="006F284D">
        <w:rPr>
          <w:spacing w:val="-2"/>
          <w:lang w:val="fr-FR"/>
        </w:rPr>
        <w:t>agents</w:t>
      </w:r>
      <w:r w:rsidRPr="006F284D">
        <w:rPr>
          <w:spacing w:val="59"/>
          <w:lang w:val="fr-FR"/>
        </w:rPr>
        <w:t xml:space="preserve"> </w:t>
      </w:r>
      <w:r w:rsidRPr="006F284D">
        <w:rPr>
          <w:spacing w:val="-1"/>
          <w:lang w:val="fr-FR"/>
        </w:rPr>
        <w:t>influencent</w:t>
      </w:r>
      <w:r w:rsidRPr="006F284D">
        <w:rPr>
          <w:spacing w:val="28"/>
          <w:lang w:val="fr-FR"/>
        </w:rPr>
        <w:t xml:space="preserve"> </w:t>
      </w:r>
      <w:r w:rsidRPr="006F284D">
        <w:rPr>
          <w:spacing w:val="-1"/>
          <w:lang w:val="fr-FR"/>
        </w:rPr>
        <w:t>d'autres</w:t>
      </w:r>
      <w:r w:rsidRPr="006F284D">
        <w:rPr>
          <w:spacing w:val="31"/>
          <w:lang w:val="fr-FR"/>
        </w:rPr>
        <w:t xml:space="preserve"> </w:t>
      </w:r>
      <w:r w:rsidRPr="006F284D">
        <w:rPr>
          <w:spacing w:val="-2"/>
          <w:lang w:val="fr-FR"/>
        </w:rPr>
        <w:t>agents</w:t>
      </w:r>
      <w:r w:rsidRPr="006F284D">
        <w:rPr>
          <w:spacing w:val="31"/>
          <w:lang w:val="fr-FR"/>
        </w:rPr>
        <w:t xml:space="preserve"> </w:t>
      </w:r>
      <w:r w:rsidRPr="006F284D">
        <w:rPr>
          <w:spacing w:val="-1"/>
          <w:lang w:val="fr-FR"/>
        </w:rPr>
        <w:t>dans</w:t>
      </w:r>
      <w:r w:rsidRPr="006F284D">
        <w:rPr>
          <w:spacing w:val="31"/>
          <w:lang w:val="fr-FR"/>
        </w:rPr>
        <w:t xml:space="preserve"> </w:t>
      </w:r>
      <w:r w:rsidRPr="006F284D">
        <w:rPr>
          <w:spacing w:val="-1"/>
          <w:lang w:val="fr-FR"/>
        </w:rPr>
        <w:t>la</w:t>
      </w:r>
      <w:r w:rsidRPr="006F284D">
        <w:rPr>
          <w:spacing w:val="30"/>
          <w:lang w:val="fr-FR"/>
        </w:rPr>
        <w:t xml:space="preserve"> </w:t>
      </w:r>
      <w:r w:rsidRPr="006F284D">
        <w:rPr>
          <w:spacing w:val="-1"/>
          <w:lang w:val="fr-FR"/>
        </w:rPr>
        <w:t>société</w:t>
      </w:r>
      <w:r w:rsidRPr="006F284D">
        <w:rPr>
          <w:spacing w:val="28"/>
          <w:lang w:val="fr-FR"/>
        </w:rPr>
        <w:t xml:space="preserve"> </w:t>
      </w:r>
      <w:r w:rsidRPr="006F284D">
        <w:rPr>
          <w:spacing w:val="-1"/>
          <w:lang w:val="fr-FR"/>
        </w:rPr>
        <w:t>d'acquérir</w:t>
      </w:r>
      <w:r w:rsidRPr="006F284D">
        <w:rPr>
          <w:spacing w:val="28"/>
          <w:lang w:val="fr-FR"/>
        </w:rPr>
        <w:t xml:space="preserve"> </w:t>
      </w:r>
      <w:r w:rsidRPr="006F284D">
        <w:rPr>
          <w:spacing w:val="-1"/>
          <w:lang w:val="fr-FR"/>
        </w:rPr>
        <w:t>une</w:t>
      </w:r>
      <w:r w:rsidRPr="006F284D">
        <w:rPr>
          <w:spacing w:val="30"/>
          <w:lang w:val="fr-FR"/>
        </w:rPr>
        <w:t xml:space="preserve"> </w:t>
      </w:r>
      <w:r w:rsidRPr="006F284D">
        <w:rPr>
          <w:spacing w:val="-1"/>
          <w:lang w:val="fr-FR"/>
        </w:rPr>
        <w:t>certaine</w:t>
      </w:r>
      <w:r w:rsidRPr="006F284D">
        <w:rPr>
          <w:spacing w:val="30"/>
          <w:lang w:val="fr-FR"/>
        </w:rPr>
        <w:t xml:space="preserve"> </w:t>
      </w:r>
      <w:r w:rsidRPr="006F284D">
        <w:rPr>
          <w:spacing w:val="-2"/>
          <w:lang w:val="fr-FR"/>
        </w:rPr>
        <w:t>vision</w:t>
      </w:r>
      <w:r w:rsidRPr="006F284D">
        <w:rPr>
          <w:spacing w:val="31"/>
          <w:lang w:val="fr-FR"/>
        </w:rPr>
        <w:t xml:space="preserve"> </w:t>
      </w:r>
      <w:r w:rsidRPr="006F284D">
        <w:rPr>
          <w:spacing w:val="-1"/>
          <w:lang w:val="fr-FR"/>
        </w:rPr>
        <w:t>qui,</w:t>
      </w:r>
      <w:r w:rsidRPr="006F284D">
        <w:rPr>
          <w:spacing w:val="29"/>
          <w:lang w:val="fr-FR"/>
        </w:rPr>
        <w:t xml:space="preserve"> </w:t>
      </w:r>
      <w:r w:rsidRPr="006F284D">
        <w:rPr>
          <w:lang w:val="fr-FR"/>
        </w:rPr>
        <w:t>à</w:t>
      </w:r>
      <w:r w:rsidRPr="006F284D">
        <w:rPr>
          <w:spacing w:val="41"/>
          <w:lang w:val="fr-FR"/>
        </w:rPr>
        <w:t xml:space="preserve"> </w:t>
      </w:r>
      <w:r w:rsidRPr="006F284D">
        <w:rPr>
          <w:spacing w:val="-1"/>
          <w:lang w:val="fr-FR"/>
        </w:rPr>
        <w:t>son</w:t>
      </w:r>
      <w:r w:rsidRPr="006F284D">
        <w:rPr>
          <w:spacing w:val="38"/>
          <w:lang w:val="fr-FR"/>
        </w:rPr>
        <w:t xml:space="preserve"> </w:t>
      </w:r>
      <w:r w:rsidRPr="006F284D">
        <w:rPr>
          <w:spacing w:val="-1"/>
          <w:lang w:val="fr-FR"/>
        </w:rPr>
        <w:t>tour,</w:t>
      </w:r>
      <w:r w:rsidRPr="006F284D">
        <w:rPr>
          <w:spacing w:val="37"/>
          <w:lang w:val="fr-FR"/>
        </w:rPr>
        <w:t xml:space="preserve"> </w:t>
      </w:r>
      <w:r w:rsidRPr="006F284D">
        <w:rPr>
          <w:spacing w:val="-1"/>
          <w:lang w:val="fr-FR"/>
        </w:rPr>
        <w:t>influencer</w:t>
      </w:r>
      <w:r w:rsidRPr="006F284D">
        <w:rPr>
          <w:spacing w:val="35"/>
          <w:lang w:val="fr-FR"/>
        </w:rPr>
        <w:t xml:space="preserve"> </w:t>
      </w:r>
      <w:r w:rsidRPr="006F284D">
        <w:rPr>
          <w:spacing w:val="-1"/>
          <w:lang w:val="fr-FR"/>
        </w:rPr>
        <w:t>d'autres</w:t>
      </w:r>
      <w:r w:rsidRPr="006F284D">
        <w:rPr>
          <w:spacing w:val="38"/>
          <w:lang w:val="fr-FR"/>
        </w:rPr>
        <w:t xml:space="preserve"> </w:t>
      </w:r>
      <w:r w:rsidRPr="006F284D">
        <w:rPr>
          <w:spacing w:val="-1"/>
          <w:lang w:val="fr-FR"/>
        </w:rPr>
        <w:t>agents</w:t>
      </w:r>
      <w:r w:rsidRPr="006F284D">
        <w:rPr>
          <w:spacing w:val="38"/>
          <w:lang w:val="fr-FR"/>
        </w:rPr>
        <w:t xml:space="preserve"> </w:t>
      </w:r>
      <w:r w:rsidRPr="006F284D">
        <w:rPr>
          <w:spacing w:val="-2"/>
          <w:lang w:val="fr-FR"/>
        </w:rPr>
        <w:t>dans</w:t>
      </w:r>
      <w:r w:rsidRPr="006F284D">
        <w:rPr>
          <w:spacing w:val="38"/>
          <w:lang w:val="fr-FR"/>
        </w:rPr>
        <w:t xml:space="preserve"> </w:t>
      </w:r>
      <w:r w:rsidRPr="006F284D">
        <w:rPr>
          <w:lang w:val="fr-FR"/>
        </w:rPr>
        <w:t>la</w:t>
      </w:r>
      <w:r w:rsidRPr="006F284D">
        <w:rPr>
          <w:spacing w:val="37"/>
          <w:lang w:val="fr-FR"/>
        </w:rPr>
        <w:t xml:space="preserve"> </w:t>
      </w:r>
      <w:r w:rsidRPr="006F284D">
        <w:rPr>
          <w:spacing w:val="-1"/>
          <w:lang w:val="fr-FR"/>
        </w:rPr>
        <w:t>société</w:t>
      </w:r>
      <w:r w:rsidRPr="006F284D">
        <w:rPr>
          <w:spacing w:val="37"/>
          <w:lang w:val="fr-FR"/>
        </w:rPr>
        <w:t xml:space="preserve"> </w:t>
      </w:r>
      <w:r w:rsidRPr="006F284D">
        <w:rPr>
          <w:spacing w:val="-1"/>
          <w:lang w:val="fr-FR"/>
        </w:rPr>
        <w:t>acquérir</w:t>
      </w:r>
      <w:r w:rsidRPr="006F284D">
        <w:rPr>
          <w:spacing w:val="37"/>
          <w:lang w:val="fr-FR"/>
        </w:rPr>
        <w:t xml:space="preserve"> </w:t>
      </w:r>
      <w:r w:rsidRPr="006F284D">
        <w:rPr>
          <w:lang w:val="fr-FR"/>
        </w:rPr>
        <w:t>le</w:t>
      </w:r>
      <w:r w:rsidRPr="006F284D">
        <w:rPr>
          <w:spacing w:val="37"/>
          <w:lang w:val="fr-FR"/>
        </w:rPr>
        <w:t xml:space="preserve"> </w:t>
      </w:r>
      <w:r w:rsidRPr="006F284D">
        <w:rPr>
          <w:spacing w:val="-2"/>
          <w:lang w:val="fr-FR"/>
        </w:rPr>
        <w:t>même</w:t>
      </w:r>
      <w:r w:rsidRPr="006F284D">
        <w:rPr>
          <w:spacing w:val="40"/>
          <w:lang w:val="fr-FR"/>
        </w:rPr>
        <w:t xml:space="preserve"> </w:t>
      </w:r>
      <w:r w:rsidRPr="006F284D">
        <w:rPr>
          <w:spacing w:val="-1"/>
          <w:lang w:val="fr-FR"/>
        </w:rPr>
        <w:t>point</w:t>
      </w:r>
      <w:r w:rsidRPr="006F284D">
        <w:rPr>
          <w:spacing w:val="38"/>
          <w:lang w:val="fr-FR"/>
        </w:rPr>
        <w:t xml:space="preserve"> </w:t>
      </w:r>
      <w:r w:rsidRPr="006F284D">
        <w:rPr>
          <w:lang w:val="fr-FR"/>
        </w:rPr>
        <w:t>de</w:t>
      </w:r>
      <w:r w:rsidRPr="006F284D">
        <w:rPr>
          <w:spacing w:val="43"/>
          <w:lang w:val="fr-FR"/>
        </w:rPr>
        <w:t xml:space="preserve"> </w:t>
      </w:r>
      <w:r w:rsidRPr="006F284D">
        <w:rPr>
          <w:spacing w:val="-1"/>
          <w:lang w:val="fr-FR"/>
        </w:rPr>
        <w:t xml:space="preserve">vue, </w:t>
      </w:r>
      <w:r w:rsidRPr="006F284D">
        <w:rPr>
          <w:lang w:val="fr-FR"/>
        </w:rPr>
        <w:t>et</w:t>
      </w:r>
      <w:r w:rsidRPr="006F284D">
        <w:rPr>
          <w:spacing w:val="1"/>
          <w:lang w:val="fr-FR"/>
        </w:rPr>
        <w:t xml:space="preserve"> </w:t>
      </w:r>
      <w:r w:rsidRPr="006F284D">
        <w:rPr>
          <w:spacing w:val="-1"/>
          <w:lang w:val="fr-FR"/>
        </w:rPr>
        <w:t>ainsi</w:t>
      </w:r>
      <w:r w:rsidRPr="006F284D">
        <w:rPr>
          <w:spacing w:val="-3"/>
          <w:lang w:val="fr-FR"/>
        </w:rPr>
        <w:t xml:space="preserve"> </w:t>
      </w:r>
      <w:r w:rsidRPr="006F284D">
        <w:rPr>
          <w:lang w:val="fr-FR"/>
        </w:rPr>
        <w:t>de</w:t>
      </w:r>
      <w:r w:rsidRPr="006F284D">
        <w:rPr>
          <w:spacing w:val="-3"/>
          <w:lang w:val="fr-FR"/>
        </w:rPr>
        <w:t xml:space="preserve"> </w:t>
      </w:r>
      <w:r w:rsidRPr="006F284D">
        <w:rPr>
          <w:spacing w:val="-1"/>
          <w:lang w:val="fr-FR"/>
        </w:rPr>
        <w:t>suite.</w:t>
      </w:r>
    </w:p>
    <w:p w14:paraId="7E42A7E6" w14:textId="77777777" w:rsidR="00955655" w:rsidRPr="006F284D" w:rsidRDefault="00955655">
      <w:pPr>
        <w:rPr>
          <w:rFonts w:ascii="Times New Roman" w:eastAsia="Times New Roman" w:hAnsi="Times New Roman" w:cs="Times New Roman"/>
          <w:sz w:val="28"/>
          <w:szCs w:val="28"/>
          <w:lang w:val="fr-FR"/>
        </w:rPr>
      </w:pPr>
    </w:p>
    <w:p w14:paraId="5E302288" w14:textId="77777777" w:rsidR="00955655" w:rsidRDefault="003504B7">
      <w:pPr>
        <w:pStyle w:val="Titre2"/>
        <w:spacing w:before="173"/>
        <w:ind w:left="668"/>
        <w:rPr>
          <w:b w:val="0"/>
          <w:bCs w:val="0"/>
        </w:rPr>
      </w:pPr>
      <w:r>
        <w:rPr>
          <w:spacing w:val="-1"/>
        </w:rPr>
        <w:t>Références:</w:t>
      </w:r>
    </w:p>
    <w:p w14:paraId="77A99E89" w14:textId="77777777" w:rsidR="00955655" w:rsidRDefault="003504B7">
      <w:pPr>
        <w:pStyle w:val="Corpsdetexte"/>
        <w:numPr>
          <w:ilvl w:val="0"/>
          <w:numId w:val="1"/>
        </w:numPr>
        <w:tabs>
          <w:tab w:val="left" w:pos="1041"/>
        </w:tabs>
        <w:spacing w:before="155" w:line="360" w:lineRule="auto"/>
        <w:ind w:right="109" w:firstLine="566"/>
        <w:jc w:val="both"/>
      </w:pPr>
      <w:r w:rsidRPr="006F284D">
        <w:rPr>
          <w:spacing w:val="-1"/>
          <w:lang w:val="fr-FR"/>
        </w:rPr>
        <w:t>U.</w:t>
      </w:r>
      <w:r w:rsidRPr="006F284D">
        <w:rPr>
          <w:spacing w:val="20"/>
          <w:lang w:val="fr-FR"/>
        </w:rPr>
        <w:t xml:space="preserve"> </w:t>
      </w:r>
      <w:r w:rsidRPr="006F284D">
        <w:rPr>
          <w:spacing w:val="-1"/>
          <w:lang w:val="fr-FR"/>
        </w:rPr>
        <w:t>Grandi,</w:t>
      </w:r>
      <w:r w:rsidRPr="006F284D">
        <w:rPr>
          <w:spacing w:val="20"/>
          <w:lang w:val="fr-FR"/>
        </w:rPr>
        <w:t xml:space="preserve"> </w:t>
      </w:r>
      <w:r w:rsidRPr="006F284D">
        <w:rPr>
          <w:spacing w:val="-1"/>
          <w:lang w:val="fr-FR"/>
        </w:rPr>
        <w:t>E.</w:t>
      </w:r>
      <w:r w:rsidRPr="006F284D">
        <w:rPr>
          <w:spacing w:val="20"/>
          <w:lang w:val="fr-FR"/>
        </w:rPr>
        <w:t xml:space="preserve"> </w:t>
      </w:r>
      <w:r w:rsidRPr="006F284D">
        <w:rPr>
          <w:spacing w:val="-1"/>
          <w:lang w:val="fr-FR"/>
        </w:rPr>
        <w:t>Lorini,</w:t>
      </w:r>
      <w:r w:rsidRPr="006F284D">
        <w:rPr>
          <w:spacing w:val="20"/>
          <w:lang w:val="fr-FR"/>
        </w:rPr>
        <w:t xml:space="preserve"> </w:t>
      </w:r>
      <w:r w:rsidRPr="006F284D">
        <w:rPr>
          <w:spacing w:val="-1"/>
          <w:lang w:val="fr-FR"/>
        </w:rPr>
        <w:t>L.</w:t>
      </w:r>
      <w:r w:rsidRPr="006F284D">
        <w:rPr>
          <w:spacing w:val="20"/>
          <w:lang w:val="fr-FR"/>
        </w:rPr>
        <w:t xml:space="preserve"> </w:t>
      </w:r>
      <w:r w:rsidRPr="006F284D">
        <w:rPr>
          <w:spacing w:val="-1"/>
          <w:lang w:val="fr-FR"/>
        </w:rPr>
        <w:t>Perrussel</w:t>
      </w:r>
      <w:r w:rsidRPr="006F284D">
        <w:rPr>
          <w:spacing w:val="19"/>
          <w:lang w:val="fr-FR"/>
        </w:rPr>
        <w:t xml:space="preserve"> </w:t>
      </w:r>
      <w:r w:rsidRPr="006F284D">
        <w:rPr>
          <w:spacing w:val="-1"/>
          <w:lang w:val="fr-FR"/>
        </w:rPr>
        <w:t>(2016).</w:t>
      </w:r>
      <w:r w:rsidRPr="006F284D">
        <w:rPr>
          <w:spacing w:val="23"/>
          <w:lang w:val="fr-FR"/>
        </w:rPr>
        <w:t xml:space="preserve"> </w:t>
      </w:r>
      <w:r>
        <w:rPr>
          <w:rFonts w:cs="Times New Roman"/>
        </w:rPr>
        <w:t>“</w:t>
      </w:r>
      <w:r>
        <w:rPr>
          <w:rFonts w:cs="Times New Roman"/>
          <w:spacing w:val="16"/>
        </w:rPr>
        <w:t xml:space="preserve"> </w:t>
      </w:r>
      <w:r>
        <w:rPr>
          <w:spacing w:val="-1"/>
        </w:rPr>
        <w:t>Propositional</w:t>
      </w:r>
      <w:r>
        <w:rPr>
          <w:spacing w:val="19"/>
        </w:rPr>
        <w:t xml:space="preserve"> </w:t>
      </w:r>
      <w:r>
        <w:rPr>
          <w:spacing w:val="-2"/>
        </w:rPr>
        <w:t>opinion</w:t>
      </w:r>
      <w:r>
        <w:rPr>
          <w:spacing w:val="41"/>
        </w:rPr>
        <w:t xml:space="preserve"> </w:t>
      </w:r>
      <w:r>
        <w:rPr>
          <w:rFonts w:cs="Times New Roman"/>
          <w:spacing w:val="-1"/>
        </w:rPr>
        <w:t>diffusion</w:t>
      </w:r>
      <w:r>
        <w:rPr>
          <w:rFonts w:cs="Times New Roman"/>
          <w:spacing w:val="26"/>
        </w:rPr>
        <w:t xml:space="preserve"> </w:t>
      </w:r>
      <w:r>
        <w:rPr>
          <w:rFonts w:cs="Times New Roman"/>
          <w:spacing w:val="-2"/>
        </w:rPr>
        <w:t>“</w:t>
      </w:r>
      <w:r>
        <w:rPr>
          <w:spacing w:val="-2"/>
        </w:rPr>
        <w:t>.</w:t>
      </w:r>
      <w:r>
        <w:rPr>
          <w:spacing w:val="27"/>
        </w:rPr>
        <w:t xml:space="preserve"> </w:t>
      </w:r>
      <w:r>
        <w:t>In</w:t>
      </w:r>
      <w:r>
        <w:rPr>
          <w:spacing w:val="26"/>
        </w:rPr>
        <w:t xml:space="preserve"> </w:t>
      </w:r>
      <w:r>
        <w:rPr>
          <w:spacing w:val="-1"/>
        </w:rPr>
        <w:t>Proceedings</w:t>
      </w:r>
      <w:r>
        <w:rPr>
          <w:spacing w:val="24"/>
        </w:rPr>
        <w:t xml:space="preserve"> </w:t>
      </w:r>
      <w:r>
        <w:t>of</w:t>
      </w:r>
      <w:r>
        <w:rPr>
          <w:spacing w:val="25"/>
        </w:rPr>
        <w:t xml:space="preserve"> </w:t>
      </w:r>
      <w:r>
        <w:rPr>
          <w:spacing w:val="-1"/>
        </w:rPr>
        <w:t>international</w:t>
      </w:r>
      <w:r>
        <w:rPr>
          <w:spacing w:val="26"/>
        </w:rPr>
        <w:t xml:space="preserve"> </w:t>
      </w:r>
      <w:r>
        <w:rPr>
          <w:spacing w:val="-1"/>
        </w:rPr>
        <w:t>conference</w:t>
      </w:r>
      <w:r>
        <w:rPr>
          <w:spacing w:val="26"/>
        </w:rPr>
        <w:t xml:space="preserve"> </w:t>
      </w:r>
      <w:r>
        <w:rPr>
          <w:spacing w:val="-1"/>
        </w:rPr>
        <w:t>on</w:t>
      </w:r>
      <w:r>
        <w:rPr>
          <w:spacing w:val="26"/>
        </w:rPr>
        <w:t xml:space="preserve"> </w:t>
      </w:r>
      <w:r>
        <w:rPr>
          <w:spacing w:val="-2"/>
        </w:rPr>
        <w:t>Autonomous</w:t>
      </w:r>
      <w:r>
        <w:rPr>
          <w:spacing w:val="26"/>
        </w:rPr>
        <w:t xml:space="preserve"> </w:t>
      </w:r>
      <w:r>
        <w:rPr>
          <w:spacing w:val="-2"/>
        </w:rPr>
        <w:t>Agents</w:t>
      </w:r>
      <w:r>
        <w:rPr>
          <w:spacing w:val="39"/>
        </w:rPr>
        <w:t xml:space="preserve"> </w:t>
      </w:r>
      <w:r>
        <w:rPr>
          <w:spacing w:val="-1"/>
        </w:rPr>
        <w:t>and</w:t>
      </w:r>
      <w:r>
        <w:rPr>
          <w:spacing w:val="1"/>
        </w:rPr>
        <w:t xml:space="preserve"> </w:t>
      </w:r>
      <w:r>
        <w:rPr>
          <w:spacing w:val="-1"/>
        </w:rPr>
        <w:t>Multi-Agent</w:t>
      </w:r>
      <w:r>
        <w:rPr>
          <w:spacing w:val="1"/>
        </w:rPr>
        <w:t xml:space="preserve"> </w:t>
      </w:r>
      <w:r>
        <w:rPr>
          <w:spacing w:val="-2"/>
        </w:rPr>
        <w:t>Systems</w:t>
      </w:r>
      <w:r>
        <w:rPr>
          <w:spacing w:val="1"/>
        </w:rPr>
        <w:t xml:space="preserve"> </w:t>
      </w:r>
      <w:r>
        <w:rPr>
          <w:spacing w:val="-1"/>
        </w:rPr>
        <w:t>(AAMAS-2016).</w:t>
      </w:r>
    </w:p>
    <w:p w14:paraId="4133D386" w14:textId="77777777" w:rsidR="00955655" w:rsidRDefault="003504B7">
      <w:pPr>
        <w:pStyle w:val="Corpsdetexte"/>
        <w:numPr>
          <w:ilvl w:val="0"/>
          <w:numId w:val="1"/>
        </w:numPr>
        <w:tabs>
          <w:tab w:val="left" w:pos="1120"/>
        </w:tabs>
        <w:spacing w:line="360" w:lineRule="auto"/>
        <w:ind w:right="109" w:firstLine="566"/>
        <w:jc w:val="both"/>
      </w:pPr>
      <w:r>
        <w:rPr>
          <w:spacing w:val="-1"/>
        </w:rPr>
        <w:t>Umberto</w:t>
      </w:r>
      <w:r>
        <w:rPr>
          <w:spacing w:val="30"/>
        </w:rPr>
        <w:t xml:space="preserve"> </w:t>
      </w:r>
      <w:r>
        <w:rPr>
          <w:spacing w:val="-2"/>
        </w:rPr>
        <w:t>Grandi,</w:t>
      </w:r>
      <w:r>
        <w:rPr>
          <w:spacing w:val="29"/>
        </w:rPr>
        <w:t xml:space="preserve"> </w:t>
      </w:r>
      <w:r>
        <w:rPr>
          <w:spacing w:val="-2"/>
        </w:rPr>
        <w:t>Emiliano</w:t>
      </w:r>
      <w:r>
        <w:rPr>
          <w:spacing w:val="30"/>
        </w:rPr>
        <w:t xml:space="preserve"> </w:t>
      </w:r>
      <w:r>
        <w:rPr>
          <w:spacing w:val="-1"/>
        </w:rPr>
        <w:t>Lorini</w:t>
      </w:r>
      <w:r>
        <w:rPr>
          <w:spacing w:val="28"/>
        </w:rPr>
        <w:t xml:space="preserve"> </w:t>
      </w:r>
      <w:r>
        <w:rPr>
          <w:spacing w:val="-1"/>
        </w:rPr>
        <w:t>and</w:t>
      </w:r>
      <w:r>
        <w:rPr>
          <w:spacing w:val="30"/>
        </w:rPr>
        <w:t xml:space="preserve"> </w:t>
      </w:r>
      <w:r>
        <w:rPr>
          <w:spacing w:val="-1"/>
        </w:rPr>
        <w:t>Laurent</w:t>
      </w:r>
      <w:r>
        <w:rPr>
          <w:spacing w:val="30"/>
        </w:rPr>
        <w:t xml:space="preserve"> </w:t>
      </w:r>
      <w:r>
        <w:rPr>
          <w:spacing w:val="-1"/>
        </w:rPr>
        <w:t>Perrussel(2016)</w:t>
      </w:r>
      <w:r>
        <w:rPr>
          <w:spacing w:val="39"/>
        </w:rPr>
        <w:t xml:space="preserve"> </w:t>
      </w:r>
      <w:r>
        <w:rPr>
          <w:rFonts w:cs="Times New Roman"/>
          <w:spacing w:val="-1"/>
        </w:rPr>
        <w:t>“Strategic</w:t>
      </w:r>
      <w:r>
        <w:rPr>
          <w:rFonts w:cs="Times New Roman"/>
          <w:spacing w:val="20"/>
        </w:rPr>
        <w:t xml:space="preserve"> </w:t>
      </w:r>
      <w:r>
        <w:rPr>
          <w:rFonts w:cs="Times New Roman"/>
          <w:spacing w:val="-1"/>
        </w:rPr>
        <w:t>disclosure</w:t>
      </w:r>
      <w:r>
        <w:rPr>
          <w:rFonts w:cs="Times New Roman"/>
          <w:spacing w:val="18"/>
        </w:rPr>
        <w:t xml:space="preserve"> </w:t>
      </w:r>
      <w:r>
        <w:rPr>
          <w:rFonts w:cs="Times New Roman"/>
        </w:rPr>
        <w:t>of</w:t>
      </w:r>
      <w:r>
        <w:rPr>
          <w:rFonts w:cs="Times New Roman"/>
          <w:spacing w:val="20"/>
        </w:rPr>
        <w:t xml:space="preserve"> </w:t>
      </w:r>
      <w:r>
        <w:rPr>
          <w:rFonts w:cs="Times New Roman"/>
          <w:spacing w:val="-1"/>
        </w:rPr>
        <w:t>opinions</w:t>
      </w:r>
      <w:r>
        <w:rPr>
          <w:rFonts w:cs="Times New Roman"/>
          <w:spacing w:val="18"/>
        </w:rPr>
        <w:t xml:space="preserve"> </w:t>
      </w:r>
      <w:r>
        <w:rPr>
          <w:rFonts w:cs="Times New Roman"/>
        </w:rPr>
        <w:t>on</w:t>
      </w:r>
      <w:r>
        <w:rPr>
          <w:rFonts w:cs="Times New Roman"/>
          <w:spacing w:val="21"/>
        </w:rPr>
        <w:t xml:space="preserve"> </w:t>
      </w:r>
      <w:r>
        <w:rPr>
          <w:rFonts w:cs="Times New Roman"/>
        </w:rPr>
        <w:t>a</w:t>
      </w:r>
      <w:r>
        <w:rPr>
          <w:rFonts w:cs="Times New Roman"/>
          <w:spacing w:val="18"/>
        </w:rPr>
        <w:t xml:space="preserve"> </w:t>
      </w:r>
      <w:r>
        <w:rPr>
          <w:rFonts w:cs="Times New Roman"/>
          <w:spacing w:val="-1"/>
        </w:rPr>
        <w:t>social</w:t>
      </w:r>
      <w:r>
        <w:rPr>
          <w:rFonts w:cs="Times New Roman"/>
          <w:spacing w:val="21"/>
        </w:rPr>
        <w:t xml:space="preserve"> </w:t>
      </w:r>
      <w:r>
        <w:rPr>
          <w:rFonts w:cs="Times New Roman"/>
          <w:spacing w:val="-1"/>
        </w:rPr>
        <w:t>network”.</w:t>
      </w:r>
      <w:r>
        <w:rPr>
          <w:rFonts w:cs="Times New Roman"/>
          <w:spacing w:val="20"/>
        </w:rPr>
        <w:t xml:space="preserve"> </w:t>
      </w:r>
      <w:r>
        <w:rPr>
          <w:rFonts w:cs="Times New Roman"/>
          <w:spacing w:val="-2"/>
        </w:rPr>
        <w:t>In</w:t>
      </w:r>
      <w:r>
        <w:rPr>
          <w:rFonts w:cs="Times New Roman"/>
          <w:spacing w:val="19"/>
        </w:rPr>
        <w:t xml:space="preserve"> </w:t>
      </w:r>
      <w:r>
        <w:rPr>
          <w:rFonts w:cs="Times New Roman"/>
          <w:spacing w:val="-1"/>
        </w:rPr>
        <w:t>Proceedings</w:t>
      </w:r>
      <w:r>
        <w:rPr>
          <w:rFonts w:cs="Times New Roman"/>
          <w:spacing w:val="18"/>
        </w:rPr>
        <w:t xml:space="preserve"> </w:t>
      </w:r>
      <w:r>
        <w:rPr>
          <w:rFonts w:cs="Times New Roman"/>
        </w:rPr>
        <w:t>of</w:t>
      </w:r>
      <w:r>
        <w:rPr>
          <w:rFonts w:cs="Times New Roman"/>
          <w:spacing w:val="31"/>
        </w:rPr>
        <w:t xml:space="preserve"> </w:t>
      </w:r>
      <w:r>
        <w:rPr>
          <w:spacing w:val="-1"/>
        </w:rPr>
        <w:t>international</w:t>
      </w:r>
      <w:r>
        <w:rPr>
          <w:spacing w:val="26"/>
        </w:rPr>
        <w:t xml:space="preserve"> </w:t>
      </w:r>
      <w:r>
        <w:rPr>
          <w:spacing w:val="-1"/>
        </w:rPr>
        <w:t>conference</w:t>
      </w:r>
      <w:r>
        <w:rPr>
          <w:spacing w:val="25"/>
        </w:rPr>
        <w:t xml:space="preserve"> </w:t>
      </w:r>
      <w:r>
        <w:rPr>
          <w:spacing w:val="-1"/>
        </w:rPr>
        <w:t>on</w:t>
      </w:r>
      <w:r>
        <w:rPr>
          <w:spacing w:val="28"/>
        </w:rPr>
        <w:t xml:space="preserve"> </w:t>
      </w:r>
      <w:r>
        <w:rPr>
          <w:spacing w:val="-2"/>
        </w:rPr>
        <w:t>Autonomous</w:t>
      </w:r>
      <w:r>
        <w:rPr>
          <w:spacing w:val="26"/>
        </w:rPr>
        <w:t xml:space="preserve"> </w:t>
      </w:r>
      <w:r>
        <w:rPr>
          <w:spacing w:val="-2"/>
        </w:rPr>
        <w:t>Agents</w:t>
      </w:r>
      <w:r>
        <w:rPr>
          <w:spacing w:val="28"/>
        </w:rPr>
        <w:t xml:space="preserve"> </w:t>
      </w:r>
      <w:r>
        <w:rPr>
          <w:spacing w:val="-2"/>
        </w:rPr>
        <w:t>and</w:t>
      </w:r>
      <w:r>
        <w:rPr>
          <w:spacing w:val="28"/>
        </w:rPr>
        <w:t xml:space="preserve"> </w:t>
      </w:r>
      <w:r>
        <w:rPr>
          <w:spacing w:val="-1"/>
        </w:rPr>
        <w:t>Multi-Agent</w:t>
      </w:r>
      <w:r>
        <w:rPr>
          <w:spacing w:val="28"/>
        </w:rPr>
        <w:t xml:space="preserve"> </w:t>
      </w:r>
      <w:r>
        <w:rPr>
          <w:spacing w:val="-2"/>
        </w:rPr>
        <w:t>Systems</w:t>
      </w:r>
      <w:r>
        <w:rPr>
          <w:spacing w:val="55"/>
        </w:rPr>
        <w:t xml:space="preserve"> </w:t>
      </w:r>
      <w:r>
        <w:rPr>
          <w:spacing w:val="-1"/>
        </w:rPr>
        <w:t>(AAMAS-2016).</w:t>
      </w:r>
    </w:p>
    <w:p w14:paraId="7C4688ED" w14:textId="77777777" w:rsidR="00955655" w:rsidRPr="006F284D" w:rsidRDefault="003504B7">
      <w:pPr>
        <w:pStyle w:val="Corpsdetexte"/>
        <w:numPr>
          <w:ilvl w:val="0"/>
          <w:numId w:val="1"/>
        </w:numPr>
        <w:tabs>
          <w:tab w:val="left" w:pos="949"/>
        </w:tabs>
        <w:ind w:left="948" w:hanging="280"/>
        <w:rPr>
          <w:rFonts w:cs="Times New Roman"/>
          <w:lang w:val="fr-FR"/>
        </w:rPr>
      </w:pPr>
      <w:r w:rsidRPr="006F284D">
        <w:rPr>
          <w:rFonts w:cs="Times New Roman"/>
          <w:spacing w:val="-1"/>
          <w:lang w:val="fr-FR"/>
        </w:rPr>
        <w:t>Céline</w:t>
      </w:r>
      <w:r w:rsidRPr="006F284D">
        <w:rPr>
          <w:rFonts w:cs="Times New Roman"/>
          <w:lang w:val="fr-FR"/>
        </w:rPr>
        <w:t xml:space="preserve"> </w:t>
      </w:r>
      <w:r w:rsidRPr="006F284D">
        <w:rPr>
          <w:rFonts w:cs="Times New Roman"/>
          <w:spacing w:val="-1"/>
          <w:lang w:val="fr-FR"/>
        </w:rPr>
        <w:t>Brandeleer</w:t>
      </w:r>
      <w:r w:rsidRPr="006F284D">
        <w:rPr>
          <w:rFonts w:cs="Times New Roman"/>
          <w:spacing w:val="-3"/>
          <w:lang w:val="fr-FR"/>
        </w:rPr>
        <w:t xml:space="preserve"> </w:t>
      </w:r>
      <w:r w:rsidRPr="006F284D">
        <w:rPr>
          <w:rFonts w:cs="Times New Roman"/>
          <w:spacing w:val="-2"/>
          <w:lang w:val="fr-FR"/>
        </w:rPr>
        <w:t>“Les</w:t>
      </w:r>
      <w:r w:rsidRPr="006F284D">
        <w:rPr>
          <w:rFonts w:cs="Times New Roman"/>
          <w:spacing w:val="1"/>
          <w:lang w:val="fr-FR"/>
        </w:rPr>
        <w:t xml:space="preserve"> </w:t>
      </w:r>
      <w:r w:rsidRPr="006F284D">
        <w:rPr>
          <w:rFonts w:cs="Times New Roman"/>
          <w:spacing w:val="-1"/>
          <w:lang w:val="fr-FR"/>
        </w:rPr>
        <w:t>discriminations</w:t>
      </w:r>
      <w:r w:rsidRPr="006F284D">
        <w:rPr>
          <w:rFonts w:cs="Times New Roman"/>
          <w:spacing w:val="-3"/>
          <w:lang w:val="fr-FR"/>
        </w:rPr>
        <w:t xml:space="preserve"> </w:t>
      </w:r>
      <w:r w:rsidRPr="006F284D">
        <w:rPr>
          <w:rFonts w:cs="Times New Roman"/>
          <w:lang w:val="fr-FR"/>
        </w:rPr>
        <w:t>sur</w:t>
      </w:r>
      <w:r w:rsidRPr="006F284D">
        <w:rPr>
          <w:rFonts w:cs="Times New Roman"/>
          <w:spacing w:val="-3"/>
          <w:lang w:val="fr-FR"/>
        </w:rPr>
        <w:t xml:space="preserve"> </w:t>
      </w:r>
      <w:r w:rsidRPr="006F284D">
        <w:rPr>
          <w:rFonts w:cs="Times New Roman"/>
          <w:spacing w:val="-1"/>
          <w:lang w:val="fr-FR"/>
        </w:rPr>
        <w:t>les</w:t>
      </w:r>
      <w:r w:rsidRPr="006F284D">
        <w:rPr>
          <w:rFonts w:cs="Times New Roman"/>
          <w:spacing w:val="1"/>
          <w:lang w:val="fr-FR"/>
        </w:rPr>
        <w:t xml:space="preserve"> </w:t>
      </w:r>
      <w:r w:rsidRPr="006F284D">
        <w:rPr>
          <w:rFonts w:cs="Times New Roman"/>
          <w:spacing w:val="-1"/>
          <w:lang w:val="fr-FR"/>
        </w:rPr>
        <w:t>réseaux</w:t>
      </w:r>
      <w:r w:rsidRPr="006F284D">
        <w:rPr>
          <w:rFonts w:cs="Times New Roman"/>
          <w:spacing w:val="-3"/>
          <w:lang w:val="fr-FR"/>
        </w:rPr>
        <w:t xml:space="preserve"> </w:t>
      </w:r>
      <w:r w:rsidRPr="006F284D">
        <w:rPr>
          <w:rFonts w:cs="Times New Roman"/>
          <w:spacing w:val="-1"/>
          <w:lang w:val="fr-FR"/>
        </w:rPr>
        <w:t>sociaux”</w:t>
      </w:r>
      <w:r w:rsidRPr="006F284D">
        <w:rPr>
          <w:rFonts w:cs="Times New Roman"/>
          <w:lang w:val="fr-FR"/>
        </w:rPr>
        <w:t xml:space="preserve"> </w:t>
      </w:r>
      <w:r w:rsidRPr="006F284D">
        <w:rPr>
          <w:rFonts w:cs="Times New Roman"/>
          <w:spacing w:val="-1"/>
          <w:lang w:val="fr-FR"/>
        </w:rPr>
        <w:t>2013.</w:t>
      </w:r>
    </w:p>
    <w:p w14:paraId="38FFF6B7" w14:textId="77777777" w:rsidR="00955655" w:rsidRPr="006F284D" w:rsidRDefault="003504B7">
      <w:pPr>
        <w:pStyle w:val="Corpsdetexte"/>
        <w:numPr>
          <w:ilvl w:val="0"/>
          <w:numId w:val="1"/>
        </w:numPr>
        <w:tabs>
          <w:tab w:val="left" w:pos="1007"/>
        </w:tabs>
        <w:spacing w:before="160" w:line="359" w:lineRule="auto"/>
        <w:ind w:right="108" w:firstLine="566"/>
        <w:jc w:val="both"/>
        <w:rPr>
          <w:lang w:val="fr-FR"/>
        </w:rPr>
      </w:pPr>
      <w:r w:rsidRPr="006F284D">
        <w:rPr>
          <w:spacing w:val="-1"/>
          <w:lang w:val="fr-FR"/>
        </w:rPr>
        <w:t>François</w:t>
      </w:r>
      <w:r w:rsidRPr="006F284D">
        <w:rPr>
          <w:spacing w:val="57"/>
          <w:lang w:val="fr-FR"/>
        </w:rPr>
        <w:t xml:space="preserve"> </w:t>
      </w:r>
      <w:r w:rsidRPr="006F284D">
        <w:rPr>
          <w:spacing w:val="-1"/>
          <w:lang w:val="fr-FR"/>
        </w:rPr>
        <w:t>Sana</w:t>
      </w:r>
      <w:r w:rsidRPr="006F284D">
        <w:rPr>
          <w:spacing w:val="56"/>
          <w:lang w:val="fr-FR"/>
        </w:rPr>
        <w:t xml:space="preserve"> </w:t>
      </w:r>
      <w:r w:rsidRPr="006F284D">
        <w:rPr>
          <w:rFonts w:cs="Times New Roman"/>
          <w:spacing w:val="-2"/>
          <w:lang w:val="fr-FR"/>
        </w:rPr>
        <w:t>“</w:t>
      </w:r>
      <w:r w:rsidRPr="006F284D">
        <w:rPr>
          <w:spacing w:val="-2"/>
          <w:lang w:val="fr-FR"/>
        </w:rPr>
        <w:t>Les</w:t>
      </w:r>
      <w:r w:rsidRPr="006F284D">
        <w:rPr>
          <w:spacing w:val="55"/>
          <w:lang w:val="fr-FR"/>
        </w:rPr>
        <w:t xml:space="preserve"> </w:t>
      </w:r>
      <w:r w:rsidRPr="006F284D">
        <w:rPr>
          <w:spacing w:val="-2"/>
          <w:lang w:val="fr-FR"/>
        </w:rPr>
        <w:t>discriminations</w:t>
      </w:r>
      <w:r w:rsidRPr="006F284D">
        <w:rPr>
          <w:spacing w:val="55"/>
          <w:lang w:val="fr-FR"/>
        </w:rPr>
        <w:t xml:space="preserve"> </w:t>
      </w:r>
      <w:r w:rsidRPr="006F284D">
        <w:rPr>
          <w:spacing w:val="-1"/>
          <w:lang w:val="fr-FR"/>
        </w:rPr>
        <w:t>sur</w:t>
      </w:r>
      <w:r w:rsidRPr="006F284D">
        <w:rPr>
          <w:spacing w:val="54"/>
          <w:lang w:val="fr-FR"/>
        </w:rPr>
        <w:t xml:space="preserve"> </w:t>
      </w:r>
      <w:r w:rsidRPr="006F284D">
        <w:rPr>
          <w:lang w:val="fr-FR"/>
        </w:rPr>
        <w:t>les</w:t>
      </w:r>
      <w:r w:rsidRPr="006F284D">
        <w:rPr>
          <w:spacing w:val="55"/>
          <w:lang w:val="fr-FR"/>
        </w:rPr>
        <w:t xml:space="preserve"> </w:t>
      </w:r>
      <w:r w:rsidRPr="006F284D">
        <w:rPr>
          <w:spacing w:val="-1"/>
          <w:lang w:val="fr-FR"/>
        </w:rPr>
        <w:t>réseaux</w:t>
      </w:r>
      <w:r w:rsidRPr="006F284D">
        <w:rPr>
          <w:spacing w:val="55"/>
          <w:lang w:val="fr-FR"/>
        </w:rPr>
        <w:t xml:space="preserve"> </w:t>
      </w:r>
      <w:r w:rsidRPr="006F284D">
        <w:rPr>
          <w:spacing w:val="-2"/>
          <w:lang w:val="fr-FR"/>
        </w:rPr>
        <w:t>sociaux</w:t>
      </w:r>
      <w:r w:rsidRPr="006F284D">
        <w:rPr>
          <w:spacing w:val="63"/>
          <w:lang w:val="fr-FR"/>
        </w:rPr>
        <w:t xml:space="preserve"> </w:t>
      </w:r>
      <w:r w:rsidRPr="006F284D">
        <w:rPr>
          <w:spacing w:val="-1"/>
          <w:lang w:val="fr-FR"/>
        </w:rPr>
        <w:t>partie</w:t>
      </w:r>
      <w:r w:rsidRPr="006F284D">
        <w:rPr>
          <w:spacing w:val="54"/>
          <w:lang w:val="fr-FR"/>
        </w:rPr>
        <w:t xml:space="preserve"> </w:t>
      </w:r>
      <w:r w:rsidRPr="006F284D">
        <w:rPr>
          <w:spacing w:val="1"/>
          <w:lang w:val="fr-FR"/>
        </w:rPr>
        <w:t>2</w:t>
      </w:r>
      <w:r w:rsidRPr="006F284D">
        <w:rPr>
          <w:rFonts w:cs="Times New Roman"/>
          <w:spacing w:val="1"/>
          <w:lang w:val="fr-FR"/>
        </w:rPr>
        <w:t>”</w:t>
      </w:r>
      <w:r w:rsidRPr="006F284D">
        <w:rPr>
          <w:rFonts w:cs="Times New Roman"/>
          <w:spacing w:val="57"/>
          <w:lang w:val="fr-FR"/>
        </w:rPr>
        <w:t xml:space="preserve"> </w:t>
      </w:r>
      <w:r w:rsidRPr="006F284D">
        <w:rPr>
          <w:spacing w:val="-1"/>
          <w:lang w:val="fr-FR"/>
        </w:rPr>
        <w:t>2014.</w:t>
      </w:r>
    </w:p>
    <w:p w14:paraId="4EA8A5D1" w14:textId="77777777" w:rsidR="00955655" w:rsidRPr="006F284D" w:rsidRDefault="003504B7">
      <w:pPr>
        <w:pStyle w:val="Corpsdetexte"/>
        <w:numPr>
          <w:ilvl w:val="0"/>
          <w:numId w:val="1"/>
        </w:numPr>
        <w:tabs>
          <w:tab w:val="left" w:pos="950"/>
        </w:tabs>
        <w:spacing w:before="6"/>
        <w:ind w:left="949" w:hanging="281"/>
        <w:rPr>
          <w:lang w:val="fr-FR"/>
        </w:rPr>
      </w:pPr>
      <w:r w:rsidRPr="006F284D">
        <w:rPr>
          <w:spacing w:val="-1"/>
          <w:lang w:val="fr-FR"/>
        </w:rPr>
        <w:t>https://github.com/gama-platform/gama/wiki.</w:t>
      </w:r>
    </w:p>
    <w:sectPr w:rsidR="00955655" w:rsidRPr="006F284D">
      <w:pgSz w:w="11910" w:h="16840"/>
      <w:pgMar w:top="1360" w:right="1020" w:bottom="560" w:left="1600" w:header="0" w:footer="369"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Dominique LONGIN" w:date="2016-08-16T15:15:00Z" w:initials="DL">
    <w:p w14:paraId="157C3E59" w14:textId="77777777" w:rsidR="002E7551" w:rsidRPr="002E7551" w:rsidRDefault="002E7551">
      <w:pPr>
        <w:pStyle w:val="Commentaire"/>
        <w:rPr>
          <w:lang w:val="fr-FR"/>
        </w:rPr>
      </w:pPr>
      <w:r>
        <w:rPr>
          <w:rStyle w:val="Marquedecommentaire"/>
        </w:rPr>
        <w:annotationRef/>
      </w:r>
      <w:r w:rsidRPr="002E7551">
        <w:rPr>
          <w:lang w:val="fr-FR"/>
        </w:rPr>
        <w:t xml:space="preserve">Cette phrase n’est pas </w:t>
      </w:r>
      <w:r>
        <w:rPr>
          <w:lang w:val="fr-FR"/>
        </w:rPr>
        <w:t>c</w:t>
      </w:r>
      <w:r w:rsidRPr="002E7551">
        <w:rPr>
          <w:lang w:val="fr-FR"/>
        </w:rPr>
        <w:t>laire. Idée à reformuler.</w:t>
      </w:r>
    </w:p>
  </w:comment>
  <w:comment w:id="111" w:author="Dominique LONGIN" w:date="2016-08-16T15:22:00Z" w:initials="DL">
    <w:p w14:paraId="5A709B7F" w14:textId="77777777" w:rsidR="00085751" w:rsidRPr="00085751" w:rsidRDefault="00085751">
      <w:pPr>
        <w:pStyle w:val="Commentaire"/>
        <w:rPr>
          <w:lang w:val="fr-FR"/>
        </w:rPr>
      </w:pPr>
      <w:r>
        <w:rPr>
          <w:rStyle w:val="Marquedecommentaire"/>
        </w:rPr>
        <w:annotationRef/>
      </w:r>
      <w:r w:rsidRPr="00085751">
        <w:rPr>
          <w:lang w:val="fr-FR"/>
        </w:rPr>
        <w:t>Si vous n’êtes pas familière avec GAMA, vous pouvez d’abord implementer le modèle en java avec une interface minimale (affichage des résultats) puis ensuite en GAMA afin d’avoir un visual du déplacement des agents au cours de la simulation.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7C3E59" w15:done="0"/>
  <w15:commentEx w15:paraId="5A709B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59007" w14:textId="77777777" w:rsidR="00C8567F" w:rsidRDefault="00C8567F">
      <w:r>
        <w:separator/>
      </w:r>
    </w:p>
  </w:endnote>
  <w:endnote w:type="continuationSeparator" w:id="0">
    <w:p w14:paraId="4D083215" w14:textId="77777777" w:rsidR="00C8567F" w:rsidRDefault="00C85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200B3" w14:textId="77777777" w:rsidR="00955655" w:rsidRDefault="00C8567F">
    <w:pPr>
      <w:spacing w:line="14" w:lineRule="auto"/>
      <w:rPr>
        <w:sz w:val="20"/>
        <w:szCs w:val="20"/>
      </w:rPr>
    </w:pPr>
    <w:r>
      <w:pict w14:anchorId="744DFE20">
        <v:shapetype id="_x0000_t202" coordsize="21600,21600" o:spt="202" path="m,l,21600r21600,l21600,xe">
          <v:stroke joinstyle="miter"/>
          <v:path gradientshapeok="t" o:connecttype="rect"/>
        </v:shapetype>
        <v:shape id="_x0000_s2050" type="#_x0000_t202" style="position:absolute;margin-left:307.7pt;margin-top:812.5pt;width:8.5pt;height:15pt;z-index:-3952;mso-position-horizontal-relative:page;mso-position-vertical-relative:page" filled="f" stroked="f">
          <v:textbox inset="0,0,0,0">
            <w:txbxContent>
              <w:p w14:paraId="796E6774" w14:textId="77777777" w:rsidR="00955655" w:rsidRDefault="003504B7">
                <w:pPr>
                  <w:spacing w:line="285" w:lineRule="exact"/>
                  <w:ind w:left="20"/>
                  <w:rPr>
                    <w:rFonts w:ascii="Times New Roman" w:eastAsia="Times New Roman" w:hAnsi="Times New Roman" w:cs="Times New Roman"/>
                    <w:sz w:val="26"/>
                    <w:szCs w:val="26"/>
                  </w:rPr>
                </w:pPr>
                <w:r>
                  <w:rPr>
                    <w:rFonts w:ascii="Times New Roman"/>
                    <w:sz w:val="26"/>
                  </w:rPr>
                  <w:t>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19879" w14:textId="77777777" w:rsidR="00955655" w:rsidRDefault="00C8567F">
    <w:pPr>
      <w:spacing w:line="14" w:lineRule="auto"/>
      <w:rPr>
        <w:sz w:val="20"/>
        <w:szCs w:val="20"/>
      </w:rPr>
    </w:pPr>
    <w:r>
      <w:pict w14:anchorId="6F1AFD25">
        <v:shapetype id="_x0000_t202" coordsize="21600,21600" o:spt="202" path="m,l,21600r21600,l21600,xe">
          <v:stroke joinstyle="miter"/>
          <v:path gradientshapeok="t" o:connecttype="rect"/>
        </v:shapetype>
        <v:shape id="_x0000_s2049" type="#_x0000_t202" style="position:absolute;margin-left:306.7pt;margin-top:812.5pt;width:10.5pt;height:15pt;z-index:-3928;mso-position-horizontal-relative:page;mso-position-vertical-relative:page" filled="f" stroked="f">
          <v:textbox style="mso-next-textbox:#_x0000_s2049" inset="0,0,0,0">
            <w:txbxContent>
              <w:p w14:paraId="2961069D" w14:textId="77777777" w:rsidR="00955655" w:rsidRDefault="003504B7">
                <w:pPr>
                  <w:spacing w:line="285" w:lineRule="exact"/>
                  <w:ind w:left="40"/>
                  <w:rPr>
                    <w:rFonts w:ascii="Times New Roman" w:eastAsia="Times New Roman" w:hAnsi="Times New Roman" w:cs="Times New Roman"/>
                    <w:sz w:val="26"/>
                    <w:szCs w:val="26"/>
                  </w:rPr>
                </w:pPr>
                <w:r>
                  <w:fldChar w:fldCharType="begin"/>
                </w:r>
                <w:r>
                  <w:rPr>
                    <w:rFonts w:ascii="Times New Roman"/>
                    <w:sz w:val="26"/>
                  </w:rPr>
                  <w:instrText xml:space="preserve"> PAGE </w:instrText>
                </w:r>
                <w:r>
                  <w:fldChar w:fldCharType="separate"/>
                </w:r>
                <w:r w:rsidR="00D93E76">
                  <w:rPr>
                    <w:rFonts w:ascii="Times New Roman"/>
                    <w:noProof/>
                    <w:sz w:val="26"/>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40C6B" w14:textId="77777777" w:rsidR="00C8567F" w:rsidRDefault="00C8567F">
      <w:r>
        <w:separator/>
      </w:r>
    </w:p>
  </w:footnote>
  <w:footnote w:type="continuationSeparator" w:id="0">
    <w:p w14:paraId="1F8A7FAD" w14:textId="77777777" w:rsidR="00C8567F" w:rsidRDefault="00C85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A0FCB"/>
    <w:multiLevelType w:val="hybridMultilevel"/>
    <w:tmpl w:val="377024F4"/>
    <w:lvl w:ilvl="0" w:tplc="FF1098CA">
      <w:start w:val="1"/>
      <w:numFmt w:val="bullet"/>
      <w:lvlText w:val="-"/>
      <w:lvlJc w:val="left"/>
      <w:pPr>
        <w:ind w:left="102" w:hanging="180"/>
      </w:pPr>
      <w:rPr>
        <w:rFonts w:ascii="Times New Roman" w:eastAsia="Times New Roman" w:hAnsi="Times New Roman" w:hint="default"/>
        <w:sz w:val="28"/>
        <w:szCs w:val="28"/>
      </w:rPr>
    </w:lvl>
    <w:lvl w:ilvl="1" w:tplc="2B744F5A">
      <w:start w:val="1"/>
      <w:numFmt w:val="bullet"/>
      <w:lvlText w:val="•"/>
      <w:lvlJc w:val="left"/>
      <w:pPr>
        <w:ind w:left="1020" w:hanging="180"/>
      </w:pPr>
      <w:rPr>
        <w:rFonts w:hint="default"/>
      </w:rPr>
    </w:lvl>
    <w:lvl w:ilvl="2" w:tplc="8746FCE8">
      <w:start w:val="1"/>
      <w:numFmt w:val="bullet"/>
      <w:lvlText w:val="•"/>
      <w:lvlJc w:val="left"/>
      <w:pPr>
        <w:ind w:left="1938" w:hanging="180"/>
      </w:pPr>
      <w:rPr>
        <w:rFonts w:hint="default"/>
      </w:rPr>
    </w:lvl>
    <w:lvl w:ilvl="3" w:tplc="11FC39E4">
      <w:start w:val="1"/>
      <w:numFmt w:val="bullet"/>
      <w:lvlText w:val="•"/>
      <w:lvlJc w:val="left"/>
      <w:pPr>
        <w:ind w:left="2857" w:hanging="180"/>
      </w:pPr>
      <w:rPr>
        <w:rFonts w:hint="default"/>
      </w:rPr>
    </w:lvl>
    <w:lvl w:ilvl="4" w:tplc="457C35A4">
      <w:start w:val="1"/>
      <w:numFmt w:val="bullet"/>
      <w:lvlText w:val="•"/>
      <w:lvlJc w:val="left"/>
      <w:pPr>
        <w:ind w:left="3775" w:hanging="180"/>
      </w:pPr>
      <w:rPr>
        <w:rFonts w:hint="default"/>
      </w:rPr>
    </w:lvl>
    <w:lvl w:ilvl="5" w:tplc="4B36AA3C">
      <w:start w:val="1"/>
      <w:numFmt w:val="bullet"/>
      <w:lvlText w:val="•"/>
      <w:lvlJc w:val="left"/>
      <w:pPr>
        <w:ind w:left="4694" w:hanging="180"/>
      </w:pPr>
      <w:rPr>
        <w:rFonts w:hint="default"/>
      </w:rPr>
    </w:lvl>
    <w:lvl w:ilvl="6" w:tplc="5DA8633E">
      <w:start w:val="1"/>
      <w:numFmt w:val="bullet"/>
      <w:lvlText w:val="•"/>
      <w:lvlJc w:val="left"/>
      <w:pPr>
        <w:ind w:left="5612" w:hanging="180"/>
      </w:pPr>
      <w:rPr>
        <w:rFonts w:hint="default"/>
      </w:rPr>
    </w:lvl>
    <w:lvl w:ilvl="7" w:tplc="DBAE33B0">
      <w:start w:val="1"/>
      <w:numFmt w:val="bullet"/>
      <w:lvlText w:val="•"/>
      <w:lvlJc w:val="left"/>
      <w:pPr>
        <w:ind w:left="6531" w:hanging="180"/>
      </w:pPr>
      <w:rPr>
        <w:rFonts w:hint="default"/>
      </w:rPr>
    </w:lvl>
    <w:lvl w:ilvl="8" w:tplc="38AEC7AC">
      <w:start w:val="1"/>
      <w:numFmt w:val="bullet"/>
      <w:lvlText w:val="•"/>
      <w:lvlJc w:val="left"/>
      <w:pPr>
        <w:ind w:left="7449" w:hanging="180"/>
      </w:pPr>
      <w:rPr>
        <w:rFonts w:hint="default"/>
      </w:rPr>
    </w:lvl>
  </w:abstractNum>
  <w:abstractNum w:abstractNumId="1" w15:restartNumberingAfterBreak="0">
    <w:nsid w:val="1ED933BA"/>
    <w:multiLevelType w:val="hybridMultilevel"/>
    <w:tmpl w:val="6526D2C6"/>
    <w:lvl w:ilvl="0" w:tplc="70224BD2">
      <w:start w:val="1"/>
      <w:numFmt w:val="decimal"/>
      <w:lvlText w:val="%1."/>
      <w:lvlJc w:val="left"/>
      <w:pPr>
        <w:ind w:left="102" w:hanging="372"/>
        <w:jc w:val="left"/>
      </w:pPr>
      <w:rPr>
        <w:rFonts w:ascii="Times New Roman" w:eastAsia="Times New Roman" w:hAnsi="Times New Roman" w:hint="default"/>
        <w:sz w:val="28"/>
        <w:szCs w:val="28"/>
      </w:rPr>
    </w:lvl>
    <w:lvl w:ilvl="1" w:tplc="303A8D14">
      <w:start w:val="1"/>
      <w:numFmt w:val="bullet"/>
      <w:lvlText w:val="•"/>
      <w:lvlJc w:val="left"/>
      <w:pPr>
        <w:ind w:left="1020" w:hanging="372"/>
      </w:pPr>
      <w:rPr>
        <w:rFonts w:hint="default"/>
      </w:rPr>
    </w:lvl>
    <w:lvl w:ilvl="2" w:tplc="A8B0DC08">
      <w:start w:val="1"/>
      <w:numFmt w:val="bullet"/>
      <w:lvlText w:val="•"/>
      <w:lvlJc w:val="left"/>
      <w:pPr>
        <w:ind w:left="1938" w:hanging="372"/>
      </w:pPr>
      <w:rPr>
        <w:rFonts w:hint="default"/>
      </w:rPr>
    </w:lvl>
    <w:lvl w:ilvl="3" w:tplc="D4987BAA">
      <w:start w:val="1"/>
      <w:numFmt w:val="bullet"/>
      <w:lvlText w:val="•"/>
      <w:lvlJc w:val="left"/>
      <w:pPr>
        <w:ind w:left="2857" w:hanging="372"/>
      </w:pPr>
      <w:rPr>
        <w:rFonts w:hint="default"/>
      </w:rPr>
    </w:lvl>
    <w:lvl w:ilvl="4" w:tplc="C8D40DEE">
      <w:start w:val="1"/>
      <w:numFmt w:val="bullet"/>
      <w:lvlText w:val="•"/>
      <w:lvlJc w:val="left"/>
      <w:pPr>
        <w:ind w:left="3775" w:hanging="372"/>
      </w:pPr>
      <w:rPr>
        <w:rFonts w:hint="default"/>
      </w:rPr>
    </w:lvl>
    <w:lvl w:ilvl="5" w:tplc="CE123B32">
      <w:start w:val="1"/>
      <w:numFmt w:val="bullet"/>
      <w:lvlText w:val="•"/>
      <w:lvlJc w:val="left"/>
      <w:pPr>
        <w:ind w:left="4694" w:hanging="372"/>
      </w:pPr>
      <w:rPr>
        <w:rFonts w:hint="default"/>
      </w:rPr>
    </w:lvl>
    <w:lvl w:ilvl="6" w:tplc="719E4194">
      <w:start w:val="1"/>
      <w:numFmt w:val="bullet"/>
      <w:lvlText w:val="•"/>
      <w:lvlJc w:val="left"/>
      <w:pPr>
        <w:ind w:left="5612" w:hanging="372"/>
      </w:pPr>
      <w:rPr>
        <w:rFonts w:hint="default"/>
      </w:rPr>
    </w:lvl>
    <w:lvl w:ilvl="7" w:tplc="599E7108">
      <w:start w:val="1"/>
      <w:numFmt w:val="bullet"/>
      <w:lvlText w:val="•"/>
      <w:lvlJc w:val="left"/>
      <w:pPr>
        <w:ind w:left="6531" w:hanging="372"/>
      </w:pPr>
      <w:rPr>
        <w:rFonts w:hint="default"/>
      </w:rPr>
    </w:lvl>
    <w:lvl w:ilvl="8" w:tplc="CEF07AFA">
      <w:start w:val="1"/>
      <w:numFmt w:val="bullet"/>
      <w:lvlText w:val="•"/>
      <w:lvlJc w:val="left"/>
      <w:pPr>
        <w:ind w:left="7449" w:hanging="372"/>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que LONGIN">
    <w15:presenceInfo w15:providerId="AD" w15:userId="S-1-5-21-3829552051-3050013822-3960545485-1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55655"/>
    <w:rsid w:val="00053756"/>
    <w:rsid w:val="00085751"/>
    <w:rsid w:val="000E0D60"/>
    <w:rsid w:val="000F5AEB"/>
    <w:rsid w:val="002E7551"/>
    <w:rsid w:val="003504B7"/>
    <w:rsid w:val="006F284D"/>
    <w:rsid w:val="007966B2"/>
    <w:rsid w:val="00955655"/>
    <w:rsid w:val="00C8567F"/>
    <w:rsid w:val="00D93E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D90C8DB"/>
  <w15:docId w15:val="{4059DCA2-3295-4004-ACFF-97A06550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spacing w:before="33"/>
      <w:ind w:left="1170"/>
      <w:outlineLvl w:val="0"/>
    </w:pPr>
    <w:rPr>
      <w:rFonts w:ascii="Times New Roman" w:eastAsia="Times New Roman" w:hAnsi="Times New Roman"/>
      <w:sz w:val="36"/>
      <w:szCs w:val="36"/>
    </w:rPr>
  </w:style>
  <w:style w:type="paragraph" w:styleId="Titre2">
    <w:name w:val="heading 2"/>
    <w:basedOn w:val="Normal"/>
    <w:uiPriority w:val="1"/>
    <w:qFormat/>
    <w:pPr>
      <w:spacing w:before="38"/>
      <w:ind w:left="102"/>
      <w:outlineLvl w:val="1"/>
    </w:pPr>
    <w:rPr>
      <w:rFonts w:ascii="Times New Roman" w:eastAsia="Times New Roman" w:hAnsi="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5"/>
      <w:ind w:left="102" w:firstLine="566"/>
    </w:pPr>
    <w:rPr>
      <w:rFonts w:ascii="Times New Roman" w:eastAsia="Times New Roman" w:hAnsi="Times New Roman"/>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0E0D60"/>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0D60"/>
    <w:rPr>
      <w:rFonts w:ascii="Segoe UI" w:hAnsi="Segoe UI" w:cs="Segoe UI"/>
      <w:sz w:val="18"/>
      <w:szCs w:val="18"/>
    </w:rPr>
  </w:style>
  <w:style w:type="character" w:styleId="Marquedecommentaire">
    <w:name w:val="annotation reference"/>
    <w:basedOn w:val="Policepardfaut"/>
    <w:uiPriority w:val="99"/>
    <w:semiHidden/>
    <w:unhideWhenUsed/>
    <w:rsid w:val="002E7551"/>
    <w:rPr>
      <w:sz w:val="16"/>
      <w:szCs w:val="16"/>
    </w:rPr>
  </w:style>
  <w:style w:type="paragraph" w:styleId="Commentaire">
    <w:name w:val="annotation text"/>
    <w:basedOn w:val="Normal"/>
    <w:link w:val="CommentaireCar"/>
    <w:uiPriority w:val="99"/>
    <w:semiHidden/>
    <w:unhideWhenUsed/>
    <w:rsid w:val="002E7551"/>
    <w:rPr>
      <w:sz w:val="20"/>
      <w:szCs w:val="20"/>
    </w:rPr>
  </w:style>
  <w:style w:type="character" w:customStyle="1" w:styleId="CommentaireCar">
    <w:name w:val="Commentaire Car"/>
    <w:basedOn w:val="Policepardfaut"/>
    <w:link w:val="Commentaire"/>
    <w:uiPriority w:val="99"/>
    <w:semiHidden/>
    <w:rsid w:val="002E7551"/>
    <w:rPr>
      <w:sz w:val="20"/>
      <w:szCs w:val="20"/>
    </w:rPr>
  </w:style>
  <w:style w:type="paragraph" w:styleId="Objetducommentaire">
    <w:name w:val="annotation subject"/>
    <w:basedOn w:val="Commentaire"/>
    <w:next w:val="Commentaire"/>
    <w:link w:val="ObjetducommentaireCar"/>
    <w:uiPriority w:val="99"/>
    <w:semiHidden/>
    <w:unhideWhenUsed/>
    <w:rsid w:val="002E7551"/>
    <w:rPr>
      <w:b/>
      <w:bCs/>
    </w:rPr>
  </w:style>
  <w:style w:type="character" w:customStyle="1" w:styleId="ObjetducommentaireCar">
    <w:name w:val="Objet du commentaire Car"/>
    <w:basedOn w:val="CommentaireCar"/>
    <w:link w:val="Objetducommentaire"/>
    <w:uiPriority w:val="99"/>
    <w:semiHidden/>
    <w:rsid w:val="002E7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921</Words>
  <Characters>5204</Characters>
  <Application>Microsoft Office Word</Application>
  <DocSecurity>0</DocSecurity>
  <Lines>123</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beu beu</dc:creator>
  <cp:lastModifiedBy>Dominique LONGIN</cp:lastModifiedBy>
  <cp:revision>5</cp:revision>
  <dcterms:created xsi:type="dcterms:W3CDTF">2016-07-21T14:57:00Z</dcterms:created>
  <dcterms:modified xsi:type="dcterms:W3CDTF">2016-08-16T13:25:00Z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2016-07-21T00:00:00Z</vt:filetime>
  </property>
  <property fmtid="{D5CDD505-2E9C-101B-9397-08002B2CF9AE}" pid="3" name="LastSaved">
    <vt:filetime>2016-07-21T00:00:00Z</vt:filetime>
  </property>
</Properties>
</file>